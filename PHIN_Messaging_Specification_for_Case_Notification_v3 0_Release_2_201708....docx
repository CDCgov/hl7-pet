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CBDF" w14:textId="77777777" w:rsidR="00D55A5B" w:rsidRDefault="00BE5AEE" w:rsidP="00D55A5B">
      <w:pPr>
        <w:pStyle w:val="CoverTitleSmall"/>
        <w:keepNext/>
        <w:spacing w:before="0"/>
      </w:pPr>
      <w:r w:rsidRPr="00385C05">
        <w:rPr>
          <w:rFonts w:ascii="Arial" w:hAnsi="Arial" w:cs="Arial"/>
          <w:sz w:val="16"/>
          <w:szCs w:val="16"/>
        </w:rPr>
        <w:t>`</w:t>
      </w:r>
      <w:r w:rsidR="006A074E" w:rsidRPr="00385C05">
        <w:rPr>
          <w:rFonts w:ascii="Arial" w:hAnsi="Arial" w:cs="Arial"/>
          <w:noProof/>
          <w:sz w:val="16"/>
          <w:szCs w:val="16"/>
        </w:rPr>
        <w:drawing>
          <wp:inline distT="0" distB="0" distL="0" distR="0" wp14:anchorId="04684FC0" wp14:editId="30C83166">
            <wp:extent cx="1783080" cy="1014984"/>
            <wp:effectExtent l="0" t="0" r="7620" b="0"/>
            <wp:docPr id="2" name="Picture 2" descr="Logo of Public Health Inform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3080" cy="1014984"/>
                    </a:xfrm>
                    <a:prstGeom prst="rect">
                      <a:avLst/>
                    </a:prstGeom>
                    <a:noFill/>
                  </pic:spPr>
                </pic:pic>
              </a:graphicData>
            </a:graphic>
          </wp:inline>
        </w:drawing>
      </w:r>
    </w:p>
    <w:p w14:paraId="3396E86E" w14:textId="77777777" w:rsidR="00C33087" w:rsidRPr="00385C05" w:rsidRDefault="00D55A5B" w:rsidP="00D55A5B">
      <w:pPr>
        <w:pStyle w:val="Caption"/>
        <w:rPr>
          <w:rFonts w:ascii="Arial" w:hAnsi="Arial" w:cs="Arial"/>
        </w:rPr>
      </w:pPr>
      <w:r>
        <w:t xml:space="preserve">Figure </w:t>
      </w:r>
      <w:r w:rsidR="00AB2E4F">
        <w:fldChar w:fldCharType="begin"/>
      </w:r>
      <w:r w:rsidR="00AB2E4F">
        <w:instrText xml:space="preserve"> SEQ Figure \* ARABIC </w:instrText>
      </w:r>
      <w:r w:rsidR="00AB2E4F">
        <w:fldChar w:fldCharType="separate"/>
      </w:r>
      <w:r w:rsidR="00752738">
        <w:rPr>
          <w:noProof/>
        </w:rPr>
        <w:t>1</w:t>
      </w:r>
      <w:r w:rsidR="00AB2E4F">
        <w:rPr>
          <w:noProof/>
        </w:rPr>
        <w:fldChar w:fldCharType="end"/>
      </w:r>
      <w:r>
        <w:t>PHIN LOGO</w:t>
      </w:r>
    </w:p>
    <w:p w14:paraId="3F5F8333" w14:textId="77777777" w:rsidR="00C33087" w:rsidRPr="00385C05" w:rsidRDefault="00C33087" w:rsidP="00440F85">
      <w:pPr>
        <w:pStyle w:val="CoverTitleSmall"/>
        <w:ind w:right="144"/>
        <w:jc w:val="left"/>
        <w:rPr>
          <w:rFonts w:ascii="Arial" w:hAnsi="Arial" w:cs="Arial"/>
          <w:sz w:val="16"/>
          <w:szCs w:val="16"/>
        </w:rPr>
      </w:pPr>
    </w:p>
    <w:p w14:paraId="4E39210E" w14:textId="77777777" w:rsidR="00456C07" w:rsidRPr="00385C05" w:rsidRDefault="00456C07" w:rsidP="00440F85">
      <w:pPr>
        <w:pStyle w:val="CoverTitleSmall"/>
        <w:ind w:right="144"/>
        <w:jc w:val="left"/>
        <w:rPr>
          <w:rFonts w:ascii="Arial" w:hAnsi="Arial" w:cs="Arial"/>
          <w:sz w:val="16"/>
          <w:szCs w:val="16"/>
        </w:rPr>
      </w:pPr>
    </w:p>
    <w:p w14:paraId="00B5F4A6" w14:textId="77777777" w:rsidR="00AD3D5A" w:rsidRPr="00385C05" w:rsidRDefault="00AD3D5A" w:rsidP="00435EB9">
      <w:pPr>
        <w:pStyle w:val="CoverTitleLarge"/>
        <w:spacing w:line="0" w:lineRule="atLeast"/>
        <w:rPr>
          <w:rFonts w:ascii="Arial" w:hAnsi="Arial" w:cs="Arial"/>
          <w:sz w:val="44"/>
          <w:szCs w:val="44"/>
        </w:rPr>
      </w:pPr>
    </w:p>
    <w:p w14:paraId="5F77409F" w14:textId="77777777" w:rsidR="00AD3D5A" w:rsidRPr="00385C05" w:rsidRDefault="00AD3D5A" w:rsidP="00435EB9">
      <w:pPr>
        <w:pStyle w:val="CoverTitleLarge"/>
        <w:spacing w:line="0" w:lineRule="atLeast"/>
        <w:rPr>
          <w:rFonts w:ascii="Arial" w:hAnsi="Arial" w:cs="Arial"/>
          <w:sz w:val="44"/>
          <w:szCs w:val="44"/>
        </w:rPr>
      </w:pPr>
    </w:p>
    <w:p w14:paraId="7CF6F611" w14:textId="77777777" w:rsidR="00BF4851" w:rsidRPr="00385C05" w:rsidRDefault="00C33087" w:rsidP="00435EB9">
      <w:pPr>
        <w:pStyle w:val="CoverTitleLarge"/>
        <w:spacing w:line="0" w:lineRule="atLeast"/>
        <w:rPr>
          <w:rFonts w:ascii="Arial" w:hAnsi="Arial" w:cs="Arial"/>
          <w:sz w:val="44"/>
          <w:szCs w:val="44"/>
        </w:rPr>
      </w:pPr>
      <w:r w:rsidRPr="00385C05">
        <w:rPr>
          <w:rFonts w:ascii="Arial" w:hAnsi="Arial" w:cs="Arial"/>
          <w:sz w:val="44"/>
          <w:szCs w:val="44"/>
        </w:rPr>
        <w:t xml:space="preserve">PHIN </w:t>
      </w:r>
      <w:r w:rsidR="004C2F5E">
        <w:rPr>
          <w:rFonts w:ascii="Arial" w:hAnsi="Arial" w:cs="Arial"/>
          <w:sz w:val="44"/>
          <w:szCs w:val="44"/>
        </w:rPr>
        <w:t>MESSAG</w:t>
      </w:r>
      <w:r w:rsidR="004C2F5E" w:rsidRPr="00385C05">
        <w:rPr>
          <w:rFonts w:ascii="Arial" w:hAnsi="Arial" w:cs="Arial"/>
          <w:sz w:val="44"/>
          <w:szCs w:val="44"/>
        </w:rPr>
        <w:t xml:space="preserve">ING </w:t>
      </w:r>
      <w:r w:rsidR="00C247D2">
        <w:rPr>
          <w:rFonts w:ascii="Arial" w:hAnsi="Arial" w:cs="Arial"/>
          <w:caps w:val="0"/>
          <w:sz w:val="44"/>
          <w:szCs w:val="44"/>
        </w:rPr>
        <w:t>SPECIFICATION</w:t>
      </w:r>
      <w:r w:rsidRPr="00385C05">
        <w:rPr>
          <w:rFonts w:ascii="Arial" w:hAnsi="Arial" w:cs="Arial"/>
          <w:sz w:val="44"/>
          <w:szCs w:val="44"/>
        </w:rPr>
        <w:t xml:space="preserve"> </w:t>
      </w:r>
      <w:r w:rsidR="00E955FA" w:rsidRPr="00385C05">
        <w:rPr>
          <w:rFonts w:ascii="Arial" w:hAnsi="Arial" w:cs="Arial"/>
          <w:caps w:val="0"/>
          <w:sz w:val="44"/>
          <w:szCs w:val="44"/>
        </w:rPr>
        <w:t>for</w:t>
      </w:r>
      <w:r w:rsidR="009753D7" w:rsidRPr="00385C05">
        <w:rPr>
          <w:rFonts w:ascii="Arial" w:hAnsi="Arial" w:cs="Arial"/>
          <w:sz w:val="44"/>
          <w:szCs w:val="44"/>
        </w:rPr>
        <w:t xml:space="preserve"> </w:t>
      </w:r>
      <w:r w:rsidR="00CC4D5B" w:rsidRPr="00385C05">
        <w:rPr>
          <w:rFonts w:ascii="Arial" w:hAnsi="Arial" w:cs="Arial"/>
          <w:sz w:val="44"/>
          <w:szCs w:val="44"/>
        </w:rPr>
        <w:t>CASE NOTIFICATION</w:t>
      </w:r>
    </w:p>
    <w:p w14:paraId="294ADB78" w14:textId="77777777" w:rsidR="00AD3D5A" w:rsidRPr="00385C05" w:rsidRDefault="00AD3D5A" w:rsidP="00AD3D5A">
      <w:pPr>
        <w:pStyle w:val="CoverTitleSmall"/>
        <w:spacing w:after="200"/>
        <w:rPr>
          <w:rFonts w:ascii="Arial" w:eastAsia="Arial Unicode MS" w:hAnsi="Arial" w:cs="Arial"/>
          <w:bCs/>
          <w:i/>
          <w:sz w:val="32"/>
          <w:szCs w:val="32"/>
        </w:rPr>
      </w:pPr>
      <w:r w:rsidRPr="00385C05">
        <w:rPr>
          <w:rFonts w:ascii="Arial" w:hAnsi="Arial" w:cs="Arial"/>
          <w:i/>
          <w:caps/>
          <w:sz w:val="44"/>
          <w:szCs w:val="44"/>
        </w:rPr>
        <w:t xml:space="preserve">ORU^R01 </w:t>
      </w:r>
      <w:r w:rsidR="00FD3B27" w:rsidRPr="00FD3B27">
        <w:rPr>
          <w:rFonts w:ascii="Arial" w:hAnsi="Arial" w:cs="Arial"/>
          <w:i/>
          <w:color w:val="000000"/>
          <w:sz w:val="44"/>
          <w:szCs w:val="44"/>
        </w:rPr>
        <w:t>Message Structure Specification/Profile</w:t>
      </w:r>
    </w:p>
    <w:p w14:paraId="37D256A6" w14:textId="77777777" w:rsidR="00AD3D5A" w:rsidRPr="00385C05" w:rsidRDefault="00AD3D5A" w:rsidP="00435EB9">
      <w:pPr>
        <w:pStyle w:val="CoverTitleLarge"/>
        <w:spacing w:line="0" w:lineRule="atLeast"/>
        <w:rPr>
          <w:rFonts w:ascii="Arial" w:hAnsi="Arial" w:cs="Arial"/>
          <w:sz w:val="44"/>
          <w:szCs w:val="44"/>
        </w:rPr>
      </w:pPr>
    </w:p>
    <w:p w14:paraId="1B52DFCB" w14:textId="77777777" w:rsidR="00C33087" w:rsidRPr="00385C05" w:rsidRDefault="00C33087" w:rsidP="00A95D7A">
      <w:pPr>
        <w:pStyle w:val="CoverTitleSmall"/>
        <w:rPr>
          <w:rFonts w:ascii="Arial" w:hAnsi="Arial" w:cs="Arial"/>
          <w:sz w:val="32"/>
          <w:szCs w:val="32"/>
        </w:rPr>
      </w:pPr>
      <w:r w:rsidRPr="00385C05">
        <w:rPr>
          <w:rFonts w:ascii="Arial" w:hAnsi="Arial" w:cs="Arial"/>
          <w:sz w:val="32"/>
          <w:szCs w:val="32"/>
        </w:rPr>
        <w:t>HL7 Version 2.5.1</w:t>
      </w:r>
    </w:p>
    <w:p w14:paraId="55603F25" w14:textId="77777777" w:rsidR="00BF4851" w:rsidRPr="00385C05" w:rsidRDefault="00BF4851" w:rsidP="00A95D7A">
      <w:pPr>
        <w:pStyle w:val="CoverTitleSmall"/>
        <w:rPr>
          <w:rFonts w:ascii="Arial" w:hAnsi="Arial" w:cs="Arial"/>
        </w:rPr>
      </w:pPr>
    </w:p>
    <w:p w14:paraId="68634475" w14:textId="77777777" w:rsidR="00C33087" w:rsidRPr="00385C05" w:rsidRDefault="00C33087" w:rsidP="00A95D7A">
      <w:pPr>
        <w:pStyle w:val="CoverTitleSmall"/>
        <w:rPr>
          <w:rFonts w:ascii="Arial" w:hAnsi="Arial" w:cs="Arial"/>
        </w:rPr>
      </w:pPr>
    </w:p>
    <w:p w14:paraId="43462A6D" w14:textId="77777777" w:rsidR="00A24E0C" w:rsidRDefault="003F64A6" w:rsidP="00964634">
      <w:pPr>
        <w:pStyle w:val="CoverTitleSmall"/>
        <w:rPr>
          <w:rFonts w:ascii="Arial" w:hAnsi="Arial" w:cs="Arial"/>
        </w:rPr>
      </w:pPr>
      <w:r>
        <w:rPr>
          <w:rFonts w:ascii="Arial" w:hAnsi="Arial" w:cs="Arial"/>
        </w:rPr>
        <w:t>Vers</w:t>
      </w:r>
      <w:r w:rsidR="00A24E0C">
        <w:rPr>
          <w:rFonts w:ascii="Arial" w:hAnsi="Arial" w:cs="Arial"/>
        </w:rPr>
        <w:t>ion 3.0</w:t>
      </w:r>
    </w:p>
    <w:p w14:paraId="75D65CFA" w14:textId="77777777" w:rsidR="00964634" w:rsidRPr="00385C05" w:rsidRDefault="00F039BE" w:rsidP="00964634">
      <w:pPr>
        <w:pStyle w:val="CoverTitleSmall"/>
        <w:rPr>
          <w:rFonts w:ascii="Arial" w:hAnsi="Arial" w:cs="Arial"/>
        </w:rPr>
      </w:pPr>
      <w:r>
        <w:rPr>
          <w:rFonts w:ascii="Arial" w:hAnsi="Arial" w:cs="Arial"/>
        </w:rPr>
        <w:t>Release</w:t>
      </w:r>
      <w:r w:rsidR="00320843" w:rsidRPr="00385C05">
        <w:rPr>
          <w:rFonts w:ascii="Arial" w:hAnsi="Arial" w:cs="Arial"/>
        </w:rPr>
        <w:t xml:space="preserve"> </w:t>
      </w:r>
      <w:r w:rsidR="00902442">
        <w:rPr>
          <w:rFonts w:ascii="Arial" w:hAnsi="Arial" w:cs="Arial"/>
        </w:rPr>
        <w:t>2</w:t>
      </w:r>
    </w:p>
    <w:p w14:paraId="3BB9EAAA" w14:textId="77777777" w:rsidR="00964634" w:rsidRPr="00385C05" w:rsidRDefault="00964634" w:rsidP="00964634">
      <w:pPr>
        <w:pStyle w:val="CoverTitleSmall"/>
        <w:rPr>
          <w:rFonts w:ascii="Arial" w:hAnsi="Arial" w:cs="Arial"/>
        </w:rPr>
      </w:pPr>
    </w:p>
    <w:p w14:paraId="666C61BC" w14:textId="77777777" w:rsidR="00C33087" w:rsidRPr="00385C05" w:rsidRDefault="00F32AFB" w:rsidP="00964634">
      <w:pPr>
        <w:pStyle w:val="CoverTitleSmall"/>
        <w:rPr>
          <w:rFonts w:ascii="Arial" w:hAnsi="Arial" w:cs="Arial"/>
        </w:rPr>
      </w:pPr>
      <w:r>
        <w:rPr>
          <w:rFonts w:ascii="Arial" w:hAnsi="Arial" w:cs="Arial"/>
        </w:rPr>
        <w:t>August</w:t>
      </w:r>
      <w:r w:rsidR="000B709A">
        <w:rPr>
          <w:rFonts w:ascii="Arial" w:hAnsi="Arial" w:cs="Arial"/>
        </w:rPr>
        <w:t xml:space="preserve"> 1</w:t>
      </w:r>
      <w:r>
        <w:rPr>
          <w:rFonts w:ascii="Arial" w:hAnsi="Arial" w:cs="Arial"/>
        </w:rPr>
        <w:t>5</w:t>
      </w:r>
      <w:r w:rsidR="000B709A">
        <w:rPr>
          <w:rFonts w:ascii="Arial" w:hAnsi="Arial" w:cs="Arial"/>
        </w:rPr>
        <w:t>, 2017</w:t>
      </w:r>
    </w:p>
    <w:p w14:paraId="66EE4B4D" w14:textId="77777777" w:rsidR="00C33087" w:rsidRPr="00385C05" w:rsidRDefault="00C33087" w:rsidP="00A80B06">
      <w:pPr>
        <w:pBdr>
          <w:bottom w:val="single" w:sz="12" w:space="1" w:color="A6A6A6"/>
        </w:pBdr>
        <w:spacing w:before="240" w:after="240"/>
        <w:jc w:val="center"/>
        <w:rPr>
          <w:rFonts w:ascii="Arial" w:hAnsi="Arial" w:cs="Arial"/>
          <w:sz w:val="28"/>
          <w:szCs w:val="28"/>
        </w:rPr>
      </w:pPr>
      <w:r w:rsidRPr="00385C05">
        <w:rPr>
          <w:rFonts w:ascii="Arial" w:hAnsi="Arial" w:cs="Arial"/>
          <w:sz w:val="28"/>
          <w:szCs w:val="28"/>
        </w:rPr>
        <w:t>Centers for Disease Control and Prevention</w:t>
      </w:r>
    </w:p>
    <w:p w14:paraId="5ECBB94A" w14:textId="77777777" w:rsidR="00C33087" w:rsidRPr="00385C05" w:rsidRDefault="00AB2E4F" w:rsidP="006A074E">
      <w:pPr>
        <w:tabs>
          <w:tab w:val="left" w:pos="2295"/>
        </w:tabs>
        <w:jc w:val="center"/>
        <w:rPr>
          <w:rFonts w:ascii="Arial" w:hAnsi="Arial" w:cs="Arial"/>
        </w:rPr>
      </w:pPr>
      <w:r w:rsidRPr="00385C05">
        <w:rPr>
          <w:rFonts w:ascii="Arial" w:hAnsi="Arial" w:cs="Arial"/>
          <w:noProof/>
        </w:rPr>
        <w:object w:dxaOrig="2300" w:dyaOrig="1580" w14:anchorId="0B1BD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for the Centers for Disease Control and Prevention" style="width:111.9pt;height:72.7pt;mso-width-percent:0;mso-height-percent:0;mso-width-percent:0;mso-height-percent:0" o:ole="" o:allowoverlap="f">
            <v:imagedata r:id="rId13" o:title=""/>
          </v:shape>
          <o:OLEObject Type="Embed" ProgID="Word.Picture.8" ShapeID="_x0000_i1025" DrawAspect="Content" ObjectID="_1611167079" r:id="rId14"/>
        </w:object>
      </w:r>
    </w:p>
    <w:p w14:paraId="48903070" w14:textId="77777777" w:rsidR="00896514" w:rsidRPr="00385C05" w:rsidRDefault="00C33087" w:rsidP="00896514">
      <w:pPr>
        <w:pStyle w:val="BlankPage"/>
        <w:rPr>
          <w:rFonts w:ascii="Arial" w:hAnsi="Arial" w:cs="Arial"/>
        </w:rPr>
      </w:pPr>
      <w:r w:rsidRPr="00385C05">
        <w:rPr>
          <w:rFonts w:ascii="Arial" w:hAnsi="Arial" w:cs="Arial"/>
        </w:rPr>
        <w:lastRenderedPageBreak/>
        <w:t>Th</w:t>
      </w:r>
      <w:r w:rsidR="00896514" w:rsidRPr="00385C05">
        <w:rPr>
          <w:rFonts w:ascii="Arial" w:hAnsi="Arial" w:cs="Arial"/>
        </w:rPr>
        <w:t>is page intentionally left blank</w:t>
      </w:r>
      <w:bookmarkStart w:id="0" w:name="_Toc109542866"/>
      <w:bookmarkStart w:id="1" w:name="_Toc109804137"/>
      <w:bookmarkStart w:id="2" w:name="_Toc121912704"/>
    </w:p>
    <w:p w14:paraId="5E9F0962" w14:textId="77777777" w:rsidR="00D0145A" w:rsidRPr="00385C05" w:rsidRDefault="00896514">
      <w:pPr>
        <w:rPr>
          <w:rFonts w:ascii="Arial" w:hAnsi="Arial" w:cs="Arial"/>
          <w:b/>
          <w:sz w:val="28"/>
          <w:szCs w:val="28"/>
        </w:rPr>
      </w:pPr>
      <w:r w:rsidRPr="00385C05">
        <w:rPr>
          <w:rFonts w:ascii="Arial" w:hAnsi="Arial" w:cs="Arial"/>
        </w:rPr>
        <w:br w:type="page"/>
      </w:r>
      <w:bookmarkEnd w:id="0"/>
      <w:bookmarkEnd w:id="1"/>
      <w:bookmarkEnd w:id="2"/>
    </w:p>
    <w:p w14:paraId="1637E67F" w14:textId="77777777" w:rsidR="00AD3D5A" w:rsidRPr="00385C05" w:rsidRDefault="003A6AA1" w:rsidP="00AD3D5A">
      <w:pPr>
        <w:autoSpaceDE w:val="0"/>
        <w:autoSpaceDN w:val="0"/>
        <w:spacing w:before="100" w:beforeAutospacing="1" w:after="100" w:afterAutospacing="1" w:line="360" w:lineRule="auto"/>
        <w:rPr>
          <w:rFonts w:ascii="Arial" w:hAnsi="Arial" w:cs="Arial"/>
          <w:i/>
          <w:caps/>
          <w:sz w:val="24"/>
          <w:szCs w:val="24"/>
        </w:rPr>
      </w:pPr>
      <w:r w:rsidRPr="00385C05">
        <w:rPr>
          <w:rFonts w:ascii="Arial" w:hAnsi="Arial" w:cs="Arial"/>
          <w:b/>
          <w:bCs/>
          <w:color w:val="000000"/>
          <w:sz w:val="24"/>
          <w:szCs w:val="24"/>
        </w:rPr>
        <w:lastRenderedPageBreak/>
        <w:t xml:space="preserve">Publication History of </w:t>
      </w:r>
      <w:r w:rsidR="00D837A5" w:rsidRPr="00D837A5">
        <w:rPr>
          <w:rFonts w:ascii="Arial" w:hAnsi="Arial" w:cs="Arial"/>
          <w:i/>
          <w:sz w:val="24"/>
          <w:szCs w:val="24"/>
        </w:rPr>
        <w:t xml:space="preserve">PHIN </w:t>
      </w:r>
      <w:r w:rsidR="00C247D2" w:rsidRPr="00C247D2">
        <w:rPr>
          <w:rFonts w:ascii="Arial" w:hAnsi="Arial" w:cs="Arial"/>
          <w:i/>
          <w:sz w:val="24"/>
          <w:szCs w:val="24"/>
        </w:rPr>
        <w:t>MESSAGING SPECIFICATION</w:t>
      </w:r>
      <w:r w:rsidR="00C247D2">
        <w:rPr>
          <w:rFonts w:ascii="Arial" w:hAnsi="Arial" w:cs="Arial"/>
          <w:i/>
          <w:sz w:val="24"/>
          <w:szCs w:val="24"/>
        </w:rPr>
        <w:t xml:space="preserve"> </w:t>
      </w:r>
      <w:r w:rsidR="00D837A5" w:rsidRPr="00D837A5">
        <w:rPr>
          <w:rFonts w:ascii="Arial" w:hAnsi="Arial" w:cs="Arial"/>
          <w:i/>
          <w:sz w:val="24"/>
          <w:szCs w:val="24"/>
        </w:rPr>
        <w:t>for CASE NOTIFICATION</w:t>
      </w:r>
      <w:r w:rsidR="003E288B" w:rsidRPr="00385C05">
        <w:rPr>
          <w:rFonts w:ascii="Arial" w:hAnsi="Arial" w:cs="Arial"/>
          <w:i/>
          <w:caps/>
          <w:sz w:val="24"/>
          <w:szCs w:val="24"/>
        </w:rPr>
        <w:t xml:space="preserve">, </w:t>
      </w:r>
      <w:r w:rsidR="00D837A5" w:rsidRPr="00D837A5">
        <w:rPr>
          <w:rFonts w:ascii="Arial" w:hAnsi="Arial" w:cs="Arial"/>
          <w:i/>
          <w:iCs/>
          <w:sz w:val="24"/>
          <w:szCs w:val="24"/>
        </w:rPr>
        <w:t>ORU^R01 Message Structure Specification/Profile</w:t>
      </w:r>
      <w:r w:rsidR="00D837A5">
        <w:rPr>
          <w:rFonts w:ascii="Arial" w:hAnsi="Arial" w:cs="Arial"/>
          <w:i/>
          <w:iCs/>
          <w:sz w:val="24"/>
          <w:szCs w:val="24"/>
        </w:rPr>
        <w:t xml:space="preserve"> </w:t>
      </w:r>
      <w:r w:rsidR="00AD3D5A" w:rsidRPr="00385C05">
        <w:rPr>
          <w:rFonts w:ascii="Arial" w:hAnsi="Arial" w:cs="Arial"/>
          <w:i/>
          <w:caps/>
          <w:sz w:val="24"/>
          <w:szCs w:val="24"/>
        </w:rPr>
        <w:t xml:space="preserve">HL7 Version 2.5.1, </w:t>
      </w:r>
      <w:r w:rsidR="00DA1FAC">
        <w:rPr>
          <w:rFonts w:ascii="Arial" w:hAnsi="Arial" w:cs="Arial"/>
          <w:i/>
          <w:caps/>
          <w:sz w:val="24"/>
          <w:szCs w:val="24"/>
        </w:rPr>
        <w:t>Version 3.0</w:t>
      </w:r>
    </w:p>
    <w:p w14:paraId="79924D35" w14:textId="77777777" w:rsidR="00CC1257" w:rsidRPr="00385C05" w:rsidRDefault="00CC1257" w:rsidP="00824C56">
      <w:pPr>
        <w:autoSpaceDE w:val="0"/>
        <w:autoSpaceDN w:val="0"/>
        <w:spacing w:after="120"/>
        <w:rPr>
          <w:rFonts w:ascii="Arial" w:hAnsi="Arial" w:cs="Arial"/>
          <w:color w:val="000000"/>
          <w:sz w:val="24"/>
          <w:szCs w:val="24"/>
        </w:rPr>
      </w:pPr>
      <w:r w:rsidRPr="00385C05">
        <w:rPr>
          <w:rFonts w:ascii="Arial" w:hAnsi="Arial" w:cs="Arial"/>
          <w:b/>
          <w:bCs/>
          <w:i/>
          <w:iCs/>
          <w:sz w:val="20"/>
          <w:szCs w:val="20"/>
        </w:rPr>
        <w:t xml:space="preserve">Revision </w:t>
      </w:r>
      <w:r w:rsidR="00AF413E" w:rsidRPr="00385C05">
        <w:rPr>
          <w:rFonts w:ascii="Arial" w:hAnsi="Arial" w:cs="Arial"/>
          <w:b/>
          <w:bCs/>
          <w:i/>
          <w:iCs/>
          <w:sz w:val="20"/>
          <w:szCs w:val="20"/>
        </w:rPr>
        <w:t>H</w:t>
      </w:r>
      <w:r w:rsidRPr="00385C05">
        <w:rPr>
          <w:rFonts w:ascii="Arial" w:hAnsi="Arial" w:cs="Arial"/>
          <w:b/>
          <w:bCs/>
          <w:i/>
          <w:iCs/>
          <w:sz w:val="20"/>
          <w:szCs w:val="20"/>
        </w:rPr>
        <w:t>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1530"/>
        <w:gridCol w:w="4207"/>
      </w:tblGrid>
      <w:tr w:rsidR="00CC1257" w:rsidRPr="00385C05" w14:paraId="1138A851" w14:textId="77777777" w:rsidTr="00EF6A98">
        <w:trPr>
          <w:trHeight w:val="120"/>
        </w:trPr>
        <w:tc>
          <w:tcPr>
            <w:tcW w:w="3258" w:type="dxa"/>
          </w:tcPr>
          <w:p w14:paraId="7CA8D77F"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Revision </w:t>
            </w:r>
          </w:p>
        </w:tc>
        <w:tc>
          <w:tcPr>
            <w:tcW w:w="1530" w:type="dxa"/>
          </w:tcPr>
          <w:p w14:paraId="74601D0B"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Date </w:t>
            </w:r>
          </w:p>
        </w:tc>
        <w:tc>
          <w:tcPr>
            <w:tcW w:w="4207" w:type="dxa"/>
          </w:tcPr>
          <w:p w14:paraId="26471D38"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Author </w:t>
            </w:r>
          </w:p>
        </w:tc>
      </w:tr>
      <w:tr w:rsidR="00CC1257" w:rsidRPr="00385C05" w14:paraId="4258390B" w14:textId="77777777" w:rsidTr="00EF6A98">
        <w:trPr>
          <w:trHeight w:val="120"/>
        </w:trPr>
        <w:tc>
          <w:tcPr>
            <w:tcW w:w="3258" w:type="dxa"/>
          </w:tcPr>
          <w:p w14:paraId="459DDD07" w14:textId="77777777" w:rsidR="00CC1257"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00CC1257" w:rsidRPr="00385C05">
              <w:rPr>
                <w:rFonts w:ascii="Arial" w:hAnsi="Arial" w:cs="Arial"/>
                <w:color w:val="000000"/>
                <w:sz w:val="23"/>
                <w:szCs w:val="23"/>
              </w:rPr>
              <w:t xml:space="preserve"> 1.0 </w:t>
            </w:r>
          </w:p>
        </w:tc>
        <w:tc>
          <w:tcPr>
            <w:tcW w:w="1530" w:type="dxa"/>
          </w:tcPr>
          <w:p w14:paraId="543538D2" w14:textId="77777777" w:rsidR="00CC1257" w:rsidRPr="00385C05" w:rsidRDefault="0014458D" w:rsidP="003D35C2">
            <w:pPr>
              <w:autoSpaceDE w:val="0"/>
              <w:autoSpaceDN w:val="0"/>
              <w:rPr>
                <w:rFonts w:ascii="Arial" w:hAnsi="Arial" w:cs="Arial"/>
                <w:color w:val="000000"/>
                <w:sz w:val="23"/>
                <w:szCs w:val="23"/>
              </w:rPr>
            </w:pPr>
            <w:r w:rsidRPr="00385C05">
              <w:rPr>
                <w:rFonts w:ascii="Arial" w:hAnsi="Arial" w:cs="Arial"/>
                <w:color w:val="000000"/>
                <w:sz w:val="23"/>
                <w:szCs w:val="23"/>
              </w:rPr>
              <w:t>11</w:t>
            </w:r>
            <w:r w:rsidR="00CC1257" w:rsidRPr="00385C05">
              <w:rPr>
                <w:rFonts w:ascii="Arial" w:hAnsi="Arial" w:cs="Arial"/>
                <w:color w:val="000000"/>
                <w:sz w:val="23"/>
                <w:szCs w:val="23"/>
              </w:rPr>
              <w:t>/20</w:t>
            </w:r>
            <w:r w:rsidR="003D35C2" w:rsidRPr="00385C05">
              <w:rPr>
                <w:rFonts w:ascii="Arial" w:hAnsi="Arial" w:cs="Arial"/>
                <w:color w:val="000000"/>
                <w:sz w:val="23"/>
                <w:szCs w:val="23"/>
              </w:rPr>
              <w:t>06</w:t>
            </w:r>
            <w:r w:rsidR="00CC1257" w:rsidRPr="00385C05">
              <w:rPr>
                <w:rFonts w:ascii="Arial" w:hAnsi="Arial" w:cs="Arial"/>
                <w:color w:val="000000"/>
                <w:sz w:val="23"/>
                <w:szCs w:val="23"/>
              </w:rPr>
              <w:t xml:space="preserve"> </w:t>
            </w:r>
          </w:p>
        </w:tc>
        <w:tc>
          <w:tcPr>
            <w:tcW w:w="4207" w:type="dxa"/>
          </w:tcPr>
          <w:p w14:paraId="18D1C3FB" w14:textId="77777777" w:rsidR="00CC1257" w:rsidRPr="00385C05" w:rsidRDefault="008C125C" w:rsidP="00CC1257">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CC1257" w:rsidRPr="00385C05" w14:paraId="65A4DC47" w14:textId="77777777" w:rsidTr="00EF6A98">
        <w:trPr>
          <w:trHeight w:val="120"/>
        </w:trPr>
        <w:tc>
          <w:tcPr>
            <w:tcW w:w="3258" w:type="dxa"/>
          </w:tcPr>
          <w:p w14:paraId="4D913210" w14:textId="77777777" w:rsidR="00CC1257" w:rsidRPr="00385C05" w:rsidRDefault="00B76D48" w:rsidP="00AD3D5A">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AD3D5A" w:rsidRPr="00385C05">
              <w:rPr>
                <w:rFonts w:ascii="Arial" w:hAnsi="Arial" w:cs="Arial"/>
                <w:color w:val="000000"/>
                <w:sz w:val="23"/>
                <w:szCs w:val="23"/>
              </w:rPr>
              <w:t>2</w:t>
            </w:r>
            <w:r w:rsidR="00CC1257" w:rsidRPr="00385C05">
              <w:rPr>
                <w:rFonts w:ascii="Arial" w:hAnsi="Arial" w:cs="Arial"/>
                <w:color w:val="000000"/>
                <w:sz w:val="23"/>
                <w:szCs w:val="23"/>
              </w:rPr>
              <w:t>.</w:t>
            </w:r>
            <w:r w:rsidR="00AD3D5A" w:rsidRPr="00385C05">
              <w:rPr>
                <w:rFonts w:ascii="Arial" w:hAnsi="Arial" w:cs="Arial"/>
                <w:color w:val="000000"/>
                <w:sz w:val="23"/>
                <w:szCs w:val="23"/>
              </w:rPr>
              <w:t>0</w:t>
            </w:r>
            <w:r w:rsidR="00CC1257" w:rsidRPr="00385C05">
              <w:rPr>
                <w:rFonts w:ascii="Arial" w:hAnsi="Arial" w:cs="Arial"/>
                <w:color w:val="000000"/>
                <w:sz w:val="23"/>
                <w:szCs w:val="23"/>
              </w:rPr>
              <w:t xml:space="preserve"> </w:t>
            </w:r>
          </w:p>
        </w:tc>
        <w:tc>
          <w:tcPr>
            <w:tcW w:w="1530" w:type="dxa"/>
          </w:tcPr>
          <w:p w14:paraId="563A6C33" w14:textId="77777777" w:rsidR="00CC1257" w:rsidRPr="00385C05" w:rsidRDefault="003D35C2" w:rsidP="003D35C2">
            <w:pPr>
              <w:autoSpaceDE w:val="0"/>
              <w:autoSpaceDN w:val="0"/>
              <w:rPr>
                <w:rFonts w:ascii="Arial" w:hAnsi="Arial" w:cs="Arial"/>
                <w:color w:val="000000"/>
                <w:sz w:val="23"/>
                <w:szCs w:val="23"/>
              </w:rPr>
            </w:pPr>
            <w:r w:rsidRPr="00385C05">
              <w:rPr>
                <w:rFonts w:ascii="Arial" w:hAnsi="Arial" w:cs="Arial"/>
                <w:color w:val="000000"/>
                <w:sz w:val="23"/>
                <w:szCs w:val="23"/>
              </w:rPr>
              <w:t>10</w:t>
            </w:r>
            <w:r w:rsidR="00CC1257" w:rsidRPr="00385C05">
              <w:rPr>
                <w:rFonts w:ascii="Arial" w:hAnsi="Arial" w:cs="Arial"/>
                <w:color w:val="000000"/>
                <w:sz w:val="23"/>
                <w:szCs w:val="23"/>
              </w:rPr>
              <w:t>/20</w:t>
            </w:r>
            <w:r w:rsidRPr="00385C05">
              <w:rPr>
                <w:rFonts w:ascii="Arial" w:hAnsi="Arial" w:cs="Arial"/>
                <w:color w:val="000000"/>
                <w:sz w:val="23"/>
                <w:szCs w:val="23"/>
              </w:rPr>
              <w:t>08</w:t>
            </w:r>
          </w:p>
        </w:tc>
        <w:tc>
          <w:tcPr>
            <w:tcW w:w="4207" w:type="dxa"/>
          </w:tcPr>
          <w:p w14:paraId="1A55B8F2" w14:textId="77777777" w:rsidR="00CC1257" w:rsidRPr="00385C05" w:rsidRDefault="008C125C" w:rsidP="00CC1257">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AD3D5A" w:rsidRPr="00385C05" w14:paraId="5DE39A4E" w14:textId="77777777" w:rsidTr="00EF6A98">
        <w:trPr>
          <w:trHeight w:val="120"/>
        </w:trPr>
        <w:tc>
          <w:tcPr>
            <w:tcW w:w="3258" w:type="dxa"/>
          </w:tcPr>
          <w:p w14:paraId="00A36AC3" w14:textId="77777777" w:rsidR="00AD3D5A" w:rsidRPr="00385C05" w:rsidRDefault="00B76D48" w:rsidP="00847B41">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AD3D5A" w:rsidRPr="00385C05">
              <w:rPr>
                <w:rFonts w:ascii="Arial" w:hAnsi="Arial" w:cs="Arial"/>
                <w:color w:val="000000"/>
                <w:sz w:val="23"/>
                <w:szCs w:val="23"/>
              </w:rPr>
              <w:t>2.1</w:t>
            </w:r>
          </w:p>
        </w:tc>
        <w:tc>
          <w:tcPr>
            <w:tcW w:w="1530" w:type="dxa"/>
          </w:tcPr>
          <w:p w14:paraId="18435B96" w14:textId="77777777" w:rsidR="00AD3D5A" w:rsidRPr="00385C05" w:rsidRDefault="007B1711" w:rsidP="00CC1257">
            <w:pPr>
              <w:autoSpaceDE w:val="0"/>
              <w:autoSpaceDN w:val="0"/>
              <w:rPr>
                <w:rFonts w:ascii="Arial" w:hAnsi="Arial" w:cs="Arial"/>
                <w:color w:val="000000"/>
                <w:sz w:val="23"/>
                <w:szCs w:val="23"/>
              </w:rPr>
            </w:pPr>
            <w:r w:rsidRPr="00385C05">
              <w:rPr>
                <w:rFonts w:ascii="Arial" w:hAnsi="Arial" w:cs="Arial"/>
                <w:color w:val="000000"/>
                <w:sz w:val="23"/>
                <w:szCs w:val="23"/>
              </w:rPr>
              <w:t>3</w:t>
            </w:r>
            <w:r w:rsidR="00AD3D5A" w:rsidRPr="00385C05">
              <w:rPr>
                <w:rFonts w:ascii="Arial" w:hAnsi="Arial" w:cs="Arial"/>
                <w:color w:val="000000"/>
                <w:sz w:val="23"/>
                <w:szCs w:val="23"/>
              </w:rPr>
              <w:t>/201</w:t>
            </w:r>
            <w:r w:rsidR="003D35C2" w:rsidRPr="00385C05">
              <w:rPr>
                <w:rFonts w:ascii="Arial" w:hAnsi="Arial" w:cs="Arial"/>
                <w:color w:val="000000"/>
                <w:sz w:val="23"/>
                <w:szCs w:val="23"/>
              </w:rPr>
              <w:t>4</w:t>
            </w:r>
          </w:p>
        </w:tc>
        <w:tc>
          <w:tcPr>
            <w:tcW w:w="4207" w:type="dxa"/>
          </w:tcPr>
          <w:p w14:paraId="6B1D4B6E" w14:textId="77777777" w:rsidR="00AD3D5A" w:rsidRPr="00385C05" w:rsidRDefault="00AD3D5A" w:rsidP="00AD3D5A">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AD3D5A" w:rsidRPr="00385C05" w14:paraId="4A838F3F" w14:textId="77777777" w:rsidTr="00EF6A98">
        <w:trPr>
          <w:trHeight w:val="120"/>
        </w:trPr>
        <w:tc>
          <w:tcPr>
            <w:tcW w:w="3258" w:type="dxa"/>
          </w:tcPr>
          <w:p w14:paraId="7FA394BF" w14:textId="77777777" w:rsidR="00AD3D5A"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3D35C2" w:rsidRPr="00385C05">
              <w:rPr>
                <w:rFonts w:ascii="Arial" w:hAnsi="Arial" w:cs="Arial"/>
                <w:color w:val="000000"/>
                <w:sz w:val="23"/>
                <w:szCs w:val="23"/>
              </w:rPr>
              <w:t xml:space="preserve">3.0 </w:t>
            </w:r>
            <w:r w:rsidR="003D35C2" w:rsidRPr="00385C05">
              <w:rPr>
                <w:rFonts w:ascii="Arial" w:hAnsi="Arial" w:cs="Arial"/>
                <w:i/>
                <w:color w:val="000000"/>
                <w:sz w:val="23"/>
                <w:szCs w:val="23"/>
              </w:rPr>
              <w:t>DRAFT</w:t>
            </w:r>
          </w:p>
        </w:tc>
        <w:tc>
          <w:tcPr>
            <w:tcW w:w="1530" w:type="dxa"/>
          </w:tcPr>
          <w:p w14:paraId="418E719A" w14:textId="77777777" w:rsidR="00AD3D5A" w:rsidRPr="00385C05" w:rsidRDefault="0014458D" w:rsidP="005016A7">
            <w:pPr>
              <w:autoSpaceDE w:val="0"/>
              <w:autoSpaceDN w:val="0"/>
              <w:rPr>
                <w:rFonts w:ascii="Arial" w:hAnsi="Arial" w:cs="Arial"/>
                <w:color w:val="000000"/>
                <w:sz w:val="23"/>
                <w:szCs w:val="23"/>
              </w:rPr>
            </w:pPr>
            <w:r w:rsidRPr="00385C05">
              <w:rPr>
                <w:rFonts w:ascii="Arial" w:hAnsi="Arial" w:cs="Arial"/>
                <w:color w:val="000000"/>
                <w:sz w:val="23"/>
                <w:szCs w:val="23"/>
              </w:rPr>
              <w:t>1</w:t>
            </w:r>
            <w:r w:rsidR="000F0278" w:rsidRPr="00385C05">
              <w:rPr>
                <w:rFonts w:ascii="Arial" w:hAnsi="Arial" w:cs="Arial"/>
                <w:color w:val="000000"/>
                <w:sz w:val="23"/>
                <w:szCs w:val="23"/>
              </w:rPr>
              <w:t>2</w:t>
            </w:r>
            <w:r w:rsidRPr="00385C05">
              <w:rPr>
                <w:rFonts w:ascii="Arial" w:hAnsi="Arial" w:cs="Arial"/>
                <w:color w:val="000000"/>
                <w:sz w:val="23"/>
                <w:szCs w:val="23"/>
              </w:rPr>
              <w:t>/1</w:t>
            </w:r>
            <w:r w:rsidR="005016A7" w:rsidRPr="00385C05">
              <w:rPr>
                <w:rFonts w:ascii="Arial" w:hAnsi="Arial" w:cs="Arial"/>
                <w:color w:val="000000"/>
                <w:sz w:val="23"/>
                <w:szCs w:val="23"/>
              </w:rPr>
              <w:t>9</w:t>
            </w:r>
            <w:r w:rsidR="003D35C2" w:rsidRPr="00385C05">
              <w:rPr>
                <w:rFonts w:ascii="Arial" w:hAnsi="Arial" w:cs="Arial"/>
                <w:color w:val="000000"/>
                <w:sz w:val="23"/>
                <w:szCs w:val="23"/>
              </w:rPr>
              <w:t>/2014</w:t>
            </w:r>
          </w:p>
        </w:tc>
        <w:tc>
          <w:tcPr>
            <w:tcW w:w="4207" w:type="dxa"/>
          </w:tcPr>
          <w:p w14:paraId="10A8F17F" w14:textId="77777777" w:rsidR="00AD3D5A" w:rsidRPr="009917C0" w:rsidRDefault="002B2A18" w:rsidP="002B2A18">
            <w:pPr>
              <w:autoSpaceDE w:val="0"/>
              <w:autoSpaceDN w:val="0"/>
              <w:rPr>
                <w:rFonts w:ascii="Arial" w:hAnsi="Arial" w:cs="Arial"/>
                <w:color w:val="000000"/>
                <w:sz w:val="23"/>
                <w:szCs w:val="23"/>
              </w:rPr>
            </w:pPr>
            <w:r w:rsidRPr="009917C0">
              <w:rPr>
                <w:rFonts w:ascii="Arial" w:hAnsi="Arial" w:cs="Arial"/>
                <w:color w:val="000000"/>
                <w:sz w:val="23"/>
                <w:szCs w:val="23"/>
              </w:rPr>
              <w:t xml:space="preserve">CDC Messaging Team </w:t>
            </w:r>
          </w:p>
          <w:p w14:paraId="3C4552BA" w14:textId="77777777" w:rsidR="00407D9D" w:rsidRPr="009917C0" w:rsidRDefault="00407D9D" w:rsidP="00407D9D">
            <w:pPr>
              <w:autoSpaceDE w:val="0"/>
              <w:autoSpaceDN w:val="0"/>
              <w:rPr>
                <w:rFonts w:ascii="Arial" w:hAnsi="Arial" w:cs="Arial"/>
                <w:color w:val="000000"/>
                <w:sz w:val="23"/>
                <w:szCs w:val="23"/>
              </w:rPr>
            </w:pPr>
            <w:r w:rsidRPr="009917C0">
              <w:rPr>
                <w:rFonts w:ascii="Arial" w:hAnsi="Arial" w:cs="Arial"/>
                <w:color w:val="000000"/>
                <w:sz w:val="23"/>
                <w:szCs w:val="23"/>
              </w:rPr>
              <w:t>APHL</w:t>
            </w:r>
            <w:r w:rsidR="009917C0" w:rsidRPr="009917C0">
              <w:rPr>
                <w:rFonts w:ascii="Arial" w:hAnsi="Arial" w:cs="Arial"/>
                <w:color w:val="000000"/>
                <w:sz w:val="23"/>
                <w:szCs w:val="23"/>
              </w:rPr>
              <w:t xml:space="preserve"> Review </w:t>
            </w:r>
          </w:p>
        </w:tc>
      </w:tr>
      <w:tr w:rsidR="002B2A18" w:rsidRPr="00385C05" w14:paraId="7076C2B8" w14:textId="77777777" w:rsidTr="00EF6A98">
        <w:trPr>
          <w:trHeight w:val="120"/>
        </w:trPr>
        <w:tc>
          <w:tcPr>
            <w:tcW w:w="3258" w:type="dxa"/>
          </w:tcPr>
          <w:p w14:paraId="341B5062" w14:textId="77777777" w:rsidR="002B2A18"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2B2A18">
              <w:rPr>
                <w:rFonts w:ascii="Arial" w:hAnsi="Arial" w:cs="Arial"/>
                <w:color w:val="000000"/>
                <w:sz w:val="23"/>
                <w:szCs w:val="23"/>
              </w:rPr>
              <w:t xml:space="preserve">3.0 </w:t>
            </w:r>
            <w:r w:rsidR="00407D9D" w:rsidRPr="00407D9D">
              <w:rPr>
                <w:rFonts w:ascii="Arial" w:hAnsi="Arial" w:cs="Arial"/>
                <w:i/>
                <w:color w:val="000000"/>
                <w:sz w:val="23"/>
                <w:szCs w:val="23"/>
              </w:rPr>
              <w:t xml:space="preserve">FINAL </w:t>
            </w:r>
            <w:r w:rsidR="002B2A18" w:rsidRPr="002B2A18">
              <w:rPr>
                <w:rFonts w:ascii="Arial" w:hAnsi="Arial" w:cs="Arial"/>
                <w:i/>
                <w:color w:val="000000"/>
                <w:sz w:val="23"/>
                <w:szCs w:val="23"/>
              </w:rPr>
              <w:t>DRAFT</w:t>
            </w:r>
          </w:p>
        </w:tc>
        <w:tc>
          <w:tcPr>
            <w:tcW w:w="1530" w:type="dxa"/>
          </w:tcPr>
          <w:p w14:paraId="16E79A0B" w14:textId="77777777" w:rsidR="002B2A18" w:rsidRPr="00385C05" w:rsidRDefault="002B2A18" w:rsidP="00A402B7">
            <w:pPr>
              <w:autoSpaceDE w:val="0"/>
              <w:autoSpaceDN w:val="0"/>
              <w:rPr>
                <w:rFonts w:ascii="Arial" w:hAnsi="Arial" w:cs="Arial"/>
                <w:color w:val="000000"/>
                <w:sz w:val="23"/>
                <w:szCs w:val="23"/>
              </w:rPr>
            </w:pPr>
            <w:r>
              <w:rPr>
                <w:rFonts w:ascii="Arial" w:hAnsi="Arial" w:cs="Arial"/>
                <w:color w:val="000000"/>
                <w:sz w:val="23"/>
                <w:szCs w:val="23"/>
              </w:rPr>
              <w:t>2/</w:t>
            </w:r>
            <w:r w:rsidR="00A402B7">
              <w:rPr>
                <w:rFonts w:ascii="Arial" w:hAnsi="Arial" w:cs="Arial"/>
                <w:color w:val="000000"/>
                <w:sz w:val="23"/>
                <w:szCs w:val="23"/>
              </w:rPr>
              <w:t>6</w:t>
            </w:r>
            <w:r>
              <w:rPr>
                <w:rFonts w:ascii="Arial" w:hAnsi="Arial" w:cs="Arial"/>
                <w:color w:val="000000"/>
                <w:sz w:val="23"/>
                <w:szCs w:val="23"/>
              </w:rPr>
              <w:t>/2015</w:t>
            </w:r>
          </w:p>
        </w:tc>
        <w:tc>
          <w:tcPr>
            <w:tcW w:w="4207" w:type="dxa"/>
          </w:tcPr>
          <w:p w14:paraId="4E0D54B0" w14:textId="77777777" w:rsidR="002B2A18" w:rsidRPr="00385C05" w:rsidRDefault="002B2A18" w:rsidP="00AD3D5A">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sidR="009917C0">
              <w:rPr>
                <w:rFonts w:ascii="Arial" w:hAnsi="Arial" w:cs="Arial"/>
                <w:color w:val="000000"/>
                <w:sz w:val="23"/>
                <w:szCs w:val="23"/>
              </w:rPr>
              <w:t xml:space="preserve"> based on APHL Comments</w:t>
            </w:r>
          </w:p>
        </w:tc>
      </w:tr>
      <w:tr w:rsidR="00F039BE" w:rsidRPr="00385C05" w14:paraId="3177D585" w14:textId="77777777" w:rsidTr="00EF6A98">
        <w:trPr>
          <w:trHeight w:val="120"/>
        </w:trPr>
        <w:tc>
          <w:tcPr>
            <w:tcW w:w="3258" w:type="dxa"/>
          </w:tcPr>
          <w:p w14:paraId="1719046F" w14:textId="77777777" w:rsidR="00F039BE" w:rsidRPr="00385C05" w:rsidRDefault="00B76D48" w:rsidP="00F039BE">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F039BE">
              <w:rPr>
                <w:rFonts w:ascii="Arial" w:hAnsi="Arial" w:cs="Arial"/>
                <w:color w:val="000000"/>
                <w:sz w:val="23"/>
                <w:szCs w:val="23"/>
              </w:rPr>
              <w:t>3.0</w:t>
            </w:r>
          </w:p>
        </w:tc>
        <w:tc>
          <w:tcPr>
            <w:tcW w:w="1530" w:type="dxa"/>
          </w:tcPr>
          <w:p w14:paraId="35CBC5E8" w14:textId="77777777" w:rsidR="00F039BE" w:rsidRPr="00385C05" w:rsidRDefault="00D27791" w:rsidP="00920D36">
            <w:pPr>
              <w:autoSpaceDE w:val="0"/>
              <w:autoSpaceDN w:val="0"/>
              <w:rPr>
                <w:rFonts w:ascii="Arial" w:hAnsi="Arial" w:cs="Arial"/>
                <w:color w:val="000000"/>
                <w:sz w:val="23"/>
                <w:szCs w:val="23"/>
              </w:rPr>
            </w:pPr>
            <w:r>
              <w:rPr>
                <w:rFonts w:ascii="Arial" w:hAnsi="Arial" w:cs="Arial"/>
                <w:color w:val="000000"/>
                <w:sz w:val="23"/>
                <w:szCs w:val="23"/>
              </w:rPr>
              <w:t>3/20</w:t>
            </w:r>
            <w:r w:rsidR="00F039BE">
              <w:rPr>
                <w:rFonts w:ascii="Arial" w:hAnsi="Arial" w:cs="Arial"/>
                <w:color w:val="000000"/>
                <w:sz w:val="23"/>
                <w:szCs w:val="23"/>
              </w:rPr>
              <w:t>/2015</w:t>
            </w:r>
          </w:p>
        </w:tc>
        <w:tc>
          <w:tcPr>
            <w:tcW w:w="4207" w:type="dxa"/>
          </w:tcPr>
          <w:p w14:paraId="657415DE" w14:textId="77777777" w:rsidR="00F039BE" w:rsidRPr="00385C05" w:rsidRDefault="00F039BE" w:rsidP="00B579B6">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sidR="00F34EE1">
              <w:rPr>
                <w:rFonts w:ascii="Arial" w:hAnsi="Arial" w:cs="Arial"/>
                <w:color w:val="000000"/>
                <w:sz w:val="23"/>
                <w:szCs w:val="23"/>
              </w:rPr>
              <w:t xml:space="preserve"> </w:t>
            </w:r>
          </w:p>
        </w:tc>
      </w:tr>
      <w:tr w:rsidR="00B76D48" w:rsidRPr="00385C05" w14:paraId="33FA453C" w14:textId="77777777" w:rsidTr="00EF6A98">
        <w:trPr>
          <w:trHeight w:val="120"/>
        </w:trPr>
        <w:tc>
          <w:tcPr>
            <w:tcW w:w="3258" w:type="dxa"/>
          </w:tcPr>
          <w:p w14:paraId="5D470A0F" w14:textId="77777777" w:rsidR="00B76D48" w:rsidRDefault="00B76D48" w:rsidP="00F039BE">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0959CAE1" w14:textId="77777777" w:rsidR="00B76D48" w:rsidRDefault="006A733A" w:rsidP="00920D36">
            <w:pPr>
              <w:autoSpaceDE w:val="0"/>
              <w:autoSpaceDN w:val="0"/>
              <w:rPr>
                <w:rFonts w:ascii="Arial" w:hAnsi="Arial" w:cs="Arial"/>
                <w:color w:val="000000"/>
                <w:sz w:val="23"/>
                <w:szCs w:val="23"/>
              </w:rPr>
            </w:pPr>
            <w:r>
              <w:rPr>
                <w:rFonts w:ascii="Arial" w:hAnsi="Arial" w:cs="Arial"/>
                <w:color w:val="000000"/>
                <w:sz w:val="23"/>
                <w:szCs w:val="23"/>
              </w:rPr>
              <w:t>6/1</w:t>
            </w:r>
            <w:r w:rsidR="00B76D48">
              <w:rPr>
                <w:rFonts w:ascii="Arial" w:hAnsi="Arial" w:cs="Arial"/>
                <w:color w:val="000000"/>
                <w:sz w:val="23"/>
                <w:szCs w:val="23"/>
              </w:rPr>
              <w:t>/2015</w:t>
            </w:r>
          </w:p>
        </w:tc>
        <w:tc>
          <w:tcPr>
            <w:tcW w:w="4207" w:type="dxa"/>
          </w:tcPr>
          <w:p w14:paraId="54C8BCA7" w14:textId="77777777" w:rsidR="00B76D48" w:rsidRPr="00385C05" w:rsidRDefault="00B76D48" w:rsidP="00B579B6">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E46FA2" w:rsidRPr="00385C05" w14:paraId="44109299" w14:textId="77777777" w:rsidTr="00EF6A98">
        <w:trPr>
          <w:trHeight w:val="120"/>
        </w:trPr>
        <w:tc>
          <w:tcPr>
            <w:tcW w:w="3258" w:type="dxa"/>
          </w:tcPr>
          <w:p w14:paraId="233EDE39" w14:textId="77777777" w:rsidR="00E46FA2" w:rsidRDefault="00E46FA2" w:rsidP="00E46FA2">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3DDFF8DD" w14:textId="77777777" w:rsidR="00E46FA2" w:rsidRDefault="00E46FA2" w:rsidP="00E46FA2">
            <w:pPr>
              <w:autoSpaceDE w:val="0"/>
              <w:autoSpaceDN w:val="0"/>
              <w:rPr>
                <w:rFonts w:ascii="Arial" w:hAnsi="Arial" w:cs="Arial"/>
                <w:color w:val="000000"/>
                <w:sz w:val="23"/>
                <w:szCs w:val="23"/>
              </w:rPr>
            </w:pPr>
            <w:r>
              <w:rPr>
                <w:rFonts w:ascii="Arial" w:hAnsi="Arial" w:cs="Arial"/>
                <w:color w:val="000000"/>
                <w:sz w:val="23"/>
                <w:szCs w:val="23"/>
              </w:rPr>
              <w:t>7/30/2015</w:t>
            </w:r>
          </w:p>
        </w:tc>
        <w:tc>
          <w:tcPr>
            <w:tcW w:w="4207" w:type="dxa"/>
          </w:tcPr>
          <w:p w14:paraId="545B0D0D" w14:textId="77777777" w:rsidR="00E46FA2" w:rsidRPr="00385C05" w:rsidRDefault="00E46FA2" w:rsidP="00CA2424">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AF54E0" w:rsidRPr="00385C05" w14:paraId="52E0AB77" w14:textId="77777777" w:rsidTr="00EF6A98">
        <w:trPr>
          <w:trHeight w:val="120"/>
        </w:trPr>
        <w:tc>
          <w:tcPr>
            <w:tcW w:w="3258" w:type="dxa"/>
          </w:tcPr>
          <w:p w14:paraId="4AD4E07B" w14:textId="77777777" w:rsidR="00AF54E0" w:rsidRDefault="00AF54E0"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63B4B3E9" w14:textId="77777777" w:rsidR="00AF54E0" w:rsidRDefault="00AF54E0" w:rsidP="00AF54E0">
            <w:pPr>
              <w:autoSpaceDE w:val="0"/>
              <w:autoSpaceDN w:val="0"/>
              <w:rPr>
                <w:rFonts w:ascii="Arial" w:hAnsi="Arial" w:cs="Arial"/>
                <w:color w:val="000000"/>
                <w:sz w:val="23"/>
                <w:szCs w:val="23"/>
              </w:rPr>
            </w:pPr>
            <w:r>
              <w:rPr>
                <w:rFonts w:ascii="Arial" w:hAnsi="Arial" w:cs="Arial"/>
                <w:color w:val="000000"/>
                <w:sz w:val="23"/>
                <w:szCs w:val="23"/>
              </w:rPr>
              <w:t>8/27/2015</w:t>
            </w:r>
          </w:p>
        </w:tc>
        <w:tc>
          <w:tcPr>
            <w:tcW w:w="4207" w:type="dxa"/>
          </w:tcPr>
          <w:p w14:paraId="2666DAB2" w14:textId="77777777" w:rsidR="00AF54E0" w:rsidRPr="00385C05" w:rsidRDefault="00AF54E0" w:rsidP="00CA2424">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596C23" w:rsidRPr="00385C05" w14:paraId="1B5474D0" w14:textId="77777777" w:rsidTr="00EF6A98">
        <w:trPr>
          <w:trHeight w:val="120"/>
        </w:trPr>
        <w:tc>
          <w:tcPr>
            <w:tcW w:w="3258" w:type="dxa"/>
          </w:tcPr>
          <w:p w14:paraId="101ED50B" w14:textId="77777777" w:rsidR="00596C23" w:rsidRDefault="00596C23"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09DFAE30" w14:textId="77777777" w:rsidR="00596C23" w:rsidRDefault="00CA1974" w:rsidP="00AF54E0">
            <w:pPr>
              <w:autoSpaceDE w:val="0"/>
              <w:autoSpaceDN w:val="0"/>
              <w:rPr>
                <w:rFonts w:ascii="Arial" w:hAnsi="Arial" w:cs="Arial"/>
                <w:color w:val="000000"/>
                <w:sz w:val="23"/>
                <w:szCs w:val="23"/>
              </w:rPr>
            </w:pPr>
            <w:r>
              <w:rPr>
                <w:rFonts w:ascii="Arial" w:hAnsi="Arial" w:cs="Arial"/>
                <w:color w:val="000000"/>
                <w:sz w:val="23"/>
                <w:szCs w:val="23"/>
              </w:rPr>
              <w:t>1/</w:t>
            </w:r>
            <w:r w:rsidR="00425B8B">
              <w:rPr>
                <w:rFonts w:ascii="Arial" w:hAnsi="Arial" w:cs="Arial"/>
                <w:color w:val="000000"/>
                <w:sz w:val="23"/>
                <w:szCs w:val="23"/>
              </w:rPr>
              <w:t>28</w:t>
            </w:r>
            <w:r w:rsidR="00596C23">
              <w:rPr>
                <w:rFonts w:ascii="Arial" w:hAnsi="Arial" w:cs="Arial"/>
                <w:color w:val="000000"/>
                <w:sz w:val="23"/>
                <w:szCs w:val="23"/>
              </w:rPr>
              <w:t>/2016</w:t>
            </w:r>
          </w:p>
        </w:tc>
        <w:tc>
          <w:tcPr>
            <w:tcW w:w="4207" w:type="dxa"/>
          </w:tcPr>
          <w:p w14:paraId="652A1AD6" w14:textId="77777777" w:rsidR="00F07FF0" w:rsidRPr="00385C05" w:rsidRDefault="00596C23"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F07FF0" w:rsidRPr="00385C05" w14:paraId="5DC074BB" w14:textId="77777777" w:rsidTr="00EF6A98">
        <w:trPr>
          <w:trHeight w:val="120"/>
        </w:trPr>
        <w:tc>
          <w:tcPr>
            <w:tcW w:w="3258" w:type="dxa"/>
          </w:tcPr>
          <w:p w14:paraId="121206B6" w14:textId="77777777" w:rsidR="00F07FF0" w:rsidRDefault="00F07FF0"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589841F7" w14:textId="77777777" w:rsidR="00F07FF0" w:rsidRDefault="00F07FF0" w:rsidP="00AF54E0">
            <w:pPr>
              <w:autoSpaceDE w:val="0"/>
              <w:autoSpaceDN w:val="0"/>
              <w:rPr>
                <w:rFonts w:ascii="Arial" w:hAnsi="Arial" w:cs="Arial"/>
                <w:color w:val="000000"/>
                <w:sz w:val="23"/>
                <w:szCs w:val="23"/>
              </w:rPr>
            </w:pPr>
            <w:r>
              <w:rPr>
                <w:rFonts w:ascii="Arial" w:hAnsi="Arial" w:cs="Arial"/>
                <w:color w:val="000000"/>
                <w:sz w:val="23"/>
                <w:szCs w:val="23"/>
              </w:rPr>
              <w:t>3/25/2016</w:t>
            </w:r>
          </w:p>
        </w:tc>
        <w:tc>
          <w:tcPr>
            <w:tcW w:w="4207" w:type="dxa"/>
          </w:tcPr>
          <w:p w14:paraId="6427965E" w14:textId="77777777" w:rsidR="00F07FF0" w:rsidRDefault="00F07FF0"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6B136F" w:rsidRPr="00385C05" w14:paraId="615A9C75" w14:textId="77777777" w:rsidTr="00EF6A98">
        <w:trPr>
          <w:trHeight w:val="120"/>
        </w:trPr>
        <w:tc>
          <w:tcPr>
            <w:tcW w:w="3258" w:type="dxa"/>
          </w:tcPr>
          <w:p w14:paraId="3B4B08F1" w14:textId="77777777" w:rsidR="006B136F" w:rsidRDefault="00DA1FAC" w:rsidP="00AF54E0">
            <w:pPr>
              <w:autoSpaceDE w:val="0"/>
              <w:autoSpaceDN w:val="0"/>
              <w:rPr>
                <w:rFonts w:ascii="Arial" w:hAnsi="Arial" w:cs="Arial"/>
                <w:color w:val="000000"/>
                <w:sz w:val="23"/>
                <w:szCs w:val="23"/>
              </w:rPr>
            </w:pPr>
            <w:r>
              <w:rPr>
                <w:rFonts w:ascii="Arial" w:hAnsi="Arial" w:cs="Arial"/>
                <w:color w:val="000000"/>
                <w:sz w:val="23"/>
                <w:szCs w:val="23"/>
              </w:rPr>
              <w:t>Version 3.0</w:t>
            </w:r>
            <w:r w:rsidR="006B136F">
              <w:rPr>
                <w:rFonts w:ascii="Arial" w:hAnsi="Arial" w:cs="Arial"/>
                <w:color w:val="000000"/>
                <w:sz w:val="23"/>
                <w:szCs w:val="23"/>
              </w:rPr>
              <w:t xml:space="preserve"> </w:t>
            </w:r>
            <w:r w:rsidR="003F64A6">
              <w:rPr>
                <w:rFonts w:ascii="Arial" w:hAnsi="Arial" w:cs="Arial"/>
                <w:i/>
                <w:color w:val="000000"/>
                <w:sz w:val="23"/>
                <w:szCs w:val="23"/>
              </w:rPr>
              <w:t xml:space="preserve">RELEASE </w:t>
            </w:r>
            <w:r w:rsidR="006B136F" w:rsidRPr="006B136F">
              <w:rPr>
                <w:rFonts w:ascii="Arial" w:hAnsi="Arial" w:cs="Arial"/>
                <w:i/>
                <w:color w:val="000000"/>
                <w:sz w:val="23"/>
                <w:szCs w:val="23"/>
              </w:rPr>
              <w:t>1</w:t>
            </w:r>
          </w:p>
        </w:tc>
        <w:tc>
          <w:tcPr>
            <w:tcW w:w="1530" w:type="dxa"/>
          </w:tcPr>
          <w:p w14:paraId="48A2EBAE" w14:textId="77777777" w:rsidR="006B136F" w:rsidRDefault="006B136F" w:rsidP="00AF54E0">
            <w:pPr>
              <w:autoSpaceDE w:val="0"/>
              <w:autoSpaceDN w:val="0"/>
              <w:rPr>
                <w:rFonts w:ascii="Arial" w:hAnsi="Arial" w:cs="Arial"/>
                <w:color w:val="000000"/>
                <w:sz w:val="23"/>
                <w:szCs w:val="23"/>
              </w:rPr>
            </w:pPr>
            <w:r>
              <w:rPr>
                <w:rFonts w:ascii="Arial" w:hAnsi="Arial" w:cs="Arial"/>
                <w:color w:val="000000"/>
                <w:sz w:val="23"/>
                <w:szCs w:val="23"/>
              </w:rPr>
              <w:t>10/17/2016</w:t>
            </w:r>
          </w:p>
        </w:tc>
        <w:tc>
          <w:tcPr>
            <w:tcW w:w="4207" w:type="dxa"/>
          </w:tcPr>
          <w:p w14:paraId="2D383BCB" w14:textId="77777777" w:rsidR="009B5F0A" w:rsidRDefault="006B136F"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0B709A" w:rsidRPr="00385C05" w14:paraId="317E1237" w14:textId="77777777" w:rsidTr="00EF6A98">
        <w:trPr>
          <w:trHeight w:val="120"/>
        </w:trPr>
        <w:tc>
          <w:tcPr>
            <w:tcW w:w="3258" w:type="dxa"/>
          </w:tcPr>
          <w:p w14:paraId="6C3119CE" w14:textId="77777777" w:rsidR="000B709A" w:rsidRDefault="000B709A" w:rsidP="00902442">
            <w:pPr>
              <w:autoSpaceDE w:val="0"/>
              <w:autoSpaceDN w:val="0"/>
              <w:rPr>
                <w:rFonts w:ascii="Arial" w:hAnsi="Arial" w:cs="Arial"/>
                <w:color w:val="000000"/>
                <w:sz w:val="23"/>
                <w:szCs w:val="23"/>
              </w:rPr>
            </w:pPr>
            <w:r>
              <w:rPr>
                <w:rFonts w:ascii="Arial" w:hAnsi="Arial" w:cs="Arial"/>
                <w:color w:val="000000"/>
                <w:sz w:val="23"/>
                <w:szCs w:val="23"/>
              </w:rPr>
              <w:t xml:space="preserve">Version 3.0 </w:t>
            </w:r>
            <w:r>
              <w:rPr>
                <w:rFonts w:ascii="Arial" w:hAnsi="Arial" w:cs="Arial"/>
                <w:i/>
                <w:color w:val="000000"/>
                <w:sz w:val="23"/>
                <w:szCs w:val="23"/>
              </w:rPr>
              <w:t xml:space="preserve">RELEASE </w:t>
            </w:r>
            <w:r w:rsidR="00902442">
              <w:rPr>
                <w:rFonts w:ascii="Arial" w:hAnsi="Arial" w:cs="Arial"/>
                <w:i/>
                <w:color w:val="000000"/>
                <w:sz w:val="23"/>
                <w:szCs w:val="23"/>
              </w:rPr>
              <w:t>2</w:t>
            </w:r>
          </w:p>
        </w:tc>
        <w:tc>
          <w:tcPr>
            <w:tcW w:w="1530" w:type="dxa"/>
          </w:tcPr>
          <w:p w14:paraId="32B7E3DB" w14:textId="77777777" w:rsidR="000B709A" w:rsidRDefault="004A7715" w:rsidP="00AF54E0">
            <w:pPr>
              <w:autoSpaceDE w:val="0"/>
              <w:autoSpaceDN w:val="0"/>
              <w:rPr>
                <w:rFonts w:ascii="Arial" w:hAnsi="Arial" w:cs="Arial"/>
                <w:color w:val="000000"/>
                <w:sz w:val="23"/>
                <w:szCs w:val="23"/>
              </w:rPr>
            </w:pPr>
            <w:r>
              <w:rPr>
                <w:rFonts w:ascii="Arial" w:hAnsi="Arial" w:cs="Arial"/>
                <w:color w:val="000000"/>
                <w:sz w:val="23"/>
                <w:szCs w:val="23"/>
              </w:rPr>
              <w:t>8/15</w:t>
            </w:r>
            <w:r w:rsidR="000B709A">
              <w:rPr>
                <w:rFonts w:ascii="Arial" w:hAnsi="Arial" w:cs="Arial"/>
                <w:color w:val="000000"/>
                <w:sz w:val="23"/>
                <w:szCs w:val="23"/>
              </w:rPr>
              <w:t>/2017</w:t>
            </w:r>
          </w:p>
        </w:tc>
        <w:tc>
          <w:tcPr>
            <w:tcW w:w="4207" w:type="dxa"/>
          </w:tcPr>
          <w:p w14:paraId="53AD1150" w14:textId="77777777" w:rsidR="000B709A" w:rsidRDefault="000B709A"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bl>
    <w:p w14:paraId="4C8D8DE3" w14:textId="77777777" w:rsidR="00CC1257" w:rsidRPr="00385C05" w:rsidRDefault="00CC1257">
      <w:pPr>
        <w:rPr>
          <w:rFonts w:ascii="Arial" w:hAnsi="Arial" w:cs="Arial"/>
          <w:b/>
          <w:sz w:val="28"/>
          <w:szCs w:val="28"/>
        </w:rPr>
      </w:pPr>
    </w:p>
    <w:p w14:paraId="6D89295C" w14:textId="77777777" w:rsidR="00CC1257" w:rsidRPr="00385C05" w:rsidRDefault="00CC1257" w:rsidP="00CC1257">
      <w:pPr>
        <w:autoSpaceDE w:val="0"/>
        <w:autoSpaceDN w:val="0"/>
        <w:rPr>
          <w:rFonts w:ascii="Arial" w:hAnsi="Arial" w:cs="Arial"/>
          <w:color w:val="000000"/>
          <w:sz w:val="23"/>
          <w:szCs w:val="23"/>
        </w:rPr>
      </w:pPr>
    </w:p>
    <w:p w14:paraId="42049DD7" w14:textId="77777777" w:rsidR="005A0D3C" w:rsidRPr="00385C05" w:rsidRDefault="005A0D3C" w:rsidP="00CC1257">
      <w:pPr>
        <w:autoSpaceDE w:val="0"/>
        <w:autoSpaceDN w:val="0"/>
        <w:rPr>
          <w:rFonts w:ascii="Arial" w:hAnsi="Arial" w:cs="Arial"/>
          <w:color w:val="000000"/>
          <w:sz w:val="23"/>
          <w:szCs w:val="23"/>
        </w:rPr>
      </w:pPr>
    </w:p>
    <w:tbl>
      <w:tblPr>
        <w:tblW w:w="0" w:type="auto"/>
        <w:tblLook w:val="04A0" w:firstRow="1" w:lastRow="0" w:firstColumn="1" w:lastColumn="0" w:noHBand="0" w:noVBand="1"/>
      </w:tblPr>
      <w:tblGrid>
        <w:gridCol w:w="4688"/>
        <w:gridCol w:w="4672"/>
      </w:tblGrid>
      <w:tr w:rsidR="005A0D3C" w:rsidRPr="00385C05" w14:paraId="0F2393B9" w14:textId="77777777" w:rsidTr="005A0D3C">
        <w:tc>
          <w:tcPr>
            <w:tcW w:w="4788" w:type="dxa"/>
          </w:tcPr>
          <w:p w14:paraId="46281ED7"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For information about HL7, contact: </w:t>
            </w:r>
          </w:p>
          <w:p w14:paraId="0C3400DD" w14:textId="77777777" w:rsidR="005A0D3C" w:rsidRPr="00385C05" w:rsidRDefault="005A0D3C" w:rsidP="005A0D3C">
            <w:pPr>
              <w:autoSpaceDE w:val="0"/>
              <w:autoSpaceDN w:val="0"/>
              <w:rPr>
                <w:rFonts w:ascii="Arial" w:hAnsi="Arial" w:cs="Arial"/>
                <w:sz w:val="23"/>
                <w:szCs w:val="23"/>
              </w:rPr>
            </w:pPr>
            <w:r w:rsidRPr="00385C05">
              <w:rPr>
                <w:rFonts w:ascii="Arial" w:hAnsi="Arial" w:cs="Arial"/>
                <w:b/>
                <w:bCs/>
                <w:i/>
                <w:iCs/>
                <w:sz w:val="23"/>
                <w:szCs w:val="23"/>
              </w:rPr>
              <w:t xml:space="preserve">Health Level Seven </w:t>
            </w:r>
          </w:p>
          <w:p w14:paraId="4211E132"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3300 Washtenaw Avenue, Suite 227 </w:t>
            </w:r>
          </w:p>
          <w:p w14:paraId="42F91CDF"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Ann Arbor, MI 48104-4250 </w:t>
            </w:r>
          </w:p>
          <w:p w14:paraId="69D56B74"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Phone: (734) 677-7777 </w:t>
            </w:r>
          </w:p>
          <w:p w14:paraId="3B88362E"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Fax: (734) 677-6622 </w:t>
            </w:r>
          </w:p>
          <w:p w14:paraId="739351E8"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E-Mail: hq@hl7.org </w:t>
            </w:r>
          </w:p>
          <w:p w14:paraId="75BA3141"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Website: http://www.hl7.org </w:t>
            </w:r>
          </w:p>
        </w:tc>
        <w:tc>
          <w:tcPr>
            <w:tcW w:w="4788" w:type="dxa"/>
          </w:tcPr>
          <w:p w14:paraId="0300941C" w14:textId="77777777" w:rsidR="005A0D3C" w:rsidRPr="00385C05" w:rsidRDefault="00742CD0" w:rsidP="00742CD0">
            <w:pPr>
              <w:autoSpaceDE w:val="0"/>
              <w:autoSpaceDN w:val="0"/>
              <w:rPr>
                <w:rFonts w:ascii="Arial" w:hAnsi="Arial" w:cs="Arial"/>
                <w:sz w:val="23"/>
                <w:szCs w:val="23"/>
              </w:rPr>
            </w:pPr>
            <w:r w:rsidRPr="00742CD0">
              <w:rPr>
                <w:rFonts w:ascii="Arial" w:hAnsi="Arial" w:cs="Arial"/>
                <w:sz w:val="23"/>
                <w:szCs w:val="23"/>
              </w:rPr>
              <w:t>This artifact is considered to be a technical document. Please contact edx@cdc.gov for assistance with this artifact.</w:t>
            </w:r>
            <w:r w:rsidRPr="00385C05">
              <w:rPr>
                <w:rFonts w:ascii="Arial" w:hAnsi="Arial" w:cs="Arial"/>
                <w:sz w:val="23"/>
                <w:szCs w:val="23"/>
              </w:rPr>
              <w:t xml:space="preserve"> </w:t>
            </w:r>
          </w:p>
          <w:p w14:paraId="483EB5A3" w14:textId="77777777" w:rsidR="005A0D3C" w:rsidRPr="00385C05" w:rsidRDefault="005A0D3C" w:rsidP="005A0D3C">
            <w:pPr>
              <w:rPr>
                <w:rFonts w:ascii="Arial" w:hAnsi="Arial" w:cs="Arial"/>
                <w:sz w:val="23"/>
                <w:szCs w:val="23"/>
              </w:rPr>
            </w:pPr>
          </w:p>
          <w:p w14:paraId="28CB024A" w14:textId="77777777" w:rsidR="005A0D3C" w:rsidRPr="00385C05" w:rsidRDefault="005A0D3C" w:rsidP="00CC1257">
            <w:pPr>
              <w:autoSpaceDE w:val="0"/>
              <w:autoSpaceDN w:val="0"/>
              <w:rPr>
                <w:rFonts w:ascii="Arial" w:hAnsi="Arial" w:cs="Arial"/>
                <w:sz w:val="23"/>
                <w:szCs w:val="23"/>
              </w:rPr>
            </w:pPr>
          </w:p>
        </w:tc>
      </w:tr>
    </w:tbl>
    <w:p w14:paraId="62E6D495" w14:textId="77777777" w:rsidR="005A0D3C" w:rsidRPr="00385C05" w:rsidRDefault="005A0D3C" w:rsidP="00CC1257">
      <w:pPr>
        <w:autoSpaceDE w:val="0"/>
        <w:autoSpaceDN w:val="0"/>
        <w:rPr>
          <w:rFonts w:ascii="Arial" w:hAnsi="Arial" w:cs="Arial"/>
          <w:color w:val="000000"/>
          <w:sz w:val="23"/>
          <w:szCs w:val="23"/>
        </w:rPr>
      </w:pPr>
    </w:p>
    <w:p w14:paraId="4C7630B2" w14:textId="77777777" w:rsidR="00CC1257" w:rsidRPr="00385C05" w:rsidRDefault="00CC1257" w:rsidP="00CC1257">
      <w:pPr>
        <w:autoSpaceDE w:val="0"/>
        <w:autoSpaceDN w:val="0"/>
        <w:rPr>
          <w:rFonts w:ascii="Arial" w:hAnsi="Arial" w:cs="Arial"/>
          <w:sz w:val="23"/>
          <w:szCs w:val="23"/>
        </w:rPr>
      </w:pPr>
    </w:p>
    <w:p w14:paraId="6D36EAF6" w14:textId="77777777" w:rsidR="00EA23F4" w:rsidRPr="00385C05" w:rsidRDefault="00EA23F4">
      <w:pPr>
        <w:rPr>
          <w:rFonts w:ascii="Arial" w:hAnsi="Arial" w:cs="Arial"/>
          <w:b/>
          <w:sz w:val="28"/>
          <w:szCs w:val="28"/>
        </w:rPr>
      </w:pPr>
      <w:r w:rsidRPr="00385C05">
        <w:rPr>
          <w:rFonts w:ascii="Arial" w:hAnsi="Arial" w:cs="Arial"/>
          <w:b/>
          <w:sz w:val="28"/>
          <w:szCs w:val="28"/>
        </w:rPr>
        <w:br w:type="page"/>
      </w:r>
    </w:p>
    <w:p w14:paraId="6EE0D873" w14:textId="77777777" w:rsidR="002C34EF" w:rsidRPr="00385C05" w:rsidRDefault="002C34EF" w:rsidP="005A3A08">
      <w:pPr>
        <w:jc w:val="center"/>
        <w:rPr>
          <w:rFonts w:ascii="Arial" w:hAnsi="Arial" w:cs="Arial"/>
          <w:b/>
          <w:sz w:val="28"/>
          <w:szCs w:val="28"/>
        </w:rPr>
      </w:pPr>
      <w:r w:rsidRPr="00385C05">
        <w:rPr>
          <w:rFonts w:ascii="Arial" w:hAnsi="Arial" w:cs="Arial"/>
          <w:b/>
          <w:sz w:val="28"/>
          <w:szCs w:val="28"/>
        </w:rPr>
        <w:lastRenderedPageBreak/>
        <w:t>Copyright</w:t>
      </w:r>
      <w:r w:rsidR="0014458D" w:rsidRPr="00385C05">
        <w:rPr>
          <w:rFonts w:ascii="Arial" w:hAnsi="Arial" w:cs="Arial"/>
          <w:b/>
          <w:sz w:val="28"/>
          <w:szCs w:val="28"/>
        </w:rPr>
        <w:t>s</w:t>
      </w:r>
      <w:r w:rsidRPr="00385C05">
        <w:rPr>
          <w:rFonts w:ascii="Arial" w:hAnsi="Arial" w:cs="Arial"/>
          <w:b/>
          <w:sz w:val="28"/>
          <w:szCs w:val="28"/>
        </w:rPr>
        <w:t xml:space="preserve"> and Trademarks</w:t>
      </w:r>
    </w:p>
    <w:p w14:paraId="42DCA1FF" w14:textId="77777777" w:rsidR="005A3A08" w:rsidRPr="00385C05" w:rsidRDefault="005A3A08" w:rsidP="005A3A08">
      <w:pPr>
        <w:jc w:val="center"/>
        <w:rPr>
          <w:rFonts w:ascii="Arial" w:hAnsi="Arial" w:cs="Arial"/>
          <w:b/>
          <w:sz w:val="28"/>
          <w:szCs w:val="28"/>
        </w:rPr>
      </w:pPr>
    </w:p>
    <w:p w14:paraId="253F94F8" w14:textId="77777777" w:rsidR="002C34EF" w:rsidRPr="004F30C8" w:rsidRDefault="002C34EF" w:rsidP="00824C56">
      <w:pPr>
        <w:pStyle w:val="ListParagraph"/>
        <w:numPr>
          <w:ilvl w:val="0"/>
          <w:numId w:val="12"/>
        </w:numPr>
        <w:autoSpaceDE w:val="0"/>
        <w:autoSpaceDN w:val="0"/>
        <w:spacing w:before="120" w:after="120"/>
        <w:rPr>
          <w:rFonts w:ascii="Arial" w:hAnsi="Arial" w:cs="Arial"/>
          <w:sz w:val="24"/>
          <w:szCs w:val="24"/>
        </w:rPr>
      </w:pPr>
      <w:r w:rsidRPr="004F30C8">
        <w:rPr>
          <w:rFonts w:ascii="Arial" w:hAnsi="Arial" w:cs="Arial"/>
          <w:sz w:val="24"/>
          <w:szCs w:val="24"/>
        </w:rPr>
        <w:t>HL7</w:t>
      </w:r>
      <w:r w:rsidR="003E288B" w:rsidRPr="004F30C8">
        <w:rPr>
          <w:rFonts w:ascii="Arial" w:hAnsi="Arial" w:cs="Arial"/>
          <w:sz w:val="24"/>
          <w:szCs w:val="24"/>
          <w:vertAlign w:val="superscript"/>
        </w:rPr>
        <w:t>®</w:t>
      </w:r>
      <w:r w:rsidRPr="004F30C8">
        <w:rPr>
          <w:rFonts w:ascii="Arial" w:hAnsi="Arial" w:cs="Arial"/>
          <w:sz w:val="24"/>
          <w:szCs w:val="24"/>
        </w:rPr>
        <w:t xml:space="preserve"> and Health Level Seven</w:t>
      </w:r>
      <w:r w:rsidR="00335CBE" w:rsidRPr="004F30C8">
        <w:rPr>
          <w:rFonts w:ascii="Arial" w:hAnsi="Arial" w:cs="Arial"/>
          <w:sz w:val="24"/>
          <w:szCs w:val="24"/>
          <w:vertAlign w:val="superscript"/>
        </w:rPr>
        <w:t>®</w:t>
      </w:r>
      <w:r w:rsidRPr="004F30C8">
        <w:rPr>
          <w:rFonts w:ascii="Arial" w:hAnsi="Arial" w:cs="Arial"/>
          <w:sz w:val="24"/>
          <w:szCs w:val="24"/>
        </w:rPr>
        <w:t xml:space="preserve"> are registered trademarks of Health Level Seven, Inc. Reg. U.S. Pat &amp; TM Off</w:t>
      </w:r>
      <w:r w:rsidR="003E288B" w:rsidRPr="004F30C8">
        <w:rPr>
          <w:rFonts w:ascii="Arial" w:hAnsi="Arial" w:cs="Arial"/>
          <w:sz w:val="24"/>
          <w:szCs w:val="24"/>
        </w:rPr>
        <w:t>ice.</w:t>
      </w:r>
    </w:p>
    <w:p w14:paraId="1342C610" w14:textId="77777777" w:rsidR="004F30C8" w:rsidRPr="004F30C8" w:rsidRDefault="004F30C8" w:rsidP="00824C56">
      <w:pPr>
        <w:pStyle w:val="ListParagraph"/>
        <w:numPr>
          <w:ilvl w:val="0"/>
          <w:numId w:val="12"/>
        </w:numPr>
        <w:autoSpaceDE w:val="0"/>
        <w:autoSpaceDN w:val="0"/>
        <w:spacing w:before="120" w:after="120"/>
        <w:rPr>
          <w:rFonts w:ascii="Arial" w:hAnsi="Arial" w:cs="Arial"/>
          <w:sz w:val="24"/>
          <w:szCs w:val="24"/>
        </w:rPr>
      </w:pPr>
      <w:r w:rsidRPr="004F30C8">
        <w:rPr>
          <w:rStyle w:val="medcalcfontone1"/>
          <w:sz w:val="24"/>
          <w:szCs w:val="24"/>
        </w:rPr>
        <w:t xml:space="preserve">This material contains content from </w:t>
      </w:r>
      <w:r w:rsidRPr="004F30C8">
        <w:rPr>
          <w:rFonts w:ascii="Arial" w:hAnsi="Arial" w:cs="Arial"/>
          <w:sz w:val="24"/>
          <w:szCs w:val="24"/>
        </w:rPr>
        <w:t>Logical Observation Identifiers Names and Codes</w:t>
      </w:r>
      <w:r w:rsidRPr="004F30C8">
        <w:rPr>
          <w:rStyle w:val="medcalcfontone1"/>
          <w:sz w:val="24"/>
          <w:szCs w:val="24"/>
        </w:rPr>
        <w:t xml:space="preserve"> LOINC® (http://loinc.org). The LOINC table, LOINC codes, and LOINC panels and forms file are copyright © 1995-2014, </w:t>
      </w:r>
      <w:proofErr w:type="spellStart"/>
      <w:r w:rsidRPr="004F30C8">
        <w:rPr>
          <w:rStyle w:val="medcalcfontone1"/>
          <w:sz w:val="24"/>
          <w:szCs w:val="24"/>
        </w:rPr>
        <w:t>Regenstrief</w:t>
      </w:r>
      <w:proofErr w:type="spellEnd"/>
      <w:r w:rsidRPr="004F30C8">
        <w:rPr>
          <w:rStyle w:val="medcalcfontone1"/>
          <w:sz w:val="24"/>
          <w:szCs w:val="24"/>
        </w:rPr>
        <w:t xml:space="preserve"> Institute, Inc. and the Logical Observation Identifiers Names and Codes (LOINC) Committee and available at no cost under the license at http://loinc.org/terms-of-use. </w:t>
      </w:r>
    </w:p>
    <w:p w14:paraId="03B510BC" w14:textId="77777777" w:rsidR="006F034C" w:rsidRPr="004F30C8" w:rsidRDefault="006F034C" w:rsidP="00824C56">
      <w:pPr>
        <w:pStyle w:val="ListParagraph"/>
        <w:numPr>
          <w:ilvl w:val="0"/>
          <w:numId w:val="12"/>
        </w:numPr>
        <w:autoSpaceDE w:val="0"/>
        <w:autoSpaceDN w:val="0"/>
        <w:spacing w:before="120" w:after="120"/>
        <w:rPr>
          <w:rFonts w:ascii="Arial" w:hAnsi="Arial" w:cs="Arial"/>
          <w:sz w:val="24"/>
          <w:szCs w:val="24"/>
        </w:rPr>
      </w:pPr>
      <w:r w:rsidRPr="004F30C8">
        <w:rPr>
          <w:rFonts w:ascii="Arial" w:hAnsi="Arial" w:cs="Arial"/>
          <w:sz w:val="24"/>
          <w:szCs w:val="24"/>
        </w:rPr>
        <w:t xml:space="preserve">This material includes </w:t>
      </w:r>
      <w:r w:rsidR="00FA51F8" w:rsidRPr="004F30C8">
        <w:rPr>
          <w:rFonts w:ascii="Arial" w:hAnsi="Arial" w:cs="Arial"/>
          <w:sz w:val="24"/>
          <w:szCs w:val="24"/>
        </w:rPr>
        <w:t>Systematized Nomenclature of Medicine (</w:t>
      </w:r>
      <w:r w:rsidRPr="004F30C8">
        <w:rPr>
          <w:rFonts w:ascii="Arial" w:hAnsi="Arial" w:cs="Arial"/>
          <w:sz w:val="24"/>
          <w:szCs w:val="24"/>
        </w:rPr>
        <w:t>SNOMED</w:t>
      </w:r>
      <w:r w:rsidR="00FA51F8" w:rsidRPr="004F30C8">
        <w:rPr>
          <w:rFonts w:ascii="Arial" w:hAnsi="Arial" w:cs="Arial"/>
          <w:sz w:val="24"/>
          <w:szCs w:val="24"/>
        </w:rPr>
        <w:t>)</w:t>
      </w:r>
      <w:r w:rsidRPr="004F30C8">
        <w:rPr>
          <w:rFonts w:ascii="Arial" w:hAnsi="Arial" w:cs="Arial"/>
          <w:sz w:val="24"/>
          <w:szCs w:val="24"/>
        </w:rPr>
        <w:t xml:space="preserve"> Clinical Terms</w:t>
      </w:r>
      <w:r w:rsidR="00335CBE" w:rsidRPr="004F30C8">
        <w:rPr>
          <w:rFonts w:ascii="Arial" w:hAnsi="Arial" w:cs="Arial"/>
          <w:sz w:val="24"/>
          <w:szCs w:val="24"/>
          <w:vertAlign w:val="superscript"/>
        </w:rPr>
        <w:t>®</w:t>
      </w:r>
      <w:r w:rsidRPr="004F30C8">
        <w:rPr>
          <w:rFonts w:ascii="Arial" w:hAnsi="Arial" w:cs="Arial"/>
          <w:sz w:val="24"/>
          <w:szCs w:val="24"/>
        </w:rPr>
        <w:t xml:space="preserve"> (SNOMED CT</w:t>
      </w:r>
      <w:r w:rsidR="00335CBE" w:rsidRPr="004F30C8">
        <w:rPr>
          <w:rFonts w:ascii="Arial" w:hAnsi="Arial" w:cs="Arial"/>
          <w:sz w:val="24"/>
          <w:szCs w:val="24"/>
          <w:vertAlign w:val="superscript"/>
        </w:rPr>
        <w:t>®</w:t>
      </w:r>
      <w:r w:rsidRPr="004F30C8">
        <w:rPr>
          <w:rFonts w:ascii="Arial" w:hAnsi="Arial" w:cs="Arial"/>
          <w:sz w:val="24"/>
          <w:szCs w:val="24"/>
        </w:rPr>
        <w:t>)</w:t>
      </w:r>
      <w:r w:rsidR="00CD28FC" w:rsidRPr="004F30C8">
        <w:rPr>
          <w:rFonts w:ascii="Arial" w:hAnsi="Arial" w:cs="Arial"/>
          <w:sz w:val="24"/>
          <w:szCs w:val="24"/>
        </w:rPr>
        <w:t>,</w:t>
      </w:r>
      <w:r w:rsidRPr="004F30C8">
        <w:rPr>
          <w:rFonts w:ascii="Arial" w:hAnsi="Arial" w:cs="Arial"/>
          <w:sz w:val="24"/>
          <w:szCs w:val="24"/>
        </w:rPr>
        <w:t xml:space="preserve"> which is used by permission of the International Health Terminology Standards Development Organization (IHTSDO). All rights reserved. SNOMED CT was originally created by The College of American Pathologists. "SNOMED</w:t>
      </w:r>
      <w:r w:rsidRPr="004F30C8">
        <w:rPr>
          <w:rFonts w:ascii="Arial" w:hAnsi="Arial" w:cs="Arial"/>
          <w:sz w:val="24"/>
          <w:szCs w:val="24"/>
          <w:vertAlign w:val="superscript"/>
        </w:rPr>
        <w:t>®</w:t>
      </w:r>
      <w:r w:rsidRPr="004F30C8">
        <w:rPr>
          <w:rFonts w:ascii="Arial" w:hAnsi="Arial" w:cs="Arial"/>
          <w:sz w:val="24"/>
          <w:szCs w:val="24"/>
        </w:rPr>
        <w:t>" and "SNOMED CT</w:t>
      </w:r>
      <w:r w:rsidRPr="004F30C8">
        <w:rPr>
          <w:rFonts w:ascii="Arial" w:hAnsi="Arial" w:cs="Arial"/>
          <w:sz w:val="24"/>
          <w:szCs w:val="24"/>
          <w:vertAlign w:val="superscript"/>
        </w:rPr>
        <w:t>®</w:t>
      </w:r>
      <w:r w:rsidRPr="004F30C8">
        <w:rPr>
          <w:rFonts w:ascii="Arial" w:hAnsi="Arial" w:cs="Arial"/>
          <w:sz w:val="24"/>
          <w:szCs w:val="24"/>
        </w:rPr>
        <w:t>" are registered trademarks of IHTSDO.</w:t>
      </w:r>
    </w:p>
    <w:p w14:paraId="544FA342" w14:textId="77777777" w:rsidR="002B2A18" w:rsidRDefault="00A43C1B" w:rsidP="00824C56">
      <w:pPr>
        <w:spacing w:before="120" w:after="120"/>
        <w:rPr>
          <w:rFonts w:ascii="Arial" w:hAnsi="Arial" w:cs="Arial"/>
          <w:sz w:val="18"/>
          <w:szCs w:val="18"/>
        </w:rPr>
      </w:pPr>
      <w:r w:rsidRPr="00385C05">
        <w:rPr>
          <w:rFonts w:ascii="Arial" w:hAnsi="Arial" w:cs="Arial"/>
          <w:sz w:val="18"/>
          <w:szCs w:val="18"/>
        </w:rPr>
        <w:br w:type="page"/>
      </w:r>
    </w:p>
    <w:p w14:paraId="0E370634" w14:textId="77777777" w:rsidR="00A43C1B" w:rsidRPr="00385C05" w:rsidRDefault="00A43C1B" w:rsidP="006F034C">
      <w:pPr>
        <w:rPr>
          <w:rFonts w:ascii="Arial" w:hAnsi="Arial" w:cs="Arial"/>
          <w:b/>
          <w:sz w:val="28"/>
          <w:szCs w:val="28"/>
        </w:rPr>
      </w:pPr>
    </w:p>
    <w:p w14:paraId="6FF5A997" w14:textId="77777777" w:rsidR="0062053C" w:rsidRPr="00385C05" w:rsidRDefault="0062053C" w:rsidP="000251A1">
      <w:pPr>
        <w:autoSpaceDE w:val="0"/>
        <w:autoSpaceDN w:val="0"/>
        <w:spacing w:after="320"/>
        <w:jc w:val="center"/>
        <w:rPr>
          <w:rFonts w:ascii="Arial" w:hAnsi="Arial" w:cs="Arial"/>
          <w:b/>
          <w:bCs/>
          <w:sz w:val="48"/>
          <w:szCs w:val="48"/>
        </w:rPr>
      </w:pPr>
      <w:bookmarkStart w:id="3" w:name="_Toc149916038"/>
      <w:bookmarkStart w:id="4" w:name="_Toc281400961"/>
      <w:bookmarkStart w:id="5" w:name="_Toc288480245"/>
      <w:r w:rsidRPr="00385C05">
        <w:rPr>
          <w:rFonts w:ascii="Arial" w:hAnsi="Arial" w:cs="Arial"/>
          <w:b/>
          <w:bCs/>
          <w:sz w:val="48"/>
          <w:szCs w:val="48"/>
        </w:rPr>
        <w:t>Table of Contents</w:t>
      </w:r>
    </w:p>
    <w:sdt>
      <w:sdtPr>
        <w:rPr>
          <w:rFonts w:ascii="Verdana" w:hAnsi="Verdana"/>
          <w:b w:val="0"/>
          <w:bCs w:val="0"/>
          <w:color w:val="auto"/>
          <w:sz w:val="22"/>
          <w:szCs w:val="22"/>
        </w:rPr>
        <w:id w:val="1179856185"/>
        <w:docPartObj>
          <w:docPartGallery w:val="Table of Contents"/>
          <w:docPartUnique/>
        </w:docPartObj>
      </w:sdtPr>
      <w:sdtEndPr>
        <w:rPr>
          <w:noProof/>
        </w:rPr>
      </w:sdtEndPr>
      <w:sdtContent>
        <w:p w14:paraId="3E78089B" w14:textId="77777777" w:rsidR="008A08F5" w:rsidRDefault="008A08F5" w:rsidP="001B5726">
          <w:pPr>
            <w:pStyle w:val="TOCHeading"/>
          </w:pPr>
        </w:p>
        <w:p w14:paraId="1DEEFACD" w14:textId="77777777" w:rsidR="00BF2C5D" w:rsidRDefault="008A08F5">
          <w:pPr>
            <w:pStyle w:val="TOC1"/>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487203616" w:history="1">
            <w:r w:rsidR="00BF2C5D" w:rsidRPr="00777896">
              <w:rPr>
                <w:rStyle w:val="Hyperlink"/>
                <w:noProof/>
              </w:rPr>
              <w:t>INTRODUCTION</w:t>
            </w:r>
            <w:r w:rsidR="00BF2C5D">
              <w:rPr>
                <w:noProof/>
                <w:webHidden/>
              </w:rPr>
              <w:tab/>
            </w:r>
            <w:r w:rsidR="00BF2C5D">
              <w:rPr>
                <w:noProof/>
                <w:webHidden/>
              </w:rPr>
              <w:fldChar w:fldCharType="begin"/>
            </w:r>
            <w:r w:rsidR="00BF2C5D">
              <w:rPr>
                <w:noProof/>
                <w:webHidden/>
              </w:rPr>
              <w:instrText xml:space="preserve"> PAGEREF _Toc487203616 \h </w:instrText>
            </w:r>
            <w:r w:rsidR="00BF2C5D">
              <w:rPr>
                <w:noProof/>
                <w:webHidden/>
              </w:rPr>
            </w:r>
            <w:r w:rsidR="00BF2C5D">
              <w:rPr>
                <w:noProof/>
                <w:webHidden/>
              </w:rPr>
              <w:fldChar w:fldCharType="separate"/>
            </w:r>
            <w:r w:rsidR="00BF2C5D">
              <w:rPr>
                <w:noProof/>
                <w:webHidden/>
              </w:rPr>
              <w:t>8</w:t>
            </w:r>
            <w:r w:rsidR="00BF2C5D">
              <w:rPr>
                <w:noProof/>
                <w:webHidden/>
              </w:rPr>
              <w:fldChar w:fldCharType="end"/>
            </w:r>
          </w:hyperlink>
        </w:p>
        <w:p w14:paraId="741851CD" w14:textId="77777777" w:rsidR="00BF2C5D" w:rsidRDefault="00AB2E4F">
          <w:pPr>
            <w:pStyle w:val="TOC2"/>
            <w:rPr>
              <w:rFonts w:asciiTheme="minorHAnsi" w:eastAsiaTheme="minorEastAsia" w:hAnsiTheme="minorHAnsi" w:cstheme="minorBidi"/>
              <w:smallCaps w:val="0"/>
              <w:noProof/>
            </w:rPr>
          </w:pPr>
          <w:hyperlink w:anchor="_Toc487203617" w:history="1">
            <w:r w:rsidR="00BF2C5D" w:rsidRPr="00777896">
              <w:rPr>
                <w:rStyle w:val="Hyperlink"/>
                <w:noProof/>
              </w:rPr>
              <w:t>1.1</w:t>
            </w:r>
            <w:r w:rsidR="00BF2C5D">
              <w:rPr>
                <w:rFonts w:asciiTheme="minorHAnsi" w:eastAsiaTheme="minorEastAsia" w:hAnsiTheme="minorHAnsi" w:cstheme="minorBidi"/>
                <w:smallCaps w:val="0"/>
                <w:noProof/>
              </w:rPr>
              <w:tab/>
            </w:r>
            <w:r w:rsidR="00BF2C5D" w:rsidRPr="00777896">
              <w:rPr>
                <w:rStyle w:val="Hyperlink"/>
                <w:noProof/>
              </w:rPr>
              <w:t>Background</w:t>
            </w:r>
            <w:r w:rsidR="00BF2C5D">
              <w:rPr>
                <w:noProof/>
                <w:webHidden/>
              </w:rPr>
              <w:tab/>
            </w:r>
            <w:r w:rsidR="00BF2C5D">
              <w:rPr>
                <w:noProof/>
                <w:webHidden/>
              </w:rPr>
              <w:fldChar w:fldCharType="begin"/>
            </w:r>
            <w:r w:rsidR="00BF2C5D">
              <w:rPr>
                <w:noProof/>
                <w:webHidden/>
              </w:rPr>
              <w:instrText xml:space="preserve"> PAGEREF _Toc487203617 \h </w:instrText>
            </w:r>
            <w:r w:rsidR="00BF2C5D">
              <w:rPr>
                <w:noProof/>
                <w:webHidden/>
              </w:rPr>
            </w:r>
            <w:r w:rsidR="00BF2C5D">
              <w:rPr>
                <w:noProof/>
                <w:webHidden/>
              </w:rPr>
              <w:fldChar w:fldCharType="separate"/>
            </w:r>
            <w:r w:rsidR="00BF2C5D">
              <w:rPr>
                <w:noProof/>
                <w:webHidden/>
              </w:rPr>
              <w:t>8</w:t>
            </w:r>
            <w:r w:rsidR="00BF2C5D">
              <w:rPr>
                <w:noProof/>
                <w:webHidden/>
              </w:rPr>
              <w:fldChar w:fldCharType="end"/>
            </w:r>
          </w:hyperlink>
        </w:p>
        <w:p w14:paraId="640722AD" w14:textId="77777777" w:rsidR="00BF2C5D" w:rsidRDefault="00AB2E4F">
          <w:pPr>
            <w:pStyle w:val="TOC2"/>
            <w:rPr>
              <w:rFonts w:asciiTheme="minorHAnsi" w:eastAsiaTheme="minorEastAsia" w:hAnsiTheme="minorHAnsi" w:cstheme="minorBidi"/>
              <w:smallCaps w:val="0"/>
              <w:noProof/>
            </w:rPr>
          </w:pPr>
          <w:hyperlink w:anchor="_Toc487203618" w:history="1">
            <w:r w:rsidR="00BF2C5D" w:rsidRPr="00777896">
              <w:rPr>
                <w:rStyle w:val="Hyperlink"/>
                <w:noProof/>
              </w:rPr>
              <w:t>1.2</w:t>
            </w:r>
            <w:r w:rsidR="00BF2C5D">
              <w:rPr>
                <w:rFonts w:asciiTheme="minorHAnsi" w:eastAsiaTheme="minorEastAsia" w:hAnsiTheme="minorHAnsi" w:cstheme="minorBidi"/>
                <w:smallCaps w:val="0"/>
                <w:noProof/>
              </w:rPr>
              <w:tab/>
            </w:r>
            <w:r w:rsidR="00BF2C5D" w:rsidRPr="00777896">
              <w:rPr>
                <w:rStyle w:val="Hyperlink"/>
                <w:noProof/>
              </w:rPr>
              <w:t>Acronyms</w:t>
            </w:r>
            <w:r w:rsidR="00BF2C5D">
              <w:rPr>
                <w:noProof/>
                <w:webHidden/>
              </w:rPr>
              <w:tab/>
            </w:r>
            <w:r w:rsidR="00BF2C5D">
              <w:rPr>
                <w:noProof/>
                <w:webHidden/>
              </w:rPr>
              <w:fldChar w:fldCharType="begin"/>
            </w:r>
            <w:r w:rsidR="00BF2C5D">
              <w:rPr>
                <w:noProof/>
                <w:webHidden/>
              </w:rPr>
              <w:instrText xml:space="preserve"> PAGEREF _Toc487203618 \h </w:instrText>
            </w:r>
            <w:r w:rsidR="00BF2C5D">
              <w:rPr>
                <w:noProof/>
                <w:webHidden/>
              </w:rPr>
            </w:r>
            <w:r w:rsidR="00BF2C5D">
              <w:rPr>
                <w:noProof/>
                <w:webHidden/>
              </w:rPr>
              <w:fldChar w:fldCharType="separate"/>
            </w:r>
            <w:r w:rsidR="00BF2C5D">
              <w:rPr>
                <w:noProof/>
                <w:webHidden/>
              </w:rPr>
              <w:t>9</w:t>
            </w:r>
            <w:r w:rsidR="00BF2C5D">
              <w:rPr>
                <w:noProof/>
                <w:webHidden/>
              </w:rPr>
              <w:fldChar w:fldCharType="end"/>
            </w:r>
          </w:hyperlink>
        </w:p>
        <w:p w14:paraId="00CA34C6" w14:textId="77777777" w:rsidR="00BF2C5D" w:rsidRDefault="00AB2E4F">
          <w:pPr>
            <w:pStyle w:val="TOC2"/>
            <w:rPr>
              <w:rFonts w:asciiTheme="minorHAnsi" w:eastAsiaTheme="minorEastAsia" w:hAnsiTheme="minorHAnsi" w:cstheme="minorBidi"/>
              <w:smallCaps w:val="0"/>
              <w:noProof/>
            </w:rPr>
          </w:pPr>
          <w:hyperlink w:anchor="_Toc487203619" w:history="1">
            <w:r w:rsidR="00BF2C5D" w:rsidRPr="00777896">
              <w:rPr>
                <w:rStyle w:val="Hyperlink"/>
                <w:noProof/>
              </w:rPr>
              <w:t>1.3</w:t>
            </w:r>
            <w:r w:rsidR="00BF2C5D">
              <w:rPr>
                <w:rFonts w:asciiTheme="minorHAnsi" w:eastAsiaTheme="minorEastAsia" w:hAnsiTheme="minorHAnsi" w:cstheme="minorBidi"/>
                <w:smallCaps w:val="0"/>
                <w:noProof/>
              </w:rPr>
              <w:tab/>
            </w:r>
            <w:r w:rsidR="00BF2C5D" w:rsidRPr="00777896">
              <w:rPr>
                <w:rStyle w:val="Hyperlink"/>
                <w:noProof/>
              </w:rPr>
              <w:t>Purpose and Scope</w:t>
            </w:r>
            <w:r w:rsidR="00BF2C5D">
              <w:rPr>
                <w:noProof/>
                <w:webHidden/>
              </w:rPr>
              <w:tab/>
            </w:r>
            <w:r w:rsidR="00BF2C5D">
              <w:rPr>
                <w:noProof/>
                <w:webHidden/>
              </w:rPr>
              <w:fldChar w:fldCharType="begin"/>
            </w:r>
            <w:r w:rsidR="00BF2C5D">
              <w:rPr>
                <w:noProof/>
                <w:webHidden/>
              </w:rPr>
              <w:instrText xml:space="preserve"> PAGEREF _Toc487203619 \h </w:instrText>
            </w:r>
            <w:r w:rsidR="00BF2C5D">
              <w:rPr>
                <w:noProof/>
                <w:webHidden/>
              </w:rPr>
            </w:r>
            <w:r w:rsidR="00BF2C5D">
              <w:rPr>
                <w:noProof/>
                <w:webHidden/>
              </w:rPr>
              <w:fldChar w:fldCharType="separate"/>
            </w:r>
            <w:r w:rsidR="00BF2C5D">
              <w:rPr>
                <w:noProof/>
                <w:webHidden/>
              </w:rPr>
              <w:t>9</w:t>
            </w:r>
            <w:r w:rsidR="00BF2C5D">
              <w:rPr>
                <w:noProof/>
                <w:webHidden/>
              </w:rPr>
              <w:fldChar w:fldCharType="end"/>
            </w:r>
          </w:hyperlink>
        </w:p>
        <w:p w14:paraId="68572EF3" w14:textId="77777777" w:rsidR="00BF2C5D" w:rsidRDefault="00AB2E4F">
          <w:pPr>
            <w:pStyle w:val="TOC2"/>
            <w:rPr>
              <w:rFonts w:asciiTheme="minorHAnsi" w:eastAsiaTheme="minorEastAsia" w:hAnsiTheme="minorHAnsi" w:cstheme="minorBidi"/>
              <w:smallCaps w:val="0"/>
              <w:noProof/>
            </w:rPr>
          </w:pPr>
          <w:hyperlink w:anchor="_Toc487203620" w:history="1">
            <w:r w:rsidR="00BF2C5D" w:rsidRPr="00777896">
              <w:rPr>
                <w:rStyle w:val="Hyperlink"/>
                <w:noProof/>
              </w:rPr>
              <w:t>1.4</w:t>
            </w:r>
            <w:r w:rsidR="00BF2C5D">
              <w:rPr>
                <w:rFonts w:asciiTheme="minorHAnsi" w:eastAsiaTheme="minorEastAsia" w:hAnsiTheme="minorHAnsi" w:cstheme="minorBidi"/>
                <w:smallCaps w:val="0"/>
                <w:noProof/>
              </w:rPr>
              <w:tab/>
            </w:r>
            <w:r w:rsidR="00BF2C5D" w:rsidRPr="00777896">
              <w:rPr>
                <w:rStyle w:val="Hyperlink"/>
                <w:noProof/>
              </w:rPr>
              <w:t>Summary of Changes Version 2.0 to Version 3.0</w:t>
            </w:r>
            <w:r w:rsidR="00BF2C5D">
              <w:rPr>
                <w:noProof/>
                <w:webHidden/>
              </w:rPr>
              <w:tab/>
            </w:r>
            <w:r w:rsidR="00BF2C5D">
              <w:rPr>
                <w:noProof/>
                <w:webHidden/>
              </w:rPr>
              <w:fldChar w:fldCharType="begin"/>
            </w:r>
            <w:r w:rsidR="00BF2C5D">
              <w:rPr>
                <w:noProof/>
                <w:webHidden/>
              </w:rPr>
              <w:instrText xml:space="preserve"> PAGEREF _Toc487203620 \h </w:instrText>
            </w:r>
            <w:r w:rsidR="00BF2C5D">
              <w:rPr>
                <w:noProof/>
                <w:webHidden/>
              </w:rPr>
            </w:r>
            <w:r w:rsidR="00BF2C5D">
              <w:rPr>
                <w:noProof/>
                <w:webHidden/>
              </w:rPr>
              <w:fldChar w:fldCharType="separate"/>
            </w:r>
            <w:r w:rsidR="00BF2C5D">
              <w:rPr>
                <w:noProof/>
                <w:webHidden/>
              </w:rPr>
              <w:t>9</w:t>
            </w:r>
            <w:r w:rsidR="00BF2C5D">
              <w:rPr>
                <w:noProof/>
                <w:webHidden/>
              </w:rPr>
              <w:fldChar w:fldCharType="end"/>
            </w:r>
          </w:hyperlink>
        </w:p>
        <w:p w14:paraId="73B101C2" w14:textId="77777777" w:rsidR="00BF2C5D" w:rsidRDefault="00AB2E4F">
          <w:pPr>
            <w:pStyle w:val="TOC2"/>
            <w:rPr>
              <w:rFonts w:asciiTheme="minorHAnsi" w:eastAsiaTheme="minorEastAsia" w:hAnsiTheme="minorHAnsi" w:cstheme="minorBidi"/>
              <w:smallCaps w:val="0"/>
              <w:noProof/>
            </w:rPr>
          </w:pPr>
          <w:hyperlink w:anchor="_Toc487203621" w:history="1">
            <w:r w:rsidR="00BF2C5D" w:rsidRPr="00777896">
              <w:rPr>
                <w:rStyle w:val="Hyperlink"/>
                <w:noProof/>
              </w:rPr>
              <w:t>1.5</w:t>
            </w:r>
            <w:r w:rsidR="00BF2C5D">
              <w:rPr>
                <w:rFonts w:asciiTheme="minorHAnsi" w:eastAsiaTheme="minorEastAsia" w:hAnsiTheme="minorHAnsi" w:cstheme="minorBidi"/>
                <w:smallCaps w:val="0"/>
                <w:noProof/>
              </w:rPr>
              <w:tab/>
            </w:r>
            <w:r w:rsidR="00BF2C5D" w:rsidRPr="00777896">
              <w:rPr>
                <w:rStyle w:val="Hyperlink"/>
                <w:noProof/>
              </w:rPr>
              <w:t>Audience</w:t>
            </w:r>
            <w:r w:rsidR="00BF2C5D">
              <w:rPr>
                <w:noProof/>
                <w:webHidden/>
              </w:rPr>
              <w:tab/>
            </w:r>
            <w:r w:rsidR="00BF2C5D">
              <w:rPr>
                <w:noProof/>
                <w:webHidden/>
              </w:rPr>
              <w:fldChar w:fldCharType="begin"/>
            </w:r>
            <w:r w:rsidR="00BF2C5D">
              <w:rPr>
                <w:noProof/>
                <w:webHidden/>
              </w:rPr>
              <w:instrText xml:space="preserve"> PAGEREF _Toc487203621 \h </w:instrText>
            </w:r>
            <w:r w:rsidR="00BF2C5D">
              <w:rPr>
                <w:noProof/>
                <w:webHidden/>
              </w:rPr>
            </w:r>
            <w:r w:rsidR="00BF2C5D">
              <w:rPr>
                <w:noProof/>
                <w:webHidden/>
              </w:rPr>
              <w:fldChar w:fldCharType="separate"/>
            </w:r>
            <w:r w:rsidR="00BF2C5D">
              <w:rPr>
                <w:noProof/>
                <w:webHidden/>
              </w:rPr>
              <w:t>11</w:t>
            </w:r>
            <w:r w:rsidR="00BF2C5D">
              <w:rPr>
                <w:noProof/>
                <w:webHidden/>
              </w:rPr>
              <w:fldChar w:fldCharType="end"/>
            </w:r>
          </w:hyperlink>
        </w:p>
        <w:p w14:paraId="689D60D7" w14:textId="77777777" w:rsidR="00BF2C5D" w:rsidRDefault="00AB2E4F">
          <w:pPr>
            <w:pStyle w:val="TOC1"/>
            <w:rPr>
              <w:rFonts w:asciiTheme="minorHAnsi" w:eastAsiaTheme="minorEastAsia" w:hAnsiTheme="minorHAnsi" w:cstheme="minorBidi"/>
              <w:b w:val="0"/>
              <w:bCs w:val="0"/>
              <w:caps w:val="0"/>
              <w:noProof/>
            </w:rPr>
          </w:pPr>
          <w:hyperlink w:anchor="_Toc487203622" w:history="1">
            <w:r w:rsidR="00BF2C5D" w:rsidRPr="00777896">
              <w:rPr>
                <w:rStyle w:val="Hyperlink"/>
                <w:noProof/>
              </w:rPr>
              <w:t>2</w:t>
            </w:r>
            <w:r w:rsidR="00BF2C5D">
              <w:rPr>
                <w:rFonts w:asciiTheme="minorHAnsi" w:eastAsiaTheme="minorEastAsia" w:hAnsiTheme="minorHAnsi" w:cstheme="minorBidi"/>
                <w:b w:val="0"/>
                <w:bCs w:val="0"/>
                <w:caps w:val="0"/>
                <w:noProof/>
              </w:rPr>
              <w:tab/>
            </w:r>
            <w:r w:rsidR="00BF2C5D" w:rsidRPr="00777896">
              <w:rPr>
                <w:rStyle w:val="Hyperlink"/>
                <w:noProof/>
              </w:rPr>
              <w:t>ACTORS, GOALS, AND MESSAGING TRANSACTIONS</w:t>
            </w:r>
            <w:r w:rsidR="00BF2C5D">
              <w:rPr>
                <w:noProof/>
                <w:webHidden/>
              </w:rPr>
              <w:tab/>
            </w:r>
            <w:r w:rsidR="00BF2C5D">
              <w:rPr>
                <w:noProof/>
                <w:webHidden/>
              </w:rPr>
              <w:fldChar w:fldCharType="begin"/>
            </w:r>
            <w:r w:rsidR="00BF2C5D">
              <w:rPr>
                <w:noProof/>
                <w:webHidden/>
              </w:rPr>
              <w:instrText xml:space="preserve"> PAGEREF _Toc487203622 \h </w:instrText>
            </w:r>
            <w:r w:rsidR="00BF2C5D">
              <w:rPr>
                <w:noProof/>
                <w:webHidden/>
              </w:rPr>
            </w:r>
            <w:r w:rsidR="00BF2C5D">
              <w:rPr>
                <w:noProof/>
                <w:webHidden/>
              </w:rPr>
              <w:fldChar w:fldCharType="separate"/>
            </w:r>
            <w:r w:rsidR="00BF2C5D">
              <w:rPr>
                <w:noProof/>
                <w:webHidden/>
              </w:rPr>
              <w:t>12</w:t>
            </w:r>
            <w:r w:rsidR="00BF2C5D">
              <w:rPr>
                <w:noProof/>
                <w:webHidden/>
              </w:rPr>
              <w:fldChar w:fldCharType="end"/>
            </w:r>
          </w:hyperlink>
        </w:p>
        <w:p w14:paraId="78991190" w14:textId="77777777" w:rsidR="00BF2C5D" w:rsidRDefault="00AB2E4F">
          <w:pPr>
            <w:pStyle w:val="TOC2"/>
            <w:rPr>
              <w:rFonts w:asciiTheme="minorHAnsi" w:eastAsiaTheme="minorEastAsia" w:hAnsiTheme="minorHAnsi" w:cstheme="minorBidi"/>
              <w:smallCaps w:val="0"/>
              <w:noProof/>
            </w:rPr>
          </w:pPr>
          <w:hyperlink w:anchor="_Toc487203623" w:history="1">
            <w:r w:rsidR="00BF2C5D" w:rsidRPr="00777896">
              <w:rPr>
                <w:rStyle w:val="Hyperlink"/>
                <w:noProof/>
                <w:lang w:eastAsia="de-DE"/>
              </w:rPr>
              <w:t>2.1</w:t>
            </w:r>
            <w:r w:rsidR="00BF2C5D">
              <w:rPr>
                <w:rFonts w:asciiTheme="minorHAnsi" w:eastAsiaTheme="minorEastAsia" w:hAnsiTheme="minorHAnsi" w:cstheme="minorBidi"/>
                <w:smallCaps w:val="0"/>
                <w:noProof/>
              </w:rPr>
              <w:tab/>
            </w:r>
            <w:r w:rsidR="00BF2C5D" w:rsidRPr="00777896">
              <w:rPr>
                <w:rStyle w:val="Hyperlink"/>
                <w:noProof/>
                <w:lang w:eastAsia="de-DE"/>
              </w:rPr>
              <w:t>National Notifiable Case Notification Use Case</w:t>
            </w:r>
            <w:r w:rsidR="00BF2C5D">
              <w:rPr>
                <w:noProof/>
                <w:webHidden/>
              </w:rPr>
              <w:tab/>
            </w:r>
            <w:r w:rsidR="00BF2C5D">
              <w:rPr>
                <w:noProof/>
                <w:webHidden/>
              </w:rPr>
              <w:fldChar w:fldCharType="begin"/>
            </w:r>
            <w:r w:rsidR="00BF2C5D">
              <w:rPr>
                <w:noProof/>
                <w:webHidden/>
              </w:rPr>
              <w:instrText xml:space="preserve"> PAGEREF _Toc487203623 \h </w:instrText>
            </w:r>
            <w:r w:rsidR="00BF2C5D">
              <w:rPr>
                <w:noProof/>
                <w:webHidden/>
              </w:rPr>
            </w:r>
            <w:r w:rsidR="00BF2C5D">
              <w:rPr>
                <w:noProof/>
                <w:webHidden/>
              </w:rPr>
              <w:fldChar w:fldCharType="separate"/>
            </w:r>
            <w:r w:rsidR="00BF2C5D">
              <w:rPr>
                <w:noProof/>
                <w:webHidden/>
              </w:rPr>
              <w:t>12</w:t>
            </w:r>
            <w:r w:rsidR="00BF2C5D">
              <w:rPr>
                <w:noProof/>
                <w:webHidden/>
              </w:rPr>
              <w:fldChar w:fldCharType="end"/>
            </w:r>
          </w:hyperlink>
        </w:p>
        <w:p w14:paraId="2343AC03"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4" w:history="1">
            <w:r w:rsidR="00BF2C5D" w:rsidRPr="00777896">
              <w:rPr>
                <w:rStyle w:val="Hyperlink"/>
                <w:noProof/>
                <w:lang w:eastAsia="de-DE"/>
              </w:rPr>
              <w:t>2.1.1</w:t>
            </w:r>
            <w:r w:rsidR="00BF2C5D">
              <w:rPr>
                <w:rFonts w:asciiTheme="minorHAnsi" w:eastAsiaTheme="minorEastAsia" w:hAnsiTheme="minorHAnsi" w:cstheme="minorBidi"/>
                <w:noProof/>
                <w:sz w:val="22"/>
                <w:szCs w:val="22"/>
              </w:rPr>
              <w:tab/>
            </w:r>
            <w:r w:rsidR="00BF2C5D" w:rsidRPr="00777896">
              <w:rPr>
                <w:rStyle w:val="Hyperlink"/>
                <w:noProof/>
                <w:lang w:eastAsia="de-DE"/>
              </w:rPr>
              <w:t xml:space="preserve">Use </w:t>
            </w:r>
            <w:r w:rsidR="00BF2C5D" w:rsidRPr="00777896">
              <w:rPr>
                <w:rStyle w:val="Hyperlink"/>
                <w:noProof/>
              </w:rPr>
              <w:t>Case Actors</w:t>
            </w:r>
            <w:r w:rsidR="00BF2C5D">
              <w:rPr>
                <w:noProof/>
                <w:webHidden/>
              </w:rPr>
              <w:tab/>
            </w:r>
            <w:r w:rsidR="00BF2C5D">
              <w:rPr>
                <w:noProof/>
                <w:webHidden/>
              </w:rPr>
              <w:fldChar w:fldCharType="begin"/>
            </w:r>
            <w:r w:rsidR="00BF2C5D">
              <w:rPr>
                <w:noProof/>
                <w:webHidden/>
              </w:rPr>
              <w:instrText xml:space="preserve"> PAGEREF _Toc487203624 \h </w:instrText>
            </w:r>
            <w:r w:rsidR="00BF2C5D">
              <w:rPr>
                <w:noProof/>
                <w:webHidden/>
              </w:rPr>
            </w:r>
            <w:r w:rsidR="00BF2C5D">
              <w:rPr>
                <w:noProof/>
                <w:webHidden/>
              </w:rPr>
              <w:fldChar w:fldCharType="separate"/>
            </w:r>
            <w:r w:rsidR="00BF2C5D">
              <w:rPr>
                <w:noProof/>
                <w:webHidden/>
              </w:rPr>
              <w:t>12</w:t>
            </w:r>
            <w:r w:rsidR="00BF2C5D">
              <w:rPr>
                <w:noProof/>
                <w:webHidden/>
              </w:rPr>
              <w:fldChar w:fldCharType="end"/>
            </w:r>
          </w:hyperlink>
        </w:p>
        <w:p w14:paraId="762ABBBD"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5" w:history="1">
            <w:r w:rsidR="00BF2C5D" w:rsidRPr="00777896">
              <w:rPr>
                <w:rStyle w:val="Hyperlink"/>
                <w:noProof/>
                <w:lang w:eastAsia="de-DE"/>
              </w:rPr>
              <w:t>2.1.2</w:t>
            </w:r>
            <w:r w:rsidR="00BF2C5D">
              <w:rPr>
                <w:rFonts w:asciiTheme="minorHAnsi" w:eastAsiaTheme="minorEastAsia" w:hAnsiTheme="minorHAnsi" w:cstheme="minorBidi"/>
                <w:noProof/>
                <w:sz w:val="22"/>
                <w:szCs w:val="22"/>
              </w:rPr>
              <w:tab/>
            </w:r>
            <w:r w:rsidR="00BF2C5D" w:rsidRPr="00777896">
              <w:rPr>
                <w:rStyle w:val="Hyperlink"/>
                <w:noProof/>
                <w:lang w:eastAsia="de-DE"/>
              </w:rPr>
              <w:t>User Story</w:t>
            </w:r>
            <w:r w:rsidR="00BF2C5D">
              <w:rPr>
                <w:noProof/>
                <w:webHidden/>
              </w:rPr>
              <w:tab/>
            </w:r>
            <w:r w:rsidR="00BF2C5D">
              <w:rPr>
                <w:noProof/>
                <w:webHidden/>
              </w:rPr>
              <w:fldChar w:fldCharType="begin"/>
            </w:r>
            <w:r w:rsidR="00BF2C5D">
              <w:rPr>
                <w:noProof/>
                <w:webHidden/>
              </w:rPr>
              <w:instrText xml:space="preserve"> PAGEREF _Toc487203625 \h </w:instrText>
            </w:r>
            <w:r w:rsidR="00BF2C5D">
              <w:rPr>
                <w:noProof/>
                <w:webHidden/>
              </w:rPr>
            </w:r>
            <w:r w:rsidR="00BF2C5D">
              <w:rPr>
                <w:noProof/>
                <w:webHidden/>
              </w:rPr>
              <w:fldChar w:fldCharType="separate"/>
            </w:r>
            <w:r w:rsidR="00BF2C5D">
              <w:rPr>
                <w:noProof/>
                <w:webHidden/>
              </w:rPr>
              <w:t>12</w:t>
            </w:r>
            <w:r w:rsidR="00BF2C5D">
              <w:rPr>
                <w:noProof/>
                <w:webHidden/>
              </w:rPr>
              <w:fldChar w:fldCharType="end"/>
            </w:r>
          </w:hyperlink>
        </w:p>
        <w:p w14:paraId="60713AE4"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6" w:history="1">
            <w:r w:rsidR="00BF2C5D" w:rsidRPr="00777896">
              <w:rPr>
                <w:rStyle w:val="Hyperlink"/>
                <w:noProof/>
                <w:lang w:eastAsia="de-DE"/>
              </w:rPr>
              <w:t>2.1.3</w:t>
            </w:r>
            <w:r w:rsidR="00BF2C5D">
              <w:rPr>
                <w:rFonts w:asciiTheme="minorHAnsi" w:eastAsiaTheme="minorEastAsia" w:hAnsiTheme="minorHAnsi" w:cstheme="minorBidi"/>
                <w:noProof/>
                <w:sz w:val="22"/>
                <w:szCs w:val="22"/>
              </w:rPr>
              <w:tab/>
            </w:r>
            <w:r w:rsidR="00BF2C5D" w:rsidRPr="00777896">
              <w:rPr>
                <w:rStyle w:val="Hyperlink"/>
                <w:noProof/>
                <w:lang w:eastAsia="de-DE"/>
              </w:rPr>
              <w:t>Functional Requirements</w:t>
            </w:r>
            <w:r w:rsidR="00BF2C5D">
              <w:rPr>
                <w:noProof/>
                <w:webHidden/>
              </w:rPr>
              <w:tab/>
            </w:r>
            <w:r w:rsidR="00BF2C5D">
              <w:rPr>
                <w:noProof/>
                <w:webHidden/>
              </w:rPr>
              <w:fldChar w:fldCharType="begin"/>
            </w:r>
            <w:r w:rsidR="00BF2C5D">
              <w:rPr>
                <w:noProof/>
                <w:webHidden/>
              </w:rPr>
              <w:instrText xml:space="preserve"> PAGEREF _Toc487203626 \h </w:instrText>
            </w:r>
            <w:r w:rsidR="00BF2C5D">
              <w:rPr>
                <w:noProof/>
                <w:webHidden/>
              </w:rPr>
            </w:r>
            <w:r w:rsidR="00BF2C5D">
              <w:rPr>
                <w:noProof/>
                <w:webHidden/>
              </w:rPr>
              <w:fldChar w:fldCharType="separate"/>
            </w:r>
            <w:r w:rsidR="00BF2C5D">
              <w:rPr>
                <w:noProof/>
                <w:webHidden/>
              </w:rPr>
              <w:t>14</w:t>
            </w:r>
            <w:r w:rsidR="00BF2C5D">
              <w:rPr>
                <w:noProof/>
                <w:webHidden/>
              </w:rPr>
              <w:fldChar w:fldCharType="end"/>
            </w:r>
          </w:hyperlink>
        </w:p>
        <w:p w14:paraId="72ED3922"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7" w:history="1">
            <w:r w:rsidR="00BF2C5D" w:rsidRPr="00777896">
              <w:rPr>
                <w:rStyle w:val="Hyperlink"/>
                <w:noProof/>
                <w:lang w:eastAsia="de-DE"/>
              </w:rPr>
              <w:t>2.1.4</w:t>
            </w:r>
            <w:r w:rsidR="00BF2C5D">
              <w:rPr>
                <w:rFonts w:asciiTheme="minorHAnsi" w:eastAsiaTheme="minorEastAsia" w:hAnsiTheme="minorHAnsi" w:cstheme="minorBidi"/>
                <w:noProof/>
                <w:sz w:val="22"/>
                <w:szCs w:val="22"/>
              </w:rPr>
              <w:tab/>
            </w:r>
            <w:r w:rsidR="00BF2C5D" w:rsidRPr="00777896">
              <w:rPr>
                <w:rStyle w:val="Hyperlink"/>
                <w:noProof/>
                <w:lang w:eastAsia="de-DE"/>
              </w:rPr>
              <w:t>Use Case Pre-Conditions</w:t>
            </w:r>
            <w:r w:rsidR="00BF2C5D">
              <w:rPr>
                <w:noProof/>
                <w:webHidden/>
              </w:rPr>
              <w:tab/>
            </w:r>
            <w:r w:rsidR="00BF2C5D">
              <w:rPr>
                <w:noProof/>
                <w:webHidden/>
              </w:rPr>
              <w:fldChar w:fldCharType="begin"/>
            </w:r>
            <w:r w:rsidR="00BF2C5D">
              <w:rPr>
                <w:noProof/>
                <w:webHidden/>
              </w:rPr>
              <w:instrText xml:space="preserve"> PAGEREF _Toc487203627 \h </w:instrText>
            </w:r>
            <w:r w:rsidR="00BF2C5D">
              <w:rPr>
                <w:noProof/>
                <w:webHidden/>
              </w:rPr>
            </w:r>
            <w:r w:rsidR="00BF2C5D">
              <w:rPr>
                <w:noProof/>
                <w:webHidden/>
              </w:rPr>
              <w:fldChar w:fldCharType="separate"/>
            </w:r>
            <w:r w:rsidR="00BF2C5D">
              <w:rPr>
                <w:noProof/>
                <w:webHidden/>
              </w:rPr>
              <w:t>15</w:t>
            </w:r>
            <w:r w:rsidR="00BF2C5D">
              <w:rPr>
                <w:noProof/>
                <w:webHidden/>
              </w:rPr>
              <w:fldChar w:fldCharType="end"/>
            </w:r>
          </w:hyperlink>
        </w:p>
        <w:p w14:paraId="11B5B44E"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8" w:history="1">
            <w:r w:rsidR="00BF2C5D" w:rsidRPr="00777896">
              <w:rPr>
                <w:rStyle w:val="Hyperlink"/>
                <w:noProof/>
                <w:lang w:eastAsia="de-DE"/>
              </w:rPr>
              <w:t>2.1.5</w:t>
            </w:r>
            <w:r w:rsidR="00BF2C5D">
              <w:rPr>
                <w:rFonts w:asciiTheme="minorHAnsi" w:eastAsiaTheme="minorEastAsia" w:hAnsiTheme="minorHAnsi" w:cstheme="minorBidi"/>
                <w:noProof/>
                <w:sz w:val="22"/>
                <w:szCs w:val="22"/>
              </w:rPr>
              <w:tab/>
            </w:r>
            <w:r w:rsidR="00BF2C5D" w:rsidRPr="00777896">
              <w:rPr>
                <w:rStyle w:val="Hyperlink"/>
                <w:noProof/>
                <w:lang w:eastAsia="de-DE"/>
              </w:rPr>
              <w:t>Use Case Post-Condition</w:t>
            </w:r>
            <w:r w:rsidR="00BF2C5D">
              <w:rPr>
                <w:noProof/>
                <w:webHidden/>
              </w:rPr>
              <w:tab/>
            </w:r>
            <w:r w:rsidR="00BF2C5D">
              <w:rPr>
                <w:noProof/>
                <w:webHidden/>
              </w:rPr>
              <w:fldChar w:fldCharType="begin"/>
            </w:r>
            <w:r w:rsidR="00BF2C5D">
              <w:rPr>
                <w:noProof/>
                <w:webHidden/>
              </w:rPr>
              <w:instrText xml:space="preserve"> PAGEREF _Toc487203628 \h </w:instrText>
            </w:r>
            <w:r w:rsidR="00BF2C5D">
              <w:rPr>
                <w:noProof/>
                <w:webHidden/>
              </w:rPr>
            </w:r>
            <w:r w:rsidR="00BF2C5D">
              <w:rPr>
                <w:noProof/>
                <w:webHidden/>
              </w:rPr>
              <w:fldChar w:fldCharType="separate"/>
            </w:r>
            <w:r w:rsidR="00BF2C5D">
              <w:rPr>
                <w:noProof/>
                <w:webHidden/>
              </w:rPr>
              <w:t>15</w:t>
            </w:r>
            <w:r w:rsidR="00BF2C5D">
              <w:rPr>
                <w:noProof/>
                <w:webHidden/>
              </w:rPr>
              <w:fldChar w:fldCharType="end"/>
            </w:r>
          </w:hyperlink>
        </w:p>
        <w:p w14:paraId="02D2DDFF"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29" w:history="1">
            <w:r w:rsidR="00BF2C5D" w:rsidRPr="00777896">
              <w:rPr>
                <w:rStyle w:val="Hyperlink"/>
                <w:noProof/>
                <w:lang w:eastAsia="de-DE"/>
              </w:rPr>
              <w:t>2.1.6</w:t>
            </w:r>
            <w:r w:rsidR="00BF2C5D">
              <w:rPr>
                <w:rFonts w:asciiTheme="minorHAnsi" w:eastAsiaTheme="minorEastAsia" w:hAnsiTheme="minorHAnsi" w:cstheme="minorBidi"/>
                <w:noProof/>
                <w:sz w:val="22"/>
                <w:szCs w:val="22"/>
              </w:rPr>
              <w:tab/>
            </w:r>
            <w:r w:rsidR="00BF2C5D" w:rsidRPr="00777896">
              <w:rPr>
                <w:rStyle w:val="Hyperlink"/>
                <w:noProof/>
                <w:lang w:eastAsia="de-DE"/>
              </w:rPr>
              <w:t>Use Case Assumptions</w:t>
            </w:r>
            <w:r w:rsidR="00BF2C5D">
              <w:rPr>
                <w:noProof/>
                <w:webHidden/>
              </w:rPr>
              <w:tab/>
            </w:r>
            <w:r w:rsidR="00BF2C5D">
              <w:rPr>
                <w:noProof/>
                <w:webHidden/>
              </w:rPr>
              <w:fldChar w:fldCharType="begin"/>
            </w:r>
            <w:r w:rsidR="00BF2C5D">
              <w:rPr>
                <w:noProof/>
                <w:webHidden/>
              </w:rPr>
              <w:instrText xml:space="preserve"> PAGEREF _Toc487203629 \h </w:instrText>
            </w:r>
            <w:r w:rsidR="00BF2C5D">
              <w:rPr>
                <w:noProof/>
                <w:webHidden/>
              </w:rPr>
            </w:r>
            <w:r w:rsidR="00BF2C5D">
              <w:rPr>
                <w:noProof/>
                <w:webHidden/>
              </w:rPr>
              <w:fldChar w:fldCharType="separate"/>
            </w:r>
            <w:r w:rsidR="00BF2C5D">
              <w:rPr>
                <w:noProof/>
                <w:webHidden/>
              </w:rPr>
              <w:t>15</w:t>
            </w:r>
            <w:r w:rsidR="00BF2C5D">
              <w:rPr>
                <w:noProof/>
                <w:webHidden/>
              </w:rPr>
              <w:fldChar w:fldCharType="end"/>
            </w:r>
          </w:hyperlink>
        </w:p>
        <w:p w14:paraId="6E9B21F4"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30" w:history="1">
            <w:r w:rsidR="00BF2C5D" w:rsidRPr="00777896">
              <w:rPr>
                <w:rStyle w:val="Hyperlink"/>
                <w:noProof/>
                <w:lang w:eastAsia="de-DE"/>
              </w:rPr>
              <w:t>2.1.7</w:t>
            </w:r>
            <w:r w:rsidR="00BF2C5D">
              <w:rPr>
                <w:rFonts w:asciiTheme="minorHAnsi" w:eastAsiaTheme="minorEastAsia" w:hAnsiTheme="minorHAnsi" w:cstheme="minorBidi"/>
                <w:noProof/>
                <w:sz w:val="22"/>
                <w:szCs w:val="22"/>
              </w:rPr>
              <w:tab/>
            </w:r>
            <w:r w:rsidR="00BF2C5D" w:rsidRPr="00777896">
              <w:rPr>
                <w:rStyle w:val="Hyperlink"/>
                <w:noProof/>
                <w:lang w:eastAsia="de-DE"/>
              </w:rPr>
              <w:t>Use Case Interactions</w:t>
            </w:r>
            <w:r w:rsidR="00BF2C5D">
              <w:rPr>
                <w:noProof/>
                <w:webHidden/>
              </w:rPr>
              <w:tab/>
            </w:r>
            <w:r w:rsidR="00BF2C5D">
              <w:rPr>
                <w:noProof/>
                <w:webHidden/>
              </w:rPr>
              <w:fldChar w:fldCharType="begin"/>
            </w:r>
            <w:r w:rsidR="00BF2C5D">
              <w:rPr>
                <w:noProof/>
                <w:webHidden/>
              </w:rPr>
              <w:instrText xml:space="preserve"> PAGEREF _Toc487203630 \h </w:instrText>
            </w:r>
            <w:r w:rsidR="00BF2C5D">
              <w:rPr>
                <w:noProof/>
                <w:webHidden/>
              </w:rPr>
            </w:r>
            <w:r w:rsidR="00BF2C5D">
              <w:rPr>
                <w:noProof/>
                <w:webHidden/>
              </w:rPr>
              <w:fldChar w:fldCharType="separate"/>
            </w:r>
            <w:r w:rsidR="00BF2C5D">
              <w:rPr>
                <w:noProof/>
                <w:webHidden/>
              </w:rPr>
              <w:t>15</w:t>
            </w:r>
            <w:r w:rsidR="00BF2C5D">
              <w:rPr>
                <w:noProof/>
                <w:webHidden/>
              </w:rPr>
              <w:fldChar w:fldCharType="end"/>
            </w:r>
          </w:hyperlink>
        </w:p>
        <w:p w14:paraId="50726ED3" w14:textId="77777777" w:rsidR="00BF2C5D" w:rsidRDefault="00AB2E4F">
          <w:pPr>
            <w:pStyle w:val="TOC1"/>
            <w:rPr>
              <w:rFonts w:asciiTheme="minorHAnsi" w:eastAsiaTheme="minorEastAsia" w:hAnsiTheme="minorHAnsi" w:cstheme="minorBidi"/>
              <w:b w:val="0"/>
              <w:bCs w:val="0"/>
              <w:caps w:val="0"/>
              <w:noProof/>
            </w:rPr>
          </w:pPr>
          <w:hyperlink w:anchor="_Toc487203631" w:history="1">
            <w:r w:rsidR="00BF2C5D" w:rsidRPr="00777896">
              <w:rPr>
                <w:rStyle w:val="Hyperlink"/>
                <w:noProof/>
              </w:rPr>
              <w:t>3</w:t>
            </w:r>
            <w:r w:rsidR="00BF2C5D">
              <w:rPr>
                <w:rFonts w:asciiTheme="minorHAnsi" w:eastAsiaTheme="minorEastAsia" w:hAnsiTheme="minorHAnsi" w:cstheme="minorBidi"/>
                <w:b w:val="0"/>
                <w:bCs w:val="0"/>
                <w:caps w:val="0"/>
                <w:noProof/>
              </w:rPr>
              <w:tab/>
            </w:r>
            <w:r w:rsidR="00BF2C5D" w:rsidRPr="00777896">
              <w:rPr>
                <w:rStyle w:val="Hyperlink"/>
                <w:noProof/>
              </w:rPr>
              <w:t>MESSAGING INFRASTRUCTURE</w:t>
            </w:r>
            <w:r w:rsidR="00BF2C5D">
              <w:rPr>
                <w:noProof/>
                <w:webHidden/>
              </w:rPr>
              <w:tab/>
            </w:r>
            <w:r w:rsidR="00BF2C5D">
              <w:rPr>
                <w:noProof/>
                <w:webHidden/>
              </w:rPr>
              <w:fldChar w:fldCharType="begin"/>
            </w:r>
            <w:r w:rsidR="00BF2C5D">
              <w:rPr>
                <w:noProof/>
                <w:webHidden/>
              </w:rPr>
              <w:instrText xml:space="preserve"> PAGEREF _Toc487203631 \h </w:instrText>
            </w:r>
            <w:r w:rsidR="00BF2C5D">
              <w:rPr>
                <w:noProof/>
                <w:webHidden/>
              </w:rPr>
            </w:r>
            <w:r w:rsidR="00BF2C5D">
              <w:rPr>
                <w:noProof/>
                <w:webHidden/>
              </w:rPr>
              <w:fldChar w:fldCharType="separate"/>
            </w:r>
            <w:r w:rsidR="00BF2C5D">
              <w:rPr>
                <w:noProof/>
                <w:webHidden/>
              </w:rPr>
              <w:t>17</w:t>
            </w:r>
            <w:r w:rsidR="00BF2C5D">
              <w:rPr>
                <w:noProof/>
                <w:webHidden/>
              </w:rPr>
              <w:fldChar w:fldCharType="end"/>
            </w:r>
          </w:hyperlink>
        </w:p>
        <w:p w14:paraId="511275AF" w14:textId="77777777" w:rsidR="00BF2C5D" w:rsidRDefault="00AB2E4F">
          <w:pPr>
            <w:pStyle w:val="TOC2"/>
            <w:rPr>
              <w:rFonts w:asciiTheme="minorHAnsi" w:eastAsiaTheme="minorEastAsia" w:hAnsiTheme="minorHAnsi" w:cstheme="minorBidi"/>
              <w:smallCaps w:val="0"/>
              <w:noProof/>
            </w:rPr>
          </w:pPr>
          <w:hyperlink w:anchor="_Toc487203632" w:history="1">
            <w:r w:rsidR="00BF2C5D" w:rsidRPr="00777896">
              <w:rPr>
                <w:rStyle w:val="Hyperlink"/>
                <w:noProof/>
              </w:rPr>
              <w:t>3.1</w:t>
            </w:r>
            <w:r w:rsidR="00BF2C5D">
              <w:rPr>
                <w:rFonts w:asciiTheme="minorHAnsi" w:eastAsiaTheme="minorEastAsia" w:hAnsiTheme="minorHAnsi" w:cstheme="minorBidi"/>
                <w:smallCaps w:val="0"/>
                <w:noProof/>
              </w:rPr>
              <w:tab/>
            </w:r>
            <w:r w:rsidR="00BF2C5D" w:rsidRPr="00777896">
              <w:rPr>
                <w:rStyle w:val="Hyperlink"/>
                <w:noProof/>
              </w:rPr>
              <w:t>Basic HL7 Terms</w:t>
            </w:r>
            <w:r w:rsidR="00BF2C5D">
              <w:rPr>
                <w:noProof/>
                <w:webHidden/>
              </w:rPr>
              <w:tab/>
            </w:r>
            <w:r w:rsidR="00BF2C5D">
              <w:rPr>
                <w:noProof/>
                <w:webHidden/>
              </w:rPr>
              <w:fldChar w:fldCharType="begin"/>
            </w:r>
            <w:r w:rsidR="00BF2C5D">
              <w:rPr>
                <w:noProof/>
                <w:webHidden/>
              </w:rPr>
              <w:instrText xml:space="preserve"> PAGEREF _Toc487203632 \h </w:instrText>
            </w:r>
            <w:r w:rsidR="00BF2C5D">
              <w:rPr>
                <w:noProof/>
                <w:webHidden/>
              </w:rPr>
            </w:r>
            <w:r w:rsidR="00BF2C5D">
              <w:rPr>
                <w:noProof/>
                <w:webHidden/>
              </w:rPr>
              <w:fldChar w:fldCharType="separate"/>
            </w:r>
            <w:r w:rsidR="00BF2C5D">
              <w:rPr>
                <w:noProof/>
                <w:webHidden/>
              </w:rPr>
              <w:t>17</w:t>
            </w:r>
            <w:r w:rsidR="00BF2C5D">
              <w:rPr>
                <w:noProof/>
                <w:webHidden/>
              </w:rPr>
              <w:fldChar w:fldCharType="end"/>
            </w:r>
          </w:hyperlink>
        </w:p>
        <w:p w14:paraId="4C399D08" w14:textId="77777777" w:rsidR="00BF2C5D" w:rsidRDefault="00AB2E4F">
          <w:pPr>
            <w:pStyle w:val="TOC2"/>
            <w:rPr>
              <w:rFonts w:asciiTheme="minorHAnsi" w:eastAsiaTheme="minorEastAsia" w:hAnsiTheme="minorHAnsi" w:cstheme="minorBidi"/>
              <w:smallCaps w:val="0"/>
              <w:noProof/>
            </w:rPr>
          </w:pPr>
          <w:hyperlink w:anchor="_Toc487203633" w:history="1">
            <w:r w:rsidR="00BF2C5D" w:rsidRPr="00777896">
              <w:rPr>
                <w:rStyle w:val="Hyperlink"/>
                <w:noProof/>
              </w:rPr>
              <w:t>3.2</w:t>
            </w:r>
            <w:r w:rsidR="00BF2C5D">
              <w:rPr>
                <w:rFonts w:asciiTheme="minorHAnsi" w:eastAsiaTheme="minorEastAsia" w:hAnsiTheme="minorHAnsi" w:cstheme="minorBidi"/>
                <w:smallCaps w:val="0"/>
                <w:noProof/>
              </w:rPr>
              <w:tab/>
            </w:r>
            <w:r w:rsidR="00BF2C5D" w:rsidRPr="00777896">
              <w:rPr>
                <w:rStyle w:val="Hyperlink"/>
                <w:noProof/>
              </w:rPr>
              <w:t>Message Element Attributes</w:t>
            </w:r>
            <w:r w:rsidR="00BF2C5D">
              <w:rPr>
                <w:noProof/>
                <w:webHidden/>
              </w:rPr>
              <w:tab/>
            </w:r>
            <w:r w:rsidR="00BF2C5D">
              <w:rPr>
                <w:noProof/>
                <w:webHidden/>
              </w:rPr>
              <w:fldChar w:fldCharType="begin"/>
            </w:r>
            <w:r w:rsidR="00BF2C5D">
              <w:rPr>
                <w:noProof/>
                <w:webHidden/>
              </w:rPr>
              <w:instrText xml:space="preserve"> PAGEREF _Toc487203633 \h </w:instrText>
            </w:r>
            <w:r w:rsidR="00BF2C5D">
              <w:rPr>
                <w:noProof/>
                <w:webHidden/>
              </w:rPr>
            </w:r>
            <w:r w:rsidR="00BF2C5D">
              <w:rPr>
                <w:noProof/>
                <w:webHidden/>
              </w:rPr>
              <w:fldChar w:fldCharType="separate"/>
            </w:r>
            <w:r w:rsidR="00BF2C5D">
              <w:rPr>
                <w:noProof/>
                <w:webHidden/>
              </w:rPr>
              <w:t>18</w:t>
            </w:r>
            <w:r w:rsidR="00BF2C5D">
              <w:rPr>
                <w:noProof/>
                <w:webHidden/>
              </w:rPr>
              <w:fldChar w:fldCharType="end"/>
            </w:r>
          </w:hyperlink>
        </w:p>
        <w:p w14:paraId="594A094E" w14:textId="77777777" w:rsidR="00BF2C5D" w:rsidRDefault="00AB2E4F">
          <w:pPr>
            <w:pStyle w:val="TOC2"/>
            <w:rPr>
              <w:rFonts w:asciiTheme="minorHAnsi" w:eastAsiaTheme="minorEastAsia" w:hAnsiTheme="minorHAnsi" w:cstheme="minorBidi"/>
              <w:smallCaps w:val="0"/>
              <w:noProof/>
            </w:rPr>
          </w:pPr>
          <w:hyperlink w:anchor="_Toc487203634" w:history="1">
            <w:r w:rsidR="00BF2C5D" w:rsidRPr="00777896">
              <w:rPr>
                <w:rStyle w:val="Hyperlink"/>
                <w:noProof/>
              </w:rPr>
              <w:t>3.3</w:t>
            </w:r>
            <w:r w:rsidR="00BF2C5D">
              <w:rPr>
                <w:rFonts w:asciiTheme="minorHAnsi" w:eastAsiaTheme="minorEastAsia" w:hAnsiTheme="minorHAnsi" w:cstheme="minorBidi"/>
                <w:smallCaps w:val="0"/>
                <w:noProof/>
              </w:rPr>
              <w:tab/>
            </w:r>
            <w:r w:rsidR="00BF2C5D" w:rsidRPr="00777896">
              <w:rPr>
                <w:rStyle w:val="Hyperlink"/>
                <w:noProof/>
              </w:rPr>
              <w:t>Encoding Rules</w:t>
            </w:r>
            <w:r w:rsidR="00BF2C5D">
              <w:rPr>
                <w:noProof/>
                <w:webHidden/>
              </w:rPr>
              <w:tab/>
            </w:r>
            <w:r w:rsidR="00BF2C5D">
              <w:rPr>
                <w:noProof/>
                <w:webHidden/>
              </w:rPr>
              <w:fldChar w:fldCharType="begin"/>
            </w:r>
            <w:r w:rsidR="00BF2C5D">
              <w:rPr>
                <w:noProof/>
                <w:webHidden/>
              </w:rPr>
              <w:instrText xml:space="preserve"> PAGEREF _Toc487203634 \h </w:instrText>
            </w:r>
            <w:r w:rsidR="00BF2C5D">
              <w:rPr>
                <w:noProof/>
                <w:webHidden/>
              </w:rPr>
            </w:r>
            <w:r w:rsidR="00BF2C5D">
              <w:rPr>
                <w:noProof/>
                <w:webHidden/>
              </w:rPr>
              <w:fldChar w:fldCharType="separate"/>
            </w:r>
            <w:r w:rsidR="00BF2C5D">
              <w:rPr>
                <w:noProof/>
                <w:webHidden/>
              </w:rPr>
              <w:t>19</w:t>
            </w:r>
            <w:r w:rsidR="00BF2C5D">
              <w:rPr>
                <w:noProof/>
                <w:webHidden/>
              </w:rPr>
              <w:fldChar w:fldCharType="end"/>
            </w:r>
          </w:hyperlink>
        </w:p>
        <w:p w14:paraId="0853E788" w14:textId="77777777" w:rsidR="00BF2C5D" w:rsidRDefault="00AB2E4F">
          <w:pPr>
            <w:pStyle w:val="TOC2"/>
            <w:rPr>
              <w:rFonts w:asciiTheme="minorHAnsi" w:eastAsiaTheme="minorEastAsia" w:hAnsiTheme="minorHAnsi" w:cstheme="minorBidi"/>
              <w:smallCaps w:val="0"/>
              <w:noProof/>
            </w:rPr>
          </w:pPr>
          <w:hyperlink w:anchor="_Toc487203635" w:history="1">
            <w:r w:rsidR="00BF2C5D" w:rsidRPr="00777896">
              <w:rPr>
                <w:rStyle w:val="Hyperlink"/>
                <w:noProof/>
              </w:rPr>
              <w:t>3.4</w:t>
            </w:r>
            <w:r w:rsidR="00BF2C5D">
              <w:rPr>
                <w:rFonts w:asciiTheme="minorHAnsi" w:eastAsiaTheme="minorEastAsia" w:hAnsiTheme="minorHAnsi" w:cstheme="minorBidi"/>
                <w:smallCaps w:val="0"/>
                <w:noProof/>
              </w:rPr>
              <w:tab/>
            </w:r>
            <w:r w:rsidR="00BF2C5D" w:rsidRPr="00777896">
              <w:rPr>
                <w:rStyle w:val="Hyperlink"/>
                <w:noProof/>
              </w:rPr>
              <w:t>Conventions</w:t>
            </w:r>
            <w:r w:rsidR="00BF2C5D">
              <w:rPr>
                <w:noProof/>
                <w:webHidden/>
              </w:rPr>
              <w:tab/>
            </w:r>
            <w:r w:rsidR="00BF2C5D">
              <w:rPr>
                <w:noProof/>
                <w:webHidden/>
              </w:rPr>
              <w:fldChar w:fldCharType="begin"/>
            </w:r>
            <w:r w:rsidR="00BF2C5D">
              <w:rPr>
                <w:noProof/>
                <w:webHidden/>
              </w:rPr>
              <w:instrText xml:space="preserve"> PAGEREF _Toc487203635 \h </w:instrText>
            </w:r>
            <w:r w:rsidR="00BF2C5D">
              <w:rPr>
                <w:noProof/>
                <w:webHidden/>
              </w:rPr>
            </w:r>
            <w:r w:rsidR="00BF2C5D">
              <w:rPr>
                <w:noProof/>
                <w:webHidden/>
              </w:rPr>
              <w:fldChar w:fldCharType="separate"/>
            </w:r>
            <w:r w:rsidR="00BF2C5D">
              <w:rPr>
                <w:noProof/>
                <w:webHidden/>
              </w:rPr>
              <w:t>20</w:t>
            </w:r>
            <w:r w:rsidR="00BF2C5D">
              <w:rPr>
                <w:noProof/>
                <w:webHidden/>
              </w:rPr>
              <w:fldChar w:fldCharType="end"/>
            </w:r>
          </w:hyperlink>
        </w:p>
        <w:p w14:paraId="15E5F8FE" w14:textId="77777777" w:rsidR="00BF2C5D" w:rsidRDefault="00AB2E4F">
          <w:pPr>
            <w:pStyle w:val="TOC2"/>
            <w:rPr>
              <w:rFonts w:asciiTheme="minorHAnsi" w:eastAsiaTheme="minorEastAsia" w:hAnsiTheme="minorHAnsi" w:cstheme="minorBidi"/>
              <w:smallCaps w:val="0"/>
              <w:noProof/>
            </w:rPr>
          </w:pPr>
          <w:hyperlink w:anchor="_Toc487203636" w:history="1">
            <w:r w:rsidR="00BF2C5D" w:rsidRPr="00777896">
              <w:rPr>
                <w:rStyle w:val="Hyperlink"/>
                <w:noProof/>
              </w:rPr>
              <w:t>3.5</w:t>
            </w:r>
            <w:r w:rsidR="00BF2C5D">
              <w:rPr>
                <w:rFonts w:asciiTheme="minorHAnsi" w:eastAsiaTheme="minorEastAsia" w:hAnsiTheme="minorHAnsi" w:cstheme="minorBidi"/>
                <w:smallCaps w:val="0"/>
                <w:noProof/>
              </w:rPr>
              <w:tab/>
            </w:r>
            <w:r w:rsidR="00BF2C5D" w:rsidRPr="00777896">
              <w:rPr>
                <w:rStyle w:val="Hyperlink"/>
                <w:noProof/>
              </w:rPr>
              <w:t>Keywords</w:t>
            </w:r>
            <w:r w:rsidR="00BF2C5D">
              <w:rPr>
                <w:noProof/>
                <w:webHidden/>
              </w:rPr>
              <w:tab/>
            </w:r>
            <w:r w:rsidR="00BF2C5D">
              <w:rPr>
                <w:noProof/>
                <w:webHidden/>
              </w:rPr>
              <w:fldChar w:fldCharType="begin"/>
            </w:r>
            <w:r w:rsidR="00BF2C5D">
              <w:rPr>
                <w:noProof/>
                <w:webHidden/>
              </w:rPr>
              <w:instrText xml:space="preserve"> PAGEREF _Toc487203636 \h </w:instrText>
            </w:r>
            <w:r w:rsidR="00BF2C5D">
              <w:rPr>
                <w:noProof/>
                <w:webHidden/>
              </w:rPr>
            </w:r>
            <w:r w:rsidR="00BF2C5D">
              <w:rPr>
                <w:noProof/>
                <w:webHidden/>
              </w:rPr>
              <w:fldChar w:fldCharType="separate"/>
            </w:r>
            <w:r w:rsidR="00BF2C5D">
              <w:rPr>
                <w:noProof/>
                <w:webHidden/>
              </w:rPr>
              <w:t>20</w:t>
            </w:r>
            <w:r w:rsidR="00BF2C5D">
              <w:rPr>
                <w:noProof/>
                <w:webHidden/>
              </w:rPr>
              <w:fldChar w:fldCharType="end"/>
            </w:r>
          </w:hyperlink>
        </w:p>
        <w:p w14:paraId="328DDEAC" w14:textId="77777777" w:rsidR="00BF2C5D" w:rsidRDefault="00AB2E4F">
          <w:pPr>
            <w:pStyle w:val="TOC2"/>
            <w:rPr>
              <w:rFonts w:asciiTheme="minorHAnsi" w:eastAsiaTheme="minorEastAsia" w:hAnsiTheme="minorHAnsi" w:cstheme="minorBidi"/>
              <w:smallCaps w:val="0"/>
              <w:noProof/>
            </w:rPr>
          </w:pPr>
          <w:hyperlink w:anchor="_Toc487203637" w:history="1">
            <w:r w:rsidR="00BF2C5D" w:rsidRPr="00777896">
              <w:rPr>
                <w:rStyle w:val="Hyperlink"/>
                <w:noProof/>
              </w:rPr>
              <w:t>3.6</w:t>
            </w:r>
            <w:r w:rsidR="00BF2C5D">
              <w:rPr>
                <w:rFonts w:asciiTheme="minorHAnsi" w:eastAsiaTheme="minorEastAsia" w:hAnsiTheme="minorHAnsi" w:cstheme="minorBidi"/>
                <w:smallCaps w:val="0"/>
                <w:noProof/>
              </w:rPr>
              <w:tab/>
            </w:r>
            <w:r w:rsidR="00BF2C5D" w:rsidRPr="00777896">
              <w:rPr>
                <w:rStyle w:val="Hyperlink"/>
                <w:noProof/>
              </w:rPr>
              <w:t>Standard</w:t>
            </w:r>
            <w:r w:rsidR="00BF2C5D">
              <w:rPr>
                <w:noProof/>
                <w:webHidden/>
              </w:rPr>
              <w:tab/>
            </w:r>
            <w:r w:rsidR="00BF2C5D">
              <w:rPr>
                <w:noProof/>
                <w:webHidden/>
              </w:rPr>
              <w:fldChar w:fldCharType="begin"/>
            </w:r>
            <w:r w:rsidR="00BF2C5D">
              <w:rPr>
                <w:noProof/>
                <w:webHidden/>
              </w:rPr>
              <w:instrText xml:space="preserve"> PAGEREF _Toc487203637 \h </w:instrText>
            </w:r>
            <w:r w:rsidR="00BF2C5D">
              <w:rPr>
                <w:noProof/>
                <w:webHidden/>
              </w:rPr>
            </w:r>
            <w:r w:rsidR="00BF2C5D">
              <w:rPr>
                <w:noProof/>
                <w:webHidden/>
              </w:rPr>
              <w:fldChar w:fldCharType="separate"/>
            </w:r>
            <w:r w:rsidR="00BF2C5D">
              <w:rPr>
                <w:noProof/>
                <w:webHidden/>
              </w:rPr>
              <w:t>21</w:t>
            </w:r>
            <w:r w:rsidR="00BF2C5D">
              <w:rPr>
                <w:noProof/>
                <w:webHidden/>
              </w:rPr>
              <w:fldChar w:fldCharType="end"/>
            </w:r>
          </w:hyperlink>
        </w:p>
        <w:p w14:paraId="07A44162" w14:textId="77777777" w:rsidR="00BF2C5D" w:rsidRDefault="00AB2E4F">
          <w:pPr>
            <w:pStyle w:val="TOC2"/>
            <w:rPr>
              <w:rFonts w:asciiTheme="minorHAnsi" w:eastAsiaTheme="minorEastAsia" w:hAnsiTheme="minorHAnsi" w:cstheme="minorBidi"/>
              <w:smallCaps w:val="0"/>
              <w:noProof/>
            </w:rPr>
          </w:pPr>
          <w:hyperlink w:anchor="_Toc487203638" w:history="1">
            <w:r w:rsidR="00BF2C5D" w:rsidRPr="00777896">
              <w:rPr>
                <w:rStyle w:val="Hyperlink"/>
                <w:noProof/>
              </w:rPr>
              <w:t>3.7</w:t>
            </w:r>
            <w:r w:rsidR="00BF2C5D">
              <w:rPr>
                <w:rFonts w:asciiTheme="minorHAnsi" w:eastAsiaTheme="minorEastAsia" w:hAnsiTheme="minorHAnsi" w:cstheme="minorBidi"/>
                <w:smallCaps w:val="0"/>
                <w:noProof/>
              </w:rPr>
              <w:tab/>
            </w:r>
            <w:r w:rsidR="00BF2C5D" w:rsidRPr="00777896">
              <w:rPr>
                <w:rStyle w:val="Hyperlink"/>
                <w:noProof/>
              </w:rPr>
              <w:t>Alternate identifer</w:t>
            </w:r>
            <w:r w:rsidR="00BF2C5D">
              <w:rPr>
                <w:noProof/>
                <w:webHidden/>
              </w:rPr>
              <w:tab/>
            </w:r>
            <w:r w:rsidR="00BF2C5D">
              <w:rPr>
                <w:noProof/>
                <w:webHidden/>
              </w:rPr>
              <w:fldChar w:fldCharType="begin"/>
            </w:r>
            <w:r w:rsidR="00BF2C5D">
              <w:rPr>
                <w:noProof/>
                <w:webHidden/>
              </w:rPr>
              <w:instrText xml:space="preserve"> PAGEREF _Toc487203638 \h </w:instrText>
            </w:r>
            <w:r w:rsidR="00BF2C5D">
              <w:rPr>
                <w:noProof/>
                <w:webHidden/>
              </w:rPr>
            </w:r>
            <w:r w:rsidR="00BF2C5D">
              <w:rPr>
                <w:noProof/>
                <w:webHidden/>
              </w:rPr>
              <w:fldChar w:fldCharType="separate"/>
            </w:r>
            <w:r w:rsidR="00BF2C5D">
              <w:rPr>
                <w:noProof/>
                <w:webHidden/>
              </w:rPr>
              <w:t>21</w:t>
            </w:r>
            <w:r w:rsidR="00BF2C5D">
              <w:rPr>
                <w:noProof/>
                <w:webHidden/>
              </w:rPr>
              <w:fldChar w:fldCharType="end"/>
            </w:r>
          </w:hyperlink>
        </w:p>
        <w:p w14:paraId="436CF85C" w14:textId="77777777" w:rsidR="00BF2C5D" w:rsidRDefault="00AB2E4F">
          <w:pPr>
            <w:pStyle w:val="TOC2"/>
            <w:rPr>
              <w:rFonts w:asciiTheme="minorHAnsi" w:eastAsiaTheme="minorEastAsia" w:hAnsiTheme="minorHAnsi" w:cstheme="minorBidi"/>
              <w:smallCaps w:val="0"/>
              <w:noProof/>
            </w:rPr>
          </w:pPr>
          <w:hyperlink w:anchor="_Toc487203639" w:history="1">
            <w:r w:rsidR="00BF2C5D" w:rsidRPr="00777896">
              <w:rPr>
                <w:rStyle w:val="Hyperlink"/>
                <w:noProof/>
              </w:rPr>
              <w:t>3.8</w:t>
            </w:r>
            <w:r w:rsidR="00BF2C5D">
              <w:rPr>
                <w:rFonts w:asciiTheme="minorHAnsi" w:eastAsiaTheme="minorEastAsia" w:hAnsiTheme="minorHAnsi" w:cstheme="minorBidi"/>
                <w:smallCaps w:val="0"/>
                <w:noProof/>
              </w:rPr>
              <w:tab/>
            </w:r>
            <w:r w:rsidR="00BF2C5D" w:rsidRPr="00777896">
              <w:rPr>
                <w:rStyle w:val="Hyperlink"/>
                <w:noProof/>
              </w:rPr>
              <w:t>Literal Values</w:t>
            </w:r>
            <w:r w:rsidR="00BF2C5D">
              <w:rPr>
                <w:noProof/>
                <w:webHidden/>
              </w:rPr>
              <w:tab/>
            </w:r>
            <w:r w:rsidR="00BF2C5D">
              <w:rPr>
                <w:noProof/>
                <w:webHidden/>
              </w:rPr>
              <w:fldChar w:fldCharType="begin"/>
            </w:r>
            <w:r w:rsidR="00BF2C5D">
              <w:rPr>
                <w:noProof/>
                <w:webHidden/>
              </w:rPr>
              <w:instrText xml:space="preserve"> PAGEREF _Toc487203639 \h </w:instrText>
            </w:r>
            <w:r w:rsidR="00BF2C5D">
              <w:rPr>
                <w:noProof/>
                <w:webHidden/>
              </w:rPr>
            </w:r>
            <w:r w:rsidR="00BF2C5D">
              <w:rPr>
                <w:noProof/>
                <w:webHidden/>
              </w:rPr>
              <w:fldChar w:fldCharType="separate"/>
            </w:r>
            <w:r w:rsidR="00BF2C5D">
              <w:rPr>
                <w:noProof/>
                <w:webHidden/>
              </w:rPr>
              <w:t>21</w:t>
            </w:r>
            <w:r w:rsidR="00BF2C5D">
              <w:rPr>
                <w:noProof/>
                <w:webHidden/>
              </w:rPr>
              <w:fldChar w:fldCharType="end"/>
            </w:r>
          </w:hyperlink>
        </w:p>
        <w:p w14:paraId="4680BE42" w14:textId="77777777" w:rsidR="00BF2C5D" w:rsidRDefault="00AB2E4F">
          <w:pPr>
            <w:pStyle w:val="TOC2"/>
            <w:rPr>
              <w:rFonts w:asciiTheme="minorHAnsi" w:eastAsiaTheme="minorEastAsia" w:hAnsiTheme="minorHAnsi" w:cstheme="minorBidi"/>
              <w:smallCaps w:val="0"/>
              <w:noProof/>
            </w:rPr>
          </w:pPr>
          <w:hyperlink w:anchor="_Toc487203640" w:history="1">
            <w:r w:rsidR="00BF2C5D" w:rsidRPr="00777896">
              <w:rPr>
                <w:rStyle w:val="Hyperlink"/>
                <w:noProof/>
              </w:rPr>
              <w:t>3.9</w:t>
            </w:r>
            <w:r w:rsidR="00BF2C5D">
              <w:rPr>
                <w:rFonts w:asciiTheme="minorHAnsi" w:eastAsiaTheme="minorEastAsia" w:hAnsiTheme="minorHAnsi" w:cstheme="minorBidi"/>
                <w:smallCaps w:val="0"/>
                <w:noProof/>
              </w:rPr>
              <w:tab/>
            </w:r>
            <w:r w:rsidR="00BF2C5D" w:rsidRPr="00777896">
              <w:rPr>
                <w:rStyle w:val="Hyperlink"/>
                <w:noProof/>
              </w:rPr>
              <w:t>Unknown values</w:t>
            </w:r>
            <w:r w:rsidR="00BF2C5D">
              <w:rPr>
                <w:noProof/>
                <w:webHidden/>
              </w:rPr>
              <w:tab/>
            </w:r>
            <w:r w:rsidR="00BF2C5D">
              <w:rPr>
                <w:noProof/>
                <w:webHidden/>
              </w:rPr>
              <w:fldChar w:fldCharType="begin"/>
            </w:r>
            <w:r w:rsidR="00BF2C5D">
              <w:rPr>
                <w:noProof/>
                <w:webHidden/>
              </w:rPr>
              <w:instrText xml:space="preserve"> PAGEREF _Toc487203640 \h </w:instrText>
            </w:r>
            <w:r w:rsidR="00BF2C5D">
              <w:rPr>
                <w:noProof/>
                <w:webHidden/>
              </w:rPr>
            </w:r>
            <w:r w:rsidR="00BF2C5D">
              <w:rPr>
                <w:noProof/>
                <w:webHidden/>
              </w:rPr>
              <w:fldChar w:fldCharType="separate"/>
            </w:r>
            <w:r w:rsidR="00BF2C5D">
              <w:rPr>
                <w:noProof/>
                <w:webHidden/>
              </w:rPr>
              <w:t>21</w:t>
            </w:r>
            <w:r w:rsidR="00BF2C5D">
              <w:rPr>
                <w:noProof/>
                <w:webHidden/>
              </w:rPr>
              <w:fldChar w:fldCharType="end"/>
            </w:r>
          </w:hyperlink>
        </w:p>
        <w:p w14:paraId="540FC5D6"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1" w:history="1">
            <w:r w:rsidR="00BF2C5D" w:rsidRPr="00777896">
              <w:rPr>
                <w:rStyle w:val="Hyperlink"/>
                <w:noProof/>
              </w:rPr>
              <w:t>3.9.1</w:t>
            </w:r>
            <w:r w:rsidR="00D2670A">
              <w:rPr>
                <w:rFonts w:asciiTheme="minorHAnsi" w:eastAsiaTheme="minorEastAsia" w:hAnsiTheme="minorHAnsi" w:cstheme="minorBidi"/>
                <w:noProof/>
                <w:sz w:val="22"/>
                <w:szCs w:val="22"/>
              </w:rPr>
              <w:t xml:space="preserve">  </w:t>
            </w:r>
            <w:r w:rsidR="00BF2C5D" w:rsidRPr="00777896">
              <w:rPr>
                <w:rStyle w:val="Hyperlink"/>
                <w:noProof/>
              </w:rPr>
              <w:t>Conveying Unknowns for Date Data Types</w:t>
            </w:r>
            <w:r w:rsidR="00BF2C5D">
              <w:rPr>
                <w:noProof/>
                <w:webHidden/>
              </w:rPr>
              <w:tab/>
            </w:r>
            <w:r w:rsidR="00BF2C5D">
              <w:rPr>
                <w:noProof/>
                <w:webHidden/>
              </w:rPr>
              <w:fldChar w:fldCharType="begin"/>
            </w:r>
            <w:r w:rsidR="00BF2C5D">
              <w:rPr>
                <w:noProof/>
                <w:webHidden/>
              </w:rPr>
              <w:instrText xml:space="preserve"> PAGEREF _Toc487203641 \h </w:instrText>
            </w:r>
            <w:r w:rsidR="00BF2C5D">
              <w:rPr>
                <w:noProof/>
                <w:webHidden/>
              </w:rPr>
            </w:r>
            <w:r w:rsidR="00BF2C5D">
              <w:rPr>
                <w:noProof/>
                <w:webHidden/>
              </w:rPr>
              <w:fldChar w:fldCharType="separate"/>
            </w:r>
            <w:r w:rsidR="00BF2C5D">
              <w:rPr>
                <w:noProof/>
                <w:webHidden/>
              </w:rPr>
              <w:t>21</w:t>
            </w:r>
            <w:r w:rsidR="00BF2C5D">
              <w:rPr>
                <w:noProof/>
                <w:webHidden/>
              </w:rPr>
              <w:fldChar w:fldCharType="end"/>
            </w:r>
          </w:hyperlink>
        </w:p>
        <w:p w14:paraId="7C25971A"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2" w:history="1">
            <w:r w:rsidR="00BF2C5D" w:rsidRPr="00777896">
              <w:rPr>
                <w:rStyle w:val="Hyperlink"/>
                <w:noProof/>
              </w:rPr>
              <w:t>3.9.2</w:t>
            </w:r>
            <w:r w:rsidR="00BF2C5D">
              <w:rPr>
                <w:rFonts w:asciiTheme="minorHAnsi" w:eastAsiaTheme="minorEastAsia" w:hAnsiTheme="minorHAnsi" w:cstheme="minorBidi"/>
                <w:noProof/>
                <w:sz w:val="22"/>
                <w:szCs w:val="22"/>
              </w:rPr>
              <w:tab/>
            </w:r>
            <w:r w:rsidR="00BF2C5D" w:rsidRPr="00777896">
              <w:rPr>
                <w:rStyle w:val="Hyperlink"/>
                <w:noProof/>
              </w:rPr>
              <w:t>Conveying Unknowns for Numeric or Structured Numeric Data Types</w:t>
            </w:r>
            <w:r w:rsidR="00BF2C5D">
              <w:rPr>
                <w:noProof/>
                <w:webHidden/>
              </w:rPr>
              <w:tab/>
            </w:r>
            <w:r w:rsidR="00BF2C5D">
              <w:rPr>
                <w:noProof/>
                <w:webHidden/>
              </w:rPr>
              <w:fldChar w:fldCharType="begin"/>
            </w:r>
            <w:r w:rsidR="00BF2C5D">
              <w:rPr>
                <w:noProof/>
                <w:webHidden/>
              </w:rPr>
              <w:instrText xml:space="preserve"> PAGEREF _Toc487203642 \h </w:instrText>
            </w:r>
            <w:r w:rsidR="00BF2C5D">
              <w:rPr>
                <w:noProof/>
                <w:webHidden/>
              </w:rPr>
            </w:r>
            <w:r w:rsidR="00BF2C5D">
              <w:rPr>
                <w:noProof/>
                <w:webHidden/>
              </w:rPr>
              <w:fldChar w:fldCharType="separate"/>
            </w:r>
            <w:r w:rsidR="00BF2C5D">
              <w:rPr>
                <w:noProof/>
                <w:webHidden/>
              </w:rPr>
              <w:t>22</w:t>
            </w:r>
            <w:r w:rsidR="00BF2C5D">
              <w:rPr>
                <w:noProof/>
                <w:webHidden/>
              </w:rPr>
              <w:fldChar w:fldCharType="end"/>
            </w:r>
          </w:hyperlink>
        </w:p>
        <w:p w14:paraId="4922C405" w14:textId="77777777" w:rsidR="00BF2C5D" w:rsidRDefault="00AB2E4F">
          <w:pPr>
            <w:pStyle w:val="TOC2"/>
            <w:rPr>
              <w:rFonts w:asciiTheme="minorHAnsi" w:eastAsiaTheme="minorEastAsia" w:hAnsiTheme="minorHAnsi" w:cstheme="minorBidi"/>
              <w:smallCaps w:val="0"/>
              <w:noProof/>
            </w:rPr>
          </w:pPr>
          <w:hyperlink w:anchor="_Toc487203643" w:history="1">
            <w:r w:rsidR="00BF2C5D" w:rsidRPr="00777896">
              <w:rPr>
                <w:rStyle w:val="Hyperlink"/>
                <w:noProof/>
              </w:rPr>
              <w:t>3.10</w:t>
            </w:r>
            <w:r w:rsidR="00BF2C5D">
              <w:rPr>
                <w:rFonts w:asciiTheme="minorHAnsi" w:eastAsiaTheme="minorEastAsia" w:hAnsiTheme="minorHAnsi" w:cstheme="minorBidi"/>
                <w:smallCaps w:val="0"/>
                <w:noProof/>
              </w:rPr>
              <w:tab/>
            </w:r>
            <w:r w:rsidR="00BF2C5D" w:rsidRPr="00777896">
              <w:rPr>
                <w:rStyle w:val="Hyperlink"/>
                <w:noProof/>
              </w:rPr>
              <w:t>Message Mapping Guide Constraints</w:t>
            </w:r>
            <w:r w:rsidR="00BF2C5D">
              <w:rPr>
                <w:noProof/>
                <w:webHidden/>
              </w:rPr>
              <w:tab/>
            </w:r>
            <w:r w:rsidR="00BF2C5D">
              <w:rPr>
                <w:noProof/>
                <w:webHidden/>
              </w:rPr>
              <w:fldChar w:fldCharType="begin"/>
            </w:r>
            <w:r w:rsidR="00BF2C5D">
              <w:rPr>
                <w:noProof/>
                <w:webHidden/>
              </w:rPr>
              <w:instrText xml:space="preserve"> PAGEREF _Toc487203643 \h </w:instrText>
            </w:r>
            <w:r w:rsidR="00BF2C5D">
              <w:rPr>
                <w:noProof/>
                <w:webHidden/>
              </w:rPr>
            </w:r>
            <w:r w:rsidR="00BF2C5D">
              <w:rPr>
                <w:noProof/>
                <w:webHidden/>
              </w:rPr>
              <w:fldChar w:fldCharType="separate"/>
            </w:r>
            <w:r w:rsidR="00BF2C5D">
              <w:rPr>
                <w:noProof/>
                <w:webHidden/>
              </w:rPr>
              <w:t>22</w:t>
            </w:r>
            <w:r w:rsidR="00BF2C5D">
              <w:rPr>
                <w:noProof/>
                <w:webHidden/>
              </w:rPr>
              <w:fldChar w:fldCharType="end"/>
            </w:r>
          </w:hyperlink>
        </w:p>
        <w:p w14:paraId="55C6CC28" w14:textId="77777777" w:rsidR="00BF2C5D" w:rsidRDefault="00AB2E4F">
          <w:pPr>
            <w:pStyle w:val="TOC2"/>
            <w:rPr>
              <w:rFonts w:asciiTheme="minorHAnsi" w:eastAsiaTheme="minorEastAsia" w:hAnsiTheme="minorHAnsi" w:cstheme="minorBidi"/>
              <w:smallCaps w:val="0"/>
              <w:noProof/>
            </w:rPr>
          </w:pPr>
          <w:hyperlink w:anchor="_Toc487203644" w:history="1">
            <w:r w:rsidR="00BF2C5D" w:rsidRPr="00777896">
              <w:rPr>
                <w:rStyle w:val="Hyperlink"/>
                <w:noProof/>
              </w:rPr>
              <w:t>3.11</w:t>
            </w:r>
            <w:r w:rsidR="00BF2C5D">
              <w:rPr>
                <w:rFonts w:asciiTheme="minorHAnsi" w:eastAsiaTheme="minorEastAsia" w:hAnsiTheme="minorHAnsi" w:cstheme="minorBidi"/>
                <w:smallCaps w:val="0"/>
                <w:noProof/>
              </w:rPr>
              <w:tab/>
            </w:r>
            <w:r w:rsidR="00BF2C5D" w:rsidRPr="00777896">
              <w:rPr>
                <w:rStyle w:val="Hyperlink"/>
                <w:noProof/>
              </w:rPr>
              <w:t>Usage Conformance Testing Recommendations</w:t>
            </w:r>
            <w:r w:rsidR="00BF2C5D">
              <w:rPr>
                <w:noProof/>
                <w:webHidden/>
              </w:rPr>
              <w:tab/>
            </w:r>
            <w:r w:rsidR="00BF2C5D">
              <w:rPr>
                <w:noProof/>
                <w:webHidden/>
              </w:rPr>
              <w:fldChar w:fldCharType="begin"/>
            </w:r>
            <w:r w:rsidR="00BF2C5D">
              <w:rPr>
                <w:noProof/>
                <w:webHidden/>
              </w:rPr>
              <w:instrText xml:space="preserve"> PAGEREF _Toc487203644 \h </w:instrText>
            </w:r>
            <w:r w:rsidR="00BF2C5D">
              <w:rPr>
                <w:noProof/>
                <w:webHidden/>
              </w:rPr>
            </w:r>
            <w:r w:rsidR="00BF2C5D">
              <w:rPr>
                <w:noProof/>
                <w:webHidden/>
              </w:rPr>
              <w:fldChar w:fldCharType="separate"/>
            </w:r>
            <w:r w:rsidR="00BF2C5D">
              <w:rPr>
                <w:noProof/>
                <w:webHidden/>
              </w:rPr>
              <w:t>22</w:t>
            </w:r>
            <w:r w:rsidR="00BF2C5D">
              <w:rPr>
                <w:noProof/>
                <w:webHidden/>
              </w:rPr>
              <w:fldChar w:fldCharType="end"/>
            </w:r>
          </w:hyperlink>
        </w:p>
        <w:p w14:paraId="4692FA4A" w14:textId="77777777" w:rsidR="00BF2C5D" w:rsidRDefault="00AB2E4F">
          <w:pPr>
            <w:pStyle w:val="TOC2"/>
            <w:rPr>
              <w:rFonts w:asciiTheme="minorHAnsi" w:eastAsiaTheme="minorEastAsia" w:hAnsiTheme="minorHAnsi" w:cstheme="minorBidi"/>
              <w:smallCaps w:val="0"/>
              <w:noProof/>
            </w:rPr>
          </w:pPr>
          <w:hyperlink w:anchor="_Toc487203645" w:history="1">
            <w:r w:rsidR="00BF2C5D" w:rsidRPr="00777896">
              <w:rPr>
                <w:rStyle w:val="Hyperlink"/>
                <w:noProof/>
              </w:rPr>
              <w:t>3.12</w:t>
            </w:r>
            <w:r w:rsidR="00BF2C5D">
              <w:rPr>
                <w:rFonts w:asciiTheme="minorHAnsi" w:eastAsiaTheme="minorEastAsia" w:hAnsiTheme="minorHAnsi" w:cstheme="minorBidi"/>
                <w:smallCaps w:val="0"/>
                <w:noProof/>
              </w:rPr>
              <w:tab/>
            </w:r>
            <w:r w:rsidR="00BF2C5D" w:rsidRPr="00777896">
              <w:rPr>
                <w:rStyle w:val="Hyperlink"/>
                <w:noProof/>
              </w:rPr>
              <w:t>HL7 Batch Protocol</w:t>
            </w:r>
            <w:r w:rsidR="00BF2C5D">
              <w:rPr>
                <w:noProof/>
                <w:webHidden/>
              </w:rPr>
              <w:tab/>
            </w:r>
            <w:r w:rsidR="00BF2C5D">
              <w:rPr>
                <w:noProof/>
                <w:webHidden/>
              </w:rPr>
              <w:fldChar w:fldCharType="begin"/>
            </w:r>
            <w:r w:rsidR="00BF2C5D">
              <w:rPr>
                <w:noProof/>
                <w:webHidden/>
              </w:rPr>
              <w:instrText xml:space="preserve"> PAGEREF _Toc487203645 \h </w:instrText>
            </w:r>
            <w:r w:rsidR="00BF2C5D">
              <w:rPr>
                <w:noProof/>
                <w:webHidden/>
              </w:rPr>
            </w:r>
            <w:r w:rsidR="00BF2C5D">
              <w:rPr>
                <w:noProof/>
                <w:webHidden/>
              </w:rPr>
              <w:fldChar w:fldCharType="separate"/>
            </w:r>
            <w:r w:rsidR="00BF2C5D">
              <w:rPr>
                <w:noProof/>
                <w:webHidden/>
              </w:rPr>
              <w:t>25</w:t>
            </w:r>
            <w:r w:rsidR="00BF2C5D">
              <w:rPr>
                <w:noProof/>
                <w:webHidden/>
              </w:rPr>
              <w:fldChar w:fldCharType="end"/>
            </w:r>
          </w:hyperlink>
        </w:p>
        <w:p w14:paraId="0F98C7F8"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6" w:history="1">
            <w:r w:rsidR="00BF2C5D" w:rsidRPr="00777896">
              <w:rPr>
                <w:rStyle w:val="Hyperlink"/>
                <w:noProof/>
              </w:rPr>
              <w:t>3.12.1</w:t>
            </w:r>
            <w:r w:rsidR="00D2670A">
              <w:rPr>
                <w:rFonts w:asciiTheme="minorHAnsi" w:eastAsiaTheme="minorEastAsia" w:hAnsiTheme="minorHAnsi" w:cstheme="minorBidi"/>
                <w:noProof/>
                <w:sz w:val="22"/>
                <w:szCs w:val="22"/>
              </w:rPr>
              <w:t xml:space="preserve">  </w:t>
            </w:r>
            <w:r w:rsidR="00BF2C5D" w:rsidRPr="00777896">
              <w:rPr>
                <w:rStyle w:val="Hyperlink"/>
                <w:noProof/>
              </w:rPr>
              <w:t>File Header (FHS) Segment</w:t>
            </w:r>
            <w:r w:rsidR="00BF2C5D">
              <w:rPr>
                <w:noProof/>
                <w:webHidden/>
              </w:rPr>
              <w:tab/>
            </w:r>
            <w:r w:rsidR="00BF2C5D">
              <w:rPr>
                <w:noProof/>
                <w:webHidden/>
              </w:rPr>
              <w:fldChar w:fldCharType="begin"/>
            </w:r>
            <w:r w:rsidR="00BF2C5D">
              <w:rPr>
                <w:noProof/>
                <w:webHidden/>
              </w:rPr>
              <w:instrText xml:space="preserve"> PAGEREF _Toc487203646 \h </w:instrText>
            </w:r>
            <w:r w:rsidR="00BF2C5D">
              <w:rPr>
                <w:noProof/>
                <w:webHidden/>
              </w:rPr>
            </w:r>
            <w:r w:rsidR="00BF2C5D">
              <w:rPr>
                <w:noProof/>
                <w:webHidden/>
              </w:rPr>
              <w:fldChar w:fldCharType="separate"/>
            </w:r>
            <w:r w:rsidR="00BF2C5D">
              <w:rPr>
                <w:noProof/>
                <w:webHidden/>
              </w:rPr>
              <w:t>26</w:t>
            </w:r>
            <w:r w:rsidR="00BF2C5D">
              <w:rPr>
                <w:noProof/>
                <w:webHidden/>
              </w:rPr>
              <w:fldChar w:fldCharType="end"/>
            </w:r>
          </w:hyperlink>
        </w:p>
        <w:p w14:paraId="733C3BD3"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7" w:history="1">
            <w:r w:rsidR="00BF2C5D" w:rsidRPr="00777896">
              <w:rPr>
                <w:rStyle w:val="Hyperlink"/>
                <w:noProof/>
              </w:rPr>
              <w:t>3.12.2</w:t>
            </w:r>
            <w:r w:rsidR="00BF2C5D">
              <w:rPr>
                <w:rFonts w:asciiTheme="minorHAnsi" w:eastAsiaTheme="minorEastAsia" w:hAnsiTheme="minorHAnsi" w:cstheme="minorBidi"/>
                <w:noProof/>
                <w:sz w:val="22"/>
                <w:szCs w:val="22"/>
              </w:rPr>
              <w:t xml:space="preserve">  </w:t>
            </w:r>
            <w:r w:rsidR="00BF2C5D" w:rsidRPr="00777896">
              <w:rPr>
                <w:rStyle w:val="Hyperlink"/>
                <w:noProof/>
              </w:rPr>
              <w:t>File Trailer (FTS) Segment</w:t>
            </w:r>
            <w:r w:rsidR="00BF2C5D">
              <w:rPr>
                <w:noProof/>
                <w:webHidden/>
              </w:rPr>
              <w:tab/>
            </w:r>
            <w:r w:rsidR="00BF2C5D">
              <w:rPr>
                <w:noProof/>
                <w:webHidden/>
              </w:rPr>
              <w:fldChar w:fldCharType="begin"/>
            </w:r>
            <w:r w:rsidR="00BF2C5D">
              <w:rPr>
                <w:noProof/>
                <w:webHidden/>
              </w:rPr>
              <w:instrText xml:space="preserve"> PAGEREF _Toc487203647 \h </w:instrText>
            </w:r>
            <w:r w:rsidR="00BF2C5D">
              <w:rPr>
                <w:noProof/>
                <w:webHidden/>
              </w:rPr>
            </w:r>
            <w:r w:rsidR="00BF2C5D">
              <w:rPr>
                <w:noProof/>
                <w:webHidden/>
              </w:rPr>
              <w:fldChar w:fldCharType="separate"/>
            </w:r>
            <w:r w:rsidR="00BF2C5D">
              <w:rPr>
                <w:noProof/>
                <w:webHidden/>
              </w:rPr>
              <w:t>26</w:t>
            </w:r>
            <w:r w:rsidR="00BF2C5D">
              <w:rPr>
                <w:noProof/>
                <w:webHidden/>
              </w:rPr>
              <w:fldChar w:fldCharType="end"/>
            </w:r>
          </w:hyperlink>
        </w:p>
        <w:p w14:paraId="68CFF979"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8" w:history="1">
            <w:r w:rsidR="00BF2C5D" w:rsidRPr="00777896">
              <w:rPr>
                <w:rStyle w:val="Hyperlink"/>
                <w:noProof/>
              </w:rPr>
              <w:t>3.12.3</w:t>
            </w:r>
            <w:r w:rsidR="00BF2C5D">
              <w:rPr>
                <w:rFonts w:asciiTheme="minorHAnsi" w:eastAsiaTheme="minorEastAsia" w:hAnsiTheme="minorHAnsi" w:cstheme="minorBidi"/>
                <w:noProof/>
                <w:sz w:val="22"/>
                <w:szCs w:val="22"/>
              </w:rPr>
              <w:t xml:space="preserve">  </w:t>
            </w:r>
            <w:r w:rsidR="00BF2C5D" w:rsidRPr="00777896">
              <w:rPr>
                <w:rStyle w:val="Hyperlink"/>
                <w:noProof/>
              </w:rPr>
              <w:t>Batch Header (BHS) Segment</w:t>
            </w:r>
            <w:r w:rsidR="00BF2C5D">
              <w:rPr>
                <w:noProof/>
                <w:webHidden/>
              </w:rPr>
              <w:tab/>
            </w:r>
            <w:r w:rsidR="00BF2C5D">
              <w:rPr>
                <w:noProof/>
                <w:webHidden/>
              </w:rPr>
              <w:fldChar w:fldCharType="begin"/>
            </w:r>
            <w:r w:rsidR="00BF2C5D">
              <w:rPr>
                <w:noProof/>
                <w:webHidden/>
              </w:rPr>
              <w:instrText xml:space="preserve"> PAGEREF _Toc487203648 \h </w:instrText>
            </w:r>
            <w:r w:rsidR="00BF2C5D">
              <w:rPr>
                <w:noProof/>
                <w:webHidden/>
              </w:rPr>
            </w:r>
            <w:r w:rsidR="00BF2C5D">
              <w:rPr>
                <w:noProof/>
                <w:webHidden/>
              </w:rPr>
              <w:fldChar w:fldCharType="separate"/>
            </w:r>
            <w:r w:rsidR="00BF2C5D">
              <w:rPr>
                <w:noProof/>
                <w:webHidden/>
              </w:rPr>
              <w:t>27</w:t>
            </w:r>
            <w:r w:rsidR="00BF2C5D">
              <w:rPr>
                <w:noProof/>
                <w:webHidden/>
              </w:rPr>
              <w:fldChar w:fldCharType="end"/>
            </w:r>
          </w:hyperlink>
        </w:p>
        <w:p w14:paraId="0DA27F7C"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49" w:history="1">
            <w:r w:rsidR="00BF2C5D" w:rsidRPr="00777896">
              <w:rPr>
                <w:rStyle w:val="Hyperlink"/>
                <w:noProof/>
              </w:rPr>
              <w:t>3.12.4</w:t>
            </w:r>
            <w:r w:rsidR="00BF2C5D">
              <w:rPr>
                <w:rFonts w:asciiTheme="minorHAnsi" w:eastAsiaTheme="minorEastAsia" w:hAnsiTheme="minorHAnsi" w:cstheme="minorBidi"/>
                <w:noProof/>
                <w:sz w:val="22"/>
                <w:szCs w:val="22"/>
              </w:rPr>
              <w:t xml:space="preserve">  </w:t>
            </w:r>
            <w:r w:rsidR="00BF2C5D" w:rsidRPr="00777896">
              <w:rPr>
                <w:rStyle w:val="Hyperlink"/>
                <w:noProof/>
              </w:rPr>
              <w:t>Batch Trailer (BTS) Segment</w:t>
            </w:r>
            <w:r w:rsidR="00BF2C5D">
              <w:rPr>
                <w:noProof/>
                <w:webHidden/>
              </w:rPr>
              <w:tab/>
            </w:r>
            <w:r w:rsidR="00BF2C5D">
              <w:rPr>
                <w:noProof/>
                <w:webHidden/>
              </w:rPr>
              <w:fldChar w:fldCharType="begin"/>
            </w:r>
            <w:r w:rsidR="00BF2C5D">
              <w:rPr>
                <w:noProof/>
                <w:webHidden/>
              </w:rPr>
              <w:instrText xml:space="preserve"> PAGEREF _Toc487203649 \h </w:instrText>
            </w:r>
            <w:r w:rsidR="00BF2C5D">
              <w:rPr>
                <w:noProof/>
                <w:webHidden/>
              </w:rPr>
            </w:r>
            <w:r w:rsidR="00BF2C5D">
              <w:rPr>
                <w:noProof/>
                <w:webHidden/>
              </w:rPr>
              <w:fldChar w:fldCharType="separate"/>
            </w:r>
            <w:r w:rsidR="00BF2C5D">
              <w:rPr>
                <w:noProof/>
                <w:webHidden/>
              </w:rPr>
              <w:t>27</w:t>
            </w:r>
            <w:r w:rsidR="00BF2C5D">
              <w:rPr>
                <w:noProof/>
                <w:webHidden/>
              </w:rPr>
              <w:fldChar w:fldCharType="end"/>
            </w:r>
          </w:hyperlink>
        </w:p>
        <w:p w14:paraId="2E017A6F" w14:textId="77777777" w:rsidR="00BF2C5D" w:rsidRDefault="00AB2E4F">
          <w:pPr>
            <w:pStyle w:val="TOC1"/>
            <w:rPr>
              <w:rFonts w:asciiTheme="minorHAnsi" w:eastAsiaTheme="minorEastAsia" w:hAnsiTheme="minorHAnsi" w:cstheme="minorBidi"/>
              <w:b w:val="0"/>
              <w:bCs w:val="0"/>
              <w:caps w:val="0"/>
              <w:noProof/>
            </w:rPr>
          </w:pPr>
          <w:hyperlink w:anchor="_Toc487203650" w:history="1">
            <w:r w:rsidR="00BF2C5D" w:rsidRPr="00777896">
              <w:rPr>
                <w:rStyle w:val="Hyperlink"/>
                <w:noProof/>
              </w:rPr>
              <w:t>4</w:t>
            </w:r>
            <w:r w:rsidR="00BF2C5D">
              <w:rPr>
                <w:rFonts w:asciiTheme="minorHAnsi" w:eastAsiaTheme="minorEastAsia" w:hAnsiTheme="minorHAnsi" w:cstheme="minorBidi"/>
                <w:b w:val="0"/>
                <w:bCs w:val="0"/>
                <w:caps w:val="0"/>
                <w:noProof/>
              </w:rPr>
              <w:tab/>
            </w:r>
            <w:r w:rsidR="00BF2C5D" w:rsidRPr="00777896">
              <w:rPr>
                <w:rStyle w:val="Hyperlink"/>
                <w:noProof/>
              </w:rPr>
              <w:t>DATA TYPES</w:t>
            </w:r>
            <w:r w:rsidR="00BF2C5D">
              <w:rPr>
                <w:noProof/>
                <w:webHidden/>
              </w:rPr>
              <w:tab/>
            </w:r>
            <w:r w:rsidR="00BF2C5D">
              <w:rPr>
                <w:noProof/>
                <w:webHidden/>
              </w:rPr>
              <w:fldChar w:fldCharType="begin"/>
            </w:r>
            <w:r w:rsidR="00BF2C5D">
              <w:rPr>
                <w:noProof/>
                <w:webHidden/>
              </w:rPr>
              <w:instrText xml:space="preserve"> PAGEREF _Toc487203650 \h </w:instrText>
            </w:r>
            <w:r w:rsidR="00BF2C5D">
              <w:rPr>
                <w:noProof/>
                <w:webHidden/>
              </w:rPr>
            </w:r>
            <w:r w:rsidR="00BF2C5D">
              <w:rPr>
                <w:noProof/>
                <w:webHidden/>
              </w:rPr>
              <w:fldChar w:fldCharType="separate"/>
            </w:r>
            <w:r w:rsidR="00BF2C5D">
              <w:rPr>
                <w:noProof/>
                <w:webHidden/>
              </w:rPr>
              <w:t>28</w:t>
            </w:r>
            <w:r w:rsidR="00BF2C5D">
              <w:rPr>
                <w:noProof/>
                <w:webHidden/>
              </w:rPr>
              <w:fldChar w:fldCharType="end"/>
            </w:r>
          </w:hyperlink>
        </w:p>
        <w:p w14:paraId="09C2CB9F" w14:textId="77777777" w:rsidR="00BF2C5D" w:rsidRDefault="00AB2E4F">
          <w:pPr>
            <w:pStyle w:val="TOC2"/>
            <w:rPr>
              <w:rFonts w:asciiTheme="minorHAnsi" w:eastAsiaTheme="minorEastAsia" w:hAnsiTheme="minorHAnsi" w:cstheme="minorBidi"/>
              <w:smallCaps w:val="0"/>
              <w:noProof/>
            </w:rPr>
          </w:pPr>
          <w:hyperlink w:anchor="_Toc487203651" w:history="1">
            <w:r w:rsidR="00BF2C5D" w:rsidRPr="00777896">
              <w:rPr>
                <w:rStyle w:val="Hyperlink"/>
                <w:noProof/>
              </w:rPr>
              <w:t>4.1</w:t>
            </w:r>
            <w:r w:rsidR="00BF2C5D">
              <w:rPr>
                <w:rFonts w:asciiTheme="minorHAnsi" w:eastAsiaTheme="minorEastAsia" w:hAnsiTheme="minorHAnsi" w:cstheme="minorBidi"/>
                <w:smallCaps w:val="0"/>
                <w:noProof/>
              </w:rPr>
              <w:tab/>
            </w:r>
            <w:r w:rsidR="00BF2C5D" w:rsidRPr="00777896">
              <w:rPr>
                <w:rStyle w:val="Hyperlink"/>
                <w:noProof/>
              </w:rPr>
              <w:t>CE - Coded Element For all but OBX-3 Usage</w:t>
            </w:r>
            <w:r w:rsidR="00BF2C5D">
              <w:rPr>
                <w:noProof/>
                <w:webHidden/>
              </w:rPr>
              <w:tab/>
            </w:r>
            <w:r w:rsidR="00BF2C5D">
              <w:rPr>
                <w:noProof/>
                <w:webHidden/>
              </w:rPr>
              <w:fldChar w:fldCharType="begin"/>
            </w:r>
            <w:r w:rsidR="00BF2C5D">
              <w:rPr>
                <w:noProof/>
                <w:webHidden/>
              </w:rPr>
              <w:instrText xml:space="preserve"> PAGEREF _Toc487203651 \h </w:instrText>
            </w:r>
            <w:r w:rsidR="00BF2C5D">
              <w:rPr>
                <w:noProof/>
                <w:webHidden/>
              </w:rPr>
            </w:r>
            <w:r w:rsidR="00BF2C5D">
              <w:rPr>
                <w:noProof/>
                <w:webHidden/>
              </w:rPr>
              <w:fldChar w:fldCharType="separate"/>
            </w:r>
            <w:r w:rsidR="00BF2C5D">
              <w:rPr>
                <w:noProof/>
                <w:webHidden/>
              </w:rPr>
              <w:t>29</w:t>
            </w:r>
            <w:r w:rsidR="00BF2C5D">
              <w:rPr>
                <w:noProof/>
                <w:webHidden/>
              </w:rPr>
              <w:fldChar w:fldCharType="end"/>
            </w:r>
          </w:hyperlink>
        </w:p>
        <w:p w14:paraId="110A3754" w14:textId="77777777" w:rsidR="00BF2C5D" w:rsidRDefault="00AB2E4F">
          <w:pPr>
            <w:pStyle w:val="TOC2"/>
            <w:rPr>
              <w:rFonts w:asciiTheme="minorHAnsi" w:eastAsiaTheme="minorEastAsia" w:hAnsiTheme="minorHAnsi" w:cstheme="minorBidi"/>
              <w:smallCaps w:val="0"/>
              <w:noProof/>
            </w:rPr>
          </w:pPr>
          <w:hyperlink w:anchor="_Toc487203652" w:history="1">
            <w:r w:rsidR="00BF2C5D" w:rsidRPr="00777896">
              <w:rPr>
                <w:rStyle w:val="Hyperlink"/>
                <w:noProof/>
              </w:rPr>
              <w:t>4.2</w:t>
            </w:r>
            <w:r w:rsidR="00BF2C5D">
              <w:rPr>
                <w:rFonts w:asciiTheme="minorHAnsi" w:eastAsiaTheme="minorEastAsia" w:hAnsiTheme="minorHAnsi" w:cstheme="minorBidi"/>
                <w:smallCaps w:val="0"/>
                <w:noProof/>
              </w:rPr>
              <w:tab/>
            </w:r>
            <w:r w:rsidR="00BF2C5D" w:rsidRPr="00777896">
              <w:rPr>
                <w:rStyle w:val="Hyperlink"/>
                <w:noProof/>
              </w:rPr>
              <w:t>CE - PH Coded Element for OBX-3 Usage</w:t>
            </w:r>
            <w:r w:rsidR="00BF2C5D">
              <w:rPr>
                <w:noProof/>
                <w:webHidden/>
              </w:rPr>
              <w:tab/>
            </w:r>
            <w:r w:rsidR="00BF2C5D">
              <w:rPr>
                <w:noProof/>
                <w:webHidden/>
              </w:rPr>
              <w:fldChar w:fldCharType="begin"/>
            </w:r>
            <w:r w:rsidR="00BF2C5D">
              <w:rPr>
                <w:noProof/>
                <w:webHidden/>
              </w:rPr>
              <w:instrText xml:space="preserve"> PAGEREF _Toc487203652 \h </w:instrText>
            </w:r>
            <w:r w:rsidR="00BF2C5D">
              <w:rPr>
                <w:noProof/>
                <w:webHidden/>
              </w:rPr>
            </w:r>
            <w:r w:rsidR="00BF2C5D">
              <w:rPr>
                <w:noProof/>
                <w:webHidden/>
              </w:rPr>
              <w:fldChar w:fldCharType="separate"/>
            </w:r>
            <w:r w:rsidR="00BF2C5D">
              <w:rPr>
                <w:noProof/>
                <w:webHidden/>
              </w:rPr>
              <w:t>30</w:t>
            </w:r>
            <w:r w:rsidR="00BF2C5D">
              <w:rPr>
                <w:noProof/>
                <w:webHidden/>
              </w:rPr>
              <w:fldChar w:fldCharType="end"/>
            </w:r>
          </w:hyperlink>
        </w:p>
        <w:p w14:paraId="4FF95D91" w14:textId="77777777" w:rsidR="00BF2C5D" w:rsidRDefault="00AB2E4F">
          <w:pPr>
            <w:pStyle w:val="TOC2"/>
            <w:rPr>
              <w:rFonts w:asciiTheme="minorHAnsi" w:eastAsiaTheme="minorEastAsia" w:hAnsiTheme="minorHAnsi" w:cstheme="minorBidi"/>
              <w:smallCaps w:val="0"/>
              <w:noProof/>
            </w:rPr>
          </w:pPr>
          <w:hyperlink w:anchor="_Toc487203653" w:history="1">
            <w:r w:rsidR="00BF2C5D" w:rsidRPr="00777896">
              <w:rPr>
                <w:rStyle w:val="Hyperlink"/>
                <w:noProof/>
              </w:rPr>
              <w:t>4.3</w:t>
            </w:r>
            <w:r w:rsidR="00BF2C5D">
              <w:rPr>
                <w:rFonts w:asciiTheme="minorHAnsi" w:eastAsiaTheme="minorEastAsia" w:hAnsiTheme="minorHAnsi" w:cstheme="minorBidi"/>
                <w:smallCaps w:val="0"/>
                <w:noProof/>
              </w:rPr>
              <w:tab/>
            </w:r>
            <w:r w:rsidR="00BF2C5D" w:rsidRPr="00777896">
              <w:rPr>
                <w:rStyle w:val="Hyperlink"/>
                <w:noProof/>
              </w:rPr>
              <w:t>CQ - composite quantity with units</w:t>
            </w:r>
            <w:r w:rsidR="00BF2C5D">
              <w:rPr>
                <w:noProof/>
                <w:webHidden/>
              </w:rPr>
              <w:tab/>
            </w:r>
            <w:r w:rsidR="00BF2C5D">
              <w:rPr>
                <w:noProof/>
                <w:webHidden/>
              </w:rPr>
              <w:fldChar w:fldCharType="begin"/>
            </w:r>
            <w:r w:rsidR="00BF2C5D">
              <w:rPr>
                <w:noProof/>
                <w:webHidden/>
              </w:rPr>
              <w:instrText xml:space="preserve"> PAGEREF _Toc487203653 \h </w:instrText>
            </w:r>
            <w:r w:rsidR="00BF2C5D">
              <w:rPr>
                <w:noProof/>
                <w:webHidden/>
              </w:rPr>
            </w:r>
            <w:r w:rsidR="00BF2C5D">
              <w:rPr>
                <w:noProof/>
                <w:webHidden/>
              </w:rPr>
              <w:fldChar w:fldCharType="separate"/>
            </w:r>
            <w:r w:rsidR="00BF2C5D">
              <w:rPr>
                <w:noProof/>
                <w:webHidden/>
              </w:rPr>
              <w:t>30</w:t>
            </w:r>
            <w:r w:rsidR="00BF2C5D">
              <w:rPr>
                <w:noProof/>
                <w:webHidden/>
              </w:rPr>
              <w:fldChar w:fldCharType="end"/>
            </w:r>
          </w:hyperlink>
        </w:p>
        <w:p w14:paraId="2C876B87" w14:textId="77777777" w:rsidR="00BF2C5D" w:rsidRDefault="00AB2E4F">
          <w:pPr>
            <w:pStyle w:val="TOC2"/>
            <w:rPr>
              <w:rFonts w:asciiTheme="minorHAnsi" w:eastAsiaTheme="minorEastAsia" w:hAnsiTheme="minorHAnsi" w:cstheme="minorBidi"/>
              <w:smallCaps w:val="0"/>
              <w:noProof/>
            </w:rPr>
          </w:pPr>
          <w:hyperlink w:anchor="_Toc487203654" w:history="1">
            <w:r w:rsidR="00BF2C5D" w:rsidRPr="00777896">
              <w:rPr>
                <w:rStyle w:val="Hyperlink"/>
                <w:noProof/>
              </w:rPr>
              <w:t>4.4</w:t>
            </w:r>
            <w:r w:rsidR="00BF2C5D">
              <w:rPr>
                <w:rFonts w:asciiTheme="minorHAnsi" w:eastAsiaTheme="minorEastAsia" w:hAnsiTheme="minorHAnsi" w:cstheme="minorBidi"/>
                <w:smallCaps w:val="0"/>
                <w:noProof/>
              </w:rPr>
              <w:tab/>
            </w:r>
            <w:r w:rsidR="00BF2C5D" w:rsidRPr="00777896">
              <w:rPr>
                <w:rStyle w:val="Hyperlink"/>
                <w:noProof/>
              </w:rPr>
              <w:t>CWE - Coded With Exceptions</w:t>
            </w:r>
            <w:r w:rsidR="00BF2C5D">
              <w:rPr>
                <w:noProof/>
                <w:webHidden/>
              </w:rPr>
              <w:tab/>
            </w:r>
            <w:r w:rsidR="00BF2C5D">
              <w:rPr>
                <w:noProof/>
                <w:webHidden/>
              </w:rPr>
              <w:fldChar w:fldCharType="begin"/>
            </w:r>
            <w:r w:rsidR="00BF2C5D">
              <w:rPr>
                <w:noProof/>
                <w:webHidden/>
              </w:rPr>
              <w:instrText xml:space="preserve"> PAGEREF _Toc487203654 \h </w:instrText>
            </w:r>
            <w:r w:rsidR="00BF2C5D">
              <w:rPr>
                <w:noProof/>
                <w:webHidden/>
              </w:rPr>
            </w:r>
            <w:r w:rsidR="00BF2C5D">
              <w:rPr>
                <w:noProof/>
                <w:webHidden/>
              </w:rPr>
              <w:fldChar w:fldCharType="separate"/>
            </w:r>
            <w:r w:rsidR="00BF2C5D">
              <w:rPr>
                <w:noProof/>
                <w:webHidden/>
              </w:rPr>
              <w:t>31</w:t>
            </w:r>
            <w:r w:rsidR="00BF2C5D">
              <w:rPr>
                <w:noProof/>
                <w:webHidden/>
              </w:rPr>
              <w:fldChar w:fldCharType="end"/>
            </w:r>
          </w:hyperlink>
        </w:p>
        <w:p w14:paraId="6234EA70" w14:textId="77777777" w:rsidR="00BF2C5D" w:rsidRDefault="00AB2E4F">
          <w:pPr>
            <w:pStyle w:val="TOC2"/>
            <w:rPr>
              <w:rFonts w:asciiTheme="minorHAnsi" w:eastAsiaTheme="minorEastAsia" w:hAnsiTheme="minorHAnsi" w:cstheme="minorBidi"/>
              <w:smallCaps w:val="0"/>
              <w:noProof/>
            </w:rPr>
          </w:pPr>
          <w:hyperlink w:anchor="_Toc487203655" w:history="1">
            <w:r w:rsidR="00BF2C5D" w:rsidRPr="00777896">
              <w:rPr>
                <w:rStyle w:val="Hyperlink"/>
                <w:noProof/>
              </w:rPr>
              <w:t>4.5</w:t>
            </w:r>
            <w:r w:rsidR="00BF2C5D">
              <w:rPr>
                <w:rFonts w:asciiTheme="minorHAnsi" w:eastAsiaTheme="minorEastAsia" w:hAnsiTheme="minorHAnsi" w:cstheme="minorBidi"/>
                <w:smallCaps w:val="0"/>
                <w:noProof/>
              </w:rPr>
              <w:tab/>
            </w:r>
            <w:r w:rsidR="00BF2C5D" w:rsidRPr="00777896">
              <w:rPr>
                <w:rStyle w:val="Hyperlink"/>
                <w:noProof/>
              </w:rPr>
              <w:t>CX - Extended Composite ID with Check Digit</w:t>
            </w:r>
            <w:r w:rsidR="00BF2C5D">
              <w:rPr>
                <w:noProof/>
                <w:webHidden/>
              </w:rPr>
              <w:tab/>
            </w:r>
            <w:r w:rsidR="00BF2C5D">
              <w:rPr>
                <w:noProof/>
                <w:webHidden/>
              </w:rPr>
              <w:fldChar w:fldCharType="begin"/>
            </w:r>
            <w:r w:rsidR="00BF2C5D">
              <w:rPr>
                <w:noProof/>
                <w:webHidden/>
              </w:rPr>
              <w:instrText xml:space="preserve"> PAGEREF _Toc487203655 \h </w:instrText>
            </w:r>
            <w:r w:rsidR="00BF2C5D">
              <w:rPr>
                <w:noProof/>
                <w:webHidden/>
              </w:rPr>
            </w:r>
            <w:r w:rsidR="00BF2C5D">
              <w:rPr>
                <w:noProof/>
                <w:webHidden/>
              </w:rPr>
              <w:fldChar w:fldCharType="separate"/>
            </w:r>
            <w:r w:rsidR="00BF2C5D">
              <w:rPr>
                <w:noProof/>
                <w:webHidden/>
              </w:rPr>
              <w:t>32</w:t>
            </w:r>
            <w:r w:rsidR="00BF2C5D">
              <w:rPr>
                <w:noProof/>
                <w:webHidden/>
              </w:rPr>
              <w:fldChar w:fldCharType="end"/>
            </w:r>
          </w:hyperlink>
        </w:p>
        <w:p w14:paraId="2312C712" w14:textId="77777777" w:rsidR="00BF2C5D" w:rsidRDefault="00AB2E4F">
          <w:pPr>
            <w:pStyle w:val="TOC2"/>
            <w:rPr>
              <w:rFonts w:asciiTheme="minorHAnsi" w:eastAsiaTheme="minorEastAsia" w:hAnsiTheme="minorHAnsi" w:cstheme="minorBidi"/>
              <w:smallCaps w:val="0"/>
              <w:noProof/>
            </w:rPr>
          </w:pPr>
          <w:hyperlink w:anchor="_Toc487203656" w:history="1">
            <w:r w:rsidR="00BF2C5D" w:rsidRPr="00777896">
              <w:rPr>
                <w:rStyle w:val="Hyperlink"/>
                <w:noProof/>
              </w:rPr>
              <w:t>4.6</w:t>
            </w:r>
            <w:r w:rsidR="00BF2C5D">
              <w:rPr>
                <w:rFonts w:asciiTheme="minorHAnsi" w:eastAsiaTheme="minorEastAsia" w:hAnsiTheme="minorHAnsi" w:cstheme="minorBidi"/>
                <w:smallCaps w:val="0"/>
                <w:noProof/>
              </w:rPr>
              <w:tab/>
            </w:r>
            <w:r w:rsidR="00BF2C5D" w:rsidRPr="00777896">
              <w:rPr>
                <w:rStyle w:val="Hyperlink"/>
                <w:noProof/>
              </w:rPr>
              <w:t>DR - Date/Time Range</w:t>
            </w:r>
            <w:r w:rsidR="00BF2C5D">
              <w:rPr>
                <w:noProof/>
                <w:webHidden/>
              </w:rPr>
              <w:tab/>
            </w:r>
            <w:r w:rsidR="00BF2C5D">
              <w:rPr>
                <w:noProof/>
                <w:webHidden/>
              </w:rPr>
              <w:fldChar w:fldCharType="begin"/>
            </w:r>
            <w:r w:rsidR="00BF2C5D">
              <w:rPr>
                <w:noProof/>
                <w:webHidden/>
              </w:rPr>
              <w:instrText xml:space="preserve"> PAGEREF _Toc487203656 \h </w:instrText>
            </w:r>
            <w:r w:rsidR="00BF2C5D">
              <w:rPr>
                <w:noProof/>
                <w:webHidden/>
              </w:rPr>
            </w:r>
            <w:r w:rsidR="00BF2C5D">
              <w:rPr>
                <w:noProof/>
                <w:webHidden/>
              </w:rPr>
              <w:fldChar w:fldCharType="separate"/>
            </w:r>
            <w:r w:rsidR="00BF2C5D">
              <w:rPr>
                <w:noProof/>
                <w:webHidden/>
              </w:rPr>
              <w:t>32</w:t>
            </w:r>
            <w:r w:rsidR="00BF2C5D">
              <w:rPr>
                <w:noProof/>
                <w:webHidden/>
              </w:rPr>
              <w:fldChar w:fldCharType="end"/>
            </w:r>
          </w:hyperlink>
        </w:p>
        <w:p w14:paraId="226BC519" w14:textId="77777777" w:rsidR="00BF2C5D" w:rsidRDefault="00AB2E4F">
          <w:pPr>
            <w:pStyle w:val="TOC2"/>
            <w:rPr>
              <w:rFonts w:asciiTheme="minorHAnsi" w:eastAsiaTheme="minorEastAsia" w:hAnsiTheme="minorHAnsi" w:cstheme="minorBidi"/>
              <w:smallCaps w:val="0"/>
              <w:noProof/>
            </w:rPr>
          </w:pPr>
          <w:hyperlink w:anchor="_Toc487203657" w:history="1">
            <w:r w:rsidR="00BF2C5D" w:rsidRPr="00777896">
              <w:rPr>
                <w:rStyle w:val="Hyperlink"/>
                <w:noProof/>
              </w:rPr>
              <w:t>4.7</w:t>
            </w:r>
            <w:r w:rsidR="00BF2C5D">
              <w:rPr>
                <w:rFonts w:asciiTheme="minorHAnsi" w:eastAsiaTheme="minorEastAsia" w:hAnsiTheme="minorHAnsi" w:cstheme="minorBidi"/>
                <w:smallCaps w:val="0"/>
                <w:noProof/>
              </w:rPr>
              <w:tab/>
            </w:r>
            <w:r w:rsidR="00BF2C5D" w:rsidRPr="00777896">
              <w:rPr>
                <w:rStyle w:val="Hyperlink"/>
                <w:noProof/>
              </w:rPr>
              <w:t>DT - Date</w:t>
            </w:r>
            <w:r w:rsidR="00BF2C5D">
              <w:rPr>
                <w:noProof/>
                <w:webHidden/>
              </w:rPr>
              <w:tab/>
            </w:r>
            <w:r w:rsidR="00BF2C5D">
              <w:rPr>
                <w:noProof/>
                <w:webHidden/>
              </w:rPr>
              <w:fldChar w:fldCharType="begin"/>
            </w:r>
            <w:r w:rsidR="00BF2C5D">
              <w:rPr>
                <w:noProof/>
                <w:webHidden/>
              </w:rPr>
              <w:instrText xml:space="preserve"> PAGEREF _Toc487203657 \h </w:instrText>
            </w:r>
            <w:r w:rsidR="00BF2C5D">
              <w:rPr>
                <w:noProof/>
                <w:webHidden/>
              </w:rPr>
            </w:r>
            <w:r w:rsidR="00BF2C5D">
              <w:rPr>
                <w:noProof/>
                <w:webHidden/>
              </w:rPr>
              <w:fldChar w:fldCharType="separate"/>
            </w:r>
            <w:r w:rsidR="00BF2C5D">
              <w:rPr>
                <w:noProof/>
                <w:webHidden/>
              </w:rPr>
              <w:t>32</w:t>
            </w:r>
            <w:r w:rsidR="00BF2C5D">
              <w:rPr>
                <w:noProof/>
                <w:webHidden/>
              </w:rPr>
              <w:fldChar w:fldCharType="end"/>
            </w:r>
          </w:hyperlink>
        </w:p>
        <w:p w14:paraId="1B751578" w14:textId="77777777" w:rsidR="00BF2C5D" w:rsidRDefault="00AB2E4F">
          <w:pPr>
            <w:pStyle w:val="TOC2"/>
            <w:rPr>
              <w:rFonts w:asciiTheme="minorHAnsi" w:eastAsiaTheme="minorEastAsia" w:hAnsiTheme="minorHAnsi" w:cstheme="minorBidi"/>
              <w:smallCaps w:val="0"/>
              <w:noProof/>
            </w:rPr>
          </w:pPr>
          <w:hyperlink w:anchor="_Toc487203658" w:history="1">
            <w:r w:rsidR="00BF2C5D" w:rsidRPr="00777896">
              <w:rPr>
                <w:rStyle w:val="Hyperlink"/>
                <w:noProof/>
              </w:rPr>
              <w:t>4.8</w:t>
            </w:r>
            <w:r w:rsidR="00BF2C5D">
              <w:rPr>
                <w:rFonts w:asciiTheme="minorHAnsi" w:eastAsiaTheme="minorEastAsia" w:hAnsiTheme="minorHAnsi" w:cstheme="minorBidi"/>
                <w:smallCaps w:val="0"/>
                <w:noProof/>
              </w:rPr>
              <w:tab/>
            </w:r>
            <w:r w:rsidR="00BF2C5D" w:rsidRPr="00777896">
              <w:rPr>
                <w:rStyle w:val="Hyperlink"/>
                <w:noProof/>
              </w:rPr>
              <w:t>DTM - Date/Time</w:t>
            </w:r>
            <w:r w:rsidR="00BF2C5D">
              <w:rPr>
                <w:noProof/>
                <w:webHidden/>
              </w:rPr>
              <w:tab/>
            </w:r>
            <w:r w:rsidR="00BF2C5D">
              <w:rPr>
                <w:noProof/>
                <w:webHidden/>
              </w:rPr>
              <w:fldChar w:fldCharType="begin"/>
            </w:r>
            <w:r w:rsidR="00BF2C5D">
              <w:rPr>
                <w:noProof/>
                <w:webHidden/>
              </w:rPr>
              <w:instrText xml:space="preserve"> PAGEREF _Toc487203658 \h </w:instrText>
            </w:r>
            <w:r w:rsidR="00BF2C5D">
              <w:rPr>
                <w:noProof/>
                <w:webHidden/>
              </w:rPr>
            </w:r>
            <w:r w:rsidR="00BF2C5D">
              <w:rPr>
                <w:noProof/>
                <w:webHidden/>
              </w:rPr>
              <w:fldChar w:fldCharType="separate"/>
            </w:r>
            <w:r w:rsidR="00BF2C5D">
              <w:rPr>
                <w:noProof/>
                <w:webHidden/>
              </w:rPr>
              <w:t>33</w:t>
            </w:r>
            <w:r w:rsidR="00BF2C5D">
              <w:rPr>
                <w:noProof/>
                <w:webHidden/>
              </w:rPr>
              <w:fldChar w:fldCharType="end"/>
            </w:r>
          </w:hyperlink>
        </w:p>
        <w:p w14:paraId="75C557B6" w14:textId="77777777" w:rsidR="00BF2C5D" w:rsidRDefault="00AB2E4F">
          <w:pPr>
            <w:pStyle w:val="TOC2"/>
            <w:rPr>
              <w:rFonts w:asciiTheme="minorHAnsi" w:eastAsiaTheme="minorEastAsia" w:hAnsiTheme="minorHAnsi" w:cstheme="minorBidi"/>
              <w:smallCaps w:val="0"/>
              <w:noProof/>
            </w:rPr>
          </w:pPr>
          <w:hyperlink w:anchor="_Toc487203659" w:history="1">
            <w:r w:rsidR="00BF2C5D" w:rsidRPr="00777896">
              <w:rPr>
                <w:rStyle w:val="Hyperlink"/>
                <w:noProof/>
              </w:rPr>
              <w:t>4.9</w:t>
            </w:r>
            <w:r w:rsidR="00BF2C5D">
              <w:rPr>
                <w:rFonts w:asciiTheme="minorHAnsi" w:eastAsiaTheme="minorEastAsia" w:hAnsiTheme="minorHAnsi" w:cstheme="minorBidi"/>
                <w:smallCaps w:val="0"/>
                <w:noProof/>
              </w:rPr>
              <w:tab/>
            </w:r>
            <w:r w:rsidR="00BF2C5D" w:rsidRPr="00777896">
              <w:rPr>
                <w:rStyle w:val="Hyperlink"/>
                <w:noProof/>
              </w:rPr>
              <w:t>ED - Encapsulated Data</w:t>
            </w:r>
            <w:r w:rsidR="00BF2C5D">
              <w:rPr>
                <w:noProof/>
                <w:webHidden/>
              </w:rPr>
              <w:tab/>
            </w:r>
            <w:r w:rsidR="00BF2C5D">
              <w:rPr>
                <w:noProof/>
                <w:webHidden/>
              </w:rPr>
              <w:fldChar w:fldCharType="begin"/>
            </w:r>
            <w:r w:rsidR="00BF2C5D">
              <w:rPr>
                <w:noProof/>
                <w:webHidden/>
              </w:rPr>
              <w:instrText xml:space="preserve"> PAGEREF _Toc487203659 \h </w:instrText>
            </w:r>
            <w:r w:rsidR="00BF2C5D">
              <w:rPr>
                <w:noProof/>
                <w:webHidden/>
              </w:rPr>
            </w:r>
            <w:r w:rsidR="00BF2C5D">
              <w:rPr>
                <w:noProof/>
                <w:webHidden/>
              </w:rPr>
              <w:fldChar w:fldCharType="separate"/>
            </w:r>
            <w:r w:rsidR="00BF2C5D">
              <w:rPr>
                <w:noProof/>
                <w:webHidden/>
              </w:rPr>
              <w:t>34</w:t>
            </w:r>
            <w:r w:rsidR="00BF2C5D">
              <w:rPr>
                <w:noProof/>
                <w:webHidden/>
              </w:rPr>
              <w:fldChar w:fldCharType="end"/>
            </w:r>
          </w:hyperlink>
        </w:p>
        <w:p w14:paraId="2EC2C705" w14:textId="77777777" w:rsidR="00BF2C5D" w:rsidRDefault="00AB2E4F">
          <w:pPr>
            <w:pStyle w:val="TOC2"/>
            <w:rPr>
              <w:rFonts w:asciiTheme="minorHAnsi" w:eastAsiaTheme="minorEastAsia" w:hAnsiTheme="minorHAnsi" w:cstheme="minorBidi"/>
              <w:smallCaps w:val="0"/>
              <w:noProof/>
            </w:rPr>
          </w:pPr>
          <w:hyperlink w:anchor="_Toc487203660" w:history="1">
            <w:r w:rsidR="00BF2C5D" w:rsidRPr="00777896">
              <w:rPr>
                <w:rStyle w:val="Hyperlink"/>
                <w:noProof/>
              </w:rPr>
              <w:t>4.10</w:t>
            </w:r>
            <w:r w:rsidR="00BF2C5D">
              <w:rPr>
                <w:rFonts w:asciiTheme="minorHAnsi" w:eastAsiaTheme="minorEastAsia" w:hAnsiTheme="minorHAnsi" w:cstheme="minorBidi"/>
                <w:smallCaps w:val="0"/>
                <w:noProof/>
              </w:rPr>
              <w:tab/>
            </w:r>
            <w:r w:rsidR="00BF2C5D" w:rsidRPr="00777896">
              <w:rPr>
                <w:rStyle w:val="Hyperlink"/>
                <w:noProof/>
              </w:rPr>
              <w:t>EI - Entity Identifier</w:t>
            </w:r>
            <w:r w:rsidR="00BF2C5D">
              <w:rPr>
                <w:noProof/>
                <w:webHidden/>
              </w:rPr>
              <w:tab/>
            </w:r>
            <w:r w:rsidR="00BF2C5D">
              <w:rPr>
                <w:noProof/>
                <w:webHidden/>
              </w:rPr>
              <w:fldChar w:fldCharType="begin"/>
            </w:r>
            <w:r w:rsidR="00BF2C5D">
              <w:rPr>
                <w:noProof/>
                <w:webHidden/>
              </w:rPr>
              <w:instrText xml:space="preserve"> PAGEREF _Toc487203660 \h </w:instrText>
            </w:r>
            <w:r w:rsidR="00BF2C5D">
              <w:rPr>
                <w:noProof/>
                <w:webHidden/>
              </w:rPr>
            </w:r>
            <w:r w:rsidR="00BF2C5D">
              <w:rPr>
                <w:noProof/>
                <w:webHidden/>
              </w:rPr>
              <w:fldChar w:fldCharType="separate"/>
            </w:r>
            <w:r w:rsidR="00BF2C5D">
              <w:rPr>
                <w:noProof/>
                <w:webHidden/>
              </w:rPr>
              <w:t>34</w:t>
            </w:r>
            <w:r w:rsidR="00BF2C5D">
              <w:rPr>
                <w:noProof/>
                <w:webHidden/>
              </w:rPr>
              <w:fldChar w:fldCharType="end"/>
            </w:r>
          </w:hyperlink>
        </w:p>
        <w:p w14:paraId="0159E5DC" w14:textId="77777777" w:rsidR="00BF2C5D" w:rsidRDefault="00AB2E4F">
          <w:pPr>
            <w:pStyle w:val="TOC2"/>
            <w:rPr>
              <w:rFonts w:asciiTheme="minorHAnsi" w:eastAsiaTheme="minorEastAsia" w:hAnsiTheme="minorHAnsi" w:cstheme="minorBidi"/>
              <w:smallCaps w:val="0"/>
              <w:noProof/>
            </w:rPr>
          </w:pPr>
          <w:hyperlink w:anchor="_Toc487203661" w:history="1">
            <w:r w:rsidR="00BF2C5D" w:rsidRPr="00777896">
              <w:rPr>
                <w:rStyle w:val="Hyperlink"/>
                <w:noProof/>
              </w:rPr>
              <w:t>4.11</w:t>
            </w:r>
            <w:r w:rsidR="00BF2C5D">
              <w:rPr>
                <w:rFonts w:asciiTheme="minorHAnsi" w:eastAsiaTheme="minorEastAsia" w:hAnsiTheme="minorHAnsi" w:cstheme="minorBidi"/>
                <w:smallCaps w:val="0"/>
                <w:noProof/>
              </w:rPr>
              <w:tab/>
            </w:r>
            <w:r w:rsidR="00BF2C5D" w:rsidRPr="00777896">
              <w:rPr>
                <w:rStyle w:val="Hyperlink"/>
                <w:noProof/>
              </w:rPr>
              <w:t>EIP - Entity Identifier Pair</w:t>
            </w:r>
            <w:r w:rsidR="00BF2C5D">
              <w:rPr>
                <w:noProof/>
                <w:webHidden/>
              </w:rPr>
              <w:tab/>
            </w:r>
            <w:r w:rsidR="00BF2C5D">
              <w:rPr>
                <w:noProof/>
                <w:webHidden/>
              </w:rPr>
              <w:fldChar w:fldCharType="begin"/>
            </w:r>
            <w:r w:rsidR="00BF2C5D">
              <w:rPr>
                <w:noProof/>
                <w:webHidden/>
              </w:rPr>
              <w:instrText xml:space="preserve"> PAGEREF _Toc487203661 \h </w:instrText>
            </w:r>
            <w:r w:rsidR="00BF2C5D">
              <w:rPr>
                <w:noProof/>
                <w:webHidden/>
              </w:rPr>
            </w:r>
            <w:r w:rsidR="00BF2C5D">
              <w:rPr>
                <w:noProof/>
                <w:webHidden/>
              </w:rPr>
              <w:fldChar w:fldCharType="separate"/>
            </w:r>
            <w:r w:rsidR="00BF2C5D">
              <w:rPr>
                <w:noProof/>
                <w:webHidden/>
              </w:rPr>
              <w:t>34</w:t>
            </w:r>
            <w:r w:rsidR="00BF2C5D">
              <w:rPr>
                <w:noProof/>
                <w:webHidden/>
              </w:rPr>
              <w:fldChar w:fldCharType="end"/>
            </w:r>
          </w:hyperlink>
        </w:p>
        <w:p w14:paraId="70D3D0A2" w14:textId="77777777" w:rsidR="00BF2C5D" w:rsidRDefault="00AB2E4F">
          <w:pPr>
            <w:pStyle w:val="TOC2"/>
            <w:rPr>
              <w:rFonts w:asciiTheme="minorHAnsi" w:eastAsiaTheme="minorEastAsia" w:hAnsiTheme="minorHAnsi" w:cstheme="minorBidi"/>
              <w:smallCaps w:val="0"/>
              <w:noProof/>
            </w:rPr>
          </w:pPr>
          <w:hyperlink w:anchor="_Toc487203662" w:history="1">
            <w:r w:rsidR="00BF2C5D" w:rsidRPr="00777896">
              <w:rPr>
                <w:rStyle w:val="Hyperlink"/>
                <w:noProof/>
              </w:rPr>
              <w:t>4.12</w:t>
            </w:r>
            <w:r w:rsidR="00BF2C5D">
              <w:rPr>
                <w:rFonts w:asciiTheme="minorHAnsi" w:eastAsiaTheme="minorEastAsia" w:hAnsiTheme="minorHAnsi" w:cstheme="minorBidi"/>
                <w:smallCaps w:val="0"/>
                <w:noProof/>
              </w:rPr>
              <w:tab/>
            </w:r>
            <w:r w:rsidR="00BF2C5D" w:rsidRPr="00777896">
              <w:rPr>
                <w:rStyle w:val="Hyperlink"/>
                <w:noProof/>
              </w:rPr>
              <w:t>FT - Formatted Text Data</w:t>
            </w:r>
            <w:r w:rsidR="00BF2C5D">
              <w:rPr>
                <w:noProof/>
                <w:webHidden/>
              </w:rPr>
              <w:tab/>
            </w:r>
            <w:r w:rsidR="00BF2C5D">
              <w:rPr>
                <w:noProof/>
                <w:webHidden/>
              </w:rPr>
              <w:fldChar w:fldCharType="begin"/>
            </w:r>
            <w:r w:rsidR="00BF2C5D">
              <w:rPr>
                <w:noProof/>
                <w:webHidden/>
              </w:rPr>
              <w:instrText xml:space="preserve"> PAGEREF _Toc487203662 \h </w:instrText>
            </w:r>
            <w:r w:rsidR="00BF2C5D">
              <w:rPr>
                <w:noProof/>
                <w:webHidden/>
              </w:rPr>
            </w:r>
            <w:r w:rsidR="00BF2C5D">
              <w:rPr>
                <w:noProof/>
                <w:webHidden/>
              </w:rPr>
              <w:fldChar w:fldCharType="separate"/>
            </w:r>
            <w:r w:rsidR="00BF2C5D">
              <w:rPr>
                <w:noProof/>
                <w:webHidden/>
              </w:rPr>
              <w:t>34</w:t>
            </w:r>
            <w:r w:rsidR="00BF2C5D">
              <w:rPr>
                <w:noProof/>
                <w:webHidden/>
              </w:rPr>
              <w:fldChar w:fldCharType="end"/>
            </w:r>
          </w:hyperlink>
        </w:p>
        <w:p w14:paraId="08F7BB09" w14:textId="77777777" w:rsidR="00BF2C5D" w:rsidRDefault="00AB2E4F">
          <w:pPr>
            <w:pStyle w:val="TOC2"/>
            <w:rPr>
              <w:rFonts w:asciiTheme="minorHAnsi" w:eastAsiaTheme="minorEastAsia" w:hAnsiTheme="minorHAnsi" w:cstheme="minorBidi"/>
              <w:smallCaps w:val="0"/>
              <w:noProof/>
            </w:rPr>
          </w:pPr>
          <w:hyperlink w:anchor="_Toc487203663" w:history="1">
            <w:r w:rsidR="00BF2C5D" w:rsidRPr="00777896">
              <w:rPr>
                <w:rStyle w:val="Hyperlink"/>
                <w:noProof/>
              </w:rPr>
              <w:t>4.13</w:t>
            </w:r>
            <w:r w:rsidR="00BF2C5D">
              <w:rPr>
                <w:rFonts w:asciiTheme="minorHAnsi" w:eastAsiaTheme="minorEastAsia" w:hAnsiTheme="minorHAnsi" w:cstheme="minorBidi"/>
                <w:smallCaps w:val="0"/>
                <w:noProof/>
              </w:rPr>
              <w:tab/>
            </w:r>
            <w:r w:rsidR="00BF2C5D" w:rsidRPr="00777896">
              <w:rPr>
                <w:rStyle w:val="Hyperlink"/>
                <w:noProof/>
              </w:rPr>
              <w:t>HD - Hierarchic Designator</w:t>
            </w:r>
            <w:r w:rsidR="00BF2C5D">
              <w:rPr>
                <w:noProof/>
                <w:webHidden/>
              </w:rPr>
              <w:tab/>
            </w:r>
            <w:r w:rsidR="00BF2C5D">
              <w:rPr>
                <w:noProof/>
                <w:webHidden/>
              </w:rPr>
              <w:fldChar w:fldCharType="begin"/>
            </w:r>
            <w:r w:rsidR="00BF2C5D">
              <w:rPr>
                <w:noProof/>
                <w:webHidden/>
              </w:rPr>
              <w:instrText xml:space="preserve"> PAGEREF _Toc487203663 \h </w:instrText>
            </w:r>
            <w:r w:rsidR="00BF2C5D">
              <w:rPr>
                <w:noProof/>
                <w:webHidden/>
              </w:rPr>
            </w:r>
            <w:r w:rsidR="00BF2C5D">
              <w:rPr>
                <w:noProof/>
                <w:webHidden/>
              </w:rPr>
              <w:fldChar w:fldCharType="separate"/>
            </w:r>
            <w:r w:rsidR="00BF2C5D">
              <w:rPr>
                <w:noProof/>
                <w:webHidden/>
              </w:rPr>
              <w:t>35</w:t>
            </w:r>
            <w:r w:rsidR="00BF2C5D">
              <w:rPr>
                <w:noProof/>
                <w:webHidden/>
              </w:rPr>
              <w:fldChar w:fldCharType="end"/>
            </w:r>
          </w:hyperlink>
        </w:p>
        <w:p w14:paraId="22CF01BE" w14:textId="77777777" w:rsidR="00BF2C5D" w:rsidRDefault="00AB2E4F">
          <w:pPr>
            <w:pStyle w:val="TOC2"/>
            <w:rPr>
              <w:rFonts w:asciiTheme="minorHAnsi" w:eastAsiaTheme="minorEastAsia" w:hAnsiTheme="minorHAnsi" w:cstheme="minorBidi"/>
              <w:smallCaps w:val="0"/>
              <w:noProof/>
            </w:rPr>
          </w:pPr>
          <w:hyperlink w:anchor="_Toc487203664" w:history="1">
            <w:r w:rsidR="00BF2C5D" w:rsidRPr="00777896">
              <w:rPr>
                <w:rStyle w:val="Hyperlink"/>
                <w:noProof/>
              </w:rPr>
              <w:t>4.14</w:t>
            </w:r>
            <w:r w:rsidR="00BF2C5D">
              <w:rPr>
                <w:rFonts w:asciiTheme="minorHAnsi" w:eastAsiaTheme="minorEastAsia" w:hAnsiTheme="minorHAnsi" w:cstheme="minorBidi"/>
                <w:smallCaps w:val="0"/>
                <w:noProof/>
              </w:rPr>
              <w:tab/>
            </w:r>
            <w:r w:rsidR="00BF2C5D" w:rsidRPr="00777896">
              <w:rPr>
                <w:rStyle w:val="Hyperlink"/>
                <w:noProof/>
              </w:rPr>
              <w:t>ID - Coded Value for HL7 Defined Tables</w:t>
            </w:r>
            <w:r w:rsidR="00BF2C5D">
              <w:rPr>
                <w:noProof/>
                <w:webHidden/>
              </w:rPr>
              <w:tab/>
            </w:r>
            <w:r w:rsidR="00BF2C5D">
              <w:rPr>
                <w:noProof/>
                <w:webHidden/>
              </w:rPr>
              <w:fldChar w:fldCharType="begin"/>
            </w:r>
            <w:r w:rsidR="00BF2C5D">
              <w:rPr>
                <w:noProof/>
                <w:webHidden/>
              </w:rPr>
              <w:instrText xml:space="preserve"> PAGEREF _Toc487203664 \h </w:instrText>
            </w:r>
            <w:r w:rsidR="00BF2C5D">
              <w:rPr>
                <w:noProof/>
                <w:webHidden/>
              </w:rPr>
            </w:r>
            <w:r w:rsidR="00BF2C5D">
              <w:rPr>
                <w:noProof/>
                <w:webHidden/>
              </w:rPr>
              <w:fldChar w:fldCharType="separate"/>
            </w:r>
            <w:r w:rsidR="00BF2C5D">
              <w:rPr>
                <w:noProof/>
                <w:webHidden/>
              </w:rPr>
              <w:t>35</w:t>
            </w:r>
            <w:r w:rsidR="00BF2C5D">
              <w:rPr>
                <w:noProof/>
                <w:webHidden/>
              </w:rPr>
              <w:fldChar w:fldCharType="end"/>
            </w:r>
          </w:hyperlink>
        </w:p>
        <w:p w14:paraId="7A8295B6" w14:textId="77777777" w:rsidR="00BF2C5D" w:rsidRDefault="00AB2E4F">
          <w:pPr>
            <w:pStyle w:val="TOC2"/>
            <w:rPr>
              <w:rFonts w:asciiTheme="minorHAnsi" w:eastAsiaTheme="minorEastAsia" w:hAnsiTheme="minorHAnsi" w:cstheme="minorBidi"/>
              <w:smallCaps w:val="0"/>
              <w:noProof/>
            </w:rPr>
          </w:pPr>
          <w:hyperlink w:anchor="_Toc487203665" w:history="1">
            <w:r w:rsidR="00BF2C5D" w:rsidRPr="00777896">
              <w:rPr>
                <w:rStyle w:val="Hyperlink"/>
                <w:noProof/>
              </w:rPr>
              <w:t>4.15</w:t>
            </w:r>
            <w:r w:rsidR="00BF2C5D">
              <w:rPr>
                <w:rFonts w:asciiTheme="minorHAnsi" w:eastAsiaTheme="minorEastAsia" w:hAnsiTheme="minorHAnsi" w:cstheme="minorBidi"/>
                <w:smallCaps w:val="0"/>
                <w:noProof/>
              </w:rPr>
              <w:tab/>
            </w:r>
            <w:r w:rsidR="00BF2C5D" w:rsidRPr="00777896">
              <w:rPr>
                <w:rStyle w:val="Hyperlink"/>
                <w:noProof/>
              </w:rPr>
              <w:t>IS - Coded Value for User-Defined Tables</w:t>
            </w:r>
            <w:r w:rsidR="00BF2C5D">
              <w:rPr>
                <w:noProof/>
                <w:webHidden/>
              </w:rPr>
              <w:tab/>
            </w:r>
            <w:r w:rsidR="00BF2C5D">
              <w:rPr>
                <w:noProof/>
                <w:webHidden/>
              </w:rPr>
              <w:fldChar w:fldCharType="begin"/>
            </w:r>
            <w:r w:rsidR="00BF2C5D">
              <w:rPr>
                <w:noProof/>
                <w:webHidden/>
              </w:rPr>
              <w:instrText xml:space="preserve"> PAGEREF _Toc487203665 \h </w:instrText>
            </w:r>
            <w:r w:rsidR="00BF2C5D">
              <w:rPr>
                <w:noProof/>
                <w:webHidden/>
              </w:rPr>
            </w:r>
            <w:r w:rsidR="00BF2C5D">
              <w:rPr>
                <w:noProof/>
                <w:webHidden/>
              </w:rPr>
              <w:fldChar w:fldCharType="separate"/>
            </w:r>
            <w:r w:rsidR="00BF2C5D">
              <w:rPr>
                <w:noProof/>
                <w:webHidden/>
              </w:rPr>
              <w:t>35</w:t>
            </w:r>
            <w:r w:rsidR="00BF2C5D">
              <w:rPr>
                <w:noProof/>
                <w:webHidden/>
              </w:rPr>
              <w:fldChar w:fldCharType="end"/>
            </w:r>
          </w:hyperlink>
        </w:p>
        <w:p w14:paraId="7EB65017" w14:textId="77777777" w:rsidR="00BF2C5D" w:rsidRDefault="00AB2E4F">
          <w:pPr>
            <w:pStyle w:val="TOC2"/>
            <w:rPr>
              <w:rFonts w:asciiTheme="minorHAnsi" w:eastAsiaTheme="minorEastAsia" w:hAnsiTheme="minorHAnsi" w:cstheme="minorBidi"/>
              <w:smallCaps w:val="0"/>
              <w:noProof/>
            </w:rPr>
          </w:pPr>
          <w:hyperlink w:anchor="_Toc487203666" w:history="1">
            <w:r w:rsidR="00BF2C5D" w:rsidRPr="00777896">
              <w:rPr>
                <w:rStyle w:val="Hyperlink"/>
                <w:noProof/>
              </w:rPr>
              <w:t>4.16</w:t>
            </w:r>
            <w:r w:rsidR="00BF2C5D">
              <w:rPr>
                <w:rFonts w:asciiTheme="minorHAnsi" w:eastAsiaTheme="minorEastAsia" w:hAnsiTheme="minorHAnsi" w:cstheme="minorBidi"/>
                <w:smallCaps w:val="0"/>
                <w:noProof/>
              </w:rPr>
              <w:tab/>
            </w:r>
            <w:r w:rsidR="00BF2C5D" w:rsidRPr="00777896">
              <w:rPr>
                <w:rStyle w:val="Hyperlink"/>
                <w:noProof/>
              </w:rPr>
              <w:t>MSG - Message Type</w:t>
            </w:r>
            <w:r w:rsidR="00BF2C5D">
              <w:rPr>
                <w:noProof/>
                <w:webHidden/>
              </w:rPr>
              <w:tab/>
            </w:r>
            <w:r w:rsidR="00BF2C5D">
              <w:rPr>
                <w:noProof/>
                <w:webHidden/>
              </w:rPr>
              <w:fldChar w:fldCharType="begin"/>
            </w:r>
            <w:r w:rsidR="00BF2C5D">
              <w:rPr>
                <w:noProof/>
                <w:webHidden/>
              </w:rPr>
              <w:instrText xml:space="preserve"> PAGEREF _Toc487203666 \h </w:instrText>
            </w:r>
            <w:r w:rsidR="00BF2C5D">
              <w:rPr>
                <w:noProof/>
                <w:webHidden/>
              </w:rPr>
            </w:r>
            <w:r w:rsidR="00BF2C5D">
              <w:rPr>
                <w:noProof/>
                <w:webHidden/>
              </w:rPr>
              <w:fldChar w:fldCharType="separate"/>
            </w:r>
            <w:r w:rsidR="00BF2C5D">
              <w:rPr>
                <w:noProof/>
                <w:webHidden/>
              </w:rPr>
              <w:t>36</w:t>
            </w:r>
            <w:r w:rsidR="00BF2C5D">
              <w:rPr>
                <w:noProof/>
                <w:webHidden/>
              </w:rPr>
              <w:fldChar w:fldCharType="end"/>
            </w:r>
          </w:hyperlink>
        </w:p>
        <w:p w14:paraId="332B6EA1" w14:textId="77777777" w:rsidR="00BF2C5D" w:rsidRDefault="00AB2E4F">
          <w:pPr>
            <w:pStyle w:val="TOC2"/>
            <w:rPr>
              <w:rFonts w:asciiTheme="minorHAnsi" w:eastAsiaTheme="minorEastAsia" w:hAnsiTheme="minorHAnsi" w:cstheme="minorBidi"/>
              <w:smallCaps w:val="0"/>
              <w:noProof/>
            </w:rPr>
          </w:pPr>
          <w:hyperlink w:anchor="_Toc487203667" w:history="1">
            <w:r w:rsidR="00BF2C5D" w:rsidRPr="00777896">
              <w:rPr>
                <w:rStyle w:val="Hyperlink"/>
                <w:noProof/>
              </w:rPr>
              <w:t>4.17</w:t>
            </w:r>
            <w:r w:rsidR="00BF2C5D">
              <w:rPr>
                <w:rFonts w:asciiTheme="minorHAnsi" w:eastAsiaTheme="minorEastAsia" w:hAnsiTheme="minorHAnsi" w:cstheme="minorBidi"/>
                <w:smallCaps w:val="0"/>
                <w:noProof/>
              </w:rPr>
              <w:tab/>
            </w:r>
            <w:r w:rsidR="00BF2C5D" w:rsidRPr="00777896">
              <w:rPr>
                <w:rStyle w:val="Hyperlink"/>
                <w:noProof/>
              </w:rPr>
              <w:t>NM - Numeric</w:t>
            </w:r>
            <w:r w:rsidR="00BF2C5D">
              <w:rPr>
                <w:noProof/>
                <w:webHidden/>
              </w:rPr>
              <w:tab/>
            </w:r>
            <w:r w:rsidR="00BF2C5D">
              <w:rPr>
                <w:noProof/>
                <w:webHidden/>
              </w:rPr>
              <w:fldChar w:fldCharType="begin"/>
            </w:r>
            <w:r w:rsidR="00BF2C5D">
              <w:rPr>
                <w:noProof/>
                <w:webHidden/>
              </w:rPr>
              <w:instrText xml:space="preserve"> PAGEREF _Toc487203667 \h </w:instrText>
            </w:r>
            <w:r w:rsidR="00BF2C5D">
              <w:rPr>
                <w:noProof/>
                <w:webHidden/>
              </w:rPr>
            </w:r>
            <w:r w:rsidR="00BF2C5D">
              <w:rPr>
                <w:noProof/>
                <w:webHidden/>
              </w:rPr>
              <w:fldChar w:fldCharType="separate"/>
            </w:r>
            <w:r w:rsidR="00BF2C5D">
              <w:rPr>
                <w:noProof/>
                <w:webHidden/>
              </w:rPr>
              <w:t>36</w:t>
            </w:r>
            <w:r w:rsidR="00BF2C5D">
              <w:rPr>
                <w:noProof/>
                <w:webHidden/>
              </w:rPr>
              <w:fldChar w:fldCharType="end"/>
            </w:r>
          </w:hyperlink>
        </w:p>
        <w:p w14:paraId="243FDC19" w14:textId="77777777" w:rsidR="00BF2C5D" w:rsidRDefault="00AB2E4F">
          <w:pPr>
            <w:pStyle w:val="TOC2"/>
            <w:rPr>
              <w:rFonts w:asciiTheme="minorHAnsi" w:eastAsiaTheme="minorEastAsia" w:hAnsiTheme="minorHAnsi" w:cstheme="minorBidi"/>
              <w:smallCaps w:val="0"/>
              <w:noProof/>
            </w:rPr>
          </w:pPr>
          <w:hyperlink w:anchor="_Toc487203668" w:history="1">
            <w:r w:rsidR="00BF2C5D" w:rsidRPr="00777896">
              <w:rPr>
                <w:rStyle w:val="Hyperlink"/>
                <w:noProof/>
              </w:rPr>
              <w:t>4.18</w:t>
            </w:r>
            <w:r w:rsidR="00BF2C5D">
              <w:rPr>
                <w:rFonts w:asciiTheme="minorHAnsi" w:eastAsiaTheme="minorEastAsia" w:hAnsiTheme="minorHAnsi" w:cstheme="minorBidi"/>
                <w:smallCaps w:val="0"/>
                <w:noProof/>
              </w:rPr>
              <w:tab/>
            </w:r>
            <w:r w:rsidR="00BF2C5D" w:rsidRPr="00777896">
              <w:rPr>
                <w:rStyle w:val="Hyperlink"/>
                <w:noProof/>
              </w:rPr>
              <w:t>PRL - Parent Result Link</w:t>
            </w:r>
            <w:r w:rsidR="00BF2C5D">
              <w:rPr>
                <w:noProof/>
                <w:webHidden/>
              </w:rPr>
              <w:tab/>
            </w:r>
            <w:r w:rsidR="00BF2C5D">
              <w:rPr>
                <w:noProof/>
                <w:webHidden/>
              </w:rPr>
              <w:fldChar w:fldCharType="begin"/>
            </w:r>
            <w:r w:rsidR="00BF2C5D">
              <w:rPr>
                <w:noProof/>
                <w:webHidden/>
              </w:rPr>
              <w:instrText xml:space="preserve"> PAGEREF _Toc487203668 \h </w:instrText>
            </w:r>
            <w:r w:rsidR="00BF2C5D">
              <w:rPr>
                <w:noProof/>
                <w:webHidden/>
              </w:rPr>
            </w:r>
            <w:r w:rsidR="00BF2C5D">
              <w:rPr>
                <w:noProof/>
                <w:webHidden/>
              </w:rPr>
              <w:fldChar w:fldCharType="separate"/>
            </w:r>
            <w:r w:rsidR="00BF2C5D">
              <w:rPr>
                <w:noProof/>
                <w:webHidden/>
              </w:rPr>
              <w:t>36</w:t>
            </w:r>
            <w:r w:rsidR="00BF2C5D">
              <w:rPr>
                <w:noProof/>
                <w:webHidden/>
              </w:rPr>
              <w:fldChar w:fldCharType="end"/>
            </w:r>
          </w:hyperlink>
        </w:p>
        <w:p w14:paraId="40EB7B1B" w14:textId="77777777" w:rsidR="00BF2C5D" w:rsidRDefault="00AB2E4F">
          <w:pPr>
            <w:pStyle w:val="TOC2"/>
            <w:rPr>
              <w:rFonts w:asciiTheme="minorHAnsi" w:eastAsiaTheme="minorEastAsia" w:hAnsiTheme="minorHAnsi" w:cstheme="minorBidi"/>
              <w:smallCaps w:val="0"/>
              <w:noProof/>
            </w:rPr>
          </w:pPr>
          <w:hyperlink w:anchor="_Toc487203669" w:history="1">
            <w:r w:rsidR="00BF2C5D" w:rsidRPr="00777896">
              <w:rPr>
                <w:rStyle w:val="Hyperlink"/>
                <w:noProof/>
              </w:rPr>
              <w:t>4.19</w:t>
            </w:r>
            <w:r w:rsidR="00BF2C5D">
              <w:rPr>
                <w:rFonts w:asciiTheme="minorHAnsi" w:eastAsiaTheme="minorEastAsia" w:hAnsiTheme="minorHAnsi" w:cstheme="minorBidi"/>
                <w:smallCaps w:val="0"/>
                <w:noProof/>
              </w:rPr>
              <w:tab/>
            </w:r>
            <w:r w:rsidR="00BF2C5D" w:rsidRPr="00777896">
              <w:rPr>
                <w:rStyle w:val="Hyperlink"/>
                <w:noProof/>
              </w:rPr>
              <w:t>PT - Processing Type</w:t>
            </w:r>
            <w:r w:rsidR="00BF2C5D">
              <w:rPr>
                <w:noProof/>
                <w:webHidden/>
              </w:rPr>
              <w:tab/>
            </w:r>
            <w:r w:rsidR="00BF2C5D">
              <w:rPr>
                <w:noProof/>
                <w:webHidden/>
              </w:rPr>
              <w:fldChar w:fldCharType="begin"/>
            </w:r>
            <w:r w:rsidR="00BF2C5D">
              <w:rPr>
                <w:noProof/>
                <w:webHidden/>
              </w:rPr>
              <w:instrText xml:space="preserve"> PAGEREF _Toc487203669 \h </w:instrText>
            </w:r>
            <w:r w:rsidR="00BF2C5D">
              <w:rPr>
                <w:noProof/>
                <w:webHidden/>
              </w:rPr>
            </w:r>
            <w:r w:rsidR="00BF2C5D">
              <w:rPr>
                <w:noProof/>
                <w:webHidden/>
              </w:rPr>
              <w:fldChar w:fldCharType="separate"/>
            </w:r>
            <w:r w:rsidR="00BF2C5D">
              <w:rPr>
                <w:noProof/>
                <w:webHidden/>
              </w:rPr>
              <w:t>37</w:t>
            </w:r>
            <w:r w:rsidR="00BF2C5D">
              <w:rPr>
                <w:noProof/>
                <w:webHidden/>
              </w:rPr>
              <w:fldChar w:fldCharType="end"/>
            </w:r>
          </w:hyperlink>
        </w:p>
        <w:p w14:paraId="24DE945A" w14:textId="77777777" w:rsidR="00BF2C5D" w:rsidRDefault="00AB2E4F">
          <w:pPr>
            <w:pStyle w:val="TOC2"/>
            <w:rPr>
              <w:rFonts w:asciiTheme="minorHAnsi" w:eastAsiaTheme="minorEastAsia" w:hAnsiTheme="minorHAnsi" w:cstheme="minorBidi"/>
              <w:smallCaps w:val="0"/>
              <w:noProof/>
            </w:rPr>
          </w:pPr>
          <w:hyperlink w:anchor="_Toc487203670" w:history="1">
            <w:r w:rsidR="00BF2C5D" w:rsidRPr="00777896">
              <w:rPr>
                <w:rStyle w:val="Hyperlink"/>
                <w:noProof/>
              </w:rPr>
              <w:t>4.20</w:t>
            </w:r>
            <w:r w:rsidR="00BF2C5D">
              <w:rPr>
                <w:rFonts w:asciiTheme="minorHAnsi" w:eastAsiaTheme="minorEastAsia" w:hAnsiTheme="minorHAnsi" w:cstheme="minorBidi"/>
                <w:smallCaps w:val="0"/>
                <w:noProof/>
              </w:rPr>
              <w:tab/>
            </w:r>
            <w:r w:rsidR="00BF2C5D" w:rsidRPr="00777896">
              <w:rPr>
                <w:rStyle w:val="Hyperlink"/>
                <w:noProof/>
              </w:rPr>
              <w:t>SI - Sequence ID</w:t>
            </w:r>
            <w:r w:rsidR="00BF2C5D">
              <w:rPr>
                <w:noProof/>
                <w:webHidden/>
              </w:rPr>
              <w:tab/>
            </w:r>
            <w:r w:rsidR="00BF2C5D">
              <w:rPr>
                <w:noProof/>
                <w:webHidden/>
              </w:rPr>
              <w:fldChar w:fldCharType="begin"/>
            </w:r>
            <w:r w:rsidR="00BF2C5D">
              <w:rPr>
                <w:noProof/>
                <w:webHidden/>
              </w:rPr>
              <w:instrText xml:space="preserve"> PAGEREF _Toc487203670 \h </w:instrText>
            </w:r>
            <w:r w:rsidR="00BF2C5D">
              <w:rPr>
                <w:noProof/>
                <w:webHidden/>
              </w:rPr>
            </w:r>
            <w:r w:rsidR="00BF2C5D">
              <w:rPr>
                <w:noProof/>
                <w:webHidden/>
              </w:rPr>
              <w:fldChar w:fldCharType="separate"/>
            </w:r>
            <w:r w:rsidR="00BF2C5D">
              <w:rPr>
                <w:noProof/>
                <w:webHidden/>
              </w:rPr>
              <w:t>37</w:t>
            </w:r>
            <w:r w:rsidR="00BF2C5D">
              <w:rPr>
                <w:noProof/>
                <w:webHidden/>
              </w:rPr>
              <w:fldChar w:fldCharType="end"/>
            </w:r>
          </w:hyperlink>
        </w:p>
        <w:p w14:paraId="09EDF67F" w14:textId="77777777" w:rsidR="00BF2C5D" w:rsidRDefault="00AB2E4F">
          <w:pPr>
            <w:pStyle w:val="TOC2"/>
            <w:rPr>
              <w:rFonts w:asciiTheme="minorHAnsi" w:eastAsiaTheme="minorEastAsia" w:hAnsiTheme="minorHAnsi" w:cstheme="minorBidi"/>
              <w:smallCaps w:val="0"/>
              <w:noProof/>
            </w:rPr>
          </w:pPr>
          <w:hyperlink w:anchor="_Toc487203671" w:history="1">
            <w:r w:rsidR="00BF2C5D" w:rsidRPr="00777896">
              <w:rPr>
                <w:rStyle w:val="Hyperlink"/>
                <w:noProof/>
              </w:rPr>
              <w:t>4.21</w:t>
            </w:r>
            <w:r w:rsidR="00BF2C5D">
              <w:rPr>
                <w:rFonts w:asciiTheme="minorHAnsi" w:eastAsiaTheme="minorEastAsia" w:hAnsiTheme="minorHAnsi" w:cstheme="minorBidi"/>
                <w:smallCaps w:val="0"/>
                <w:noProof/>
              </w:rPr>
              <w:tab/>
            </w:r>
            <w:r w:rsidR="00BF2C5D" w:rsidRPr="00777896">
              <w:rPr>
                <w:rStyle w:val="Hyperlink"/>
                <w:noProof/>
              </w:rPr>
              <w:t>SN - Structured Numeric</w:t>
            </w:r>
            <w:r w:rsidR="00BF2C5D">
              <w:rPr>
                <w:noProof/>
                <w:webHidden/>
              </w:rPr>
              <w:tab/>
            </w:r>
            <w:r w:rsidR="00BF2C5D">
              <w:rPr>
                <w:noProof/>
                <w:webHidden/>
              </w:rPr>
              <w:fldChar w:fldCharType="begin"/>
            </w:r>
            <w:r w:rsidR="00BF2C5D">
              <w:rPr>
                <w:noProof/>
                <w:webHidden/>
              </w:rPr>
              <w:instrText xml:space="preserve"> PAGEREF _Toc487203671 \h </w:instrText>
            </w:r>
            <w:r w:rsidR="00BF2C5D">
              <w:rPr>
                <w:noProof/>
                <w:webHidden/>
              </w:rPr>
            </w:r>
            <w:r w:rsidR="00BF2C5D">
              <w:rPr>
                <w:noProof/>
                <w:webHidden/>
              </w:rPr>
              <w:fldChar w:fldCharType="separate"/>
            </w:r>
            <w:r w:rsidR="00BF2C5D">
              <w:rPr>
                <w:noProof/>
                <w:webHidden/>
              </w:rPr>
              <w:t>37</w:t>
            </w:r>
            <w:r w:rsidR="00BF2C5D">
              <w:rPr>
                <w:noProof/>
                <w:webHidden/>
              </w:rPr>
              <w:fldChar w:fldCharType="end"/>
            </w:r>
          </w:hyperlink>
        </w:p>
        <w:p w14:paraId="091629A7" w14:textId="77777777" w:rsidR="00BF2C5D" w:rsidRDefault="00AB2E4F">
          <w:pPr>
            <w:pStyle w:val="TOC2"/>
            <w:rPr>
              <w:rFonts w:asciiTheme="minorHAnsi" w:eastAsiaTheme="minorEastAsia" w:hAnsiTheme="minorHAnsi" w:cstheme="minorBidi"/>
              <w:smallCaps w:val="0"/>
              <w:noProof/>
            </w:rPr>
          </w:pPr>
          <w:hyperlink w:anchor="_Toc487203672" w:history="1">
            <w:r w:rsidR="00BF2C5D" w:rsidRPr="00777896">
              <w:rPr>
                <w:rStyle w:val="Hyperlink"/>
                <w:noProof/>
              </w:rPr>
              <w:t>4.22</w:t>
            </w:r>
            <w:r w:rsidR="00BF2C5D">
              <w:rPr>
                <w:rFonts w:asciiTheme="minorHAnsi" w:eastAsiaTheme="minorEastAsia" w:hAnsiTheme="minorHAnsi" w:cstheme="minorBidi"/>
                <w:smallCaps w:val="0"/>
                <w:noProof/>
              </w:rPr>
              <w:tab/>
            </w:r>
            <w:r w:rsidR="00BF2C5D" w:rsidRPr="00777896">
              <w:rPr>
                <w:rStyle w:val="Hyperlink"/>
                <w:noProof/>
              </w:rPr>
              <w:t>ST - String Data</w:t>
            </w:r>
            <w:r w:rsidR="00BF2C5D">
              <w:rPr>
                <w:noProof/>
                <w:webHidden/>
              </w:rPr>
              <w:tab/>
            </w:r>
            <w:r w:rsidR="00BF2C5D">
              <w:rPr>
                <w:noProof/>
                <w:webHidden/>
              </w:rPr>
              <w:fldChar w:fldCharType="begin"/>
            </w:r>
            <w:r w:rsidR="00BF2C5D">
              <w:rPr>
                <w:noProof/>
                <w:webHidden/>
              </w:rPr>
              <w:instrText xml:space="preserve"> PAGEREF _Toc487203672 \h </w:instrText>
            </w:r>
            <w:r w:rsidR="00BF2C5D">
              <w:rPr>
                <w:noProof/>
                <w:webHidden/>
              </w:rPr>
            </w:r>
            <w:r w:rsidR="00BF2C5D">
              <w:rPr>
                <w:noProof/>
                <w:webHidden/>
              </w:rPr>
              <w:fldChar w:fldCharType="separate"/>
            </w:r>
            <w:r w:rsidR="00BF2C5D">
              <w:rPr>
                <w:noProof/>
                <w:webHidden/>
              </w:rPr>
              <w:t>38</w:t>
            </w:r>
            <w:r w:rsidR="00BF2C5D">
              <w:rPr>
                <w:noProof/>
                <w:webHidden/>
              </w:rPr>
              <w:fldChar w:fldCharType="end"/>
            </w:r>
          </w:hyperlink>
        </w:p>
        <w:p w14:paraId="32489208" w14:textId="77777777" w:rsidR="00BF2C5D" w:rsidRDefault="00AB2E4F">
          <w:pPr>
            <w:pStyle w:val="TOC2"/>
            <w:rPr>
              <w:rFonts w:asciiTheme="minorHAnsi" w:eastAsiaTheme="minorEastAsia" w:hAnsiTheme="minorHAnsi" w:cstheme="minorBidi"/>
              <w:smallCaps w:val="0"/>
              <w:noProof/>
            </w:rPr>
          </w:pPr>
          <w:hyperlink w:anchor="_Toc487203673" w:history="1">
            <w:r w:rsidR="00BF2C5D" w:rsidRPr="00777896">
              <w:rPr>
                <w:rStyle w:val="Hyperlink"/>
                <w:noProof/>
              </w:rPr>
              <w:t>4.23</w:t>
            </w:r>
            <w:r w:rsidR="00BF2C5D">
              <w:rPr>
                <w:rFonts w:asciiTheme="minorHAnsi" w:eastAsiaTheme="minorEastAsia" w:hAnsiTheme="minorHAnsi" w:cstheme="minorBidi"/>
                <w:smallCaps w:val="0"/>
                <w:noProof/>
              </w:rPr>
              <w:tab/>
            </w:r>
            <w:r w:rsidR="00BF2C5D" w:rsidRPr="00777896">
              <w:rPr>
                <w:rStyle w:val="Hyperlink"/>
                <w:noProof/>
              </w:rPr>
              <w:t>TS - Time Stamp</w:t>
            </w:r>
            <w:r w:rsidR="00BF2C5D">
              <w:rPr>
                <w:noProof/>
                <w:webHidden/>
              </w:rPr>
              <w:tab/>
            </w:r>
            <w:r w:rsidR="00BF2C5D">
              <w:rPr>
                <w:noProof/>
                <w:webHidden/>
              </w:rPr>
              <w:fldChar w:fldCharType="begin"/>
            </w:r>
            <w:r w:rsidR="00BF2C5D">
              <w:rPr>
                <w:noProof/>
                <w:webHidden/>
              </w:rPr>
              <w:instrText xml:space="preserve"> PAGEREF _Toc487203673 \h </w:instrText>
            </w:r>
            <w:r w:rsidR="00BF2C5D">
              <w:rPr>
                <w:noProof/>
                <w:webHidden/>
              </w:rPr>
            </w:r>
            <w:r w:rsidR="00BF2C5D">
              <w:rPr>
                <w:noProof/>
                <w:webHidden/>
              </w:rPr>
              <w:fldChar w:fldCharType="separate"/>
            </w:r>
            <w:r w:rsidR="00BF2C5D">
              <w:rPr>
                <w:noProof/>
                <w:webHidden/>
              </w:rPr>
              <w:t>39</w:t>
            </w:r>
            <w:r w:rsidR="00BF2C5D">
              <w:rPr>
                <w:noProof/>
                <w:webHidden/>
              </w:rPr>
              <w:fldChar w:fldCharType="end"/>
            </w:r>
          </w:hyperlink>
        </w:p>
        <w:p w14:paraId="251716BF" w14:textId="77777777" w:rsidR="00BF2C5D" w:rsidRDefault="00AB2E4F">
          <w:pPr>
            <w:pStyle w:val="TOC2"/>
            <w:rPr>
              <w:rFonts w:asciiTheme="minorHAnsi" w:eastAsiaTheme="minorEastAsia" w:hAnsiTheme="minorHAnsi" w:cstheme="minorBidi"/>
              <w:smallCaps w:val="0"/>
              <w:noProof/>
            </w:rPr>
          </w:pPr>
          <w:hyperlink w:anchor="_Toc487203674" w:history="1">
            <w:r w:rsidR="00BF2C5D" w:rsidRPr="00777896">
              <w:rPr>
                <w:rStyle w:val="Hyperlink"/>
                <w:noProof/>
              </w:rPr>
              <w:t>4.24</w:t>
            </w:r>
            <w:r w:rsidR="00BF2C5D">
              <w:rPr>
                <w:rFonts w:asciiTheme="minorHAnsi" w:eastAsiaTheme="minorEastAsia" w:hAnsiTheme="minorHAnsi" w:cstheme="minorBidi"/>
                <w:smallCaps w:val="0"/>
                <w:noProof/>
              </w:rPr>
              <w:tab/>
            </w:r>
            <w:r w:rsidR="00BF2C5D" w:rsidRPr="00777896">
              <w:rPr>
                <w:rStyle w:val="Hyperlink"/>
                <w:noProof/>
              </w:rPr>
              <w:t>TX - Text Data</w:t>
            </w:r>
            <w:r w:rsidR="00BF2C5D">
              <w:rPr>
                <w:noProof/>
                <w:webHidden/>
              </w:rPr>
              <w:tab/>
            </w:r>
            <w:r w:rsidR="00BF2C5D">
              <w:rPr>
                <w:noProof/>
                <w:webHidden/>
              </w:rPr>
              <w:fldChar w:fldCharType="begin"/>
            </w:r>
            <w:r w:rsidR="00BF2C5D">
              <w:rPr>
                <w:noProof/>
                <w:webHidden/>
              </w:rPr>
              <w:instrText xml:space="preserve"> PAGEREF _Toc487203674 \h </w:instrText>
            </w:r>
            <w:r w:rsidR="00BF2C5D">
              <w:rPr>
                <w:noProof/>
                <w:webHidden/>
              </w:rPr>
            </w:r>
            <w:r w:rsidR="00BF2C5D">
              <w:rPr>
                <w:noProof/>
                <w:webHidden/>
              </w:rPr>
              <w:fldChar w:fldCharType="separate"/>
            </w:r>
            <w:r w:rsidR="00BF2C5D">
              <w:rPr>
                <w:noProof/>
                <w:webHidden/>
              </w:rPr>
              <w:t>39</w:t>
            </w:r>
            <w:r w:rsidR="00BF2C5D">
              <w:rPr>
                <w:noProof/>
                <w:webHidden/>
              </w:rPr>
              <w:fldChar w:fldCharType="end"/>
            </w:r>
          </w:hyperlink>
        </w:p>
        <w:p w14:paraId="01D06F10" w14:textId="77777777" w:rsidR="00BF2C5D" w:rsidRDefault="00AB2E4F">
          <w:pPr>
            <w:pStyle w:val="TOC2"/>
            <w:rPr>
              <w:rFonts w:asciiTheme="minorHAnsi" w:eastAsiaTheme="minorEastAsia" w:hAnsiTheme="minorHAnsi" w:cstheme="minorBidi"/>
              <w:smallCaps w:val="0"/>
              <w:noProof/>
            </w:rPr>
          </w:pPr>
          <w:hyperlink w:anchor="_Toc487203675" w:history="1">
            <w:r w:rsidR="00BF2C5D" w:rsidRPr="00777896">
              <w:rPr>
                <w:rStyle w:val="Hyperlink"/>
                <w:noProof/>
              </w:rPr>
              <w:t>4.25</w:t>
            </w:r>
            <w:r w:rsidR="00BF2C5D">
              <w:rPr>
                <w:rFonts w:asciiTheme="minorHAnsi" w:eastAsiaTheme="minorEastAsia" w:hAnsiTheme="minorHAnsi" w:cstheme="minorBidi"/>
                <w:smallCaps w:val="0"/>
                <w:noProof/>
              </w:rPr>
              <w:tab/>
            </w:r>
            <w:r w:rsidR="00BF2C5D" w:rsidRPr="00777896">
              <w:rPr>
                <w:rStyle w:val="Hyperlink"/>
                <w:noProof/>
              </w:rPr>
              <w:t>VID - Version Identifier</w:t>
            </w:r>
            <w:r w:rsidR="00BF2C5D">
              <w:rPr>
                <w:noProof/>
                <w:webHidden/>
              </w:rPr>
              <w:tab/>
            </w:r>
            <w:r w:rsidR="00BF2C5D">
              <w:rPr>
                <w:noProof/>
                <w:webHidden/>
              </w:rPr>
              <w:fldChar w:fldCharType="begin"/>
            </w:r>
            <w:r w:rsidR="00BF2C5D">
              <w:rPr>
                <w:noProof/>
                <w:webHidden/>
              </w:rPr>
              <w:instrText xml:space="preserve"> PAGEREF _Toc487203675 \h </w:instrText>
            </w:r>
            <w:r w:rsidR="00BF2C5D">
              <w:rPr>
                <w:noProof/>
                <w:webHidden/>
              </w:rPr>
            </w:r>
            <w:r w:rsidR="00BF2C5D">
              <w:rPr>
                <w:noProof/>
                <w:webHidden/>
              </w:rPr>
              <w:fldChar w:fldCharType="separate"/>
            </w:r>
            <w:r w:rsidR="00BF2C5D">
              <w:rPr>
                <w:noProof/>
                <w:webHidden/>
              </w:rPr>
              <w:t>39</w:t>
            </w:r>
            <w:r w:rsidR="00BF2C5D">
              <w:rPr>
                <w:noProof/>
                <w:webHidden/>
              </w:rPr>
              <w:fldChar w:fldCharType="end"/>
            </w:r>
          </w:hyperlink>
        </w:p>
        <w:p w14:paraId="34416BD7" w14:textId="77777777" w:rsidR="00BF2C5D" w:rsidRDefault="00AB2E4F">
          <w:pPr>
            <w:pStyle w:val="TOC2"/>
            <w:rPr>
              <w:rFonts w:asciiTheme="minorHAnsi" w:eastAsiaTheme="minorEastAsia" w:hAnsiTheme="minorHAnsi" w:cstheme="minorBidi"/>
              <w:smallCaps w:val="0"/>
              <w:noProof/>
            </w:rPr>
          </w:pPr>
          <w:hyperlink w:anchor="_Toc487203676" w:history="1">
            <w:r w:rsidR="00BF2C5D" w:rsidRPr="00777896">
              <w:rPr>
                <w:rStyle w:val="Hyperlink"/>
                <w:noProof/>
              </w:rPr>
              <w:t>4.26</w:t>
            </w:r>
            <w:r w:rsidR="00BF2C5D">
              <w:rPr>
                <w:rFonts w:asciiTheme="minorHAnsi" w:eastAsiaTheme="minorEastAsia" w:hAnsiTheme="minorHAnsi" w:cstheme="minorBidi"/>
                <w:smallCaps w:val="0"/>
                <w:noProof/>
              </w:rPr>
              <w:tab/>
            </w:r>
            <w:r w:rsidR="00BF2C5D" w:rsidRPr="00777896">
              <w:rPr>
                <w:rStyle w:val="Hyperlink"/>
                <w:noProof/>
              </w:rPr>
              <w:t>XAD - Extended Address</w:t>
            </w:r>
            <w:r w:rsidR="00BF2C5D">
              <w:rPr>
                <w:noProof/>
                <w:webHidden/>
              </w:rPr>
              <w:tab/>
            </w:r>
            <w:r w:rsidR="00BF2C5D">
              <w:rPr>
                <w:noProof/>
                <w:webHidden/>
              </w:rPr>
              <w:fldChar w:fldCharType="begin"/>
            </w:r>
            <w:r w:rsidR="00BF2C5D">
              <w:rPr>
                <w:noProof/>
                <w:webHidden/>
              </w:rPr>
              <w:instrText xml:space="preserve"> PAGEREF _Toc487203676 \h </w:instrText>
            </w:r>
            <w:r w:rsidR="00BF2C5D">
              <w:rPr>
                <w:noProof/>
                <w:webHidden/>
              </w:rPr>
            </w:r>
            <w:r w:rsidR="00BF2C5D">
              <w:rPr>
                <w:noProof/>
                <w:webHidden/>
              </w:rPr>
              <w:fldChar w:fldCharType="separate"/>
            </w:r>
            <w:r w:rsidR="00BF2C5D">
              <w:rPr>
                <w:noProof/>
                <w:webHidden/>
              </w:rPr>
              <w:t>39</w:t>
            </w:r>
            <w:r w:rsidR="00BF2C5D">
              <w:rPr>
                <w:noProof/>
                <w:webHidden/>
              </w:rPr>
              <w:fldChar w:fldCharType="end"/>
            </w:r>
          </w:hyperlink>
        </w:p>
        <w:p w14:paraId="4CD2E555" w14:textId="77777777" w:rsidR="00BF2C5D" w:rsidRDefault="00AB2E4F">
          <w:pPr>
            <w:pStyle w:val="TOC2"/>
            <w:rPr>
              <w:rFonts w:asciiTheme="minorHAnsi" w:eastAsiaTheme="minorEastAsia" w:hAnsiTheme="minorHAnsi" w:cstheme="minorBidi"/>
              <w:smallCaps w:val="0"/>
              <w:noProof/>
            </w:rPr>
          </w:pPr>
          <w:hyperlink w:anchor="_Toc487203677" w:history="1">
            <w:r w:rsidR="00BF2C5D" w:rsidRPr="00777896">
              <w:rPr>
                <w:rStyle w:val="Hyperlink"/>
                <w:noProof/>
              </w:rPr>
              <w:t>4.27</w:t>
            </w:r>
            <w:r w:rsidR="00BF2C5D">
              <w:rPr>
                <w:rFonts w:asciiTheme="minorHAnsi" w:eastAsiaTheme="minorEastAsia" w:hAnsiTheme="minorHAnsi" w:cstheme="minorBidi"/>
                <w:smallCaps w:val="0"/>
                <w:noProof/>
              </w:rPr>
              <w:tab/>
            </w:r>
            <w:r w:rsidR="00BF2C5D" w:rsidRPr="00777896">
              <w:rPr>
                <w:rStyle w:val="Hyperlink"/>
                <w:noProof/>
              </w:rPr>
              <w:t>XCN - Extended Composite ID Number and Name for Persons</w:t>
            </w:r>
            <w:r w:rsidR="00BF2C5D">
              <w:rPr>
                <w:noProof/>
                <w:webHidden/>
              </w:rPr>
              <w:tab/>
            </w:r>
            <w:r w:rsidR="00BF2C5D">
              <w:rPr>
                <w:noProof/>
                <w:webHidden/>
              </w:rPr>
              <w:fldChar w:fldCharType="begin"/>
            </w:r>
            <w:r w:rsidR="00BF2C5D">
              <w:rPr>
                <w:noProof/>
                <w:webHidden/>
              </w:rPr>
              <w:instrText xml:space="preserve"> PAGEREF _Toc487203677 \h </w:instrText>
            </w:r>
            <w:r w:rsidR="00BF2C5D">
              <w:rPr>
                <w:noProof/>
                <w:webHidden/>
              </w:rPr>
            </w:r>
            <w:r w:rsidR="00BF2C5D">
              <w:rPr>
                <w:noProof/>
                <w:webHidden/>
              </w:rPr>
              <w:fldChar w:fldCharType="separate"/>
            </w:r>
            <w:r w:rsidR="00BF2C5D">
              <w:rPr>
                <w:noProof/>
                <w:webHidden/>
              </w:rPr>
              <w:t>40</w:t>
            </w:r>
            <w:r w:rsidR="00BF2C5D">
              <w:rPr>
                <w:noProof/>
                <w:webHidden/>
              </w:rPr>
              <w:fldChar w:fldCharType="end"/>
            </w:r>
          </w:hyperlink>
        </w:p>
        <w:p w14:paraId="51B4D0A2" w14:textId="77777777" w:rsidR="00BF2C5D" w:rsidRDefault="00AB2E4F">
          <w:pPr>
            <w:pStyle w:val="TOC2"/>
            <w:rPr>
              <w:rFonts w:asciiTheme="minorHAnsi" w:eastAsiaTheme="minorEastAsia" w:hAnsiTheme="minorHAnsi" w:cstheme="minorBidi"/>
              <w:smallCaps w:val="0"/>
              <w:noProof/>
            </w:rPr>
          </w:pPr>
          <w:hyperlink w:anchor="_Toc487203678" w:history="1">
            <w:r w:rsidR="00BF2C5D" w:rsidRPr="00777896">
              <w:rPr>
                <w:rStyle w:val="Hyperlink"/>
                <w:noProof/>
              </w:rPr>
              <w:t>4.28</w:t>
            </w:r>
            <w:r w:rsidR="00BF2C5D">
              <w:rPr>
                <w:rFonts w:asciiTheme="minorHAnsi" w:eastAsiaTheme="minorEastAsia" w:hAnsiTheme="minorHAnsi" w:cstheme="minorBidi"/>
                <w:smallCaps w:val="0"/>
                <w:noProof/>
              </w:rPr>
              <w:tab/>
            </w:r>
            <w:r w:rsidR="00BF2C5D" w:rsidRPr="00777896">
              <w:rPr>
                <w:rStyle w:val="Hyperlink"/>
                <w:noProof/>
              </w:rPr>
              <w:t>XON - Extended Composite Name and IDentification Number for Organizations</w:t>
            </w:r>
            <w:r w:rsidR="00BF2C5D">
              <w:rPr>
                <w:noProof/>
                <w:webHidden/>
              </w:rPr>
              <w:tab/>
            </w:r>
            <w:r w:rsidR="00BF2C5D">
              <w:rPr>
                <w:noProof/>
                <w:webHidden/>
              </w:rPr>
              <w:fldChar w:fldCharType="begin"/>
            </w:r>
            <w:r w:rsidR="00BF2C5D">
              <w:rPr>
                <w:noProof/>
                <w:webHidden/>
              </w:rPr>
              <w:instrText xml:space="preserve"> PAGEREF _Toc487203678 \h </w:instrText>
            </w:r>
            <w:r w:rsidR="00BF2C5D">
              <w:rPr>
                <w:noProof/>
                <w:webHidden/>
              </w:rPr>
            </w:r>
            <w:r w:rsidR="00BF2C5D">
              <w:rPr>
                <w:noProof/>
                <w:webHidden/>
              </w:rPr>
              <w:fldChar w:fldCharType="separate"/>
            </w:r>
            <w:r w:rsidR="00BF2C5D">
              <w:rPr>
                <w:noProof/>
                <w:webHidden/>
              </w:rPr>
              <w:t>41</w:t>
            </w:r>
            <w:r w:rsidR="00BF2C5D">
              <w:rPr>
                <w:noProof/>
                <w:webHidden/>
              </w:rPr>
              <w:fldChar w:fldCharType="end"/>
            </w:r>
          </w:hyperlink>
        </w:p>
        <w:p w14:paraId="20B4C021" w14:textId="77777777" w:rsidR="00BF2C5D" w:rsidRDefault="00AB2E4F">
          <w:pPr>
            <w:pStyle w:val="TOC2"/>
            <w:rPr>
              <w:rFonts w:asciiTheme="minorHAnsi" w:eastAsiaTheme="minorEastAsia" w:hAnsiTheme="minorHAnsi" w:cstheme="minorBidi"/>
              <w:smallCaps w:val="0"/>
              <w:noProof/>
            </w:rPr>
          </w:pPr>
          <w:hyperlink w:anchor="_Toc487203679" w:history="1">
            <w:r w:rsidR="00BF2C5D" w:rsidRPr="00777896">
              <w:rPr>
                <w:rStyle w:val="Hyperlink"/>
                <w:noProof/>
              </w:rPr>
              <w:t>4.29</w:t>
            </w:r>
            <w:r w:rsidR="00BF2C5D">
              <w:rPr>
                <w:rFonts w:asciiTheme="minorHAnsi" w:eastAsiaTheme="minorEastAsia" w:hAnsiTheme="minorHAnsi" w:cstheme="minorBidi"/>
                <w:smallCaps w:val="0"/>
                <w:noProof/>
              </w:rPr>
              <w:tab/>
            </w:r>
            <w:r w:rsidR="00BF2C5D" w:rsidRPr="00777896">
              <w:rPr>
                <w:rStyle w:val="Hyperlink"/>
                <w:noProof/>
              </w:rPr>
              <w:t>XPN - Extended Person Name</w:t>
            </w:r>
            <w:r w:rsidR="00BF2C5D">
              <w:rPr>
                <w:noProof/>
                <w:webHidden/>
              </w:rPr>
              <w:tab/>
            </w:r>
            <w:r w:rsidR="00BF2C5D">
              <w:rPr>
                <w:noProof/>
                <w:webHidden/>
              </w:rPr>
              <w:fldChar w:fldCharType="begin"/>
            </w:r>
            <w:r w:rsidR="00BF2C5D">
              <w:rPr>
                <w:noProof/>
                <w:webHidden/>
              </w:rPr>
              <w:instrText xml:space="preserve"> PAGEREF _Toc487203679 \h </w:instrText>
            </w:r>
            <w:r w:rsidR="00BF2C5D">
              <w:rPr>
                <w:noProof/>
                <w:webHidden/>
              </w:rPr>
            </w:r>
            <w:r w:rsidR="00BF2C5D">
              <w:rPr>
                <w:noProof/>
                <w:webHidden/>
              </w:rPr>
              <w:fldChar w:fldCharType="separate"/>
            </w:r>
            <w:r w:rsidR="00BF2C5D">
              <w:rPr>
                <w:noProof/>
                <w:webHidden/>
              </w:rPr>
              <w:t>41</w:t>
            </w:r>
            <w:r w:rsidR="00BF2C5D">
              <w:rPr>
                <w:noProof/>
                <w:webHidden/>
              </w:rPr>
              <w:fldChar w:fldCharType="end"/>
            </w:r>
          </w:hyperlink>
        </w:p>
        <w:p w14:paraId="513B6D55" w14:textId="77777777" w:rsidR="00BF2C5D" w:rsidRDefault="00AB2E4F">
          <w:pPr>
            <w:pStyle w:val="TOC1"/>
            <w:rPr>
              <w:rFonts w:asciiTheme="minorHAnsi" w:eastAsiaTheme="minorEastAsia" w:hAnsiTheme="minorHAnsi" w:cstheme="minorBidi"/>
              <w:b w:val="0"/>
              <w:bCs w:val="0"/>
              <w:caps w:val="0"/>
              <w:noProof/>
            </w:rPr>
          </w:pPr>
          <w:hyperlink w:anchor="_Toc487203680" w:history="1">
            <w:r w:rsidR="00BF2C5D" w:rsidRPr="00777896">
              <w:rPr>
                <w:rStyle w:val="Hyperlink"/>
                <w:noProof/>
              </w:rPr>
              <w:t>5</w:t>
            </w:r>
            <w:r w:rsidR="00BF2C5D">
              <w:rPr>
                <w:rFonts w:asciiTheme="minorHAnsi" w:eastAsiaTheme="minorEastAsia" w:hAnsiTheme="minorHAnsi" w:cstheme="minorBidi"/>
                <w:b w:val="0"/>
                <w:bCs w:val="0"/>
                <w:caps w:val="0"/>
                <w:noProof/>
              </w:rPr>
              <w:tab/>
            </w:r>
            <w:r w:rsidR="00BF2C5D" w:rsidRPr="00777896">
              <w:rPr>
                <w:rStyle w:val="Hyperlink"/>
                <w:noProof/>
              </w:rPr>
              <w:t>MESSAGE STRUCTURE</w:t>
            </w:r>
            <w:r w:rsidR="00BF2C5D">
              <w:rPr>
                <w:noProof/>
                <w:webHidden/>
              </w:rPr>
              <w:tab/>
            </w:r>
            <w:r w:rsidR="00BF2C5D">
              <w:rPr>
                <w:noProof/>
                <w:webHidden/>
              </w:rPr>
              <w:fldChar w:fldCharType="begin"/>
            </w:r>
            <w:r w:rsidR="00BF2C5D">
              <w:rPr>
                <w:noProof/>
                <w:webHidden/>
              </w:rPr>
              <w:instrText xml:space="preserve"> PAGEREF _Toc487203680 \h </w:instrText>
            </w:r>
            <w:r w:rsidR="00BF2C5D">
              <w:rPr>
                <w:noProof/>
                <w:webHidden/>
              </w:rPr>
            </w:r>
            <w:r w:rsidR="00BF2C5D">
              <w:rPr>
                <w:noProof/>
                <w:webHidden/>
              </w:rPr>
              <w:fldChar w:fldCharType="separate"/>
            </w:r>
            <w:r w:rsidR="00BF2C5D">
              <w:rPr>
                <w:noProof/>
                <w:webHidden/>
              </w:rPr>
              <w:t>43</w:t>
            </w:r>
            <w:r w:rsidR="00BF2C5D">
              <w:rPr>
                <w:noProof/>
                <w:webHidden/>
              </w:rPr>
              <w:fldChar w:fldCharType="end"/>
            </w:r>
          </w:hyperlink>
        </w:p>
        <w:p w14:paraId="6FDE2A52" w14:textId="77777777" w:rsidR="00BF2C5D" w:rsidRDefault="00AB2E4F">
          <w:pPr>
            <w:pStyle w:val="TOC2"/>
            <w:rPr>
              <w:rFonts w:asciiTheme="minorHAnsi" w:eastAsiaTheme="minorEastAsia" w:hAnsiTheme="minorHAnsi" w:cstheme="minorBidi"/>
              <w:smallCaps w:val="0"/>
              <w:noProof/>
            </w:rPr>
          </w:pPr>
          <w:hyperlink w:anchor="_Toc487203681" w:history="1">
            <w:r w:rsidR="00BF2C5D" w:rsidRPr="00777896">
              <w:rPr>
                <w:rStyle w:val="Hyperlink"/>
                <w:noProof/>
              </w:rPr>
              <w:t>5.1</w:t>
            </w:r>
            <w:r w:rsidR="00BF2C5D">
              <w:rPr>
                <w:rFonts w:asciiTheme="minorHAnsi" w:eastAsiaTheme="minorEastAsia" w:hAnsiTheme="minorHAnsi" w:cstheme="minorBidi"/>
                <w:smallCaps w:val="0"/>
                <w:noProof/>
              </w:rPr>
              <w:tab/>
            </w:r>
            <w:r w:rsidR="00BF2C5D" w:rsidRPr="00777896">
              <w:rPr>
                <w:rStyle w:val="Hyperlink"/>
                <w:noProof/>
              </w:rPr>
              <w:t>ORU^R01^ORU_R01 Message Syntax</w:t>
            </w:r>
            <w:r w:rsidR="00BF2C5D">
              <w:rPr>
                <w:noProof/>
                <w:webHidden/>
              </w:rPr>
              <w:tab/>
            </w:r>
            <w:r w:rsidR="00BF2C5D">
              <w:rPr>
                <w:noProof/>
                <w:webHidden/>
              </w:rPr>
              <w:fldChar w:fldCharType="begin"/>
            </w:r>
            <w:r w:rsidR="00BF2C5D">
              <w:rPr>
                <w:noProof/>
                <w:webHidden/>
              </w:rPr>
              <w:instrText xml:space="preserve"> PAGEREF _Toc487203681 \h </w:instrText>
            </w:r>
            <w:r w:rsidR="00BF2C5D">
              <w:rPr>
                <w:noProof/>
                <w:webHidden/>
              </w:rPr>
            </w:r>
            <w:r w:rsidR="00BF2C5D">
              <w:rPr>
                <w:noProof/>
                <w:webHidden/>
              </w:rPr>
              <w:fldChar w:fldCharType="separate"/>
            </w:r>
            <w:r w:rsidR="00BF2C5D">
              <w:rPr>
                <w:noProof/>
                <w:webHidden/>
              </w:rPr>
              <w:t>43</w:t>
            </w:r>
            <w:r w:rsidR="00BF2C5D">
              <w:rPr>
                <w:noProof/>
                <w:webHidden/>
              </w:rPr>
              <w:fldChar w:fldCharType="end"/>
            </w:r>
          </w:hyperlink>
        </w:p>
        <w:p w14:paraId="390A80D4" w14:textId="77777777" w:rsidR="00BF2C5D" w:rsidRDefault="00AB2E4F">
          <w:pPr>
            <w:pStyle w:val="TOC2"/>
            <w:rPr>
              <w:rFonts w:asciiTheme="minorHAnsi" w:eastAsiaTheme="minorEastAsia" w:hAnsiTheme="minorHAnsi" w:cstheme="minorBidi"/>
              <w:smallCaps w:val="0"/>
              <w:noProof/>
            </w:rPr>
          </w:pPr>
          <w:hyperlink w:anchor="_Toc487203682" w:history="1">
            <w:r w:rsidR="00BF2C5D" w:rsidRPr="00777896">
              <w:rPr>
                <w:rStyle w:val="Hyperlink"/>
                <w:noProof/>
              </w:rPr>
              <w:t>5.2</w:t>
            </w:r>
            <w:r w:rsidR="00BF2C5D">
              <w:rPr>
                <w:rFonts w:asciiTheme="minorHAnsi" w:eastAsiaTheme="minorEastAsia" w:hAnsiTheme="minorHAnsi" w:cstheme="minorBidi"/>
                <w:smallCaps w:val="0"/>
                <w:noProof/>
              </w:rPr>
              <w:tab/>
            </w:r>
            <w:r w:rsidR="00BF2C5D" w:rsidRPr="00777896">
              <w:rPr>
                <w:rStyle w:val="Hyperlink"/>
                <w:noProof/>
              </w:rPr>
              <w:t>Segment and Field Descriptions</w:t>
            </w:r>
            <w:r w:rsidR="00BF2C5D">
              <w:rPr>
                <w:noProof/>
                <w:webHidden/>
              </w:rPr>
              <w:tab/>
            </w:r>
            <w:r w:rsidR="00BF2C5D">
              <w:rPr>
                <w:noProof/>
                <w:webHidden/>
              </w:rPr>
              <w:fldChar w:fldCharType="begin"/>
            </w:r>
            <w:r w:rsidR="00BF2C5D">
              <w:rPr>
                <w:noProof/>
                <w:webHidden/>
              </w:rPr>
              <w:instrText xml:space="preserve"> PAGEREF _Toc487203682 \h </w:instrText>
            </w:r>
            <w:r w:rsidR="00BF2C5D">
              <w:rPr>
                <w:noProof/>
                <w:webHidden/>
              </w:rPr>
            </w:r>
            <w:r w:rsidR="00BF2C5D">
              <w:rPr>
                <w:noProof/>
                <w:webHidden/>
              </w:rPr>
              <w:fldChar w:fldCharType="separate"/>
            </w:r>
            <w:r w:rsidR="00BF2C5D">
              <w:rPr>
                <w:noProof/>
                <w:webHidden/>
              </w:rPr>
              <w:t>46</w:t>
            </w:r>
            <w:r w:rsidR="00BF2C5D">
              <w:rPr>
                <w:noProof/>
                <w:webHidden/>
              </w:rPr>
              <w:fldChar w:fldCharType="end"/>
            </w:r>
          </w:hyperlink>
        </w:p>
        <w:p w14:paraId="62FD145D"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3" w:history="1">
            <w:r w:rsidR="00BF2C5D" w:rsidRPr="00777896">
              <w:rPr>
                <w:rStyle w:val="Hyperlink"/>
                <w:noProof/>
              </w:rPr>
              <w:t>5.2.1</w:t>
            </w:r>
            <w:r w:rsidR="00BF2C5D">
              <w:rPr>
                <w:rFonts w:asciiTheme="minorHAnsi" w:eastAsiaTheme="minorEastAsia" w:hAnsiTheme="minorHAnsi" w:cstheme="minorBidi"/>
                <w:noProof/>
                <w:sz w:val="22"/>
                <w:szCs w:val="22"/>
              </w:rPr>
              <w:tab/>
            </w:r>
            <w:r w:rsidR="00BF2C5D" w:rsidRPr="00777896">
              <w:rPr>
                <w:rStyle w:val="Hyperlink"/>
                <w:noProof/>
              </w:rPr>
              <w:t>MSH - Message Header Segment</w:t>
            </w:r>
            <w:r w:rsidR="00BF2C5D">
              <w:rPr>
                <w:noProof/>
                <w:webHidden/>
              </w:rPr>
              <w:tab/>
            </w:r>
            <w:r w:rsidR="00BF2C5D">
              <w:rPr>
                <w:noProof/>
                <w:webHidden/>
              </w:rPr>
              <w:fldChar w:fldCharType="begin"/>
            </w:r>
            <w:r w:rsidR="00BF2C5D">
              <w:rPr>
                <w:noProof/>
                <w:webHidden/>
              </w:rPr>
              <w:instrText xml:space="preserve"> PAGEREF _Toc487203683 \h </w:instrText>
            </w:r>
            <w:r w:rsidR="00BF2C5D">
              <w:rPr>
                <w:noProof/>
                <w:webHidden/>
              </w:rPr>
            </w:r>
            <w:r w:rsidR="00BF2C5D">
              <w:rPr>
                <w:noProof/>
                <w:webHidden/>
              </w:rPr>
              <w:fldChar w:fldCharType="separate"/>
            </w:r>
            <w:r w:rsidR="00BF2C5D">
              <w:rPr>
                <w:noProof/>
                <w:webHidden/>
              </w:rPr>
              <w:t>46</w:t>
            </w:r>
            <w:r w:rsidR="00BF2C5D">
              <w:rPr>
                <w:noProof/>
                <w:webHidden/>
              </w:rPr>
              <w:fldChar w:fldCharType="end"/>
            </w:r>
          </w:hyperlink>
        </w:p>
        <w:p w14:paraId="22031B57"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4" w:history="1">
            <w:r w:rsidR="00BF2C5D" w:rsidRPr="00777896">
              <w:rPr>
                <w:rStyle w:val="Hyperlink"/>
                <w:noProof/>
              </w:rPr>
              <w:t>5.2.2</w:t>
            </w:r>
            <w:r w:rsidR="00BF2C5D">
              <w:rPr>
                <w:rFonts w:asciiTheme="minorHAnsi" w:eastAsiaTheme="minorEastAsia" w:hAnsiTheme="minorHAnsi" w:cstheme="minorBidi"/>
                <w:noProof/>
                <w:sz w:val="22"/>
                <w:szCs w:val="22"/>
              </w:rPr>
              <w:tab/>
            </w:r>
            <w:r w:rsidR="00BF2C5D" w:rsidRPr="00777896">
              <w:rPr>
                <w:rStyle w:val="Hyperlink"/>
                <w:noProof/>
              </w:rPr>
              <w:t>PID - Patient Identification Segment</w:t>
            </w:r>
            <w:r w:rsidR="00BF2C5D">
              <w:rPr>
                <w:noProof/>
                <w:webHidden/>
              </w:rPr>
              <w:tab/>
            </w:r>
            <w:r w:rsidR="00BF2C5D">
              <w:rPr>
                <w:noProof/>
                <w:webHidden/>
              </w:rPr>
              <w:fldChar w:fldCharType="begin"/>
            </w:r>
            <w:r w:rsidR="00BF2C5D">
              <w:rPr>
                <w:noProof/>
                <w:webHidden/>
              </w:rPr>
              <w:instrText xml:space="preserve"> PAGEREF _Toc487203684 \h </w:instrText>
            </w:r>
            <w:r w:rsidR="00BF2C5D">
              <w:rPr>
                <w:noProof/>
                <w:webHidden/>
              </w:rPr>
            </w:r>
            <w:r w:rsidR="00BF2C5D">
              <w:rPr>
                <w:noProof/>
                <w:webHidden/>
              </w:rPr>
              <w:fldChar w:fldCharType="separate"/>
            </w:r>
            <w:r w:rsidR="00BF2C5D">
              <w:rPr>
                <w:noProof/>
                <w:webHidden/>
              </w:rPr>
              <w:t>51</w:t>
            </w:r>
            <w:r w:rsidR="00BF2C5D">
              <w:rPr>
                <w:noProof/>
                <w:webHidden/>
              </w:rPr>
              <w:fldChar w:fldCharType="end"/>
            </w:r>
          </w:hyperlink>
        </w:p>
        <w:p w14:paraId="6C3C8D21"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5" w:history="1">
            <w:r w:rsidR="00BF2C5D" w:rsidRPr="00777896">
              <w:rPr>
                <w:rStyle w:val="Hyperlink"/>
                <w:noProof/>
              </w:rPr>
              <w:t>5.2.3</w:t>
            </w:r>
            <w:r w:rsidR="00BF2C5D">
              <w:rPr>
                <w:rFonts w:asciiTheme="minorHAnsi" w:eastAsiaTheme="minorEastAsia" w:hAnsiTheme="minorHAnsi" w:cstheme="minorBidi"/>
                <w:noProof/>
                <w:sz w:val="22"/>
                <w:szCs w:val="22"/>
              </w:rPr>
              <w:tab/>
            </w:r>
            <w:r w:rsidR="00BF2C5D" w:rsidRPr="00777896">
              <w:rPr>
                <w:rStyle w:val="Hyperlink"/>
                <w:noProof/>
              </w:rPr>
              <w:t>NK1 - Next of Kin / Associated Parties Segment</w:t>
            </w:r>
            <w:r w:rsidR="00BF2C5D">
              <w:rPr>
                <w:noProof/>
                <w:webHidden/>
              </w:rPr>
              <w:tab/>
            </w:r>
            <w:r w:rsidR="00BF2C5D">
              <w:rPr>
                <w:noProof/>
                <w:webHidden/>
              </w:rPr>
              <w:fldChar w:fldCharType="begin"/>
            </w:r>
            <w:r w:rsidR="00BF2C5D">
              <w:rPr>
                <w:noProof/>
                <w:webHidden/>
              </w:rPr>
              <w:instrText xml:space="preserve"> PAGEREF _Toc487203685 \h </w:instrText>
            </w:r>
            <w:r w:rsidR="00BF2C5D">
              <w:rPr>
                <w:noProof/>
                <w:webHidden/>
              </w:rPr>
            </w:r>
            <w:r w:rsidR="00BF2C5D">
              <w:rPr>
                <w:noProof/>
                <w:webHidden/>
              </w:rPr>
              <w:fldChar w:fldCharType="separate"/>
            </w:r>
            <w:r w:rsidR="00BF2C5D">
              <w:rPr>
                <w:noProof/>
                <w:webHidden/>
              </w:rPr>
              <w:t>55</w:t>
            </w:r>
            <w:r w:rsidR="00BF2C5D">
              <w:rPr>
                <w:noProof/>
                <w:webHidden/>
              </w:rPr>
              <w:fldChar w:fldCharType="end"/>
            </w:r>
          </w:hyperlink>
        </w:p>
        <w:p w14:paraId="69FF117D"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6" w:history="1">
            <w:r w:rsidR="00BF2C5D" w:rsidRPr="00777896">
              <w:rPr>
                <w:rStyle w:val="Hyperlink"/>
                <w:noProof/>
              </w:rPr>
              <w:t>5.2.4</w:t>
            </w:r>
            <w:r w:rsidR="00BF2C5D">
              <w:rPr>
                <w:rFonts w:asciiTheme="minorHAnsi" w:eastAsiaTheme="minorEastAsia" w:hAnsiTheme="minorHAnsi" w:cstheme="minorBidi"/>
                <w:noProof/>
                <w:sz w:val="22"/>
                <w:szCs w:val="22"/>
              </w:rPr>
              <w:tab/>
            </w:r>
            <w:r w:rsidR="00BF2C5D" w:rsidRPr="00777896">
              <w:rPr>
                <w:rStyle w:val="Hyperlink"/>
                <w:noProof/>
              </w:rPr>
              <w:t>OBR - Observation Request Segment</w:t>
            </w:r>
            <w:r w:rsidR="00BF2C5D">
              <w:rPr>
                <w:noProof/>
                <w:webHidden/>
              </w:rPr>
              <w:tab/>
            </w:r>
            <w:r w:rsidR="00BF2C5D">
              <w:rPr>
                <w:noProof/>
                <w:webHidden/>
              </w:rPr>
              <w:fldChar w:fldCharType="begin"/>
            </w:r>
            <w:r w:rsidR="00BF2C5D">
              <w:rPr>
                <w:noProof/>
                <w:webHidden/>
              </w:rPr>
              <w:instrText xml:space="preserve"> PAGEREF _Toc487203686 \h </w:instrText>
            </w:r>
            <w:r w:rsidR="00BF2C5D">
              <w:rPr>
                <w:noProof/>
                <w:webHidden/>
              </w:rPr>
            </w:r>
            <w:r w:rsidR="00BF2C5D">
              <w:rPr>
                <w:noProof/>
                <w:webHidden/>
              </w:rPr>
              <w:fldChar w:fldCharType="separate"/>
            </w:r>
            <w:r w:rsidR="00BF2C5D">
              <w:rPr>
                <w:noProof/>
                <w:webHidden/>
              </w:rPr>
              <w:t>58</w:t>
            </w:r>
            <w:r w:rsidR="00BF2C5D">
              <w:rPr>
                <w:noProof/>
                <w:webHidden/>
              </w:rPr>
              <w:fldChar w:fldCharType="end"/>
            </w:r>
          </w:hyperlink>
        </w:p>
        <w:p w14:paraId="794ED4D4"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7" w:history="1">
            <w:r w:rsidR="00BF2C5D" w:rsidRPr="00777896">
              <w:rPr>
                <w:rStyle w:val="Hyperlink"/>
                <w:noProof/>
              </w:rPr>
              <w:t>5.2.5</w:t>
            </w:r>
            <w:r w:rsidR="00BF2C5D">
              <w:rPr>
                <w:rFonts w:asciiTheme="minorHAnsi" w:eastAsiaTheme="minorEastAsia" w:hAnsiTheme="minorHAnsi" w:cstheme="minorBidi"/>
                <w:noProof/>
                <w:sz w:val="22"/>
                <w:szCs w:val="22"/>
              </w:rPr>
              <w:tab/>
            </w:r>
            <w:r w:rsidR="00BF2C5D" w:rsidRPr="00777896">
              <w:rPr>
                <w:rStyle w:val="Hyperlink"/>
                <w:noProof/>
              </w:rPr>
              <w:t>OBX - Observation/Result Segment</w:t>
            </w:r>
            <w:r w:rsidR="00BF2C5D">
              <w:rPr>
                <w:noProof/>
                <w:webHidden/>
              </w:rPr>
              <w:tab/>
            </w:r>
            <w:r w:rsidR="00BF2C5D">
              <w:rPr>
                <w:noProof/>
                <w:webHidden/>
              </w:rPr>
              <w:fldChar w:fldCharType="begin"/>
            </w:r>
            <w:r w:rsidR="00BF2C5D">
              <w:rPr>
                <w:noProof/>
                <w:webHidden/>
              </w:rPr>
              <w:instrText xml:space="preserve"> PAGEREF _Toc487203687 \h </w:instrText>
            </w:r>
            <w:r w:rsidR="00BF2C5D">
              <w:rPr>
                <w:noProof/>
                <w:webHidden/>
              </w:rPr>
            </w:r>
            <w:r w:rsidR="00BF2C5D">
              <w:rPr>
                <w:noProof/>
                <w:webHidden/>
              </w:rPr>
              <w:fldChar w:fldCharType="separate"/>
            </w:r>
            <w:r w:rsidR="00BF2C5D">
              <w:rPr>
                <w:noProof/>
                <w:webHidden/>
              </w:rPr>
              <w:t>66</w:t>
            </w:r>
            <w:r w:rsidR="00BF2C5D">
              <w:rPr>
                <w:noProof/>
                <w:webHidden/>
              </w:rPr>
              <w:fldChar w:fldCharType="end"/>
            </w:r>
          </w:hyperlink>
        </w:p>
        <w:p w14:paraId="6047C2D9"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8" w:history="1">
            <w:r w:rsidR="00BF2C5D" w:rsidRPr="00777896">
              <w:rPr>
                <w:rStyle w:val="Hyperlink"/>
                <w:noProof/>
              </w:rPr>
              <w:t>5.2.6</w:t>
            </w:r>
            <w:r w:rsidR="00BF2C5D">
              <w:rPr>
                <w:rFonts w:asciiTheme="minorHAnsi" w:eastAsiaTheme="minorEastAsia" w:hAnsiTheme="minorHAnsi" w:cstheme="minorBidi"/>
                <w:noProof/>
                <w:sz w:val="22"/>
                <w:szCs w:val="22"/>
              </w:rPr>
              <w:tab/>
            </w:r>
            <w:r w:rsidR="00BF2C5D" w:rsidRPr="00777896">
              <w:rPr>
                <w:rStyle w:val="Hyperlink"/>
                <w:noProof/>
              </w:rPr>
              <w:t>SPM - Specimen Segment</w:t>
            </w:r>
            <w:r w:rsidR="00BF2C5D">
              <w:rPr>
                <w:noProof/>
                <w:webHidden/>
              </w:rPr>
              <w:tab/>
            </w:r>
            <w:r w:rsidR="00BF2C5D">
              <w:rPr>
                <w:noProof/>
                <w:webHidden/>
              </w:rPr>
              <w:fldChar w:fldCharType="begin"/>
            </w:r>
            <w:r w:rsidR="00BF2C5D">
              <w:rPr>
                <w:noProof/>
                <w:webHidden/>
              </w:rPr>
              <w:instrText xml:space="preserve"> PAGEREF _Toc487203688 \h </w:instrText>
            </w:r>
            <w:r w:rsidR="00BF2C5D">
              <w:rPr>
                <w:noProof/>
                <w:webHidden/>
              </w:rPr>
            </w:r>
            <w:r w:rsidR="00BF2C5D">
              <w:rPr>
                <w:noProof/>
                <w:webHidden/>
              </w:rPr>
              <w:fldChar w:fldCharType="separate"/>
            </w:r>
            <w:r w:rsidR="00BF2C5D">
              <w:rPr>
                <w:noProof/>
                <w:webHidden/>
              </w:rPr>
              <w:t>70</w:t>
            </w:r>
            <w:r w:rsidR="00BF2C5D">
              <w:rPr>
                <w:noProof/>
                <w:webHidden/>
              </w:rPr>
              <w:fldChar w:fldCharType="end"/>
            </w:r>
          </w:hyperlink>
        </w:p>
        <w:p w14:paraId="3C0AE629" w14:textId="77777777" w:rsidR="00BF2C5D" w:rsidRDefault="00AB2E4F">
          <w:pPr>
            <w:pStyle w:val="TOC3"/>
            <w:tabs>
              <w:tab w:val="left" w:pos="2304"/>
            </w:tabs>
            <w:rPr>
              <w:rFonts w:asciiTheme="minorHAnsi" w:eastAsiaTheme="minorEastAsia" w:hAnsiTheme="minorHAnsi" w:cstheme="minorBidi"/>
              <w:noProof/>
              <w:sz w:val="22"/>
              <w:szCs w:val="22"/>
            </w:rPr>
          </w:pPr>
          <w:hyperlink w:anchor="_Toc487203689" w:history="1">
            <w:r w:rsidR="00BF2C5D" w:rsidRPr="00777896">
              <w:rPr>
                <w:rStyle w:val="Hyperlink"/>
                <w:noProof/>
              </w:rPr>
              <w:t>5.2.7</w:t>
            </w:r>
            <w:r w:rsidR="00BF2C5D">
              <w:rPr>
                <w:rFonts w:asciiTheme="minorHAnsi" w:eastAsiaTheme="minorEastAsia" w:hAnsiTheme="minorHAnsi" w:cstheme="minorBidi"/>
                <w:noProof/>
                <w:sz w:val="22"/>
                <w:szCs w:val="22"/>
              </w:rPr>
              <w:tab/>
            </w:r>
            <w:r w:rsidR="00BF2C5D" w:rsidRPr="00777896">
              <w:rPr>
                <w:rStyle w:val="Hyperlink"/>
                <w:noProof/>
              </w:rPr>
              <w:t>NTE - Notes and Comments Segment</w:t>
            </w:r>
            <w:r w:rsidR="00BF2C5D">
              <w:rPr>
                <w:noProof/>
                <w:webHidden/>
              </w:rPr>
              <w:tab/>
            </w:r>
            <w:r w:rsidR="00BF2C5D">
              <w:rPr>
                <w:noProof/>
                <w:webHidden/>
              </w:rPr>
              <w:fldChar w:fldCharType="begin"/>
            </w:r>
            <w:r w:rsidR="00BF2C5D">
              <w:rPr>
                <w:noProof/>
                <w:webHidden/>
              </w:rPr>
              <w:instrText xml:space="preserve"> PAGEREF _Toc487203689 \h </w:instrText>
            </w:r>
            <w:r w:rsidR="00BF2C5D">
              <w:rPr>
                <w:noProof/>
                <w:webHidden/>
              </w:rPr>
            </w:r>
            <w:r w:rsidR="00BF2C5D">
              <w:rPr>
                <w:noProof/>
                <w:webHidden/>
              </w:rPr>
              <w:fldChar w:fldCharType="separate"/>
            </w:r>
            <w:r w:rsidR="00BF2C5D">
              <w:rPr>
                <w:noProof/>
                <w:webHidden/>
              </w:rPr>
              <w:t>72</w:t>
            </w:r>
            <w:r w:rsidR="00BF2C5D">
              <w:rPr>
                <w:noProof/>
                <w:webHidden/>
              </w:rPr>
              <w:fldChar w:fldCharType="end"/>
            </w:r>
          </w:hyperlink>
        </w:p>
        <w:p w14:paraId="092C78E2" w14:textId="77777777" w:rsidR="00BF2C5D" w:rsidRDefault="00AB2E4F">
          <w:pPr>
            <w:pStyle w:val="TOC1"/>
            <w:rPr>
              <w:rFonts w:asciiTheme="minorHAnsi" w:eastAsiaTheme="minorEastAsia" w:hAnsiTheme="minorHAnsi" w:cstheme="minorBidi"/>
              <w:b w:val="0"/>
              <w:bCs w:val="0"/>
              <w:caps w:val="0"/>
              <w:noProof/>
            </w:rPr>
          </w:pPr>
          <w:hyperlink w:anchor="_Toc487203690" w:history="1">
            <w:r w:rsidR="00BF2C5D" w:rsidRPr="00777896">
              <w:rPr>
                <w:rStyle w:val="Hyperlink"/>
                <w:noProof/>
              </w:rPr>
              <w:t>6</w:t>
            </w:r>
            <w:r w:rsidR="00BF2C5D">
              <w:rPr>
                <w:rFonts w:asciiTheme="minorHAnsi" w:eastAsiaTheme="minorEastAsia" w:hAnsiTheme="minorHAnsi" w:cstheme="minorBidi"/>
                <w:b w:val="0"/>
                <w:bCs w:val="0"/>
                <w:caps w:val="0"/>
                <w:noProof/>
              </w:rPr>
              <w:tab/>
            </w:r>
            <w:r w:rsidR="00BF2C5D" w:rsidRPr="00777896">
              <w:rPr>
                <w:rStyle w:val="Hyperlink"/>
                <w:noProof/>
              </w:rPr>
              <w:t>APPENDIX A - TECHNICAL CONSIDERATIONS</w:t>
            </w:r>
            <w:r w:rsidR="00BF2C5D">
              <w:rPr>
                <w:noProof/>
                <w:webHidden/>
              </w:rPr>
              <w:tab/>
            </w:r>
            <w:r w:rsidR="00BF2C5D">
              <w:rPr>
                <w:noProof/>
                <w:webHidden/>
              </w:rPr>
              <w:fldChar w:fldCharType="begin"/>
            </w:r>
            <w:r w:rsidR="00BF2C5D">
              <w:rPr>
                <w:noProof/>
                <w:webHidden/>
              </w:rPr>
              <w:instrText xml:space="preserve"> PAGEREF _Toc487203690 \h </w:instrText>
            </w:r>
            <w:r w:rsidR="00BF2C5D">
              <w:rPr>
                <w:noProof/>
                <w:webHidden/>
              </w:rPr>
            </w:r>
            <w:r w:rsidR="00BF2C5D">
              <w:rPr>
                <w:noProof/>
                <w:webHidden/>
              </w:rPr>
              <w:fldChar w:fldCharType="separate"/>
            </w:r>
            <w:r w:rsidR="00BF2C5D">
              <w:rPr>
                <w:noProof/>
                <w:webHidden/>
              </w:rPr>
              <w:t>73</w:t>
            </w:r>
            <w:r w:rsidR="00BF2C5D">
              <w:rPr>
                <w:noProof/>
                <w:webHidden/>
              </w:rPr>
              <w:fldChar w:fldCharType="end"/>
            </w:r>
          </w:hyperlink>
        </w:p>
        <w:p w14:paraId="0A261C3E" w14:textId="77777777" w:rsidR="00BF2C5D" w:rsidRDefault="00AB2E4F">
          <w:pPr>
            <w:pStyle w:val="TOC2"/>
            <w:rPr>
              <w:rFonts w:asciiTheme="minorHAnsi" w:eastAsiaTheme="minorEastAsia" w:hAnsiTheme="minorHAnsi" w:cstheme="minorBidi"/>
              <w:smallCaps w:val="0"/>
              <w:noProof/>
            </w:rPr>
          </w:pPr>
          <w:hyperlink w:anchor="_Toc487203691" w:history="1">
            <w:r w:rsidR="00BF2C5D" w:rsidRPr="00777896">
              <w:rPr>
                <w:rStyle w:val="Hyperlink"/>
                <w:noProof/>
              </w:rPr>
              <w:t>6.1</w:t>
            </w:r>
            <w:r w:rsidR="00BF2C5D">
              <w:rPr>
                <w:rFonts w:asciiTheme="minorHAnsi" w:eastAsiaTheme="minorEastAsia" w:hAnsiTheme="minorHAnsi" w:cstheme="minorBidi"/>
                <w:smallCaps w:val="0"/>
                <w:noProof/>
              </w:rPr>
              <w:tab/>
            </w:r>
            <w:r w:rsidR="00BF2C5D" w:rsidRPr="00777896">
              <w:rPr>
                <w:rStyle w:val="Hyperlink"/>
                <w:noProof/>
              </w:rPr>
              <w:t>Repeating Variables</w:t>
            </w:r>
            <w:r w:rsidR="00BF2C5D">
              <w:rPr>
                <w:noProof/>
                <w:webHidden/>
              </w:rPr>
              <w:tab/>
            </w:r>
            <w:r w:rsidR="00BF2C5D">
              <w:rPr>
                <w:noProof/>
                <w:webHidden/>
              </w:rPr>
              <w:fldChar w:fldCharType="begin"/>
            </w:r>
            <w:r w:rsidR="00BF2C5D">
              <w:rPr>
                <w:noProof/>
                <w:webHidden/>
              </w:rPr>
              <w:instrText xml:space="preserve"> PAGEREF _Toc487203691 \h </w:instrText>
            </w:r>
            <w:r w:rsidR="00BF2C5D">
              <w:rPr>
                <w:noProof/>
                <w:webHidden/>
              </w:rPr>
            </w:r>
            <w:r w:rsidR="00BF2C5D">
              <w:rPr>
                <w:noProof/>
                <w:webHidden/>
              </w:rPr>
              <w:fldChar w:fldCharType="separate"/>
            </w:r>
            <w:r w:rsidR="00BF2C5D">
              <w:rPr>
                <w:noProof/>
                <w:webHidden/>
              </w:rPr>
              <w:t>73</w:t>
            </w:r>
            <w:r w:rsidR="00BF2C5D">
              <w:rPr>
                <w:noProof/>
                <w:webHidden/>
              </w:rPr>
              <w:fldChar w:fldCharType="end"/>
            </w:r>
          </w:hyperlink>
        </w:p>
        <w:p w14:paraId="73163B74" w14:textId="77777777" w:rsidR="00BF2C5D" w:rsidRDefault="00AB2E4F">
          <w:pPr>
            <w:pStyle w:val="TOC2"/>
            <w:rPr>
              <w:rFonts w:asciiTheme="minorHAnsi" w:eastAsiaTheme="minorEastAsia" w:hAnsiTheme="minorHAnsi" w:cstheme="minorBidi"/>
              <w:smallCaps w:val="0"/>
              <w:noProof/>
            </w:rPr>
          </w:pPr>
          <w:hyperlink w:anchor="_Toc487203692" w:history="1">
            <w:r w:rsidR="00BF2C5D" w:rsidRPr="00777896">
              <w:rPr>
                <w:rStyle w:val="Hyperlink"/>
                <w:noProof/>
              </w:rPr>
              <w:t>6.2</w:t>
            </w:r>
            <w:r w:rsidR="00BF2C5D">
              <w:rPr>
                <w:rFonts w:asciiTheme="minorHAnsi" w:eastAsiaTheme="minorEastAsia" w:hAnsiTheme="minorHAnsi" w:cstheme="minorBidi"/>
                <w:smallCaps w:val="0"/>
                <w:noProof/>
              </w:rPr>
              <w:tab/>
            </w:r>
            <w:r w:rsidR="00BF2C5D" w:rsidRPr="00777896">
              <w:rPr>
                <w:rStyle w:val="Hyperlink"/>
                <w:noProof/>
              </w:rPr>
              <w:t>Repeating Group Processing</w:t>
            </w:r>
            <w:r w:rsidR="00BF2C5D">
              <w:rPr>
                <w:noProof/>
                <w:webHidden/>
              </w:rPr>
              <w:tab/>
            </w:r>
            <w:r w:rsidR="00BF2C5D">
              <w:rPr>
                <w:noProof/>
                <w:webHidden/>
              </w:rPr>
              <w:fldChar w:fldCharType="begin"/>
            </w:r>
            <w:r w:rsidR="00BF2C5D">
              <w:rPr>
                <w:noProof/>
                <w:webHidden/>
              </w:rPr>
              <w:instrText xml:space="preserve"> PAGEREF _Toc487203692 \h </w:instrText>
            </w:r>
            <w:r w:rsidR="00BF2C5D">
              <w:rPr>
                <w:noProof/>
                <w:webHidden/>
              </w:rPr>
            </w:r>
            <w:r w:rsidR="00BF2C5D">
              <w:rPr>
                <w:noProof/>
                <w:webHidden/>
              </w:rPr>
              <w:fldChar w:fldCharType="separate"/>
            </w:r>
            <w:r w:rsidR="00BF2C5D">
              <w:rPr>
                <w:noProof/>
                <w:webHidden/>
              </w:rPr>
              <w:t>73</w:t>
            </w:r>
            <w:r w:rsidR="00BF2C5D">
              <w:rPr>
                <w:noProof/>
                <w:webHidden/>
              </w:rPr>
              <w:fldChar w:fldCharType="end"/>
            </w:r>
          </w:hyperlink>
        </w:p>
        <w:p w14:paraId="36F3D58A" w14:textId="77777777" w:rsidR="00BF2C5D" w:rsidRDefault="00AB2E4F">
          <w:pPr>
            <w:pStyle w:val="TOC1"/>
            <w:rPr>
              <w:rFonts w:asciiTheme="minorHAnsi" w:eastAsiaTheme="minorEastAsia" w:hAnsiTheme="minorHAnsi" w:cstheme="minorBidi"/>
              <w:b w:val="0"/>
              <w:bCs w:val="0"/>
              <w:caps w:val="0"/>
              <w:noProof/>
            </w:rPr>
          </w:pPr>
          <w:hyperlink w:anchor="_Toc487203693" w:history="1">
            <w:r w:rsidR="00BF2C5D" w:rsidRPr="00777896">
              <w:rPr>
                <w:rStyle w:val="Hyperlink"/>
                <w:noProof/>
              </w:rPr>
              <w:t>7</w:t>
            </w:r>
            <w:r w:rsidR="00BF2C5D">
              <w:rPr>
                <w:rFonts w:asciiTheme="minorHAnsi" w:eastAsiaTheme="minorEastAsia" w:hAnsiTheme="minorHAnsi" w:cstheme="minorBidi"/>
                <w:b w:val="0"/>
                <w:bCs w:val="0"/>
                <w:caps w:val="0"/>
                <w:noProof/>
              </w:rPr>
              <w:tab/>
            </w:r>
            <w:r w:rsidR="00BF2C5D" w:rsidRPr="00777896">
              <w:rPr>
                <w:rStyle w:val="Hyperlink"/>
                <w:noProof/>
              </w:rPr>
              <w:t>APPENDIX B – CASE NOTIFICATION MESSAGING EXAMPLES</w:t>
            </w:r>
            <w:r w:rsidR="00BF2C5D">
              <w:rPr>
                <w:noProof/>
                <w:webHidden/>
              </w:rPr>
              <w:tab/>
            </w:r>
            <w:r w:rsidR="00BF2C5D">
              <w:rPr>
                <w:noProof/>
                <w:webHidden/>
              </w:rPr>
              <w:fldChar w:fldCharType="begin"/>
            </w:r>
            <w:r w:rsidR="00BF2C5D">
              <w:rPr>
                <w:noProof/>
                <w:webHidden/>
              </w:rPr>
              <w:instrText xml:space="preserve"> PAGEREF _Toc487203693 \h </w:instrText>
            </w:r>
            <w:r w:rsidR="00BF2C5D">
              <w:rPr>
                <w:noProof/>
                <w:webHidden/>
              </w:rPr>
            </w:r>
            <w:r w:rsidR="00BF2C5D">
              <w:rPr>
                <w:noProof/>
                <w:webHidden/>
              </w:rPr>
              <w:fldChar w:fldCharType="separate"/>
            </w:r>
            <w:r w:rsidR="00BF2C5D">
              <w:rPr>
                <w:noProof/>
                <w:webHidden/>
              </w:rPr>
              <w:t>75</w:t>
            </w:r>
            <w:r w:rsidR="00BF2C5D">
              <w:rPr>
                <w:noProof/>
                <w:webHidden/>
              </w:rPr>
              <w:fldChar w:fldCharType="end"/>
            </w:r>
          </w:hyperlink>
        </w:p>
        <w:p w14:paraId="4353E779" w14:textId="77777777" w:rsidR="00BF2C5D" w:rsidRDefault="00AB2E4F">
          <w:pPr>
            <w:pStyle w:val="TOC2"/>
            <w:rPr>
              <w:rFonts w:asciiTheme="minorHAnsi" w:eastAsiaTheme="minorEastAsia" w:hAnsiTheme="minorHAnsi" w:cstheme="minorBidi"/>
              <w:smallCaps w:val="0"/>
              <w:noProof/>
            </w:rPr>
          </w:pPr>
          <w:hyperlink w:anchor="_Toc487203694" w:history="1">
            <w:r w:rsidR="00BF2C5D" w:rsidRPr="00777896">
              <w:rPr>
                <w:rStyle w:val="Hyperlink"/>
                <w:noProof/>
              </w:rPr>
              <w:t>7.1</w:t>
            </w:r>
            <w:r w:rsidR="00BF2C5D">
              <w:rPr>
                <w:rFonts w:asciiTheme="minorHAnsi" w:eastAsiaTheme="minorEastAsia" w:hAnsiTheme="minorHAnsi" w:cstheme="minorBidi"/>
                <w:smallCaps w:val="0"/>
                <w:noProof/>
              </w:rPr>
              <w:tab/>
            </w:r>
            <w:r w:rsidR="00BF2C5D" w:rsidRPr="00777896">
              <w:rPr>
                <w:rStyle w:val="Hyperlink"/>
                <w:noProof/>
              </w:rPr>
              <w:t>SCENARIO 1 – Generic Case NOTIFICATION that is updated</w:t>
            </w:r>
            <w:r w:rsidR="00BF2C5D">
              <w:rPr>
                <w:noProof/>
                <w:webHidden/>
              </w:rPr>
              <w:tab/>
            </w:r>
            <w:r w:rsidR="00BF2C5D">
              <w:rPr>
                <w:noProof/>
                <w:webHidden/>
              </w:rPr>
              <w:fldChar w:fldCharType="begin"/>
            </w:r>
            <w:r w:rsidR="00BF2C5D">
              <w:rPr>
                <w:noProof/>
                <w:webHidden/>
              </w:rPr>
              <w:instrText xml:space="preserve"> PAGEREF _Toc487203694 \h </w:instrText>
            </w:r>
            <w:r w:rsidR="00BF2C5D">
              <w:rPr>
                <w:noProof/>
                <w:webHidden/>
              </w:rPr>
            </w:r>
            <w:r w:rsidR="00BF2C5D">
              <w:rPr>
                <w:noProof/>
                <w:webHidden/>
              </w:rPr>
              <w:fldChar w:fldCharType="separate"/>
            </w:r>
            <w:r w:rsidR="00BF2C5D">
              <w:rPr>
                <w:noProof/>
                <w:webHidden/>
              </w:rPr>
              <w:t>77</w:t>
            </w:r>
            <w:r w:rsidR="00BF2C5D">
              <w:rPr>
                <w:noProof/>
                <w:webHidden/>
              </w:rPr>
              <w:fldChar w:fldCharType="end"/>
            </w:r>
          </w:hyperlink>
        </w:p>
        <w:p w14:paraId="04E3ECB8" w14:textId="77777777" w:rsidR="00BF2C5D" w:rsidRDefault="00AB2E4F">
          <w:pPr>
            <w:pStyle w:val="TOC2"/>
            <w:rPr>
              <w:rFonts w:asciiTheme="minorHAnsi" w:eastAsiaTheme="minorEastAsia" w:hAnsiTheme="minorHAnsi" w:cstheme="minorBidi"/>
              <w:smallCaps w:val="0"/>
              <w:noProof/>
            </w:rPr>
          </w:pPr>
          <w:hyperlink w:anchor="_Toc487203695" w:history="1">
            <w:r w:rsidR="00BF2C5D" w:rsidRPr="00777896">
              <w:rPr>
                <w:rStyle w:val="Hyperlink"/>
                <w:noProof/>
              </w:rPr>
              <w:t>7.2</w:t>
            </w:r>
            <w:r w:rsidR="00BF2C5D">
              <w:rPr>
                <w:rFonts w:asciiTheme="minorHAnsi" w:eastAsiaTheme="minorEastAsia" w:hAnsiTheme="minorHAnsi" w:cstheme="minorBidi"/>
                <w:smallCaps w:val="0"/>
                <w:noProof/>
              </w:rPr>
              <w:tab/>
            </w:r>
            <w:r w:rsidR="00BF2C5D" w:rsidRPr="00777896">
              <w:rPr>
                <w:rStyle w:val="Hyperlink"/>
                <w:noProof/>
              </w:rPr>
              <w:t>SCENARIO 2 – Generic Case Notification That is subsequently Rescinded</w:t>
            </w:r>
            <w:r w:rsidR="00BF2C5D">
              <w:rPr>
                <w:noProof/>
                <w:webHidden/>
              </w:rPr>
              <w:tab/>
            </w:r>
            <w:r w:rsidR="00BF2C5D">
              <w:rPr>
                <w:noProof/>
                <w:webHidden/>
              </w:rPr>
              <w:fldChar w:fldCharType="begin"/>
            </w:r>
            <w:r w:rsidR="00BF2C5D">
              <w:rPr>
                <w:noProof/>
                <w:webHidden/>
              </w:rPr>
              <w:instrText xml:space="preserve"> PAGEREF _Toc487203695 \h </w:instrText>
            </w:r>
            <w:r w:rsidR="00BF2C5D">
              <w:rPr>
                <w:noProof/>
                <w:webHidden/>
              </w:rPr>
            </w:r>
            <w:r w:rsidR="00BF2C5D">
              <w:rPr>
                <w:noProof/>
                <w:webHidden/>
              </w:rPr>
              <w:fldChar w:fldCharType="separate"/>
            </w:r>
            <w:r w:rsidR="00BF2C5D">
              <w:rPr>
                <w:noProof/>
                <w:webHidden/>
              </w:rPr>
              <w:t>79</w:t>
            </w:r>
            <w:r w:rsidR="00BF2C5D">
              <w:rPr>
                <w:noProof/>
                <w:webHidden/>
              </w:rPr>
              <w:fldChar w:fldCharType="end"/>
            </w:r>
          </w:hyperlink>
        </w:p>
        <w:p w14:paraId="36FD0791" w14:textId="77777777" w:rsidR="00BF2C5D" w:rsidRDefault="00AB2E4F">
          <w:pPr>
            <w:pStyle w:val="TOC1"/>
            <w:rPr>
              <w:rFonts w:asciiTheme="minorHAnsi" w:eastAsiaTheme="minorEastAsia" w:hAnsiTheme="minorHAnsi" w:cstheme="minorBidi"/>
              <w:b w:val="0"/>
              <w:bCs w:val="0"/>
              <w:caps w:val="0"/>
              <w:noProof/>
            </w:rPr>
          </w:pPr>
          <w:hyperlink w:anchor="_Toc487203696" w:history="1">
            <w:r w:rsidR="00BF2C5D" w:rsidRPr="00777896">
              <w:rPr>
                <w:rStyle w:val="Hyperlink"/>
                <w:noProof/>
              </w:rPr>
              <w:t>8</w:t>
            </w:r>
            <w:r w:rsidR="00BF2C5D">
              <w:rPr>
                <w:rFonts w:asciiTheme="minorHAnsi" w:eastAsiaTheme="minorEastAsia" w:hAnsiTheme="minorHAnsi" w:cstheme="minorBidi"/>
                <w:b w:val="0"/>
                <w:bCs w:val="0"/>
                <w:caps w:val="0"/>
                <w:noProof/>
              </w:rPr>
              <w:tab/>
            </w:r>
            <w:r w:rsidR="00BF2C5D" w:rsidRPr="00777896">
              <w:rPr>
                <w:rStyle w:val="Hyperlink"/>
                <w:noProof/>
              </w:rPr>
              <w:t>APPENDIX C – CONFORMANCE STATEMENTS</w:t>
            </w:r>
            <w:r w:rsidR="00BF2C5D">
              <w:rPr>
                <w:noProof/>
                <w:webHidden/>
              </w:rPr>
              <w:tab/>
            </w:r>
            <w:r w:rsidR="00BF2C5D">
              <w:rPr>
                <w:noProof/>
                <w:webHidden/>
              </w:rPr>
              <w:fldChar w:fldCharType="begin"/>
            </w:r>
            <w:r w:rsidR="00BF2C5D">
              <w:rPr>
                <w:noProof/>
                <w:webHidden/>
              </w:rPr>
              <w:instrText xml:space="preserve"> PAGEREF _Toc487203696 \h </w:instrText>
            </w:r>
            <w:r w:rsidR="00BF2C5D">
              <w:rPr>
                <w:noProof/>
                <w:webHidden/>
              </w:rPr>
            </w:r>
            <w:r w:rsidR="00BF2C5D">
              <w:rPr>
                <w:noProof/>
                <w:webHidden/>
              </w:rPr>
              <w:fldChar w:fldCharType="separate"/>
            </w:r>
            <w:r w:rsidR="00BF2C5D">
              <w:rPr>
                <w:noProof/>
                <w:webHidden/>
              </w:rPr>
              <w:t>82</w:t>
            </w:r>
            <w:r w:rsidR="00BF2C5D">
              <w:rPr>
                <w:noProof/>
                <w:webHidden/>
              </w:rPr>
              <w:fldChar w:fldCharType="end"/>
            </w:r>
          </w:hyperlink>
        </w:p>
        <w:p w14:paraId="24180C69" w14:textId="77777777" w:rsidR="00BF2C5D" w:rsidRDefault="00AB2E4F">
          <w:pPr>
            <w:pStyle w:val="TOC1"/>
            <w:rPr>
              <w:rFonts w:asciiTheme="minorHAnsi" w:eastAsiaTheme="minorEastAsia" w:hAnsiTheme="minorHAnsi" w:cstheme="minorBidi"/>
              <w:b w:val="0"/>
              <w:bCs w:val="0"/>
              <w:caps w:val="0"/>
              <w:noProof/>
            </w:rPr>
          </w:pPr>
          <w:hyperlink w:anchor="_Toc487203697" w:history="1">
            <w:r w:rsidR="00BF2C5D" w:rsidRPr="00777896">
              <w:rPr>
                <w:rStyle w:val="Hyperlink"/>
                <w:noProof/>
              </w:rPr>
              <w:t>9</w:t>
            </w:r>
            <w:r w:rsidR="00BF2C5D">
              <w:rPr>
                <w:rFonts w:asciiTheme="minorHAnsi" w:eastAsiaTheme="minorEastAsia" w:hAnsiTheme="minorHAnsi" w:cstheme="minorBidi"/>
                <w:b w:val="0"/>
                <w:bCs w:val="0"/>
                <w:caps w:val="0"/>
                <w:noProof/>
              </w:rPr>
              <w:tab/>
            </w:r>
            <w:r w:rsidR="00BF2C5D" w:rsidRPr="00777896">
              <w:rPr>
                <w:rStyle w:val="Hyperlink"/>
                <w:noProof/>
              </w:rPr>
              <w:t>APPENDIX D – REVISIONS from V2.0</w:t>
            </w:r>
            <w:r w:rsidR="00BF2C5D">
              <w:rPr>
                <w:noProof/>
                <w:webHidden/>
              </w:rPr>
              <w:tab/>
            </w:r>
            <w:r w:rsidR="00BF2C5D">
              <w:rPr>
                <w:noProof/>
                <w:webHidden/>
              </w:rPr>
              <w:fldChar w:fldCharType="begin"/>
            </w:r>
            <w:r w:rsidR="00BF2C5D">
              <w:rPr>
                <w:noProof/>
                <w:webHidden/>
              </w:rPr>
              <w:instrText xml:space="preserve"> PAGEREF _Toc487203697 \h </w:instrText>
            </w:r>
            <w:r w:rsidR="00BF2C5D">
              <w:rPr>
                <w:noProof/>
                <w:webHidden/>
              </w:rPr>
            </w:r>
            <w:r w:rsidR="00BF2C5D">
              <w:rPr>
                <w:noProof/>
                <w:webHidden/>
              </w:rPr>
              <w:fldChar w:fldCharType="separate"/>
            </w:r>
            <w:r w:rsidR="00BF2C5D">
              <w:rPr>
                <w:noProof/>
                <w:webHidden/>
              </w:rPr>
              <w:t>84</w:t>
            </w:r>
            <w:r w:rsidR="00BF2C5D">
              <w:rPr>
                <w:noProof/>
                <w:webHidden/>
              </w:rPr>
              <w:fldChar w:fldCharType="end"/>
            </w:r>
          </w:hyperlink>
        </w:p>
        <w:p w14:paraId="49A0DD9A" w14:textId="77777777" w:rsidR="00BF2C5D" w:rsidRDefault="00AB2E4F">
          <w:pPr>
            <w:pStyle w:val="TOC1"/>
            <w:rPr>
              <w:rFonts w:asciiTheme="minorHAnsi" w:eastAsiaTheme="minorEastAsia" w:hAnsiTheme="minorHAnsi" w:cstheme="minorBidi"/>
              <w:b w:val="0"/>
              <w:bCs w:val="0"/>
              <w:caps w:val="0"/>
              <w:noProof/>
            </w:rPr>
          </w:pPr>
          <w:hyperlink w:anchor="_Toc487203698" w:history="1">
            <w:r w:rsidR="00BF2C5D" w:rsidRPr="00777896">
              <w:rPr>
                <w:rStyle w:val="Hyperlink"/>
                <w:noProof/>
              </w:rPr>
              <w:t>10</w:t>
            </w:r>
            <w:r w:rsidR="00BF2C5D">
              <w:rPr>
                <w:rFonts w:asciiTheme="minorHAnsi" w:eastAsiaTheme="minorEastAsia" w:hAnsiTheme="minorHAnsi" w:cstheme="minorBidi"/>
                <w:b w:val="0"/>
                <w:bCs w:val="0"/>
                <w:caps w:val="0"/>
                <w:noProof/>
              </w:rPr>
              <w:tab/>
            </w:r>
            <w:r w:rsidR="00BF2C5D" w:rsidRPr="00777896">
              <w:rPr>
                <w:rStyle w:val="Hyperlink"/>
                <w:noProof/>
              </w:rPr>
              <w:t>APPENDIX E – REVISION LIST</w:t>
            </w:r>
            <w:r w:rsidR="00BF2C5D">
              <w:rPr>
                <w:noProof/>
                <w:webHidden/>
              </w:rPr>
              <w:tab/>
            </w:r>
            <w:r w:rsidR="00BF2C5D">
              <w:rPr>
                <w:noProof/>
                <w:webHidden/>
              </w:rPr>
              <w:fldChar w:fldCharType="begin"/>
            </w:r>
            <w:r w:rsidR="00BF2C5D">
              <w:rPr>
                <w:noProof/>
                <w:webHidden/>
              </w:rPr>
              <w:instrText xml:space="preserve"> PAGEREF _Toc487203698 \h </w:instrText>
            </w:r>
            <w:r w:rsidR="00BF2C5D">
              <w:rPr>
                <w:noProof/>
                <w:webHidden/>
              </w:rPr>
            </w:r>
            <w:r w:rsidR="00BF2C5D">
              <w:rPr>
                <w:noProof/>
                <w:webHidden/>
              </w:rPr>
              <w:fldChar w:fldCharType="separate"/>
            </w:r>
            <w:r w:rsidR="00BF2C5D">
              <w:rPr>
                <w:noProof/>
                <w:webHidden/>
              </w:rPr>
              <w:t>86</w:t>
            </w:r>
            <w:r w:rsidR="00BF2C5D">
              <w:rPr>
                <w:noProof/>
                <w:webHidden/>
              </w:rPr>
              <w:fldChar w:fldCharType="end"/>
            </w:r>
          </w:hyperlink>
        </w:p>
        <w:p w14:paraId="3B624565" w14:textId="77777777" w:rsidR="008A08F5" w:rsidRDefault="008A08F5">
          <w:r>
            <w:rPr>
              <w:b/>
              <w:bCs/>
              <w:noProof/>
            </w:rPr>
            <w:fldChar w:fldCharType="end"/>
          </w:r>
        </w:p>
      </w:sdtContent>
    </w:sdt>
    <w:p w14:paraId="440D1579" w14:textId="77777777" w:rsidR="00AE5190" w:rsidRPr="00385C05" w:rsidRDefault="00B22B76" w:rsidP="00FE3233">
      <w:pPr>
        <w:autoSpaceDE w:val="0"/>
        <w:autoSpaceDN w:val="0"/>
        <w:spacing w:after="320"/>
        <w:jc w:val="center"/>
        <w:rPr>
          <w:rFonts w:ascii="Arial" w:eastAsia="Arial Unicode MS" w:hAnsi="Arial" w:cs="Arial"/>
          <w:b/>
          <w:bCs/>
          <w:caps/>
          <w:kern w:val="36"/>
          <w:sz w:val="28"/>
          <w:szCs w:val="28"/>
        </w:rPr>
        <w:sectPr w:rsidR="00AE5190" w:rsidRPr="00385C05" w:rsidSect="006252C4">
          <w:footerReference w:type="default" r:id="rId15"/>
          <w:type w:val="continuous"/>
          <w:pgSz w:w="12240" w:h="15840" w:code="1"/>
          <w:pgMar w:top="1440" w:right="1440" w:bottom="1440" w:left="1440" w:header="1152" w:footer="720" w:gutter="0"/>
          <w:cols w:space="720"/>
          <w:titlePg/>
          <w:docGrid w:linePitch="360"/>
        </w:sectPr>
      </w:pPr>
      <w:r w:rsidRPr="00385C05">
        <w:rPr>
          <w:rFonts w:ascii="Arial" w:hAnsi="Arial" w:cs="Arial"/>
        </w:rPr>
        <w:br w:type="page"/>
      </w:r>
    </w:p>
    <w:p w14:paraId="44FD9E5F" w14:textId="77777777" w:rsidR="00EB3001" w:rsidRPr="00385C05" w:rsidRDefault="00CC4D5B" w:rsidP="00AD0822">
      <w:pPr>
        <w:pStyle w:val="Heading1"/>
        <w:numPr>
          <w:ilvl w:val="0"/>
          <w:numId w:val="0"/>
        </w:numPr>
      </w:pPr>
      <w:bookmarkStart w:id="6" w:name="_Toc487203616"/>
      <w:bookmarkStart w:id="7" w:name="_Toc280773819"/>
      <w:bookmarkStart w:id="8" w:name="_Toc281400967"/>
      <w:bookmarkStart w:id="9" w:name="_Toc98902529"/>
      <w:bookmarkStart w:id="10" w:name="_Toc108914980"/>
      <w:bookmarkEnd w:id="3"/>
      <w:bookmarkEnd w:id="4"/>
      <w:bookmarkEnd w:id="5"/>
      <w:r w:rsidRPr="00385C05">
        <w:lastRenderedPageBreak/>
        <w:t>INTRODUCTION</w:t>
      </w:r>
      <w:bookmarkEnd w:id="6"/>
    </w:p>
    <w:p w14:paraId="50B16D11" w14:textId="77777777" w:rsidR="00B67800" w:rsidRPr="00B67800" w:rsidRDefault="002526C6" w:rsidP="000D3A16">
      <w:pPr>
        <w:pStyle w:val="Heading2"/>
      </w:pPr>
      <w:bookmarkStart w:id="11" w:name="_Toc487203617"/>
      <w:r w:rsidRPr="00385C05">
        <w:t>B</w:t>
      </w:r>
      <w:r w:rsidR="00CC4D5B" w:rsidRPr="00385C05">
        <w:t>ackground</w:t>
      </w:r>
      <w:bookmarkEnd w:id="11"/>
    </w:p>
    <w:p w14:paraId="41B1F4C0" w14:textId="77777777" w:rsid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The National Notifiable Diseases Surveillance System (NNDSS) is a nationwide collaboration that enables all levels of public health—local, state, territorial, federal, and international—to share notifiable disease-related health information. Public health uses this information to monitor, control, and prevent the occurrence and spread of state-reportable and nationally notifiable infectious and noninfectious diseases and conditions and outbreaks. </w:t>
      </w:r>
    </w:p>
    <w:p w14:paraId="63073FD7" w14:textId="77777777" w:rsid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NNDSS is a multifaceted program that includes the surveillance system for collection, analysis, and sharing of health data. It also includes policies, laws, electronic messaging standards, people, partners, information systems, processes, and resources at the local, state, territorial, and national levels. </w:t>
      </w:r>
    </w:p>
    <w:p w14:paraId="28290FFF" w14:textId="77777777" w:rsidR="008C325A" w:rsidRPr="00385C05" w:rsidRDefault="008C325A" w:rsidP="00107CDE">
      <w:pPr>
        <w:pStyle w:val="NormalWeb"/>
        <w:spacing w:before="120" w:beforeAutospacing="0" w:after="120" w:afterAutospacing="0"/>
        <w:jc w:val="both"/>
        <w:rPr>
          <w:rFonts w:ascii="Arial" w:hAnsi="Arial" w:cs="Arial"/>
        </w:rPr>
      </w:pPr>
      <w:r w:rsidRPr="00385C05">
        <w:rPr>
          <w:rFonts w:ascii="Arial" w:hAnsi="Arial" w:cs="Arial"/>
        </w:rPr>
        <w:t xml:space="preserve">With the evolution of technology and data and exchange standards, CDC now </w:t>
      </w:r>
      <w:r w:rsidR="00A22D86">
        <w:rPr>
          <w:rFonts w:ascii="Arial" w:hAnsi="Arial" w:cs="Arial"/>
        </w:rPr>
        <w:t>is</w:t>
      </w:r>
      <w:r w:rsidRPr="00385C05">
        <w:rPr>
          <w:rFonts w:ascii="Arial" w:hAnsi="Arial" w:cs="Arial"/>
        </w:rPr>
        <w:t xml:space="preserve"> strengthen</w:t>
      </w:r>
      <w:r w:rsidR="00A22D86">
        <w:rPr>
          <w:rFonts w:ascii="Arial" w:hAnsi="Arial" w:cs="Arial"/>
        </w:rPr>
        <w:t>ing</w:t>
      </w:r>
      <w:r w:rsidRPr="00385C05">
        <w:rPr>
          <w:rFonts w:ascii="Arial" w:hAnsi="Arial" w:cs="Arial"/>
        </w:rPr>
        <w:t xml:space="preserve"> and moderniz</w:t>
      </w:r>
      <w:r w:rsidR="00A22D86">
        <w:rPr>
          <w:rFonts w:ascii="Arial" w:hAnsi="Arial" w:cs="Arial"/>
        </w:rPr>
        <w:t>ing</w:t>
      </w:r>
      <w:r w:rsidRPr="00385C05">
        <w:rPr>
          <w:rFonts w:ascii="Arial" w:hAnsi="Arial" w:cs="Arial"/>
        </w:rPr>
        <w:t xml:space="preserve"> the infrastructure supporting NNDSS. As part of the CDC Surveillance Strategy, the NNDSS Modernization Initiative (NMI) </w:t>
      </w:r>
      <w:r w:rsidR="00C20104">
        <w:rPr>
          <w:rFonts w:ascii="Arial" w:hAnsi="Arial" w:cs="Arial"/>
        </w:rPr>
        <w:t>will</w:t>
      </w:r>
      <w:r w:rsidRPr="00385C05">
        <w:rPr>
          <w:rFonts w:ascii="Arial" w:hAnsi="Arial" w:cs="Arial"/>
        </w:rPr>
        <w:t xml:space="preserve"> enhance the system’s </w:t>
      </w:r>
      <w:r w:rsidR="00C20104">
        <w:rPr>
          <w:rFonts w:ascii="Arial" w:hAnsi="Arial" w:cs="Arial"/>
        </w:rPr>
        <w:t>ability</w:t>
      </w:r>
      <w:r w:rsidRPr="00385C05">
        <w:rPr>
          <w:rFonts w:ascii="Arial" w:hAnsi="Arial" w:cs="Arial"/>
        </w:rPr>
        <w:t xml:space="preserve"> to provide more comprehensive, timely, and higher quality data than ever before for public health decision making. Through this multi-year initiative, CDC seeks to increase the robustness of the NNDSS technological infrastructure so that it is based on interoperable, standardized data and exchange mechanisms. </w:t>
      </w:r>
    </w:p>
    <w:p w14:paraId="4A576AE6" w14:textId="77777777" w:rsidR="00AA525D" w:rsidRP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NMI has three key components: </w:t>
      </w:r>
    </w:p>
    <w:p w14:paraId="16ACDB6A" w14:textId="77777777" w:rsidR="00AA525D" w:rsidRPr="00AA525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rPr>
        <w:t>D</w:t>
      </w:r>
      <w:r w:rsidR="00AA525D" w:rsidRPr="00AA525D">
        <w:rPr>
          <w:rFonts w:ascii="Arial" w:hAnsi="Arial" w:cs="Arial"/>
        </w:rPr>
        <w:t>evelopment of prioritized Message Mapping Guides (MMGs) for Health Level 7 (HL7) case notifications</w:t>
      </w:r>
      <w:r w:rsidR="00927D83">
        <w:rPr>
          <w:rFonts w:ascii="Arial" w:hAnsi="Arial" w:cs="Arial"/>
        </w:rPr>
        <w:t>.</w:t>
      </w:r>
      <w:r w:rsidR="00AA525D" w:rsidRPr="00AA525D">
        <w:rPr>
          <w:rFonts w:ascii="Arial" w:hAnsi="Arial" w:cs="Arial"/>
        </w:rPr>
        <w:t xml:space="preserve"> </w:t>
      </w:r>
    </w:p>
    <w:p w14:paraId="006A2D88" w14:textId="77777777" w:rsidR="00AA525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rPr>
        <w:t>D</w:t>
      </w:r>
      <w:r w:rsidR="00AA525D" w:rsidRPr="00AA525D">
        <w:rPr>
          <w:rFonts w:ascii="Arial" w:hAnsi="Arial" w:cs="Arial"/>
        </w:rPr>
        <w:t>evelopment of the Message Validation, Processing, and Provisioning System (MVPS), software that will validate and process nationally notifiable disease case notification messages sent by jurisdictions and provision the data to CDC programs</w:t>
      </w:r>
      <w:r w:rsidR="00927D83">
        <w:rPr>
          <w:rFonts w:ascii="Arial" w:hAnsi="Arial" w:cs="Arial"/>
        </w:rPr>
        <w:t>.</w:t>
      </w:r>
      <w:r w:rsidR="00AA525D" w:rsidRPr="00AA525D">
        <w:rPr>
          <w:rFonts w:ascii="Arial" w:hAnsi="Arial" w:cs="Arial"/>
        </w:rPr>
        <w:t xml:space="preserve"> </w:t>
      </w:r>
    </w:p>
    <w:p w14:paraId="04615A7B" w14:textId="77777777" w:rsidR="0067043E" w:rsidRPr="00C6497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color w:val="221E1F"/>
        </w:rPr>
        <w:t>T</w:t>
      </w:r>
      <w:r w:rsidR="00AA525D" w:rsidRPr="00AA525D">
        <w:rPr>
          <w:rFonts w:ascii="Arial" w:hAnsi="Arial" w:cs="Arial"/>
          <w:color w:val="221E1F"/>
        </w:rPr>
        <w:t>echnical assistance for implementation of HL7 case notification messages in jurisdictions submitting case notifications to NNDSS.</w:t>
      </w:r>
    </w:p>
    <w:p w14:paraId="25D8CA46" w14:textId="77777777" w:rsidR="00C6497D" w:rsidRDefault="00AA525D" w:rsidP="00011F2D">
      <w:pPr>
        <w:pStyle w:val="NormalWeb"/>
        <w:spacing w:before="120" w:beforeAutospacing="0" w:after="120" w:afterAutospacing="0"/>
        <w:jc w:val="both"/>
        <w:rPr>
          <w:rFonts w:ascii="Arial" w:hAnsi="Arial" w:cs="Arial"/>
        </w:rPr>
      </w:pPr>
      <w:r w:rsidRPr="00AA525D">
        <w:rPr>
          <w:rFonts w:ascii="Arial" w:hAnsi="Arial" w:cs="Arial"/>
        </w:rPr>
        <w:t>Notifiable disease surveillance begins at the level of local, state, and territorial public health departments (also known as jurisdictions). Jurisdictional laws and regulations mandate reporting of cases of specified infectious and noninfectious conditions to health departments. The health departments work with healthcare providers, laboratories, hospitals, and other partners to obtain the information needed to monitor, control, and prevent the occurrence and spread of these health conditions. In addition, health departments notify CDC about the occurrence of certain conditions.</w:t>
      </w:r>
    </w:p>
    <w:p w14:paraId="08D49723" w14:textId="77777777" w:rsidR="00A81B88" w:rsidRPr="00F039BE" w:rsidRDefault="00A22D86" w:rsidP="00107CDE">
      <w:pPr>
        <w:spacing w:before="120" w:after="120"/>
        <w:jc w:val="both"/>
        <w:rPr>
          <w:rFonts w:ascii="Arial" w:hAnsi="Arial" w:cs="Arial"/>
          <w:kern w:val="20"/>
          <w:sz w:val="24"/>
          <w:szCs w:val="24"/>
          <w:lang w:eastAsia="de-DE"/>
        </w:rPr>
      </w:pPr>
      <w:bookmarkStart w:id="12" w:name="_Toc351733130"/>
      <w:r>
        <w:rPr>
          <w:rFonts w:ascii="Arial" w:hAnsi="Arial" w:cs="Arial"/>
          <w:kern w:val="20"/>
          <w:sz w:val="24"/>
          <w:szCs w:val="24"/>
          <w:lang w:eastAsia="de-DE"/>
        </w:rPr>
        <w:t>A</w:t>
      </w:r>
      <w:r w:rsidR="0032138E" w:rsidRPr="00385C05">
        <w:rPr>
          <w:rFonts w:ascii="Arial" w:hAnsi="Arial" w:cs="Arial"/>
          <w:kern w:val="20"/>
          <w:sz w:val="24"/>
          <w:szCs w:val="24"/>
          <w:lang w:eastAsia="de-DE"/>
        </w:rPr>
        <w:t xml:space="preserve"> </w:t>
      </w:r>
      <w:r w:rsidR="0032138E">
        <w:rPr>
          <w:rFonts w:ascii="Arial" w:hAnsi="Arial" w:cs="Arial"/>
          <w:kern w:val="20"/>
          <w:sz w:val="24"/>
          <w:szCs w:val="24"/>
          <w:lang w:eastAsia="de-DE"/>
        </w:rPr>
        <w:t>r</w:t>
      </w:r>
      <w:r w:rsidR="0032138E" w:rsidRPr="00385C05">
        <w:rPr>
          <w:rFonts w:ascii="Arial" w:hAnsi="Arial" w:cs="Arial"/>
          <w:kern w:val="20"/>
          <w:sz w:val="24"/>
          <w:szCs w:val="24"/>
          <w:lang w:eastAsia="de-DE"/>
        </w:rPr>
        <w:t xml:space="preserve">eporting </w:t>
      </w:r>
      <w:r w:rsidR="0032138E">
        <w:rPr>
          <w:rFonts w:ascii="Arial" w:hAnsi="Arial" w:cs="Arial"/>
          <w:kern w:val="20"/>
          <w:sz w:val="24"/>
          <w:szCs w:val="24"/>
          <w:lang w:eastAsia="de-DE"/>
        </w:rPr>
        <w:t>j</w:t>
      </w:r>
      <w:r w:rsidR="0032138E" w:rsidRPr="00385C05">
        <w:rPr>
          <w:rFonts w:ascii="Arial" w:hAnsi="Arial" w:cs="Arial"/>
          <w:kern w:val="20"/>
          <w:sz w:val="24"/>
          <w:szCs w:val="24"/>
          <w:lang w:eastAsia="de-DE"/>
        </w:rPr>
        <w:t xml:space="preserve">urisdiction uses </w:t>
      </w:r>
      <w:r>
        <w:rPr>
          <w:rFonts w:ascii="Arial" w:hAnsi="Arial" w:cs="Arial"/>
          <w:kern w:val="20"/>
          <w:sz w:val="24"/>
          <w:szCs w:val="24"/>
          <w:lang w:eastAsia="de-DE"/>
        </w:rPr>
        <w:t>its</w:t>
      </w:r>
      <w:r w:rsidR="0032138E" w:rsidRPr="00385C05">
        <w:rPr>
          <w:rFonts w:ascii="Arial" w:hAnsi="Arial" w:cs="Arial"/>
          <w:kern w:val="20"/>
          <w:sz w:val="24"/>
          <w:szCs w:val="24"/>
          <w:lang w:eastAsia="de-DE"/>
        </w:rPr>
        <w:t xml:space="preserve"> </w:t>
      </w:r>
      <w:r w:rsidR="0032138E">
        <w:rPr>
          <w:rFonts w:ascii="Arial" w:hAnsi="Arial" w:cs="Arial"/>
          <w:kern w:val="20"/>
          <w:sz w:val="24"/>
          <w:szCs w:val="24"/>
          <w:lang w:eastAsia="de-DE"/>
        </w:rPr>
        <w:t>p</w:t>
      </w:r>
      <w:r w:rsidR="0032138E" w:rsidRPr="00385C05">
        <w:rPr>
          <w:rFonts w:ascii="Arial" w:hAnsi="Arial" w:cs="Arial"/>
          <w:kern w:val="20"/>
          <w:sz w:val="24"/>
          <w:szCs w:val="24"/>
          <w:lang w:eastAsia="de-DE"/>
        </w:rPr>
        <w:t xml:space="preserve">ublic </w:t>
      </w:r>
      <w:r w:rsidR="0032138E">
        <w:rPr>
          <w:rFonts w:ascii="Arial" w:hAnsi="Arial" w:cs="Arial"/>
          <w:kern w:val="20"/>
          <w:sz w:val="24"/>
          <w:szCs w:val="24"/>
          <w:lang w:eastAsia="de-DE"/>
        </w:rPr>
        <w:t>h</w:t>
      </w:r>
      <w:r w:rsidR="0032138E" w:rsidRPr="00385C05">
        <w:rPr>
          <w:rFonts w:ascii="Arial" w:hAnsi="Arial" w:cs="Arial"/>
          <w:kern w:val="20"/>
          <w:sz w:val="24"/>
          <w:szCs w:val="24"/>
          <w:lang w:eastAsia="de-DE"/>
        </w:rPr>
        <w:t xml:space="preserve">ealth </w:t>
      </w:r>
      <w:r w:rsidR="0032138E">
        <w:rPr>
          <w:rFonts w:ascii="Arial" w:hAnsi="Arial" w:cs="Arial"/>
          <w:kern w:val="20"/>
          <w:sz w:val="24"/>
          <w:szCs w:val="24"/>
          <w:lang w:eastAsia="de-DE"/>
        </w:rPr>
        <w:t>s</w:t>
      </w:r>
      <w:r w:rsidR="0032138E" w:rsidRPr="00385C05">
        <w:rPr>
          <w:rFonts w:ascii="Arial" w:hAnsi="Arial" w:cs="Arial"/>
          <w:kern w:val="20"/>
          <w:sz w:val="24"/>
          <w:szCs w:val="24"/>
          <w:lang w:eastAsia="de-DE"/>
        </w:rPr>
        <w:t xml:space="preserve">urveillance </w:t>
      </w:r>
      <w:r w:rsidR="0032138E">
        <w:rPr>
          <w:rFonts w:ascii="Arial" w:hAnsi="Arial" w:cs="Arial"/>
          <w:kern w:val="20"/>
          <w:sz w:val="24"/>
          <w:szCs w:val="24"/>
          <w:lang w:eastAsia="de-DE"/>
        </w:rPr>
        <w:t>s</w:t>
      </w:r>
      <w:r w:rsidR="0032138E" w:rsidRPr="00385C05">
        <w:rPr>
          <w:rFonts w:ascii="Arial" w:hAnsi="Arial" w:cs="Arial"/>
          <w:kern w:val="20"/>
          <w:sz w:val="24"/>
          <w:szCs w:val="24"/>
          <w:lang w:eastAsia="de-DE"/>
        </w:rPr>
        <w:t xml:space="preserve">ystem to send </w:t>
      </w:r>
      <w:r>
        <w:rPr>
          <w:rFonts w:ascii="Arial" w:hAnsi="Arial" w:cs="Arial"/>
          <w:kern w:val="20"/>
          <w:sz w:val="24"/>
          <w:szCs w:val="24"/>
          <w:lang w:eastAsia="de-DE"/>
        </w:rPr>
        <w:t>n</w:t>
      </w:r>
      <w:r w:rsidR="0032138E" w:rsidRPr="00385C05">
        <w:rPr>
          <w:rFonts w:ascii="Arial" w:hAnsi="Arial" w:cs="Arial"/>
          <w:kern w:val="20"/>
          <w:sz w:val="24"/>
          <w:szCs w:val="24"/>
          <w:lang w:eastAsia="de-DE"/>
        </w:rPr>
        <w:t xml:space="preserve">ational </w:t>
      </w:r>
      <w:r>
        <w:rPr>
          <w:rFonts w:ascii="Arial" w:hAnsi="Arial" w:cs="Arial"/>
          <w:kern w:val="20"/>
          <w:sz w:val="24"/>
          <w:szCs w:val="24"/>
          <w:lang w:eastAsia="de-DE"/>
        </w:rPr>
        <w:t>n</w:t>
      </w:r>
      <w:r w:rsidR="0032138E" w:rsidRPr="00385C05">
        <w:rPr>
          <w:rFonts w:ascii="Arial" w:hAnsi="Arial" w:cs="Arial"/>
          <w:kern w:val="20"/>
          <w:sz w:val="24"/>
          <w:szCs w:val="24"/>
          <w:lang w:eastAsia="de-DE"/>
        </w:rPr>
        <w:t xml:space="preserve">otifiable </w:t>
      </w:r>
      <w:r>
        <w:rPr>
          <w:rFonts w:ascii="Arial" w:hAnsi="Arial" w:cs="Arial"/>
          <w:kern w:val="20"/>
          <w:sz w:val="24"/>
          <w:szCs w:val="24"/>
          <w:lang w:eastAsia="de-DE"/>
        </w:rPr>
        <w:t>disease c</w:t>
      </w:r>
      <w:r w:rsidR="0032138E" w:rsidRPr="00385C05">
        <w:rPr>
          <w:rFonts w:ascii="Arial" w:hAnsi="Arial" w:cs="Arial"/>
          <w:kern w:val="20"/>
          <w:sz w:val="24"/>
          <w:szCs w:val="24"/>
          <w:lang w:eastAsia="de-DE"/>
        </w:rPr>
        <w:t xml:space="preserve">ase </w:t>
      </w:r>
      <w:r>
        <w:rPr>
          <w:rFonts w:ascii="Arial" w:hAnsi="Arial" w:cs="Arial"/>
          <w:kern w:val="20"/>
          <w:sz w:val="24"/>
          <w:szCs w:val="24"/>
          <w:lang w:eastAsia="de-DE"/>
        </w:rPr>
        <w:t>n</w:t>
      </w:r>
      <w:r w:rsidR="0032138E">
        <w:rPr>
          <w:rFonts w:ascii="Arial" w:hAnsi="Arial" w:cs="Arial"/>
          <w:kern w:val="20"/>
          <w:sz w:val="24"/>
          <w:szCs w:val="24"/>
          <w:lang w:eastAsia="de-DE"/>
        </w:rPr>
        <w:t>otifications</w:t>
      </w:r>
      <w:r w:rsidR="0032138E" w:rsidRPr="00385C05">
        <w:rPr>
          <w:rFonts w:ascii="Arial" w:hAnsi="Arial" w:cs="Arial"/>
          <w:kern w:val="20"/>
          <w:sz w:val="24"/>
          <w:szCs w:val="24"/>
          <w:lang w:eastAsia="de-DE"/>
        </w:rPr>
        <w:t xml:space="preserve"> to CDC. </w:t>
      </w:r>
      <w:r w:rsidR="0032138E" w:rsidRPr="00F039BE">
        <w:rPr>
          <w:rFonts w:ascii="Arial" w:hAnsi="Arial" w:cs="Arial"/>
          <w:kern w:val="20"/>
          <w:sz w:val="24"/>
          <w:szCs w:val="24"/>
          <w:lang w:eastAsia="de-DE"/>
        </w:rPr>
        <w:t xml:space="preserve">The surveillance system allows the jurisdiction to enter notification data that </w:t>
      </w:r>
      <w:r w:rsidR="0032138E">
        <w:rPr>
          <w:rFonts w:ascii="Arial" w:hAnsi="Arial" w:cs="Arial"/>
          <w:kern w:val="20"/>
          <w:sz w:val="24"/>
          <w:szCs w:val="24"/>
          <w:lang w:eastAsia="de-DE"/>
        </w:rPr>
        <w:t>are</w:t>
      </w:r>
      <w:r w:rsidR="0032138E" w:rsidRPr="00F039BE">
        <w:rPr>
          <w:rFonts w:ascii="Arial" w:hAnsi="Arial" w:cs="Arial"/>
          <w:kern w:val="20"/>
          <w:sz w:val="24"/>
          <w:szCs w:val="24"/>
          <w:lang w:eastAsia="de-DE"/>
        </w:rPr>
        <w:t xml:space="preserve"> </w:t>
      </w:r>
      <w:r w:rsidR="0032138E">
        <w:rPr>
          <w:rFonts w:ascii="Arial" w:hAnsi="Arial" w:cs="Arial"/>
          <w:kern w:val="20"/>
          <w:sz w:val="24"/>
          <w:szCs w:val="24"/>
          <w:lang w:eastAsia="de-DE"/>
        </w:rPr>
        <w:t>requested</w:t>
      </w:r>
      <w:r w:rsidR="0032138E" w:rsidRPr="00F039BE">
        <w:rPr>
          <w:rFonts w:ascii="Arial" w:hAnsi="Arial" w:cs="Arial"/>
          <w:kern w:val="20"/>
          <w:sz w:val="24"/>
          <w:szCs w:val="24"/>
          <w:lang w:eastAsia="de-DE"/>
        </w:rPr>
        <w:t xml:space="preserve"> for national </w:t>
      </w:r>
      <w:r w:rsidR="0032138E">
        <w:rPr>
          <w:rFonts w:ascii="Arial" w:hAnsi="Arial" w:cs="Arial"/>
          <w:kern w:val="20"/>
          <w:sz w:val="24"/>
          <w:szCs w:val="24"/>
          <w:lang w:eastAsia="de-DE"/>
        </w:rPr>
        <w:t>notification</w:t>
      </w:r>
      <w:r w:rsidR="0032138E" w:rsidRPr="00F039BE">
        <w:rPr>
          <w:rFonts w:ascii="Arial" w:hAnsi="Arial" w:cs="Arial"/>
          <w:kern w:val="20"/>
          <w:sz w:val="24"/>
          <w:szCs w:val="24"/>
          <w:lang w:eastAsia="de-DE"/>
        </w:rPr>
        <w:t xml:space="preserve"> and then transmits a </w:t>
      </w:r>
      <w:r>
        <w:rPr>
          <w:rFonts w:ascii="Arial" w:hAnsi="Arial" w:cs="Arial"/>
          <w:kern w:val="20"/>
          <w:sz w:val="24"/>
          <w:szCs w:val="24"/>
          <w:lang w:eastAsia="de-DE"/>
        </w:rPr>
        <w:t>c</w:t>
      </w:r>
      <w:r w:rsidR="0032138E" w:rsidRPr="00F039BE">
        <w:rPr>
          <w:rFonts w:ascii="Arial" w:hAnsi="Arial" w:cs="Arial"/>
          <w:kern w:val="20"/>
          <w:sz w:val="24"/>
          <w:szCs w:val="24"/>
          <w:lang w:eastAsia="de-DE"/>
        </w:rPr>
        <w:t xml:space="preserve">ase </w:t>
      </w:r>
      <w:r>
        <w:rPr>
          <w:rFonts w:ascii="Arial" w:hAnsi="Arial" w:cs="Arial"/>
          <w:kern w:val="20"/>
          <w:sz w:val="24"/>
          <w:szCs w:val="24"/>
          <w:lang w:eastAsia="de-DE"/>
        </w:rPr>
        <w:t>n</w:t>
      </w:r>
      <w:r w:rsidR="0032138E" w:rsidRPr="00F039BE">
        <w:rPr>
          <w:rFonts w:ascii="Arial" w:hAnsi="Arial" w:cs="Arial"/>
          <w:kern w:val="20"/>
          <w:sz w:val="24"/>
          <w:szCs w:val="24"/>
          <w:lang w:eastAsia="de-DE"/>
        </w:rPr>
        <w:t xml:space="preserve">otification message to CDC. </w:t>
      </w:r>
      <w:r>
        <w:rPr>
          <w:rFonts w:ascii="Arial" w:hAnsi="Arial" w:cs="Arial"/>
          <w:kern w:val="20"/>
          <w:sz w:val="24"/>
          <w:szCs w:val="24"/>
          <w:lang w:eastAsia="de-DE"/>
        </w:rPr>
        <w:t>MPVS will</w:t>
      </w:r>
      <w:r w:rsidR="0032138E" w:rsidRPr="00F039BE">
        <w:rPr>
          <w:rFonts w:ascii="Arial" w:hAnsi="Arial" w:cs="Arial"/>
          <w:kern w:val="20"/>
          <w:sz w:val="24"/>
          <w:szCs w:val="24"/>
          <w:lang w:eastAsia="de-DE"/>
        </w:rPr>
        <w:t xml:space="preserve"> parse the </w:t>
      </w:r>
      <w:r>
        <w:rPr>
          <w:rFonts w:ascii="Arial" w:hAnsi="Arial" w:cs="Arial"/>
          <w:kern w:val="20"/>
          <w:sz w:val="24"/>
          <w:szCs w:val="24"/>
          <w:lang w:eastAsia="de-DE"/>
        </w:rPr>
        <w:t>c</w:t>
      </w:r>
      <w:r w:rsidR="0032138E" w:rsidRPr="00F039BE">
        <w:rPr>
          <w:rFonts w:ascii="Arial" w:hAnsi="Arial" w:cs="Arial"/>
          <w:kern w:val="20"/>
          <w:sz w:val="24"/>
          <w:szCs w:val="24"/>
          <w:lang w:eastAsia="de-DE"/>
        </w:rPr>
        <w:t xml:space="preserve">ase </w:t>
      </w:r>
      <w:r>
        <w:rPr>
          <w:rFonts w:ascii="Arial" w:hAnsi="Arial" w:cs="Arial"/>
          <w:kern w:val="20"/>
          <w:sz w:val="24"/>
          <w:szCs w:val="24"/>
          <w:lang w:eastAsia="de-DE"/>
        </w:rPr>
        <w:t>n</w:t>
      </w:r>
      <w:r w:rsidR="0032138E" w:rsidRPr="00F039BE">
        <w:rPr>
          <w:rFonts w:ascii="Arial" w:hAnsi="Arial" w:cs="Arial"/>
          <w:kern w:val="20"/>
          <w:sz w:val="24"/>
          <w:szCs w:val="24"/>
          <w:lang w:eastAsia="de-DE"/>
        </w:rPr>
        <w:t xml:space="preserve">otification message </w:t>
      </w:r>
      <w:r w:rsidR="00DE1AA3">
        <w:rPr>
          <w:rFonts w:ascii="Arial" w:hAnsi="Arial" w:cs="Arial"/>
          <w:kern w:val="20"/>
          <w:sz w:val="24"/>
          <w:szCs w:val="24"/>
          <w:lang w:eastAsia="de-DE"/>
        </w:rPr>
        <w:t xml:space="preserve">received by CDC </w:t>
      </w:r>
      <w:r>
        <w:rPr>
          <w:rFonts w:ascii="Arial" w:hAnsi="Arial" w:cs="Arial"/>
          <w:kern w:val="20"/>
          <w:sz w:val="24"/>
          <w:szCs w:val="24"/>
          <w:lang w:eastAsia="de-DE"/>
        </w:rPr>
        <w:t xml:space="preserve">by </w:t>
      </w:r>
      <w:r w:rsidR="0032138E" w:rsidRPr="00F039BE">
        <w:rPr>
          <w:rFonts w:ascii="Arial" w:hAnsi="Arial" w:cs="Arial"/>
          <w:kern w:val="20"/>
          <w:sz w:val="24"/>
          <w:szCs w:val="24"/>
          <w:lang w:eastAsia="de-DE"/>
        </w:rPr>
        <w:t xml:space="preserve">using HL7 receiver rules and </w:t>
      </w:r>
      <w:r>
        <w:rPr>
          <w:rFonts w:ascii="Arial" w:hAnsi="Arial" w:cs="Arial"/>
          <w:kern w:val="20"/>
          <w:sz w:val="24"/>
          <w:szCs w:val="24"/>
          <w:lang w:eastAsia="de-DE"/>
        </w:rPr>
        <w:t xml:space="preserve">also </w:t>
      </w:r>
      <w:r w:rsidR="0032138E" w:rsidRPr="00F039BE">
        <w:rPr>
          <w:rFonts w:ascii="Arial" w:hAnsi="Arial" w:cs="Arial"/>
          <w:kern w:val="20"/>
          <w:sz w:val="24"/>
          <w:szCs w:val="24"/>
          <w:lang w:eastAsia="de-DE"/>
        </w:rPr>
        <w:t>appl</w:t>
      </w:r>
      <w:r>
        <w:rPr>
          <w:rFonts w:ascii="Arial" w:hAnsi="Arial" w:cs="Arial"/>
          <w:kern w:val="20"/>
          <w:sz w:val="24"/>
          <w:szCs w:val="24"/>
          <w:lang w:eastAsia="de-DE"/>
        </w:rPr>
        <w:t>y</w:t>
      </w:r>
      <w:r w:rsidR="0032138E">
        <w:rPr>
          <w:rFonts w:ascii="Arial" w:hAnsi="Arial" w:cs="Arial"/>
          <w:kern w:val="20"/>
          <w:sz w:val="24"/>
          <w:szCs w:val="24"/>
          <w:lang w:eastAsia="de-DE"/>
        </w:rPr>
        <w:t xml:space="preserve"> </w:t>
      </w:r>
      <w:r w:rsidR="0032138E" w:rsidRPr="00F039BE">
        <w:rPr>
          <w:rFonts w:ascii="Arial" w:hAnsi="Arial" w:cs="Arial"/>
          <w:kern w:val="20"/>
          <w:sz w:val="24"/>
          <w:szCs w:val="24"/>
          <w:lang w:eastAsia="de-DE"/>
        </w:rPr>
        <w:t xml:space="preserve">additional business rules. If basic structural rules are followed and minimal required data are present, </w:t>
      </w:r>
      <w:r>
        <w:rPr>
          <w:rFonts w:ascii="Arial" w:hAnsi="Arial" w:cs="Arial"/>
          <w:kern w:val="20"/>
          <w:sz w:val="24"/>
          <w:szCs w:val="24"/>
          <w:lang w:eastAsia="de-DE"/>
        </w:rPr>
        <w:t xml:space="preserve">MVPS </w:t>
      </w:r>
      <w:r w:rsidR="00097B2C">
        <w:rPr>
          <w:rFonts w:ascii="Arial" w:hAnsi="Arial" w:cs="Arial"/>
          <w:kern w:val="20"/>
          <w:sz w:val="24"/>
          <w:szCs w:val="24"/>
          <w:lang w:eastAsia="de-DE"/>
        </w:rPr>
        <w:t xml:space="preserve">will </w:t>
      </w:r>
      <w:r>
        <w:rPr>
          <w:rFonts w:ascii="Arial" w:hAnsi="Arial" w:cs="Arial"/>
          <w:kern w:val="20"/>
          <w:sz w:val="24"/>
          <w:szCs w:val="24"/>
          <w:lang w:eastAsia="de-DE"/>
        </w:rPr>
        <w:t xml:space="preserve">accept </w:t>
      </w:r>
      <w:r w:rsidR="0032138E" w:rsidRPr="00F039BE">
        <w:rPr>
          <w:rFonts w:ascii="Arial" w:hAnsi="Arial" w:cs="Arial"/>
          <w:kern w:val="20"/>
          <w:sz w:val="24"/>
          <w:szCs w:val="24"/>
          <w:lang w:eastAsia="de-DE"/>
        </w:rPr>
        <w:t xml:space="preserve">the message </w:t>
      </w:r>
      <w:r>
        <w:rPr>
          <w:rFonts w:ascii="Arial" w:hAnsi="Arial" w:cs="Arial"/>
          <w:kern w:val="20"/>
          <w:sz w:val="24"/>
          <w:szCs w:val="24"/>
          <w:lang w:eastAsia="de-DE"/>
        </w:rPr>
        <w:t xml:space="preserve">and </w:t>
      </w:r>
      <w:r w:rsidR="0032138E" w:rsidRPr="00F039BE">
        <w:rPr>
          <w:rFonts w:ascii="Arial" w:hAnsi="Arial" w:cs="Arial"/>
          <w:kern w:val="20"/>
          <w:sz w:val="24"/>
          <w:szCs w:val="24"/>
          <w:lang w:eastAsia="de-DE"/>
        </w:rPr>
        <w:t>process</w:t>
      </w:r>
      <w:r>
        <w:rPr>
          <w:rFonts w:ascii="Arial" w:hAnsi="Arial" w:cs="Arial"/>
          <w:kern w:val="20"/>
          <w:sz w:val="24"/>
          <w:szCs w:val="24"/>
          <w:lang w:eastAsia="de-DE"/>
        </w:rPr>
        <w:t xml:space="preserve"> it</w:t>
      </w:r>
      <w:r w:rsidR="0032138E" w:rsidRPr="00F039BE">
        <w:rPr>
          <w:rFonts w:ascii="Arial" w:hAnsi="Arial" w:cs="Arial"/>
          <w:kern w:val="20"/>
          <w:sz w:val="24"/>
          <w:szCs w:val="24"/>
          <w:lang w:eastAsia="de-DE"/>
        </w:rPr>
        <w:t xml:space="preserve"> for provisioning.</w:t>
      </w:r>
    </w:p>
    <w:p w14:paraId="5EB6DAA3" w14:textId="77777777" w:rsidR="00B67800" w:rsidRDefault="00A22D86" w:rsidP="00107CDE">
      <w:pPr>
        <w:pStyle w:val="NormalWeb"/>
        <w:spacing w:before="120" w:beforeAutospacing="0"/>
        <w:jc w:val="both"/>
        <w:rPr>
          <w:rFonts w:ascii="Arial" w:hAnsi="Arial" w:cs="Arial"/>
        </w:rPr>
      </w:pPr>
      <w:r w:rsidRPr="00385C05">
        <w:rPr>
          <w:rFonts w:ascii="Arial" w:hAnsi="Arial" w:cs="Arial"/>
        </w:rPr>
        <w:lastRenderedPageBreak/>
        <w:t xml:space="preserve">This document specifies the static structure and the dynamic processing requirements for the use of the </w:t>
      </w:r>
      <w:r w:rsidRPr="00385C05">
        <w:rPr>
          <w:rFonts w:ascii="Arial" w:hAnsi="Arial" w:cs="Arial"/>
          <w:i/>
        </w:rPr>
        <w:t>HL7 Version 2.5.1 Unsolicited Observation Message</w:t>
      </w:r>
      <w:r w:rsidRPr="00385C05">
        <w:rPr>
          <w:rFonts w:ascii="Arial" w:hAnsi="Arial" w:cs="Arial"/>
        </w:rPr>
        <w:t xml:space="preserve"> (ORU^R01) to support electronic interchange of any </w:t>
      </w:r>
      <w:r w:rsidR="002061D4">
        <w:rPr>
          <w:rFonts w:ascii="Arial" w:hAnsi="Arial" w:cs="Arial"/>
        </w:rPr>
        <w:t>N</w:t>
      </w:r>
      <w:r w:rsidRPr="00385C05">
        <w:rPr>
          <w:rFonts w:ascii="Arial" w:hAnsi="Arial" w:cs="Arial"/>
        </w:rPr>
        <w:t xml:space="preserve">ationally </w:t>
      </w:r>
      <w:r w:rsidR="002061D4">
        <w:rPr>
          <w:rFonts w:ascii="Arial" w:hAnsi="Arial" w:cs="Arial"/>
        </w:rPr>
        <w:t>N</w:t>
      </w:r>
      <w:r w:rsidRPr="00385C05">
        <w:rPr>
          <w:rFonts w:ascii="Arial" w:hAnsi="Arial" w:cs="Arial"/>
        </w:rPr>
        <w:t xml:space="preserve">otifiable </w:t>
      </w:r>
      <w:r w:rsidR="002061D4">
        <w:rPr>
          <w:rFonts w:ascii="Arial" w:hAnsi="Arial" w:cs="Arial"/>
        </w:rPr>
        <w:t>C</w:t>
      </w:r>
      <w:r w:rsidRPr="00385C05">
        <w:rPr>
          <w:rFonts w:ascii="Arial" w:hAnsi="Arial" w:cs="Arial"/>
        </w:rPr>
        <w:t>ondition limited data set fro</w:t>
      </w:r>
      <w:r>
        <w:rPr>
          <w:rFonts w:ascii="Arial" w:hAnsi="Arial" w:cs="Arial"/>
        </w:rPr>
        <w:t xml:space="preserve">m public health entities to </w:t>
      </w:r>
      <w:r w:rsidRPr="00385C05">
        <w:rPr>
          <w:rFonts w:ascii="Arial" w:hAnsi="Arial" w:cs="Arial"/>
        </w:rPr>
        <w:t>CDC.</w:t>
      </w:r>
      <w:r>
        <w:rPr>
          <w:rFonts w:ascii="Arial" w:hAnsi="Arial" w:cs="Arial"/>
        </w:rPr>
        <w:t xml:space="preserve"> </w:t>
      </w:r>
      <w:r w:rsidR="00AA525D" w:rsidRPr="00385C05">
        <w:rPr>
          <w:rFonts w:ascii="Arial" w:hAnsi="Arial" w:cs="Arial"/>
        </w:rPr>
        <w:t>HL7 Version 2 is the most widely used standard for computer communication of patient information in the U</w:t>
      </w:r>
      <w:r w:rsidR="00AA525D">
        <w:rPr>
          <w:rFonts w:ascii="Arial" w:hAnsi="Arial" w:cs="Arial"/>
        </w:rPr>
        <w:t>.</w:t>
      </w:r>
      <w:r w:rsidR="00AA525D" w:rsidRPr="00385C05">
        <w:rPr>
          <w:rFonts w:ascii="Arial" w:hAnsi="Arial" w:cs="Arial"/>
        </w:rPr>
        <w:t>S</w:t>
      </w:r>
      <w:r w:rsidR="00AA525D">
        <w:rPr>
          <w:rFonts w:ascii="Arial" w:hAnsi="Arial" w:cs="Arial"/>
        </w:rPr>
        <w:t>.</w:t>
      </w:r>
      <w:r w:rsidR="00AA525D" w:rsidRPr="00385C05">
        <w:rPr>
          <w:rFonts w:ascii="Arial" w:hAnsi="Arial" w:cs="Arial"/>
        </w:rPr>
        <w:t xml:space="preserve"> </w:t>
      </w:r>
      <w:r w:rsidR="00AA525D">
        <w:rPr>
          <w:rFonts w:ascii="Arial" w:hAnsi="Arial" w:cs="Arial"/>
        </w:rPr>
        <w:t>h</w:t>
      </w:r>
      <w:r w:rsidR="00AA525D" w:rsidRPr="00385C05">
        <w:rPr>
          <w:rFonts w:ascii="Arial" w:hAnsi="Arial" w:cs="Arial"/>
        </w:rPr>
        <w:t xml:space="preserve">ealthcare industry today. This </w:t>
      </w:r>
      <w:r w:rsidR="00D837A5">
        <w:rPr>
          <w:rFonts w:ascii="Arial" w:hAnsi="Arial" w:cs="Arial"/>
        </w:rPr>
        <w:t xml:space="preserve">specification </w:t>
      </w:r>
      <w:r w:rsidR="00AA525D" w:rsidRPr="00385C05">
        <w:rPr>
          <w:rFonts w:ascii="Arial" w:hAnsi="Arial" w:cs="Arial"/>
        </w:rPr>
        <w:t>is based on the HL7 version 2.5.1 messaging standard</w:t>
      </w:r>
      <w:r w:rsidR="00B67800">
        <w:rPr>
          <w:rFonts w:ascii="Arial" w:hAnsi="Arial" w:cs="Arial"/>
        </w:rPr>
        <w:t>.</w:t>
      </w:r>
    </w:p>
    <w:p w14:paraId="27EE9B43" w14:textId="77777777" w:rsidR="00B67800" w:rsidRPr="00B67800" w:rsidRDefault="007A08FC" w:rsidP="000D3A16">
      <w:pPr>
        <w:pStyle w:val="Heading2"/>
      </w:pPr>
      <w:bookmarkStart w:id="13" w:name="_Toc487203618"/>
      <w:r w:rsidRPr="007A08FC">
        <w:t>Acronyms</w:t>
      </w:r>
      <w:bookmarkEnd w:id="12"/>
      <w:bookmarkEnd w:id="13"/>
    </w:p>
    <w:p w14:paraId="07C714B0"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APHL</w:t>
      </w:r>
      <w:r w:rsidRPr="004A68DE">
        <w:rPr>
          <w:rFonts w:ascii="Arial" w:hAnsi="Arial" w:cs="Arial"/>
          <w:sz w:val="24"/>
          <w:szCs w:val="20"/>
        </w:rPr>
        <w:tab/>
        <w:t>Association of Public Health Laboratories</w:t>
      </w:r>
      <w:bookmarkStart w:id="14" w:name="_Toc486508272"/>
      <w:bookmarkEnd w:id="14"/>
    </w:p>
    <w:p w14:paraId="7B715204"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CDC</w:t>
      </w:r>
      <w:r w:rsidRPr="004A68DE">
        <w:rPr>
          <w:rFonts w:ascii="Arial" w:hAnsi="Arial" w:cs="Arial"/>
          <w:sz w:val="24"/>
          <w:szCs w:val="20"/>
        </w:rPr>
        <w:tab/>
        <w:t>Centers for Disease Control and Prevention</w:t>
      </w:r>
      <w:bookmarkStart w:id="15" w:name="_Toc486508273"/>
      <w:bookmarkEnd w:id="15"/>
    </w:p>
    <w:p w14:paraId="4564587E"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EHR</w:t>
      </w:r>
      <w:r w:rsidRPr="004A68DE">
        <w:rPr>
          <w:rFonts w:ascii="Arial" w:hAnsi="Arial" w:cs="Arial"/>
          <w:sz w:val="24"/>
          <w:szCs w:val="20"/>
        </w:rPr>
        <w:tab/>
        <w:t>Electronic Health Record</w:t>
      </w:r>
      <w:bookmarkStart w:id="16" w:name="_Toc486508274"/>
      <w:bookmarkEnd w:id="16"/>
    </w:p>
    <w:p w14:paraId="35A3A920" w14:textId="77777777" w:rsidR="008C5C9B" w:rsidRPr="004A68DE" w:rsidRDefault="008C5C9B" w:rsidP="004A68DE">
      <w:pPr>
        <w:tabs>
          <w:tab w:val="left" w:pos="540"/>
          <w:tab w:val="left" w:pos="1800"/>
        </w:tabs>
        <w:ind w:left="432"/>
        <w:rPr>
          <w:rFonts w:ascii="Arial" w:hAnsi="Arial" w:cs="Arial"/>
          <w:sz w:val="24"/>
          <w:szCs w:val="20"/>
        </w:rPr>
      </w:pPr>
      <w:r w:rsidRPr="004A68DE">
        <w:rPr>
          <w:rFonts w:ascii="Arial" w:hAnsi="Arial" w:cs="Arial"/>
          <w:sz w:val="24"/>
          <w:szCs w:val="20"/>
        </w:rPr>
        <w:t>ELR</w:t>
      </w:r>
      <w:r w:rsidRPr="004A68DE">
        <w:rPr>
          <w:rFonts w:ascii="Arial" w:hAnsi="Arial" w:cs="Arial"/>
          <w:sz w:val="24"/>
          <w:szCs w:val="20"/>
        </w:rPr>
        <w:tab/>
        <w:t>Electronic Laboratory Reporting</w:t>
      </w:r>
      <w:bookmarkStart w:id="17" w:name="_Toc486508275"/>
      <w:bookmarkEnd w:id="17"/>
    </w:p>
    <w:p w14:paraId="629BF1D0"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HL7</w:t>
      </w:r>
      <w:r w:rsidRPr="004A68DE">
        <w:rPr>
          <w:rFonts w:ascii="Arial" w:hAnsi="Arial" w:cs="Arial"/>
          <w:sz w:val="24"/>
          <w:szCs w:val="20"/>
        </w:rPr>
        <w:tab/>
        <w:t>Health Level Seven</w:t>
      </w:r>
      <w:bookmarkStart w:id="18" w:name="_Toc486508276"/>
      <w:bookmarkEnd w:id="18"/>
    </w:p>
    <w:p w14:paraId="13989374"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LIS</w:t>
      </w:r>
      <w:r w:rsidRPr="004A68DE">
        <w:rPr>
          <w:rFonts w:ascii="Arial" w:hAnsi="Arial" w:cs="Arial"/>
          <w:sz w:val="24"/>
          <w:szCs w:val="20"/>
        </w:rPr>
        <w:tab/>
        <w:t>Laboratory Information System</w:t>
      </w:r>
      <w:bookmarkStart w:id="19" w:name="_Toc486508277"/>
      <w:bookmarkEnd w:id="19"/>
    </w:p>
    <w:p w14:paraId="5F5D8947" w14:textId="77777777" w:rsidR="00591D50" w:rsidRPr="004A68DE" w:rsidRDefault="00591D50" w:rsidP="004A68DE">
      <w:pPr>
        <w:tabs>
          <w:tab w:val="left" w:pos="540"/>
          <w:tab w:val="left" w:pos="1800"/>
        </w:tabs>
        <w:ind w:left="432"/>
        <w:rPr>
          <w:rFonts w:ascii="Arial" w:hAnsi="Arial" w:cs="Arial"/>
          <w:sz w:val="24"/>
          <w:szCs w:val="20"/>
        </w:rPr>
      </w:pPr>
      <w:r w:rsidRPr="004A68DE">
        <w:rPr>
          <w:rFonts w:ascii="Arial" w:hAnsi="Arial" w:cs="Arial"/>
          <w:sz w:val="24"/>
          <w:szCs w:val="20"/>
        </w:rPr>
        <w:t xml:space="preserve">MMG </w:t>
      </w:r>
      <w:r w:rsidRPr="004A68DE">
        <w:rPr>
          <w:rFonts w:ascii="Arial" w:hAnsi="Arial" w:cs="Arial"/>
          <w:sz w:val="24"/>
          <w:szCs w:val="20"/>
        </w:rPr>
        <w:tab/>
        <w:t>Message Mapping Guide</w:t>
      </w:r>
      <w:bookmarkStart w:id="20" w:name="_Toc486508278"/>
      <w:bookmarkEnd w:id="20"/>
    </w:p>
    <w:p w14:paraId="22685537"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MVPS</w:t>
      </w:r>
      <w:r w:rsidRPr="004A68DE">
        <w:rPr>
          <w:rFonts w:ascii="Arial" w:hAnsi="Arial" w:cs="Arial"/>
          <w:sz w:val="24"/>
          <w:szCs w:val="20"/>
        </w:rPr>
        <w:tab/>
        <w:t>Message Validation</w:t>
      </w:r>
      <w:r w:rsidR="008F4831" w:rsidRPr="004A68DE">
        <w:rPr>
          <w:rFonts w:ascii="Arial" w:hAnsi="Arial" w:cs="Arial"/>
          <w:sz w:val="24"/>
          <w:szCs w:val="20"/>
        </w:rPr>
        <w:t>,</w:t>
      </w:r>
      <w:r w:rsidRPr="004A68DE">
        <w:rPr>
          <w:rFonts w:ascii="Arial" w:hAnsi="Arial" w:cs="Arial"/>
          <w:sz w:val="24"/>
          <w:szCs w:val="20"/>
        </w:rPr>
        <w:t xml:space="preserve"> Processing</w:t>
      </w:r>
      <w:r w:rsidR="008F4831" w:rsidRPr="004A68DE">
        <w:rPr>
          <w:rFonts w:ascii="Arial" w:hAnsi="Arial" w:cs="Arial"/>
          <w:sz w:val="24"/>
          <w:szCs w:val="20"/>
        </w:rPr>
        <w:t>, and Provisioning System</w:t>
      </w:r>
      <w:bookmarkStart w:id="21" w:name="_Toc486508279"/>
      <w:bookmarkEnd w:id="21"/>
    </w:p>
    <w:p w14:paraId="1799F274"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NBS</w:t>
      </w:r>
      <w:r w:rsidRPr="004A68DE">
        <w:rPr>
          <w:rFonts w:ascii="Arial" w:hAnsi="Arial" w:cs="Arial"/>
          <w:sz w:val="24"/>
          <w:szCs w:val="20"/>
        </w:rPr>
        <w:tab/>
        <w:t>NEDSS Base System</w:t>
      </w:r>
      <w:bookmarkStart w:id="22" w:name="_Toc486508280"/>
      <w:bookmarkEnd w:id="22"/>
    </w:p>
    <w:p w14:paraId="07F70CF5"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NEDSS</w:t>
      </w:r>
      <w:r w:rsidRPr="004A68DE">
        <w:rPr>
          <w:rFonts w:ascii="Arial" w:hAnsi="Arial" w:cs="Arial"/>
          <w:sz w:val="24"/>
          <w:szCs w:val="20"/>
        </w:rPr>
        <w:tab/>
        <w:t>National Electronic Disease Surveillance System</w:t>
      </w:r>
      <w:bookmarkStart w:id="23" w:name="_Toc486508281"/>
      <w:bookmarkEnd w:id="23"/>
    </w:p>
    <w:p w14:paraId="2BB8CB0D"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NND</w:t>
      </w:r>
      <w:r w:rsidRPr="004A68DE">
        <w:rPr>
          <w:rFonts w:ascii="Arial" w:hAnsi="Arial" w:cs="Arial"/>
          <w:sz w:val="24"/>
          <w:szCs w:val="20"/>
        </w:rPr>
        <w:tab/>
        <w:t>Nationally Notifiable Disease</w:t>
      </w:r>
      <w:bookmarkStart w:id="24" w:name="_Toc486508282"/>
      <w:bookmarkEnd w:id="24"/>
    </w:p>
    <w:p w14:paraId="6B528677" w14:textId="77777777" w:rsidR="00A57DF0" w:rsidRPr="004A68DE" w:rsidRDefault="007A08FC" w:rsidP="004A68DE">
      <w:pPr>
        <w:tabs>
          <w:tab w:val="left" w:pos="540"/>
          <w:tab w:val="left" w:pos="1800"/>
        </w:tabs>
        <w:ind w:left="432"/>
        <w:rPr>
          <w:rFonts w:ascii="Arial" w:hAnsi="Arial" w:cs="Arial"/>
          <w:strike/>
          <w:sz w:val="24"/>
          <w:szCs w:val="20"/>
        </w:rPr>
      </w:pPr>
      <w:r w:rsidRPr="004A68DE">
        <w:rPr>
          <w:rFonts w:ascii="Arial" w:hAnsi="Arial" w:cs="Arial"/>
          <w:sz w:val="24"/>
          <w:szCs w:val="20"/>
        </w:rPr>
        <w:t>NNDSS</w:t>
      </w:r>
      <w:r w:rsidRPr="004A68DE">
        <w:rPr>
          <w:rFonts w:ascii="Arial" w:hAnsi="Arial" w:cs="Arial"/>
          <w:sz w:val="24"/>
          <w:szCs w:val="20"/>
        </w:rPr>
        <w:tab/>
        <w:t>National Notifiable Diseases Surveillance System</w:t>
      </w:r>
      <w:bookmarkStart w:id="25" w:name="_Toc486508283"/>
      <w:bookmarkEnd w:id="25"/>
    </w:p>
    <w:p w14:paraId="57FD6DC7" w14:textId="77777777" w:rsidR="00B67800" w:rsidRPr="004A68DE" w:rsidRDefault="006D1FEA" w:rsidP="004A68DE">
      <w:pPr>
        <w:tabs>
          <w:tab w:val="left" w:pos="540"/>
          <w:tab w:val="left" w:pos="1800"/>
        </w:tabs>
        <w:ind w:left="432"/>
        <w:rPr>
          <w:rFonts w:ascii="Arial" w:hAnsi="Arial" w:cs="Arial"/>
          <w:sz w:val="24"/>
          <w:szCs w:val="20"/>
        </w:rPr>
      </w:pPr>
      <w:r w:rsidRPr="004A68DE">
        <w:rPr>
          <w:rFonts w:ascii="Arial" w:hAnsi="Arial" w:cs="Arial"/>
          <w:sz w:val="24"/>
          <w:szCs w:val="20"/>
        </w:rPr>
        <w:t>OID</w:t>
      </w:r>
      <w:r w:rsidR="00F46805" w:rsidRPr="004A68DE">
        <w:rPr>
          <w:rFonts w:ascii="Arial" w:hAnsi="Arial" w:cs="Arial"/>
          <w:sz w:val="24"/>
          <w:szCs w:val="20"/>
        </w:rPr>
        <w:tab/>
        <w:t>Object Identifier</w:t>
      </w:r>
      <w:bookmarkStart w:id="26" w:name="_Toc486508284"/>
      <w:bookmarkEnd w:id="26"/>
    </w:p>
    <w:p w14:paraId="30695086" w14:textId="77777777" w:rsidR="008C325A" w:rsidRPr="00385C05" w:rsidRDefault="008C325A" w:rsidP="000D3A16">
      <w:pPr>
        <w:pStyle w:val="Heading2"/>
      </w:pPr>
      <w:bookmarkStart w:id="27" w:name="_Toc403064958"/>
      <w:bookmarkStart w:id="28" w:name="_Toc487203619"/>
      <w:r w:rsidRPr="00385C05">
        <w:t>P</w:t>
      </w:r>
      <w:r w:rsidR="00167073" w:rsidRPr="00385C05">
        <w:t>urpose</w:t>
      </w:r>
      <w:r w:rsidR="006E151C" w:rsidRPr="00385C05">
        <w:t xml:space="preserve"> and Scope</w:t>
      </w:r>
      <w:bookmarkEnd w:id="27"/>
      <w:bookmarkEnd w:id="28"/>
    </w:p>
    <w:p w14:paraId="5342E75D" w14:textId="77777777" w:rsidR="003F7E0C" w:rsidRPr="00385C05" w:rsidRDefault="008C325A" w:rsidP="00107CDE">
      <w:pPr>
        <w:spacing w:before="120" w:after="120"/>
        <w:jc w:val="both"/>
        <w:rPr>
          <w:rFonts w:ascii="Arial" w:hAnsi="Arial" w:cs="Arial"/>
          <w:sz w:val="24"/>
          <w:szCs w:val="24"/>
        </w:rPr>
      </w:pPr>
      <w:bookmarkStart w:id="29" w:name="_Toc165197087"/>
      <w:r w:rsidRPr="00385C05">
        <w:rPr>
          <w:rFonts w:ascii="Arial" w:hAnsi="Arial" w:cs="Arial"/>
          <w:sz w:val="24"/>
          <w:szCs w:val="24"/>
        </w:rPr>
        <w:t xml:space="preserve">This document specifies the static structure and </w:t>
      </w:r>
      <w:r w:rsidR="0063633C" w:rsidRPr="00385C05">
        <w:rPr>
          <w:rFonts w:ascii="Arial" w:hAnsi="Arial" w:cs="Arial"/>
          <w:sz w:val="24"/>
          <w:szCs w:val="24"/>
        </w:rPr>
        <w:t>the dynamic processing requirements</w:t>
      </w:r>
      <w:r w:rsidRPr="00385C05">
        <w:rPr>
          <w:rFonts w:ascii="Arial" w:hAnsi="Arial" w:cs="Arial"/>
          <w:sz w:val="24"/>
          <w:szCs w:val="24"/>
        </w:rPr>
        <w:t xml:space="preserve"> for the use of the </w:t>
      </w:r>
      <w:r w:rsidRPr="00385C05">
        <w:rPr>
          <w:rFonts w:ascii="Arial" w:hAnsi="Arial" w:cs="Arial"/>
          <w:i/>
          <w:sz w:val="24"/>
          <w:szCs w:val="24"/>
        </w:rPr>
        <w:t xml:space="preserve">Health Level 7 (HL7) Version 2.5.1 Unsolicited </w:t>
      </w:r>
      <w:r w:rsidR="007411ED" w:rsidRPr="00385C05">
        <w:rPr>
          <w:rFonts w:ascii="Arial" w:hAnsi="Arial" w:cs="Arial"/>
          <w:i/>
          <w:sz w:val="24"/>
          <w:szCs w:val="24"/>
        </w:rPr>
        <w:t>Observation</w:t>
      </w:r>
      <w:r w:rsidRPr="00385C05">
        <w:rPr>
          <w:rFonts w:ascii="Arial" w:hAnsi="Arial" w:cs="Arial"/>
          <w:i/>
          <w:sz w:val="24"/>
          <w:szCs w:val="24"/>
        </w:rPr>
        <w:t xml:space="preserve"> Message</w:t>
      </w:r>
      <w:r w:rsidRPr="00385C05">
        <w:rPr>
          <w:rFonts w:ascii="Arial" w:hAnsi="Arial" w:cs="Arial"/>
          <w:sz w:val="24"/>
          <w:szCs w:val="24"/>
        </w:rPr>
        <w:t xml:space="preserve"> (ORU^R01) to support electronic interchange of any Nationally Notifiable Condition limited data set from public health entities to CDC. </w:t>
      </w:r>
      <w:r w:rsidR="003F7E0C" w:rsidRPr="00385C05">
        <w:rPr>
          <w:rFonts w:ascii="Arial" w:hAnsi="Arial" w:cs="Arial"/>
          <w:sz w:val="24"/>
          <w:szCs w:val="24"/>
        </w:rPr>
        <w:t xml:space="preserve">The data set is limited to the </w:t>
      </w:r>
      <w:r w:rsidR="008F4831">
        <w:rPr>
          <w:rFonts w:ascii="Arial" w:hAnsi="Arial" w:cs="Arial"/>
          <w:sz w:val="24"/>
          <w:szCs w:val="24"/>
        </w:rPr>
        <w:t>Office of Management and Budget (</w:t>
      </w:r>
      <w:r w:rsidR="003F7E0C" w:rsidRPr="00385C05">
        <w:rPr>
          <w:rFonts w:ascii="Arial" w:hAnsi="Arial" w:cs="Arial"/>
          <w:sz w:val="24"/>
          <w:szCs w:val="24"/>
        </w:rPr>
        <w:t>OMB</w:t>
      </w:r>
      <w:r w:rsidR="008F4831">
        <w:rPr>
          <w:rFonts w:ascii="Arial" w:hAnsi="Arial" w:cs="Arial"/>
          <w:sz w:val="24"/>
          <w:szCs w:val="24"/>
        </w:rPr>
        <w:t>)</w:t>
      </w:r>
      <w:r w:rsidR="00D37AAD">
        <w:rPr>
          <w:rFonts w:ascii="Arial" w:hAnsi="Arial" w:cs="Arial"/>
          <w:sz w:val="24"/>
          <w:szCs w:val="24"/>
        </w:rPr>
        <w:t xml:space="preserve"> </w:t>
      </w:r>
      <w:r w:rsidR="003F7E0C" w:rsidRPr="00385C05">
        <w:rPr>
          <w:rFonts w:ascii="Arial" w:hAnsi="Arial" w:cs="Arial"/>
          <w:sz w:val="24"/>
          <w:szCs w:val="24"/>
        </w:rPr>
        <w:t xml:space="preserve">approved list </w:t>
      </w:r>
      <w:r w:rsidR="0063633C" w:rsidRPr="00385C05">
        <w:rPr>
          <w:rFonts w:ascii="Arial" w:hAnsi="Arial" w:cs="Arial"/>
          <w:sz w:val="24"/>
          <w:szCs w:val="24"/>
        </w:rPr>
        <w:t xml:space="preserve">of variables </w:t>
      </w:r>
      <w:r w:rsidR="003F7E0C" w:rsidRPr="00385C05">
        <w:rPr>
          <w:rFonts w:ascii="Arial" w:hAnsi="Arial" w:cs="Arial"/>
          <w:sz w:val="24"/>
          <w:szCs w:val="24"/>
        </w:rPr>
        <w:t xml:space="preserve">for each condition, which includes a set of generic variables that are used for any individual condition reporting. </w:t>
      </w:r>
    </w:p>
    <w:p w14:paraId="48B2CDF3" w14:textId="77777777" w:rsidR="00A81B88" w:rsidRPr="00385C05" w:rsidRDefault="008C325A" w:rsidP="00107CDE">
      <w:pPr>
        <w:spacing w:before="120" w:after="120"/>
        <w:jc w:val="both"/>
        <w:rPr>
          <w:rFonts w:ascii="Arial" w:hAnsi="Arial" w:cs="Arial"/>
          <w:sz w:val="24"/>
          <w:szCs w:val="24"/>
        </w:rPr>
      </w:pPr>
      <w:r w:rsidRPr="00385C05">
        <w:rPr>
          <w:rFonts w:ascii="Arial" w:hAnsi="Arial" w:cs="Arial"/>
          <w:sz w:val="24"/>
          <w:szCs w:val="24"/>
        </w:rPr>
        <w:t xml:space="preserve">The </w:t>
      </w:r>
      <w:r w:rsidR="003F7E0C" w:rsidRPr="00385C05">
        <w:rPr>
          <w:rFonts w:ascii="Arial" w:hAnsi="Arial" w:cs="Arial"/>
          <w:sz w:val="24"/>
          <w:szCs w:val="24"/>
        </w:rPr>
        <w:t>ORU^R01 Unsolicited Observation M</w:t>
      </w:r>
      <w:r w:rsidR="008438F0" w:rsidRPr="00385C05">
        <w:rPr>
          <w:rFonts w:ascii="Arial" w:hAnsi="Arial" w:cs="Arial"/>
          <w:sz w:val="24"/>
          <w:szCs w:val="24"/>
        </w:rPr>
        <w:t>e</w:t>
      </w:r>
      <w:r w:rsidRPr="00385C05">
        <w:rPr>
          <w:rFonts w:ascii="Arial" w:hAnsi="Arial" w:cs="Arial"/>
          <w:sz w:val="24"/>
          <w:szCs w:val="24"/>
        </w:rPr>
        <w:t xml:space="preserve">ssage structure is the same </w:t>
      </w:r>
      <w:r w:rsidR="00904119" w:rsidRPr="00385C05">
        <w:rPr>
          <w:rFonts w:ascii="Arial" w:hAnsi="Arial" w:cs="Arial"/>
          <w:sz w:val="24"/>
          <w:szCs w:val="24"/>
        </w:rPr>
        <w:t xml:space="preserve">for all </w:t>
      </w:r>
      <w:r w:rsidR="00F039BE">
        <w:rPr>
          <w:rFonts w:ascii="Arial" w:hAnsi="Arial" w:cs="Arial"/>
          <w:sz w:val="24"/>
          <w:szCs w:val="24"/>
        </w:rPr>
        <w:t xml:space="preserve">individual </w:t>
      </w:r>
      <w:r w:rsidR="00904119" w:rsidRPr="00385C05">
        <w:rPr>
          <w:rFonts w:ascii="Arial" w:hAnsi="Arial" w:cs="Arial"/>
          <w:sz w:val="24"/>
          <w:szCs w:val="24"/>
        </w:rPr>
        <w:t xml:space="preserve">case notifications, regardless of the condition for which </w:t>
      </w:r>
      <w:r w:rsidR="008438F0" w:rsidRPr="00385C05">
        <w:rPr>
          <w:rFonts w:ascii="Arial" w:hAnsi="Arial" w:cs="Arial"/>
          <w:sz w:val="24"/>
          <w:szCs w:val="24"/>
        </w:rPr>
        <w:t>it is being used</w:t>
      </w:r>
      <w:r w:rsidR="0063633C" w:rsidRPr="00385C05">
        <w:rPr>
          <w:rFonts w:ascii="Arial" w:hAnsi="Arial" w:cs="Arial"/>
          <w:sz w:val="24"/>
          <w:szCs w:val="24"/>
        </w:rPr>
        <w:t>.</w:t>
      </w:r>
      <w:r w:rsidR="00F039BE">
        <w:rPr>
          <w:rFonts w:ascii="Arial" w:hAnsi="Arial" w:cs="Arial"/>
          <w:sz w:val="24"/>
          <w:szCs w:val="24"/>
        </w:rPr>
        <w:t xml:space="preserve">  The structure is the same for all Summary notifications, with the exception that the PATIENT segment group is not required.</w:t>
      </w:r>
    </w:p>
    <w:p w14:paraId="0E93C417" w14:textId="77777777" w:rsidR="00AD0822" w:rsidRPr="00385C05" w:rsidRDefault="007411ED" w:rsidP="00107CDE">
      <w:pPr>
        <w:spacing w:before="120" w:after="120"/>
        <w:jc w:val="both"/>
        <w:rPr>
          <w:rFonts w:ascii="Arial" w:hAnsi="Arial" w:cs="Arial"/>
          <w:sz w:val="24"/>
          <w:szCs w:val="24"/>
        </w:rPr>
      </w:pPr>
      <w:r w:rsidRPr="00385C05">
        <w:rPr>
          <w:rFonts w:ascii="Arial" w:hAnsi="Arial" w:cs="Arial"/>
          <w:sz w:val="24"/>
          <w:szCs w:val="24"/>
        </w:rPr>
        <w:t xml:space="preserve">This document </w:t>
      </w:r>
      <w:r w:rsidR="00017741" w:rsidRPr="00385C05">
        <w:rPr>
          <w:rFonts w:ascii="Arial" w:hAnsi="Arial" w:cs="Arial"/>
          <w:sz w:val="24"/>
          <w:szCs w:val="24"/>
        </w:rPr>
        <w:t xml:space="preserve">specifies the structure of the message and </w:t>
      </w:r>
      <w:r w:rsidR="00F039BE">
        <w:rPr>
          <w:rFonts w:ascii="Arial" w:hAnsi="Arial" w:cs="Arial"/>
          <w:sz w:val="24"/>
          <w:szCs w:val="24"/>
        </w:rPr>
        <w:t xml:space="preserve">describes </w:t>
      </w:r>
      <w:r w:rsidR="00017741" w:rsidRPr="00385C05">
        <w:rPr>
          <w:rFonts w:ascii="Arial" w:hAnsi="Arial" w:cs="Arial"/>
          <w:sz w:val="24"/>
          <w:szCs w:val="24"/>
        </w:rPr>
        <w:t xml:space="preserve">only the content that is required to create the message and convey the minimum </w:t>
      </w:r>
      <w:r w:rsidR="005D0EF3">
        <w:rPr>
          <w:rFonts w:ascii="Arial" w:hAnsi="Arial" w:cs="Arial"/>
          <w:sz w:val="24"/>
          <w:szCs w:val="24"/>
        </w:rPr>
        <w:t>necessary</w:t>
      </w:r>
      <w:r w:rsidR="00017741" w:rsidRPr="00385C05">
        <w:rPr>
          <w:rFonts w:ascii="Arial" w:hAnsi="Arial" w:cs="Arial"/>
          <w:sz w:val="24"/>
          <w:szCs w:val="24"/>
        </w:rPr>
        <w:t xml:space="preserve"> observa</w:t>
      </w:r>
      <w:r w:rsidR="00F039BE">
        <w:rPr>
          <w:rFonts w:ascii="Arial" w:hAnsi="Arial" w:cs="Arial"/>
          <w:sz w:val="24"/>
          <w:szCs w:val="24"/>
        </w:rPr>
        <w:t xml:space="preserve">tions used for </w:t>
      </w:r>
      <w:r w:rsidR="00E738F3" w:rsidRPr="00E738F3">
        <w:rPr>
          <w:rFonts w:ascii="Arial" w:hAnsi="Arial" w:cs="Arial"/>
          <w:i/>
          <w:sz w:val="24"/>
          <w:szCs w:val="24"/>
        </w:rPr>
        <w:t>Morbidity and Mortality Weekly Report</w:t>
      </w:r>
      <w:r w:rsidR="00E738F3">
        <w:rPr>
          <w:rFonts w:ascii="Arial" w:hAnsi="Arial" w:cs="Arial"/>
          <w:sz w:val="24"/>
          <w:szCs w:val="24"/>
        </w:rPr>
        <w:t xml:space="preserve"> (</w:t>
      </w:r>
      <w:r w:rsidR="00F039BE" w:rsidRPr="00E738F3">
        <w:rPr>
          <w:rFonts w:ascii="Arial" w:hAnsi="Arial" w:cs="Arial"/>
          <w:i/>
          <w:sz w:val="24"/>
          <w:szCs w:val="24"/>
        </w:rPr>
        <w:t>MMWR</w:t>
      </w:r>
      <w:r w:rsidR="00E738F3">
        <w:rPr>
          <w:rFonts w:ascii="Arial" w:hAnsi="Arial" w:cs="Arial"/>
          <w:sz w:val="24"/>
          <w:szCs w:val="24"/>
        </w:rPr>
        <w:t>)</w:t>
      </w:r>
      <w:r w:rsidR="00F039BE">
        <w:rPr>
          <w:rFonts w:ascii="Arial" w:hAnsi="Arial" w:cs="Arial"/>
          <w:sz w:val="24"/>
          <w:szCs w:val="24"/>
        </w:rPr>
        <w:t xml:space="preserve"> reporting.</w:t>
      </w:r>
    </w:p>
    <w:p w14:paraId="55D64D8B" w14:textId="77777777" w:rsidR="00A402B7" w:rsidRDefault="00A402B7" w:rsidP="000D3A16">
      <w:pPr>
        <w:pStyle w:val="Heading2"/>
      </w:pPr>
      <w:bookmarkStart w:id="30" w:name="_Toc487203620"/>
      <w:bookmarkEnd w:id="29"/>
      <w:r>
        <w:t xml:space="preserve">Summary of </w:t>
      </w:r>
      <w:r w:rsidR="00D1749F">
        <w:t>C</w:t>
      </w:r>
      <w:r>
        <w:t>hanges</w:t>
      </w:r>
      <w:r w:rsidR="00011610">
        <w:t xml:space="preserve"> </w:t>
      </w:r>
      <w:r w:rsidR="007C16F0">
        <w:t>Version</w:t>
      </w:r>
      <w:r w:rsidR="00011610">
        <w:t xml:space="preserve"> 2.0 to </w:t>
      </w:r>
      <w:r w:rsidR="00DA1FAC">
        <w:t>Version 3.0</w:t>
      </w:r>
      <w:bookmarkEnd w:id="30"/>
    </w:p>
    <w:p w14:paraId="1969A743" w14:textId="77777777" w:rsidR="00A402B7" w:rsidRPr="00385C05" w:rsidRDefault="00A402B7" w:rsidP="00FD05AC">
      <w:pPr>
        <w:autoSpaceDE w:val="0"/>
        <w:autoSpaceDN w:val="0"/>
        <w:spacing w:before="120" w:after="120"/>
        <w:jc w:val="both"/>
        <w:rPr>
          <w:rFonts w:ascii="Arial" w:hAnsi="Arial" w:cs="Arial"/>
          <w:sz w:val="24"/>
          <w:szCs w:val="24"/>
        </w:rPr>
      </w:pPr>
      <w:r w:rsidRPr="00385C05">
        <w:rPr>
          <w:rFonts w:ascii="Arial" w:hAnsi="Arial" w:cs="Arial"/>
          <w:sz w:val="24"/>
          <w:szCs w:val="24"/>
        </w:rPr>
        <w:t xml:space="preserve">This </w:t>
      </w:r>
      <w:r w:rsidR="007A08FC">
        <w:rPr>
          <w:rFonts w:ascii="Arial" w:hAnsi="Arial" w:cs="Arial"/>
          <w:sz w:val="24"/>
          <w:szCs w:val="24"/>
        </w:rPr>
        <w:t xml:space="preserve">HL7 </w:t>
      </w:r>
      <w:r w:rsidR="00D837A5">
        <w:rPr>
          <w:rFonts w:ascii="Arial" w:hAnsi="Arial" w:cs="Arial"/>
          <w:sz w:val="24"/>
          <w:szCs w:val="24"/>
        </w:rPr>
        <w:t xml:space="preserve">specification </w:t>
      </w:r>
      <w:r w:rsidRPr="00385C05">
        <w:rPr>
          <w:rFonts w:ascii="Arial" w:hAnsi="Arial" w:cs="Arial"/>
          <w:sz w:val="24"/>
          <w:szCs w:val="24"/>
        </w:rPr>
        <w:t>has been updated in the following ways:</w:t>
      </w:r>
    </w:p>
    <w:p w14:paraId="0542800C" w14:textId="77777777" w:rsidR="00A402B7" w:rsidRPr="00AD0822" w:rsidRDefault="00A402B7"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Opened fields that were previously restricted</w:t>
      </w:r>
      <w:r w:rsidR="00285173" w:rsidRPr="00AD0822">
        <w:rPr>
          <w:rFonts w:ascii="Arial" w:hAnsi="Arial" w:cs="Arial"/>
          <w:sz w:val="24"/>
          <w:szCs w:val="24"/>
        </w:rPr>
        <w:t>, to make the message more flexible:</w:t>
      </w:r>
    </w:p>
    <w:p w14:paraId="63370381"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Previously not supported fields in the</w:t>
      </w:r>
      <w:r w:rsidR="00F24906" w:rsidRPr="00AD0822">
        <w:rPr>
          <w:rFonts w:ascii="Arial" w:hAnsi="Arial" w:cs="Arial"/>
          <w:sz w:val="24"/>
          <w:szCs w:val="24"/>
        </w:rPr>
        <w:t xml:space="preserve"> Patient Identification</w:t>
      </w:r>
      <w:r w:rsidRPr="00AD0822">
        <w:rPr>
          <w:rFonts w:ascii="Arial" w:hAnsi="Arial" w:cs="Arial"/>
          <w:sz w:val="24"/>
          <w:szCs w:val="24"/>
        </w:rPr>
        <w:t xml:space="preserve"> </w:t>
      </w:r>
      <w:r w:rsidR="00F24906" w:rsidRPr="00AD0822">
        <w:rPr>
          <w:rFonts w:ascii="Arial" w:hAnsi="Arial" w:cs="Arial"/>
          <w:sz w:val="24"/>
          <w:szCs w:val="24"/>
        </w:rPr>
        <w:t>(</w:t>
      </w:r>
      <w:r w:rsidRPr="00AD0822">
        <w:rPr>
          <w:rFonts w:ascii="Arial" w:hAnsi="Arial" w:cs="Arial"/>
          <w:sz w:val="24"/>
          <w:szCs w:val="24"/>
        </w:rPr>
        <w:t>PID</w:t>
      </w:r>
      <w:r w:rsidR="00F24906" w:rsidRPr="00AD0822">
        <w:rPr>
          <w:rFonts w:ascii="Arial" w:hAnsi="Arial" w:cs="Arial"/>
          <w:sz w:val="24"/>
          <w:szCs w:val="24"/>
        </w:rPr>
        <w:t>)</w:t>
      </w:r>
      <w:r w:rsidRPr="00AD0822">
        <w:rPr>
          <w:rFonts w:ascii="Arial" w:hAnsi="Arial" w:cs="Arial"/>
          <w:sz w:val="24"/>
          <w:szCs w:val="24"/>
        </w:rPr>
        <w:t>,</w:t>
      </w:r>
      <w:r w:rsidR="00F24906" w:rsidRPr="00AD0822">
        <w:rPr>
          <w:rFonts w:ascii="Arial" w:hAnsi="Arial" w:cs="Arial"/>
          <w:sz w:val="24"/>
          <w:szCs w:val="24"/>
        </w:rPr>
        <w:t xml:space="preserve"> </w:t>
      </w:r>
      <w:r w:rsidR="008D45E3" w:rsidRPr="00AD0822">
        <w:rPr>
          <w:rFonts w:ascii="Arial" w:hAnsi="Arial" w:cs="Arial"/>
          <w:sz w:val="24"/>
          <w:szCs w:val="24"/>
        </w:rPr>
        <w:t>Observation Request</w:t>
      </w:r>
      <w:r w:rsidRPr="00AD0822">
        <w:rPr>
          <w:rFonts w:ascii="Arial" w:hAnsi="Arial" w:cs="Arial"/>
          <w:sz w:val="24"/>
          <w:szCs w:val="24"/>
        </w:rPr>
        <w:t xml:space="preserve"> </w:t>
      </w:r>
      <w:r w:rsidR="008D45E3" w:rsidRPr="00AD0822">
        <w:rPr>
          <w:rFonts w:ascii="Arial" w:hAnsi="Arial" w:cs="Arial"/>
          <w:sz w:val="24"/>
          <w:szCs w:val="24"/>
        </w:rPr>
        <w:t>(</w:t>
      </w:r>
      <w:r w:rsidRPr="00AD0822">
        <w:rPr>
          <w:rFonts w:ascii="Arial" w:hAnsi="Arial" w:cs="Arial"/>
          <w:sz w:val="24"/>
          <w:szCs w:val="24"/>
        </w:rPr>
        <w:t>OBR</w:t>
      </w:r>
      <w:r w:rsidR="008D45E3" w:rsidRPr="00AD0822">
        <w:rPr>
          <w:rFonts w:ascii="Arial" w:hAnsi="Arial" w:cs="Arial"/>
          <w:sz w:val="24"/>
          <w:szCs w:val="24"/>
        </w:rPr>
        <w:t>)</w:t>
      </w:r>
      <w:r w:rsidRPr="00AD0822">
        <w:rPr>
          <w:rFonts w:ascii="Arial" w:hAnsi="Arial" w:cs="Arial"/>
          <w:sz w:val="24"/>
          <w:szCs w:val="24"/>
        </w:rPr>
        <w:t>, and</w:t>
      </w:r>
      <w:r w:rsidR="008D45E3" w:rsidRPr="00AD0822">
        <w:rPr>
          <w:rFonts w:ascii="Arial" w:hAnsi="Arial" w:cs="Arial"/>
          <w:sz w:val="24"/>
          <w:szCs w:val="24"/>
        </w:rPr>
        <w:t xml:space="preserve"> Observation/Result</w:t>
      </w:r>
      <w:r w:rsidRPr="00AD0822">
        <w:rPr>
          <w:rFonts w:ascii="Arial" w:hAnsi="Arial" w:cs="Arial"/>
          <w:sz w:val="24"/>
          <w:szCs w:val="24"/>
        </w:rPr>
        <w:t xml:space="preserve"> </w:t>
      </w:r>
      <w:r w:rsidR="008D45E3" w:rsidRPr="00AD0822">
        <w:rPr>
          <w:rFonts w:ascii="Arial" w:hAnsi="Arial" w:cs="Arial"/>
          <w:sz w:val="24"/>
          <w:szCs w:val="24"/>
        </w:rPr>
        <w:t>(</w:t>
      </w:r>
      <w:r w:rsidRPr="00AD0822">
        <w:rPr>
          <w:rFonts w:ascii="Arial" w:hAnsi="Arial" w:cs="Arial"/>
          <w:sz w:val="24"/>
          <w:szCs w:val="24"/>
        </w:rPr>
        <w:t>OBX</w:t>
      </w:r>
      <w:r w:rsidR="008D45E3" w:rsidRPr="00AD0822">
        <w:rPr>
          <w:rFonts w:ascii="Arial" w:hAnsi="Arial" w:cs="Arial"/>
          <w:sz w:val="24"/>
          <w:szCs w:val="24"/>
        </w:rPr>
        <w:t>)</w:t>
      </w:r>
      <w:r w:rsidRPr="00AD0822">
        <w:rPr>
          <w:rFonts w:ascii="Arial" w:hAnsi="Arial" w:cs="Arial"/>
          <w:sz w:val="24"/>
          <w:szCs w:val="24"/>
        </w:rPr>
        <w:t xml:space="preserve"> segments were made </w:t>
      </w:r>
      <w:r w:rsidR="00B53417" w:rsidRPr="00AD0822">
        <w:rPr>
          <w:rFonts w:ascii="Arial" w:hAnsi="Arial" w:cs="Arial"/>
          <w:i/>
          <w:sz w:val="24"/>
          <w:szCs w:val="24"/>
        </w:rPr>
        <w:t>O-Option</w:t>
      </w:r>
      <w:r w:rsidRPr="00AD0822">
        <w:rPr>
          <w:rFonts w:ascii="Arial" w:hAnsi="Arial" w:cs="Arial"/>
          <w:i/>
          <w:sz w:val="24"/>
          <w:szCs w:val="24"/>
        </w:rPr>
        <w:t>al</w:t>
      </w:r>
      <w:r w:rsidRPr="00AD0822">
        <w:rPr>
          <w:rFonts w:ascii="Arial" w:hAnsi="Arial" w:cs="Arial"/>
          <w:sz w:val="24"/>
          <w:szCs w:val="24"/>
        </w:rPr>
        <w:t xml:space="preserve"> or </w:t>
      </w:r>
      <w:r w:rsidRPr="00AD0822">
        <w:rPr>
          <w:rFonts w:ascii="Arial" w:hAnsi="Arial" w:cs="Arial"/>
          <w:i/>
          <w:sz w:val="24"/>
          <w:szCs w:val="24"/>
        </w:rPr>
        <w:t>RE-</w:t>
      </w:r>
      <w:r w:rsidR="00B53417" w:rsidRPr="00AD0822">
        <w:rPr>
          <w:rFonts w:ascii="Arial" w:hAnsi="Arial" w:cs="Arial"/>
          <w:i/>
          <w:sz w:val="24"/>
          <w:szCs w:val="24"/>
        </w:rPr>
        <w:t>R</w:t>
      </w:r>
      <w:r w:rsidRPr="00AD0822">
        <w:rPr>
          <w:rFonts w:ascii="Arial" w:hAnsi="Arial" w:cs="Arial"/>
          <w:i/>
          <w:sz w:val="24"/>
          <w:szCs w:val="24"/>
        </w:rPr>
        <w:t>equired but may be empty</w:t>
      </w:r>
      <w:r w:rsidRPr="00AD0822">
        <w:rPr>
          <w:rFonts w:ascii="Arial" w:hAnsi="Arial" w:cs="Arial"/>
          <w:sz w:val="24"/>
          <w:szCs w:val="24"/>
        </w:rPr>
        <w:t xml:space="preserve"> for fields that are expected to be used in a Message Mapping Guide</w:t>
      </w:r>
      <w:r w:rsidR="009F3314" w:rsidRPr="00AD0822">
        <w:rPr>
          <w:rFonts w:ascii="Arial" w:hAnsi="Arial" w:cs="Arial"/>
          <w:sz w:val="24"/>
          <w:szCs w:val="24"/>
        </w:rPr>
        <w:t xml:space="preserve"> (MMG)</w:t>
      </w:r>
      <w:r w:rsidRPr="00AD0822">
        <w:rPr>
          <w:rFonts w:ascii="Arial" w:hAnsi="Arial" w:cs="Arial"/>
          <w:sz w:val="24"/>
          <w:szCs w:val="24"/>
        </w:rPr>
        <w:t xml:space="preserve">.  </w:t>
      </w:r>
    </w:p>
    <w:p w14:paraId="508E6014"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lastRenderedPageBreak/>
        <w:t xml:space="preserve">Any field that could contain </w:t>
      </w:r>
      <w:r w:rsidR="008402A0" w:rsidRPr="00AD0822">
        <w:rPr>
          <w:rFonts w:ascii="Arial" w:hAnsi="Arial" w:cs="Arial"/>
          <w:sz w:val="24"/>
          <w:szCs w:val="24"/>
        </w:rPr>
        <w:t>personally identifiable information (</w:t>
      </w:r>
      <w:r w:rsidRPr="00AD0822">
        <w:rPr>
          <w:rFonts w:ascii="Arial" w:hAnsi="Arial" w:cs="Arial"/>
          <w:sz w:val="24"/>
          <w:szCs w:val="24"/>
        </w:rPr>
        <w:t>PII</w:t>
      </w:r>
      <w:r w:rsidR="008402A0" w:rsidRPr="00AD0822">
        <w:rPr>
          <w:rFonts w:ascii="Arial" w:hAnsi="Arial" w:cs="Arial"/>
          <w:sz w:val="24"/>
          <w:szCs w:val="24"/>
        </w:rPr>
        <w:t>)</w:t>
      </w:r>
      <w:r w:rsidRPr="00AD0822">
        <w:rPr>
          <w:rFonts w:ascii="Arial" w:hAnsi="Arial" w:cs="Arial"/>
          <w:sz w:val="24"/>
          <w:szCs w:val="24"/>
        </w:rPr>
        <w:t xml:space="preserve"> was left </w:t>
      </w:r>
      <w:r w:rsidRPr="00AD0822">
        <w:rPr>
          <w:rFonts w:ascii="Arial" w:hAnsi="Arial" w:cs="Arial"/>
          <w:i/>
          <w:sz w:val="24"/>
          <w:szCs w:val="24"/>
        </w:rPr>
        <w:t>X-not supported</w:t>
      </w:r>
      <w:r w:rsidRPr="00AD0822">
        <w:rPr>
          <w:rFonts w:ascii="Arial" w:hAnsi="Arial" w:cs="Arial"/>
          <w:sz w:val="24"/>
          <w:szCs w:val="24"/>
        </w:rPr>
        <w:t>. If the field is required by HL7, as is the PID-5 Patient Name field, accommodations are made for the literal value to use to meet the requirement to populate the field.</w:t>
      </w:r>
    </w:p>
    <w:p w14:paraId="0108AE8B" w14:textId="77777777" w:rsidR="00B86CEF" w:rsidRPr="00AD0822" w:rsidRDefault="00B86CEF"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 xml:space="preserve">Any field that is no longer supported by HL7 was left </w:t>
      </w:r>
      <w:r w:rsidRPr="00AD0822">
        <w:rPr>
          <w:rFonts w:ascii="Arial" w:hAnsi="Arial" w:cs="Arial"/>
          <w:i/>
          <w:sz w:val="24"/>
          <w:szCs w:val="24"/>
        </w:rPr>
        <w:t>X-not supported</w:t>
      </w:r>
      <w:r w:rsidRPr="00AD0822">
        <w:rPr>
          <w:rFonts w:ascii="Arial" w:hAnsi="Arial" w:cs="Arial"/>
          <w:sz w:val="24"/>
          <w:szCs w:val="24"/>
        </w:rPr>
        <w:t>, including components of datatypes used.</w:t>
      </w:r>
    </w:p>
    <w:p w14:paraId="451CC4B7"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 xml:space="preserve">Note that there may be fields that are currently optional that will eventually be needed for mapping in a future MMG, so the </w:t>
      </w:r>
      <w:r w:rsidRPr="00AD0822">
        <w:rPr>
          <w:rFonts w:ascii="Arial" w:hAnsi="Arial" w:cs="Arial"/>
          <w:i/>
          <w:sz w:val="24"/>
          <w:szCs w:val="24"/>
        </w:rPr>
        <w:t>O-optional</w:t>
      </w:r>
      <w:r w:rsidRPr="00AD0822">
        <w:rPr>
          <w:rFonts w:ascii="Arial" w:hAnsi="Arial" w:cs="Arial"/>
          <w:sz w:val="24"/>
          <w:szCs w:val="24"/>
        </w:rPr>
        <w:t xml:space="preserve"> usage designation does not me</w:t>
      </w:r>
      <w:r w:rsidR="0042727F" w:rsidRPr="00AD0822">
        <w:rPr>
          <w:rFonts w:ascii="Arial" w:hAnsi="Arial" w:cs="Arial"/>
          <w:sz w:val="24"/>
          <w:szCs w:val="24"/>
        </w:rPr>
        <w:t>an that the field will never be used</w:t>
      </w:r>
      <w:r w:rsidRPr="00AD0822">
        <w:rPr>
          <w:rFonts w:ascii="Arial" w:hAnsi="Arial" w:cs="Arial"/>
          <w:sz w:val="24"/>
          <w:szCs w:val="24"/>
        </w:rPr>
        <w:t>.</w:t>
      </w:r>
    </w:p>
    <w:p w14:paraId="7BB37F7D" w14:textId="77777777" w:rsidR="002F782E" w:rsidRPr="00AD0822" w:rsidRDefault="002F782E"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Constrained OBX segment fields were made optional to support transmission of laboratory data elements. Differences in the Electronic Laboratory Reporting (ELR) implementation and the Case Notification message are noted in the segments.</w:t>
      </w:r>
    </w:p>
    <w:p w14:paraId="302ED001" w14:textId="77777777" w:rsidR="00985459" w:rsidRPr="00AD0822" w:rsidRDefault="00985459"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Allowed HL7 segments in the message that were previously constrained out:</w:t>
      </w:r>
    </w:p>
    <w:p w14:paraId="0EEE77EE" w14:textId="77777777" w:rsidR="00985459"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Next of Kin (NK1) segment has been added to support the transmission of non-subject-related demographic information such as mother’s information in Congenital Syphilis, Congenital Rubella Syndrome, etc.</w:t>
      </w:r>
    </w:p>
    <w:p w14:paraId="6D7B9676" w14:textId="77777777" w:rsidR="00985459"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Notes and Comments (NTE) segment has been added to allow for comments following the OBX segment, to be used primarily for ELR content.</w:t>
      </w:r>
    </w:p>
    <w:p w14:paraId="39482521" w14:textId="77777777" w:rsidR="00107CDE"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Specimen (SPM) segment has been added to collect specimen information.</w:t>
      </w:r>
    </w:p>
    <w:p w14:paraId="1FC52AFF" w14:textId="77777777" w:rsidR="00985459" w:rsidRPr="00AD0822" w:rsidRDefault="00985459"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Established templates to define consistent message structure (for data transport and processing) for laboratory and vaccine category</w:t>
      </w:r>
      <w:r w:rsidR="00AD0822">
        <w:rPr>
          <w:rFonts w:ascii="Arial" w:hAnsi="Arial" w:cs="Arial"/>
          <w:sz w:val="24"/>
          <w:szCs w:val="24"/>
        </w:rPr>
        <w:t>:</w:t>
      </w:r>
    </w:p>
    <w:p w14:paraId="6A0F4177" w14:textId="77777777" w:rsidR="00985459" w:rsidRPr="00AD0822" w:rsidRDefault="00985459" w:rsidP="00FD05AC">
      <w:pPr>
        <w:pStyle w:val="ListParagraph"/>
        <w:numPr>
          <w:ilvl w:val="0"/>
          <w:numId w:val="29"/>
        </w:numPr>
        <w:spacing w:before="60" w:after="60"/>
        <w:jc w:val="both"/>
        <w:rPr>
          <w:rFonts w:ascii="Arial" w:hAnsi="Arial" w:cs="Arial"/>
          <w:sz w:val="24"/>
          <w:szCs w:val="24"/>
        </w:rPr>
      </w:pPr>
      <w:r w:rsidRPr="00AD0822">
        <w:rPr>
          <w:rFonts w:ascii="Arial" w:hAnsi="Arial" w:cs="Arial"/>
          <w:sz w:val="24"/>
          <w:szCs w:val="24"/>
        </w:rPr>
        <w:t>An optional Laboratory section that aligns with the ELR Implementation Guide but does not change the datatype specified for 2.5.1.</w:t>
      </w:r>
    </w:p>
    <w:p w14:paraId="664F6159" w14:textId="77777777" w:rsidR="00357619" w:rsidRPr="00AD0822" w:rsidRDefault="00357619" w:rsidP="00FD05AC">
      <w:pPr>
        <w:pStyle w:val="ListParagraph"/>
        <w:numPr>
          <w:ilvl w:val="0"/>
          <w:numId w:val="29"/>
        </w:numPr>
        <w:spacing w:before="60" w:after="60"/>
        <w:jc w:val="both"/>
        <w:rPr>
          <w:rFonts w:ascii="Arial" w:hAnsi="Arial" w:cs="Arial"/>
          <w:sz w:val="24"/>
          <w:szCs w:val="24"/>
        </w:rPr>
      </w:pPr>
      <w:r w:rsidRPr="00AD0822">
        <w:rPr>
          <w:rFonts w:ascii="Arial" w:hAnsi="Arial" w:cs="Arial"/>
          <w:sz w:val="24"/>
          <w:szCs w:val="24"/>
        </w:rPr>
        <w:t>An optional Vaccine section uses existing question and answer structure (the Vaccine Record Update [VXU] profile is not supported in the case notification profile)</w:t>
      </w:r>
    </w:p>
    <w:p w14:paraId="0E567B7C" w14:textId="77777777" w:rsidR="008A51AD" w:rsidRPr="00385C05" w:rsidRDefault="008A51AD" w:rsidP="00326035">
      <w:pPr>
        <w:autoSpaceDE w:val="0"/>
        <w:autoSpaceDN w:val="0"/>
        <w:spacing w:after="120"/>
        <w:jc w:val="both"/>
        <w:rPr>
          <w:rFonts w:ascii="Arial" w:hAnsi="Arial" w:cs="Arial"/>
          <w:sz w:val="24"/>
          <w:szCs w:val="24"/>
        </w:rPr>
      </w:pPr>
      <w:r w:rsidRPr="00385C05">
        <w:rPr>
          <w:rFonts w:ascii="Arial" w:hAnsi="Arial" w:cs="Arial"/>
          <w:sz w:val="24"/>
          <w:szCs w:val="24"/>
        </w:rPr>
        <w:t xml:space="preserve">This </w:t>
      </w:r>
      <w:r w:rsidR="002F7F19">
        <w:rPr>
          <w:rFonts w:ascii="Arial" w:hAnsi="Arial" w:cs="Arial"/>
          <w:sz w:val="24"/>
          <w:szCs w:val="24"/>
        </w:rPr>
        <w:t xml:space="preserve">specification </w:t>
      </w:r>
      <w:r w:rsidRPr="00385C05">
        <w:rPr>
          <w:rFonts w:ascii="Arial" w:hAnsi="Arial" w:cs="Arial"/>
          <w:sz w:val="24"/>
          <w:szCs w:val="24"/>
        </w:rPr>
        <w:t>provides:</w:t>
      </w:r>
    </w:p>
    <w:p w14:paraId="26CC09F5" w14:textId="77777777" w:rsidR="008A51AD" w:rsidRPr="00385C05" w:rsidRDefault="008A51AD" w:rsidP="00AD0822">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 xml:space="preserve">An HL7 messaging and content reference standard for </w:t>
      </w:r>
      <w:r w:rsidR="008C325A" w:rsidRPr="00385C05">
        <w:rPr>
          <w:rFonts w:ascii="Arial" w:hAnsi="Arial" w:cs="Arial"/>
          <w:sz w:val="24"/>
          <w:szCs w:val="24"/>
        </w:rPr>
        <w:t xml:space="preserve">using the HL7 </w:t>
      </w:r>
      <w:r w:rsidR="00CB2146" w:rsidRPr="00385C05">
        <w:rPr>
          <w:rFonts w:ascii="Arial" w:hAnsi="Arial" w:cs="Arial"/>
          <w:sz w:val="24"/>
          <w:szCs w:val="24"/>
        </w:rPr>
        <w:t xml:space="preserve">2.5.1 </w:t>
      </w:r>
      <w:r w:rsidR="008C325A" w:rsidRPr="00385C05">
        <w:rPr>
          <w:rFonts w:ascii="Arial" w:hAnsi="Arial" w:cs="Arial"/>
          <w:sz w:val="24"/>
          <w:szCs w:val="24"/>
        </w:rPr>
        <w:t xml:space="preserve">ORU^R01 Unsolicited Observation Message to convey </w:t>
      </w:r>
      <w:r w:rsidR="004F30C8">
        <w:rPr>
          <w:rFonts w:ascii="Arial" w:hAnsi="Arial" w:cs="Arial"/>
          <w:sz w:val="24"/>
          <w:szCs w:val="24"/>
        </w:rPr>
        <w:t>Case Notifications</w:t>
      </w:r>
      <w:r w:rsidR="008C325A" w:rsidRPr="00385C05">
        <w:rPr>
          <w:rFonts w:ascii="Arial" w:hAnsi="Arial" w:cs="Arial"/>
          <w:sz w:val="24"/>
          <w:szCs w:val="24"/>
        </w:rPr>
        <w:t xml:space="preserve"> that are nationally notifiable.</w:t>
      </w:r>
    </w:p>
    <w:p w14:paraId="7CA6C189" w14:textId="77777777" w:rsidR="00B25620" w:rsidRPr="00385C05" w:rsidRDefault="00B25620" w:rsidP="00161AC4">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 xml:space="preserve">The dynamic processing requirements for the </w:t>
      </w:r>
      <w:r w:rsidR="00D03302">
        <w:rPr>
          <w:rFonts w:ascii="Arial" w:hAnsi="Arial" w:cs="Arial"/>
          <w:sz w:val="24"/>
          <w:szCs w:val="24"/>
        </w:rPr>
        <w:t>t</w:t>
      </w:r>
      <w:r w:rsidRPr="00385C05">
        <w:rPr>
          <w:rFonts w:ascii="Arial" w:hAnsi="Arial" w:cs="Arial"/>
          <w:sz w:val="24"/>
          <w:szCs w:val="24"/>
        </w:rPr>
        <w:t>ransmi</w:t>
      </w:r>
      <w:r w:rsidR="00D03302">
        <w:rPr>
          <w:rFonts w:ascii="Arial" w:hAnsi="Arial" w:cs="Arial"/>
          <w:sz w:val="24"/>
          <w:szCs w:val="24"/>
        </w:rPr>
        <w:t>ssion of</w:t>
      </w:r>
      <w:r w:rsidRPr="00385C05">
        <w:rPr>
          <w:rFonts w:ascii="Arial" w:hAnsi="Arial" w:cs="Arial"/>
          <w:sz w:val="24"/>
          <w:szCs w:val="24"/>
        </w:rPr>
        <w:t xml:space="preserve"> </w:t>
      </w:r>
      <w:r w:rsidR="001C682F">
        <w:rPr>
          <w:rFonts w:ascii="Arial" w:hAnsi="Arial" w:cs="Arial"/>
          <w:sz w:val="24"/>
          <w:szCs w:val="24"/>
        </w:rPr>
        <w:t xml:space="preserve">a </w:t>
      </w:r>
      <w:r w:rsidR="00274633" w:rsidRPr="00385C05">
        <w:rPr>
          <w:rFonts w:ascii="Arial" w:hAnsi="Arial" w:cs="Arial"/>
          <w:sz w:val="24"/>
          <w:szCs w:val="24"/>
        </w:rPr>
        <w:t>Nationally Notifiable Case</w:t>
      </w:r>
      <w:r w:rsidRPr="00385C05">
        <w:rPr>
          <w:rFonts w:ascii="Arial" w:hAnsi="Arial" w:cs="Arial"/>
          <w:i/>
          <w:iCs/>
          <w:sz w:val="24"/>
          <w:szCs w:val="24"/>
        </w:rPr>
        <w:t xml:space="preserve"> </w:t>
      </w:r>
      <w:r w:rsidR="00095366">
        <w:rPr>
          <w:rFonts w:ascii="Arial" w:hAnsi="Arial" w:cs="Arial"/>
          <w:iCs/>
          <w:sz w:val="24"/>
          <w:szCs w:val="24"/>
        </w:rPr>
        <w:t xml:space="preserve">Notification </w:t>
      </w:r>
      <w:r w:rsidRPr="00385C05">
        <w:rPr>
          <w:rFonts w:ascii="Arial" w:hAnsi="Arial" w:cs="Arial"/>
          <w:iCs/>
          <w:sz w:val="24"/>
          <w:szCs w:val="24"/>
        </w:rPr>
        <w:t>Message.</w:t>
      </w:r>
    </w:p>
    <w:p w14:paraId="245B9431" w14:textId="77777777" w:rsidR="00B25620" w:rsidRDefault="00B25620" w:rsidP="00161AC4">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The messaging infrastructure to produce a message that is compliant to the HL7 2.5.1 standard.</w:t>
      </w:r>
    </w:p>
    <w:p w14:paraId="6850D32C" w14:textId="77777777" w:rsidR="00B87707" w:rsidRPr="00B87707" w:rsidRDefault="00B87707" w:rsidP="00326035">
      <w:pPr>
        <w:autoSpaceDE w:val="0"/>
        <w:autoSpaceDN w:val="0"/>
        <w:spacing w:before="120" w:after="120"/>
        <w:jc w:val="both"/>
        <w:rPr>
          <w:rFonts w:ascii="Arial" w:hAnsi="Arial" w:cs="Arial"/>
          <w:sz w:val="24"/>
          <w:szCs w:val="24"/>
        </w:rPr>
      </w:pPr>
      <w:r w:rsidRPr="00B87707">
        <w:rPr>
          <w:rFonts w:ascii="Arial" w:hAnsi="Arial" w:cs="Arial"/>
          <w:sz w:val="24"/>
          <w:szCs w:val="24"/>
        </w:rPr>
        <w:t>This specification primarily supports the case notification and does not attempt to repurpose the electronic laboratory reporting (ELR) message, nor does it impose any of the additional requirements and constraints that are in the ELR Implementation Guide. It simply provides a place to pass the associated laboratory report data that may be useful for CDC programs. Please refer to the ELR Implementation Guide for more details regarding OBR/OBX/SPM interaction (specimen-oriented OBRs), susceptibilities, OBRs for multiple specimens, parent-child lab tests/reflex tests, susceptibilities, and other complex laboratory messages.</w:t>
      </w:r>
    </w:p>
    <w:p w14:paraId="7FC221BC" w14:textId="77777777" w:rsidR="008A51AD" w:rsidRPr="00385C05" w:rsidRDefault="008A51AD" w:rsidP="000D3A16">
      <w:pPr>
        <w:pStyle w:val="Heading2"/>
      </w:pPr>
      <w:bookmarkStart w:id="31" w:name="_Toc486500486"/>
      <w:bookmarkStart w:id="32" w:name="_Toc486508035"/>
      <w:bookmarkStart w:id="33" w:name="_Toc486508287"/>
      <w:bookmarkStart w:id="34" w:name="_Toc486500487"/>
      <w:bookmarkStart w:id="35" w:name="_Toc486508036"/>
      <w:bookmarkStart w:id="36" w:name="_Toc486508288"/>
      <w:bookmarkStart w:id="37" w:name="_Toc392072480"/>
      <w:bookmarkStart w:id="38" w:name="_Toc392515491"/>
      <w:bookmarkStart w:id="39" w:name="_Toc403064959"/>
      <w:bookmarkStart w:id="40" w:name="_Toc487203621"/>
      <w:bookmarkEnd w:id="31"/>
      <w:bookmarkEnd w:id="32"/>
      <w:bookmarkEnd w:id="33"/>
      <w:bookmarkEnd w:id="34"/>
      <w:bookmarkEnd w:id="35"/>
      <w:bookmarkEnd w:id="36"/>
      <w:r w:rsidRPr="00385C05">
        <w:lastRenderedPageBreak/>
        <w:t>Audience</w:t>
      </w:r>
      <w:bookmarkEnd w:id="37"/>
      <w:bookmarkEnd w:id="38"/>
      <w:bookmarkEnd w:id="39"/>
      <w:bookmarkEnd w:id="40"/>
    </w:p>
    <w:p w14:paraId="559538EF" w14:textId="77777777" w:rsidR="00AA2860" w:rsidRDefault="008A51AD" w:rsidP="00326035">
      <w:pPr>
        <w:autoSpaceDE w:val="0"/>
        <w:autoSpaceDN w:val="0"/>
        <w:spacing w:before="120" w:after="120"/>
        <w:jc w:val="both"/>
        <w:rPr>
          <w:rFonts w:ascii="Arial" w:hAnsi="Arial" w:cs="Arial"/>
          <w:sz w:val="24"/>
          <w:szCs w:val="24"/>
        </w:rPr>
      </w:pPr>
      <w:r w:rsidRPr="00385C05">
        <w:rPr>
          <w:rFonts w:ascii="Arial" w:hAnsi="Arial" w:cs="Arial"/>
          <w:sz w:val="24"/>
          <w:szCs w:val="24"/>
        </w:rPr>
        <w:t xml:space="preserve">This </w:t>
      </w:r>
      <w:r w:rsidR="00A2040D" w:rsidRPr="00A95CCE">
        <w:rPr>
          <w:rFonts w:ascii="Arial" w:hAnsi="Arial" w:cs="Arial"/>
          <w:sz w:val="24"/>
          <w:szCs w:val="24"/>
        </w:rPr>
        <w:t>s</w:t>
      </w:r>
      <w:r w:rsidR="002F7F19" w:rsidRPr="00A95CCE">
        <w:rPr>
          <w:rFonts w:ascii="Arial" w:hAnsi="Arial" w:cs="Arial"/>
          <w:sz w:val="24"/>
          <w:szCs w:val="24"/>
        </w:rPr>
        <w:t>pecification</w:t>
      </w:r>
      <w:r w:rsidRPr="00385C05">
        <w:rPr>
          <w:rFonts w:ascii="Arial" w:hAnsi="Arial" w:cs="Arial"/>
          <w:sz w:val="24"/>
          <w:szCs w:val="24"/>
        </w:rPr>
        <w:t xml:space="preserve"> has t</w:t>
      </w:r>
      <w:r w:rsidR="00AA2860" w:rsidRPr="00385C05">
        <w:rPr>
          <w:rFonts w:ascii="Arial" w:hAnsi="Arial" w:cs="Arial"/>
          <w:sz w:val="24"/>
          <w:szCs w:val="24"/>
        </w:rPr>
        <w:t>wo</w:t>
      </w:r>
      <w:r w:rsidRPr="00385C05">
        <w:rPr>
          <w:rFonts w:ascii="Arial" w:hAnsi="Arial" w:cs="Arial"/>
          <w:sz w:val="24"/>
          <w:szCs w:val="24"/>
        </w:rPr>
        <w:t xml:space="preserve"> audiences. The first is managers of public health information systems </w:t>
      </w:r>
      <w:r w:rsidR="008438F0" w:rsidRPr="00385C05">
        <w:rPr>
          <w:rFonts w:ascii="Arial" w:hAnsi="Arial" w:cs="Arial"/>
          <w:sz w:val="24"/>
          <w:szCs w:val="24"/>
        </w:rPr>
        <w:t>who</w:t>
      </w:r>
      <w:r w:rsidRPr="00385C05">
        <w:rPr>
          <w:rFonts w:ascii="Arial" w:hAnsi="Arial" w:cs="Arial"/>
          <w:sz w:val="24"/>
          <w:szCs w:val="24"/>
        </w:rPr>
        <w:t xml:space="preserve"> must understand this process at a high level. The second is technical personnel who develop or work with the </w:t>
      </w:r>
      <w:r w:rsidR="00AA2860" w:rsidRPr="00385C05">
        <w:rPr>
          <w:rFonts w:ascii="Arial" w:hAnsi="Arial" w:cs="Arial"/>
          <w:sz w:val="24"/>
          <w:szCs w:val="24"/>
        </w:rPr>
        <w:t xml:space="preserve">state </w:t>
      </w:r>
      <w:r w:rsidRPr="00385C05">
        <w:rPr>
          <w:rFonts w:ascii="Arial" w:hAnsi="Arial" w:cs="Arial"/>
          <w:sz w:val="24"/>
          <w:szCs w:val="24"/>
        </w:rPr>
        <w:t xml:space="preserve">information systems </w:t>
      </w:r>
      <w:r w:rsidR="00AA2860" w:rsidRPr="00385C05">
        <w:rPr>
          <w:rFonts w:ascii="Arial" w:hAnsi="Arial" w:cs="Arial"/>
          <w:sz w:val="24"/>
          <w:szCs w:val="24"/>
        </w:rPr>
        <w:t>to</w:t>
      </w:r>
      <w:r w:rsidRPr="00385C05">
        <w:rPr>
          <w:rFonts w:ascii="Arial" w:hAnsi="Arial" w:cs="Arial"/>
          <w:sz w:val="24"/>
          <w:szCs w:val="24"/>
        </w:rPr>
        <w:t xml:space="preserve"> extract, transport, load and transform data </w:t>
      </w:r>
      <w:r w:rsidR="00AA2860" w:rsidRPr="00385C05">
        <w:rPr>
          <w:rFonts w:ascii="Arial" w:hAnsi="Arial" w:cs="Arial"/>
          <w:sz w:val="24"/>
          <w:szCs w:val="24"/>
        </w:rPr>
        <w:t xml:space="preserve">available </w:t>
      </w:r>
      <w:r w:rsidRPr="00385C05">
        <w:rPr>
          <w:rFonts w:ascii="Arial" w:hAnsi="Arial" w:cs="Arial"/>
          <w:sz w:val="24"/>
          <w:szCs w:val="24"/>
        </w:rPr>
        <w:t xml:space="preserve">for </w:t>
      </w:r>
      <w:r w:rsidR="00AA2860" w:rsidRPr="00385C05">
        <w:rPr>
          <w:rFonts w:ascii="Arial" w:hAnsi="Arial" w:cs="Arial"/>
          <w:sz w:val="24"/>
          <w:szCs w:val="24"/>
        </w:rPr>
        <w:t>use with national notifications</w:t>
      </w:r>
      <w:r w:rsidRPr="00385C05">
        <w:rPr>
          <w:rFonts w:ascii="Arial" w:hAnsi="Arial" w:cs="Arial"/>
          <w:sz w:val="24"/>
          <w:szCs w:val="24"/>
        </w:rPr>
        <w:t xml:space="preserve">. </w:t>
      </w:r>
    </w:p>
    <w:p w14:paraId="58B60A9B" w14:textId="77777777" w:rsidR="00656FD7" w:rsidRPr="00385C05" w:rsidRDefault="00C80952" w:rsidP="000F7394">
      <w:pPr>
        <w:pStyle w:val="Heading1"/>
        <w:pageBreakBefore/>
        <w:spacing w:before="100" w:beforeAutospacing="1" w:after="240"/>
        <w:ind w:left="360" w:hanging="360"/>
      </w:pPr>
      <w:bookmarkStart w:id="41" w:name="_Toc392072484"/>
      <w:bookmarkStart w:id="42" w:name="_Toc392515495"/>
      <w:bookmarkStart w:id="43" w:name="_Toc403064960"/>
      <w:bookmarkStart w:id="44" w:name="_Toc487203622"/>
      <w:r w:rsidRPr="00385C05">
        <w:lastRenderedPageBreak/>
        <w:t>A</w:t>
      </w:r>
      <w:r w:rsidR="00124276" w:rsidRPr="00385C05">
        <w:t xml:space="preserve">CTORS, GOALS, AND MESSAGING </w:t>
      </w:r>
      <w:bookmarkEnd w:id="41"/>
      <w:bookmarkEnd w:id="42"/>
      <w:r w:rsidR="00442604" w:rsidRPr="00385C05">
        <w:t>TRANSACTIONS</w:t>
      </w:r>
      <w:bookmarkEnd w:id="43"/>
      <w:bookmarkEnd w:id="44"/>
    </w:p>
    <w:p w14:paraId="5AC1B7B8" w14:textId="77777777" w:rsidR="0002234A" w:rsidRPr="00385C05" w:rsidRDefault="0002234A" w:rsidP="000D3A16">
      <w:pPr>
        <w:pStyle w:val="Heading2"/>
        <w:rPr>
          <w:lang w:eastAsia="de-DE"/>
        </w:rPr>
      </w:pPr>
      <w:bookmarkStart w:id="45" w:name="_Toc487203623"/>
      <w:r w:rsidRPr="00385C05">
        <w:rPr>
          <w:lang w:eastAsia="de-DE"/>
        </w:rPr>
        <w:t xml:space="preserve">National Notifiable </w:t>
      </w:r>
      <w:r w:rsidR="004F30C8">
        <w:rPr>
          <w:lang w:eastAsia="de-DE"/>
        </w:rPr>
        <w:t>Case Notification</w:t>
      </w:r>
      <w:r w:rsidRPr="00385C05">
        <w:rPr>
          <w:lang w:eastAsia="de-DE"/>
        </w:rPr>
        <w:t xml:space="preserve"> Use Case</w:t>
      </w:r>
      <w:bookmarkEnd w:id="45"/>
      <w:r w:rsidRPr="00385C05">
        <w:rPr>
          <w:lang w:eastAsia="de-DE"/>
        </w:rPr>
        <w:t xml:space="preserve"> </w:t>
      </w:r>
    </w:p>
    <w:p w14:paraId="54B1FEC2" w14:textId="77777777" w:rsidR="0002234A" w:rsidRPr="00385C05"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This section describes the actors (entities) that are involved in sending and receiving messages containing data for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The use case is further described through assumptions, narratives, and diagrams within this section. </w:t>
      </w:r>
    </w:p>
    <w:p w14:paraId="4B874E6A" w14:textId="77777777" w:rsidR="0002234A"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In the National Notifiable Case </w:t>
      </w:r>
      <w:r w:rsidR="00BE4351">
        <w:rPr>
          <w:rFonts w:ascii="Arial" w:hAnsi="Arial" w:cs="Arial"/>
          <w:kern w:val="20"/>
          <w:sz w:val="24"/>
          <w:szCs w:val="24"/>
          <w:lang w:eastAsia="de-DE"/>
        </w:rPr>
        <w:t>Notification</w:t>
      </w:r>
      <w:r w:rsidRPr="00385C05">
        <w:rPr>
          <w:rFonts w:ascii="Arial" w:hAnsi="Arial" w:cs="Arial"/>
          <w:kern w:val="20"/>
          <w:sz w:val="24"/>
          <w:szCs w:val="24"/>
          <w:lang w:eastAsia="de-DE"/>
        </w:rPr>
        <w:t xml:space="preserve"> use case, a </w:t>
      </w:r>
      <w:r w:rsidR="001C682F">
        <w:rPr>
          <w:rFonts w:ascii="Arial" w:hAnsi="Arial" w:cs="Arial"/>
          <w:kern w:val="20"/>
          <w:sz w:val="24"/>
          <w:szCs w:val="24"/>
          <w:lang w:eastAsia="de-DE"/>
        </w:rPr>
        <w:t>r</w:t>
      </w:r>
      <w:r w:rsidRPr="00385C05">
        <w:rPr>
          <w:rFonts w:ascii="Arial" w:hAnsi="Arial" w:cs="Arial"/>
          <w:kern w:val="20"/>
          <w:sz w:val="24"/>
          <w:szCs w:val="24"/>
          <w:lang w:eastAsia="de-DE"/>
        </w:rPr>
        <w:t xml:space="preserve">eporting </w:t>
      </w:r>
      <w:r w:rsidR="001C682F">
        <w:rPr>
          <w:rFonts w:ascii="Arial" w:hAnsi="Arial" w:cs="Arial"/>
          <w:kern w:val="20"/>
          <w:sz w:val="24"/>
          <w:szCs w:val="24"/>
          <w:lang w:eastAsia="de-DE"/>
        </w:rPr>
        <w:t>j</w:t>
      </w:r>
      <w:r w:rsidRPr="00385C05">
        <w:rPr>
          <w:rFonts w:ascii="Arial" w:hAnsi="Arial" w:cs="Arial"/>
          <w:kern w:val="20"/>
          <w:sz w:val="24"/>
          <w:szCs w:val="24"/>
          <w:lang w:eastAsia="de-DE"/>
        </w:rPr>
        <w:t xml:space="preserve">urisdiction uses their </w:t>
      </w:r>
      <w:r w:rsidR="001C682F">
        <w:rPr>
          <w:rFonts w:ascii="Arial" w:hAnsi="Arial" w:cs="Arial"/>
          <w:kern w:val="20"/>
          <w:sz w:val="24"/>
          <w:szCs w:val="24"/>
          <w:lang w:eastAsia="de-DE"/>
        </w:rPr>
        <w:t>p</w:t>
      </w:r>
      <w:r w:rsidRPr="00385C05">
        <w:rPr>
          <w:rFonts w:ascii="Arial" w:hAnsi="Arial" w:cs="Arial"/>
          <w:kern w:val="20"/>
          <w:sz w:val="24"/>
          <w:szCs w:val="24"/>
          <w:lang w:eastAsia="de-DE"/>
        </w:rPr>
        <w:t xml:space="preserve">ublic </w:t>
      </w:r>
      <w:r w:rsidR="001C682F">
        <w:rPr>
          <w:rFonts w:ascii="Arial" w:hAnsi="Arial" w:cs="Arial"/>
          <w:kern w:val="20"/>
          <w:sz w:val="24"/>
          <w:szCs w:val="24"/>
          <w:lang w:eastAsia="de-DE"/>
        </w:rPr>
        <w:t>h</w:t>
      </w:r>
      <w:r w:rsidRPr="00385C05">
        <w:rPr>
          <w:rFonts w:ascii="Arial" w:hAnsi="Arial" w:cs="Arial"/>
          <w:kern w:val="20"/>
          <w:sz w:val="24"/>
          <w:szCs w:val="24"/>
          <w:lang w:eastAsia="de-DE"/>
        </w:rPr>
        <w:t xml:space="preserve">ealth </w:t>
      </w:r>
      <w:r w:rsidR="001C682F">
        <w:rPr>
          <w:rFonts w:ascii="Arial" w:hAnsi="Arial" w:cs="Arial"/>
          <w:kern w:val="20"/>
          <w:sz w:val="24"/>
          <w:szCs w:val="24"/>
          <w:lang w:eastAsia="de-DE"/>
        </w:rPr>
        <w:t>s</w:t>
      </w:r>
      <w:r w:rsidRPr="00385C05">
        <w:rPr>
          <w:rFonts w:ascii="Arial" w:hAnsi="Arial" w:cs="Arial"/>
          <w:kern w:val="20"/>
          <w:sz w:val="24"/>
          <w:szCs w:val="24"/>
          <w:lang w:eastAsia="de-DE"/>
        </w:rPr>
        <w:t xml:space="preserve">urveillance </w:t>
      </w:r>
      <w:r w:rsidR="001C682F">
        <w:rPr>
          <w:rFonts w:ascii="Arial" w:hAnsi="Arial" w:cs="Arial"/>
          <w:kern w:val="20"/>
          <w:sz w:val="24"/>
          <w:szCs w:val="24"/>
          <w:lang w:eastAsia="de-DE"/>
        </w:rPr>
        <w:t>s</w:t>
      </w:r>
      <w:r w:rsidRPr="00385C05">
        <w:rPr>
          <w:rFonts w:ascii="Arial" w:hAnsi="Arial" w:cs="Arial"/>
          <w:kern w:val="20"/>
          <w:sz w:val="24"/>
          <w:szCs w:val="24"/>
          <w:lang w:eastAsia="de-DE"/>
        </w:rPr>
        <w:t xml:space="preserve">ystem to send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to CDC. </w:t>
      </w:r>
    </w:p>
    <w:p w14:paraId="20D80E9A" w14:textId="77777777" w:rsidR="00F039BE" w:rsidRPr="00385C05" w:rsidRDefault="00F039BE" w:rsidP="0002234A">
      <w:pPr>
        <w:rPr>
          <w:rFonts w:ascii="Arial" w:hAnsi="Arial" w:cs="Arial"/>
          <w:kern w:val="20"/>
          <w:sz w:val="24"/>
          <w:szCs w:val="24"/>
          <w:lang w:eastAsia="de-DE"/>
        </w:rPr>
      </w:pPr>
    </w:p>
    <w:p w14:paraId="1BB4F879" w14:textId="77777777" w:rsidR="00F9326D" w:rsidRDefault="00F039BE" w:rsidP="00AD7ADC">
      <w:pPr>
        <w:keepNext/>
        <w:jc w:val="center"/>
      </w:pPr>
      <w:r>
        <w:rPr>
          <w:noProof/>
        </w:rPr>
        <w:drawing>
          <wp:inline distT="0" distB="0" distL="0" distR="0" wp14:anchorId="45E6A2DE" wp14:editId="3C0306B9">
            <wp:extent cx="5238750" cy="2753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38750" cy="2753211"/>
                    </a:xfrm>
                    <a:prstGeom prst="rect">
                      <a:avLst/>
                    </a:prstGeom>
                  </pic:spPr>
                </pic:pic>
              </a:graphicData>
            </a:graphic>
          </wp:inline>
        </w:drawing>
      </w:r>
    </w:p>
    <w:p w14:paraId="08ACFB39" w14:textId="77777777" w:rsidR="00F9326D" w:rsidRPr="00717FB3" w:rsidRDefault="00C86AD4" w:rsidP="00326035">
      <w:pPr>
        <w:spacing w:after="240"/>
        <w:jc w:val="center"/>
      </w:pPr>
      <w:r w:rsidRPr="00385C05">
        <w:rPr>
          <w:rFonts w:ascii="Arial" w:hAnsi="Arial" w:cs="Arial"/>
          <w:b/>
          <w:bCs/>
          <w:iCs/>
          <w:color w:val="000000"/>
          <w:sz w:val="20"/>
          <w:szCs w:val="20"/>
        </w:rPr>
        <w:t>Figure 2</w:t>
      </w:r>
      <w:r w:rsidRPr="00385C05">
        <w:rPr>
          <w:rFonts w:ascii="Arial" w:hAnsi="Arial" w:cs="Arial"/>
          <w:b/>
          <w:bCs/>
          <w:iCs/>
          <w:color w:val="000000"/>
          <w:sz w:val="20"/>
          <w:szCs w:val="20"/>
        </w:rPr>
        <w:noBreakHyphen/>
      </w:r>
      <w:r>
        <w:rPr>
          <w:rFonts w:ascii="Arial" w:hAnsi="Arial" w:cs="Arial"/>
          <w:b/>
          <w:bCs/>
          <w:iCs/>
          <w:color w:val="000000"/>
          <w:sz w:val="20"/>
          <w:szCs w:val="20"/>
        </w:rPr>
        <w:t>1</w:t>
      </w:r>
      <w:r w:rsidRPr="00385C05">
        <w:rPr>
          <w:rFonts w:ascii="Arial" w:hAnsi="Arial" w:cs="Arial"/>
          <w:b/>
          <w:bCs/>
          <w:iCs/>
          <w:color w:val="000000"/>
          <w:sz w:val="20"/>
          <w:szCs w:val="20"/>
        </w:rPr>
        <w:t xml:space="preserve"> Use Case</w:t>
      </w:r>
      <w:r>
        <w:rPr>
          <w:rFonts w:ascii="Arial" w:hAnsi="Arial" w:cs="Arial"/>
          <w:b/>
          <w:bCs/>
          <w:iCs/>
          <w:color w:val="000000"/>
          <w:sz w:val="20"/>
          <w:szCs w:val="20"/>
        </w:rPr>
        <w:t xml:space="preserve"> (UC)</w:t>
      </w:r>
      <w:r w:rsidRPr="00385C05">
        <w:rPr>
          <w:rFonts w:ascii="Arial" w:hAnsi="Arial" w:cs="Arial"/>
          <w:b/>
          <w:bCs/>
          <w:iCs/>
          <w:color w:val="000000"/>
          <w:sz w:val="20"/>
          <w:szCs w:val="20"/>
        </w:rPr>
        <w:t xml:space="preserve"> Diagram</w:t>
      </w:r>
    </w:p>
    <w:p w14:paraId="6F2E7533" w14:textId="77777777" w:rsidR="0002234A" w:rsidRPr="00385C05" w:rsidRDefault="0002234A" w:rsidP="000D3A16">
      <w:pPr>
        <w:pStyle w:val="Heading3"/>
        <w:rPr>
          <w:lang w:eastAsia="de-DE"/>
        </w:rPr>
      </w:pPr>
      <w:bookmarkStart w:id="46" w:name="_Toc487203624"/>
      <w:r w:rsidRPr="00385C05">
        <w:rPr>
          <w:lang w:eastAsia="de-DE"/>
        </w:rPr>
        <w:t xml:space="preserve">Use </w:t>
      </w:r>
      <w:r w:rsidRPr="00987E00">
        <w:t>Case Actors</w:t>
      </w:r>
      <w:bookmarkEnd w:id="46"/>
    </w:p>
    <w:p w14:paraId="645307E8" w14:textId="77777777" w:rsidR="0002234A" w:rsidRPr="00385C05"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There are two actors that have responsibilities related to the use case for National Notifiable </w:t>
      </w:r>
      <w:r w:rsidR="004F30C8">
        <w:rPr>
          <w:rFonts w:ascii="Arial" w:hAnsi="Arial" w:cs="Arial"/>
          <w:kern w:val="20"/>
          <w:sz w:val="24"/>
          <w:szCs w:val="24"/>
          <w:lang w:eastAsia="de-DE"/>
        </w:rPr>
        <w:t>Case Notification</w:t>
      </w:r>
      <w:r w:rsidRPr="00385C05">
        <w:rPr>
          <w:rFonts w:ascii="Arial" w:hAnsi="Arial" w:cs="Arial"/>
          <w:kern w:val="20"/>
          <w:sz w:val="24"/>
          <w:szCs w:val="24"/>
          <w:lang w:eastAsia="de-DE"/>
        </w:rPr>
        <w:t>:</w:t>
      </w:r>
    </w:p>
    <w:p w14:paraId="60633C27" w14:textId="77777777" w:rsidR="0002234A" w:rsidRPr="00385C05" w:rsidRDefault="0002234A" w:rsidP="00161AC4">
      <w:pPr>
        <w:numPr>
          <w:ilvl w:val="0"/>
          <w:numId w:val="19"/>
        </w:numPr>
        <w:spacing w:before="120" w:after="100" w:afterAutospacing="1"/>
        <w:jc w:val="both"/>
        <w:rPr>
          <w:rFonts w:ascii="Arial" w:hAnsi="Arial" w:cs="Arial"/>
          <w:kern w:val="20"/>
          <w:sz w:val="24"/>
          <w:szCs w:val="24"/>
          <w:lang w:eastAsia="de-DE"/>
        </w:rPr>
      </w:pP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Sender</w:t>
      </w:r>
      <w:r w:rsidRPr="00385C05">
        <w:rPr>
          <w:rFonts w:ascii="Arial" w:hAnsi="Arial" w:cs="Arial"/>
          <w:kern w:val="20"/>
          <w:sz w:val="24"/>
          <w:szCs w:val="24"/>
          <w:lang w:eastAsia="de-DE"/>
        </w:rPr>
        <w:t xml:space="preserve"> – A sender of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that conform to the profile defined in this</w:t>
      </w:r>
      <w:r w:rsidR="002F7F19">
        <w:rPr>
          <w:rFonts w:ascii="Arial" w:hAnsi="Arial" w:cs="Arial"/>
          <w:kern w:val="20"/>
          <w:sz w:val="24"/>
          <w:szCs w:val="24"/>
          <w:lang w:eastAsia="de-DE"/>
        </w:rPr>
        <w:t xml:space="preserve"> </w:t>
      </w:r>
      <w:r w:rsidR="00A2040D" w:rsidRPr="00A2040D">
        <w:rPr>
          <w:rFonts w:ascii="Arial" w:hAnsi="Arial" w:cs="Arial"/>
          <w:sz w:val="24"/>
          <w:szCs w:val="24"/>
        </w:rPr>
        <w:t>s</w:t>
      </w:r>
      <w:r w:rsidR="002F7F19" w:rsidRPr="00A2040D">
        <w:rPr>
          <w:rFonts w:ascii="Arial" w:hAnsi="Arial" w:cs="Arial"/>
          <w:sz w:val="24"/>
          <w:szCs w:val="24"/>
        </w:rPr>
        <w:t>pecification</w:t>
      </w:r>
      <w:r w:rsidRPr="00385C05">
        <w:rPr>
          <w:rFonts w:ascii="Arial" w:hAnsi="Arial" w:cs="Arial"/>
          <w:kern w:val="20"/>
          <w:sz w:val="24"/>
          <w:szCs w:val="24"/>
          <w:lang w:eastAsia="de-DE"/>
        </w:rPr>
        <w:t>.</w:t>
      </w:r>
    </w:p>
    <w:p w14:paraId="5A077B15" w14:textId="77777777" w:rsidR="0002234A" w:rsidRDefault="0002234A" w:rsidP="00161AC4">
      <w:pPr>
        <w:numPr>
          <w:ilvl w:val="0"/>
          <w:numId w:val="19"/>
        </w:numPr>
        <w:spacing w:before="100" w:beforeAutospacing="1" w:after="100" w:afterAutospacing="1"/>
        <w:jc w:val="both"/>
        <w:rPr>
          <w:rFonts w:ascii="Arial" w:hAnsi="Arial" w:cs="Arial"/>
          <w:kern w:val="20"/>
          <w:sz w:val="24"/>
          <w:szCs w:val="24"/>
          <w:lang w:eastAsia="de-DE"/>
        </w:rPr>
      </w:pP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Receiver</w:t>
      </w:r>
      <w:r w:rsidRPr="00385C05">
        <w:rPr>
          <w:rFonts w:ascii="Arial" w:hAnsi="Arial" w:cs="Arial"/>
          <w:kern w:val="20"/>
          <w:sz w:val="24"/>
          <w:szCs w:val="24"/>
          <w:lang w:eastAsia="de-DE"/>
        </w:rPr>
        <w:t xml:space="preserve"> – A receiver of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that conform to the profile defined in this </w:t>
      </w:r>
      <w:r w:rsidR="00A2040D" w:rsidRPr="00A2040D">
        <w:rPr>
          <w:rFonts w:ascii="Arial" w:hAnsi="Arial" w:cs="Arial"/>
          <w:sz w:val="24"/>
          <w:szCs w:val="24"/>
        </w:rPr>
        <w:t>s</w:t>
      </w:r>
      <w:r w:rsidR="002F7F19" w:rsidRPr="00A2040D">
        <w:rPr>
          <w:rFonts w:ascii="Arial" w:hAnsi="Arial" w:cs="Arial"/>
          <w:sz w:val="24"/>
          <w:szCs w:val="24"/>
        </w:rPr>
        <w:t>pecification</w:t>
      </w:r>
      <w:r w:rsidRPr="00385C05">
        <w:rPr>
          <w:rFonts w:ascii="Arial" w:hAnsi="Arial" w:cs="Arial"/>
          <w:kern w:val="20"/>
          <w:sz w:val="24"/>
          <w:szCs w:val="24"/>
          <w:lang w:eastAsia="de-DE"/>
        </w:rPr>
        <w:t>.</w:t>
      </w:r>
    </w:p>
    <w:p w14:paraId="6C09C971" w14:textId="77777777" w:rsidR="0002234A" w:rsidRPr="00385C05" w:rsidRDefault="0002234A" w:rsidP="000D3A16">
      <w:pPr>
        <w:pStyle w:val="Heading3"/>
        <w:rPr>
          <w:lang w:eastAsia="de-DE"/>
        </w:rPr>
      </w:pPr>
      <w:bookmarkStart w:id="47" w:name="_Toc487203625"/>
      <w:r w:rsidRPr="00385C05">
        <w:rPr>
          <w:lang w:eastAsia="de-DE"/>
        </w:rPr>
        <w:t>User Story</w:t>
      </w:r>
      <w:bookmarkEnd w:id="47"/>
    </w:p>
    <w:p w14:paraId="4E81D4B5" w14:textId="77777777" w:rsidR="0002234A" w:rsidRPr="000521D2" w:rsidRDefault="0002234A" w:rsidP="00326035">
      <w:pPr>
        <w:spacing w:before="120" w:after="120"/>
        <w:jc w:val="both"/>
        <w:rPr>
          <w:rFonts w:ascii="Arial" w:hAnsi="Arial" w:cs="Arial"/>
          <w:kern w:val="20"/>
          <w:sz w:val="24"/>
          <w:szCs w:val="24"/>
          <w:lang w:eastAsia="de-DE"/>
        </w:rPr>
      </w:pPr>
      <w:r w:rsidRPr="00FF0648">
        <w:rPr>
          <w:rFonts w:ascii="Arial" w:hAnsi="Arial" w:cs="Arial"/>
          <w:kern w:val="20"/>
          <w:sz w:val="24"/>
          <w:szCs w:val="24"/>
          <w:lang w:eastAsia="de-DE"/>
        </w:rPr>
        <w:t>A state or national jurisdiction receives a</w:t>
      </w:r>
      <w:r w:rsidR="00AF7ABA" w:rsidRPr="00FF0648">
        <w:rPr>
          <w:rFonts w:ascii="Arial" w:hAnsi="Arial" w:cs="Arial"/>
          <w:kern w:val="20"/>
          <w:sz w:val="24"/>
          <w:szCs w:val="24"/>
          <w:lang w:eastAsia="de-DE"/>
        </w:rPr>
        <w:t xml:space="preserve"> report of a state-reportable laboratory result or</w:t>
      </w:r>
      <w:r w:rsidRPr="00FF0648">
        <w:rPr>
          <w:rFonts w:ascii="Arial" w:hAnsi="Arial" w:cs="Arial"/>
          <w:kern w:val="20"/>
          <w:sz w:val="24"/>
          <w:szCs w:val="24"/>
          <w:lang w:eastAsia="de-DE"/>
        </w:rPr>
        <w:t xml:space="preserve"> </w:t>
      </w:r>
      <w:r w:rsidR="00AF7ABA" w:rsidRPr="00FF0648">
        <w:rPr>
          <w:rFonts w:ascii="Arial" w:hAnsi="Arial" w:cs="Arial"/>
          <w:kern w:val="20"/>
          <w:sz w:val="24"/>
          <w:szCs w:val="24"/>
          <w:lang w:eastAsia="de-DE"/>
        </w:rPr>
        <w:t>m</w:t>
      </w:r>
      <w:r w:rsidRPr="00FF0648">
        <w:rPr>
          <w:rFonts w:ascii="Arial" w:hAnsi="Arial" w:cs="Arial"/>
          <w:kern w:val="20"/>
          <w:sz w:val="24"/>
          <w:szCs w:val="24"/>
          <w:lang w:eastAsia="de-DE"/>
        </w:rPr>
        <w:t xml:space="preserve">orbidity </w:t>
      </w:r>
      <w:r w:rsidR="00AF7ABA" w:rsidRPr="00FF0648">
        <w:rPr>
          <w:rFonts w:ascii="Arial" w:hAnsi="Arial" w:cs="Arial"/>
          <w:kern w:val="20"/>
          <w:sz w:val="24"/>
          <w:szCs w:val="24"/>
          <w:lang w:eastAsia="de-DE"/>
        </w:rPr>
        <w:t>r</w:t>
      </w:r>
      <w:r w:rsidRPr="00FF0648">
        <w:rPr>
          <w:rFonts w:ascii="Arial" w:hAnsi="Arial" w:cs="Arial"/>
          <w:kern w:val="20"/>
          <w:sz w:val="24"/>
          <w:szCs w:val="24"/>
          <w:lang w:eastAsia="de-DE"/>
        </w:rPr>
        <w:t xml:space="preserve">eport from a provider and begins an investigation in </w:t>
      </w:r>
      <w:r w:rsidR="00DB6703" w:rsidRPr="00FF0648">
        <w:rPr>
          <w:rFonts w:ascii="Arial" w:hAnsi="Arial" w:cs="Arial"/>
          <w:kern w:val="20"/>
          <w:sz w:val="24"/>
          <w:szCs w:val="24"/>
          <w:lang w:eastAsia="de-DE"/>
        </w:rPr>
        <w:t xml:space="preserve">its </w:t>
      </w:r>
      <w:r w:rsidRPr="00FF0648">
        <w:rPr>
          <w:rFonts w:ascii="Arial" w:hAnsi="Arial" w:cs="Arial"/>
          <w:kern w:val="20"/>
          <w:sz w:val="24"/>
          <w:szCs w:val="24"/>
          <w:lang w:eastAsia="de-DE"/>
        </w:rPr>
        <w:t>surveillance system</w:t>
      </w:r>
      <w:r w:rsidR="00AF7ABA" w:rsidRPr="00FF0648">
        <w:rPr>
          <w:rFonts w:ascii="Arial" w:hAnsi="Arial" w:cs="Arial"/>
          <w:kern w:val="20"/>
          <w:sz w:val="24"/>
          <w:szCs w:val="24"/>
          <w:lang w:eastAsia="de-DE"/>
        </w:rPr>
        <w:t xml:space="preserve">. </w:t>
      </w:r>
      <w:r w:rsidRPr="00FF0648">
        <w:rPr>
          <w:rFonts w:ascii="Arial" w:hAnsi="Arial" w:cs="Arial"/>
          <w:kern w:val="20"/>
          <w:sz w:val="24"/>
          <w:szCs w:val="24"/>
          <w:lang w:eastAsia="de-DE"/>
        </w:rPr>
        <w:t xml:space="preserve">Depending on the urgency of the condition, the case </w:t>
      </w:r>
      <w:r w:rsidR="00F17847" w:rsidRPr="00FF0648">
        <w:rPr>
          <w:rFonts w:ascii="Arial" w:hAnsi="Arial" w:cs="Arial"/>
          <w:kern w:val="20"/>
          <w:sz w:val="24"/>
          <w:szCs w:val="24"/>
          <w:lang w:eastAsia="de-DE"/>
        </w:rPr>
        <w:t>should</w:t>
      </w:r>
      <w:r w:rsidRPr="00FF0648">
        <w:rPr>
          <w:rFonts w:ascii="Arial" w:hAnsi="Arial" w:cs="Arial"/>
          <w:kern w:val="20"/>
          <w:sz w:val="24"/>
          <w:szCs w:val="24"/>
          <w:lang w:eastAsia="de-DE"/>
        </w:rPr>
        <w:t xml:space="preserve"> be reported to CDC to comply with national condition </w:t>
      </w:r>
      <w:r w:rsidR="00EA7AC6" w:rsidRPr="00FF0648">
        <w:rPr>
          <w:rFonts w:ascii="Arial" w:hAnsi="Arial" w:cs="Arial"/>
          <w:kern w:val="20"/>
          <w:sz w:val="24"/>
          <w:szCs w:val="24"/>
          <w:lang w:eastAsia="de-DE"/>
        </w:rPr>
        <w:t>notification</w:t>
      </w:r>
      <w:r w:rsidRPr="00FF0648">
        <w:rPr>
          <w:rFonts w:ascii="Arial" w:hAnsi="Arial" w:cs="Arial"/>
          <w:kern w:val="20"/>
          <w:sz w:val="24"/>
          <w:szCs w:val="24"/>
          <w:lang w:eastAsia="de-DE"/>
        </w:rPr>
        <w:t xml:space="preserve"> </w:t>
      </w:r>
      <w:r w:rsidR="00EA7AC6" w:rsidRPr="00FF0648">
        <w:rPr>
          <w:rFonts w:ascii="Arial" w:hAnsi="Arial" w:cs="Arial"/>
          <w:kern w:val="20"/>
          <w:sz w:val="24"/>
          <w:szCs w:val="24"/>
          <w:lang w:eastAsia="de-DE"/>
        </w:rPr>
        <w:t>procedures</w:t>
      </w:r>
      <w:r w:rsidRPr="00FF0648">
        <w:rPr>
          <w:rFonts w:ascii="Arial" w:hAnsi="Arial" w:cs="Arial"/>
          <w:kern w:val="20"/>
          <w:sz w:val="24"/>
          <w:szCs w:val="24"/>
          <w:lang w:eastAsia="de-DE"/>
        </w:rPr>
        <w:t xml:space="preserve">. The surveillance system allows the state or jurisdiction to enter notification data that </w:t>
      </w:r>
      <w:r w:rsidR="007132EC" w:rsidRPr="00FF0648">
        <w:rPr>
          <w:rFonts w:ascii="Arial" w:hAnsi="Arial" w:cs="Arial"/>
          <w:kern w:val="20"/>
          <w:sz w:val="24"/>
          <w:szCs w:val="24"/>
          <w:lang w:eastAsia="de-DE"/>
        </w:rPr>
        <w:t>are</w:t>
      </w:r>
      <w:r w:rsidRPr="00FF0648">
        <w:rPr>
          <w:rFonts w:ascii="Arial" w:hAnsi="Arial" w:cs="Arial"/>
          <w:kern w:val="20"/>
          <w:sz w:val="24"/>
          <w:szCs w:val="24"/>
          <w:lang w:eastAsia="de-DE"/>
        </w:rPr>
        <w:t xml:space="preserve"> </w:t>
      </w:r>
      <w:r w:rsidR="00EA7AC6" w:rsidRPr="00FF0648">
        <w:rPr>
          <w:rFonts w:ascii="Arial" w:hAnsi="Arial" w:cs="Arial"/>
          <w:kern w:val="20"/>
          <w:sz w:val="24"/>
          <w:szCs w:val="24"/>
          <w:lang w:eastAsia="de-DE"/>
        </w:rPr>
        <w:t>requested</w:t>
      </w:r>
      <w:r w:rsidRPr="00FF0648">
        <w:rPr>
          <w:rFonts w:ascii="Arial" w:hAnsi="Arial" w:cs="Arial"/>
          <w:kern w:val="20"/>
          <w:sz w:val="24"/>
          <w:szCs w:val="24"/>
          <w:lang w:eastAsia="de-DE"/>
        </w:rPr>
        <w:t xml:space="preserve"> for national </w:t>
      </w:r>
      <w:r w:rsidR="00EA7AC6" w:rsidRPr="00FF0648">
        <w:rPr>
          <w:rFonts w:ascii="Arial" w:hAnsi="Arial" w:cs="Arial"/>
          <w:kern w:val="20"/>
          <w:sz w:val="24"/>
          <w:szCs w:val="24"/>
          <w:lang w:eastAsia="de-DE"/>
        </w:rPr>
        <w:t>notification</w:t>
      </w:r>
      <w:r w:rsidRPr="00FF0648">
        <w:rPr>
          <w:rFonts w:ascii="Arial" w:hAnsi="Arial" w:cs="Arial"/>
          <w:kern w:val="20"/>
          <w:sz w:val="24"/>
          <w:szCs w:val="24"/>
          <w:lang w:eastAsia="de-DE"/>
        </w:rPr>
        <w:t xml:space="preserve">, and then transmits a </w:t>
      </w:r>
      <w:r w:rsidR="00097B2C" w:rsidRPr="00FF0648">
        <w:rPr>
          <w:rFonts w:ascii="Arial" w:hAnsi="Arial" w:cs="Arial"/>
          <w:kern w:val="20"/>
          <w:sz w:val="24"/>
          <w:szCs w:val="24"/>
          <w:lang w:eastAsia="de-DE"/>
        </w:rPr>
        <w:t>c</w:t>
      </w:r>
      <w:r w:rsidRPr="00FF0648">
        <w:rPr>
          <w:rFonts w:ascii="Arial" w:hAnsi="Arial" w:cs="Arial"/>
          <w:kern w:val="20"/>
          <w:sz w:val="24"/>
          <w:szCs w:val="24"/>
          <w:lang w:eastAsia="de-DE"/>
        </w:rPr>
        <w:t xml:space="preserve">ase </w:t>
      </w:r>
      <w:r w:rsidR="00097B2C" w:rsidRPr="00FF0648">
        <w:rPr>
          <w:rFonts w:ascii="Arial" w:hAnsi="Arial" w:cs="Arial"/>
          <w:kern w:val="20"/>
          <w:sz w:val="24"/>
          <w:szCs w:val="24"/>
          <w:lang w:eastAsia="de-DE"/>
        </w:rPr>
        <w:t>n</w:t>
      </w:r>
      <w:r w:rsidRPr="00FF0648">
        <w:rPr>
          <w:rFonts w:ascii="Arial" w:hAnsi="Arial" w:cs="Arial"/>
          <w:kern w:val="20"/>
          <w:sz w:val="24"/>
          <w:szCs w:val="24"/>
          <w:lang w:eastAsia="de-DE"/>
        </w:rPr>
        <w:t>otification message to CDC.  The CDC’s</w:t>
      </w:r>
      <w:r w:rsidR="004C2F5E" w:rsidRPr="00FF0648">
        <w:rPr>
          <w:rFonts w:ascii="Arial" w:hAnsi="Arial" w:cs="Arial"/>
          <w:kern w:val="20"/>
          <w:sz w:val="24"/>
          <w:szCs w:val="24"/>
          <w:lang w:eastAsia="de-DE"/>
        </w:rPr>
        <w:t xml:space="preserve"> </w:t>
      </w:r>
      <w:r w:rsidR="004C2F5E" w:rsidRPr="00FF0648">
        <w:rPr>
          <w:rFonts w:ascii="Arial" w:hAnsi="Arial" w:cs="Arial"/>
          <w:sz w:val="24"/>
          <w:szCs w:val="24"/>
        </w:rPr>
        <w:t>Message Validation</w:t>
      </w:r>
      <w:r w:rsidR="007132EC" w:rsidRPr="00FF0648">
        <w:rPr>
          <w:rFonts w:ascii="Arial" w:hAnsi="Arial" w:cs="Arial"/>
          <w:sz w:val="24"/>
          <w:szCs w:val="24"/>
        </w:rPr>
        <w:t>,</w:t>
      </w:r>
      <w:r w:rsidR="004C2F5E" w:rsidRPr="00FF0648">
        <w:rPr>
          <w:rFonts w:ascii="Arial" w:hAnsi="Arial" w:cs="Arial"/>
          <w:sz w:val="24"/>
          <w:szCs w:val="24"/>
        </w:rPr>
        <w:t xml:space="preserve"> Processing</w:t>
      </w:r>
      <w:r w:rsidR="007132EC" w:rsidRPr="00FF0648">
        <w:rPr>
          <w:rFonts w:ascii="Arial" w:hAnsi="Arial" w:cs="Arial"/>
          <w:sz w:val="24"/>
          <w:szCs w:val="24"/>
        </w:rPr>
        <w:t>, and Provisioning System</w:t>
      </w:r>
      <w:r w:rsidRPr="00FF0648">
        <w:rPr>
          <w:rFonts w:ascii="Arial" w:hAnsi="Arial" w:cs="Arial"/>
          <w:kern w:val="20"/>
          <w:sz w:val="24"/>
          <w:szCs w:val="24"/>
          <w:lang w:eastAsia="de-DE"/>
        </w:rPr>
        <w:t xml:space="preserve"> </w:t>
      </w:r>
      <w:r w:rsidR="00097B2C" w:rsidRPr="00FF0648">
        <w:rPr>
          <w:rFonts w:ascii="Arial" w:hAnsi="Arial" w:cs="Arial"/>
          <w:kern w:val="20"/>
          <w:sz w:val="24"/>
          <w:szCs w:val="24"/>
          <w:lang w:eastAsia="de-DE"/>
        </w:rPr>
        <w:t xml:space="preserve">will </w:t>
      </w:r>
      <w:r w:rsidRPr="00FF0648">
        <w:rPr>
          <w:rFonts w:ascii="Arial" w:hAnsi="Arial" w:cs="Arial"/>
          <w:kern w:val="20"/>
          <w:sz w:val="24"/>
          <w:szCs w:val="24"/>
          <w:lang w:eastAsia="de-DE"/>
        </w:rPr>
        <w:t xml:space="preserve">parse the </w:t>
      </w:r>
      <w:r w:rsidR="00097B2C" w:rsidRPr="00FF0648">
        <w:rPr>
          <w:rFonts w:ascii="Arial" w:hAnsi="Arial" w:cs="Arial"/>
          <w:kern w:val="20"/>
          <w:sz w:val="24"/>
          <w:szCs w:val="24"/>
          <w:lang w:eastAsia="de-DE"/>
        </w:rPr>
        <w:t>c</w:t>
      </w:r>
      <w:r w:rsidRPr="00FF0648">
        <w:rPr>
          <w:rFonts w:ascii="Arial" w:hAnsi="Arial" w:cs="Arial"/>
          <w:kern w:val="20"/>
          <w:sz w:val="24"/>
          <w:szCs w:val="24"/>
          <w:lang w:eastAsia="de-DE"/>
        </w:rPr>
        <w:t xml:space="preserve">ase </w:t>
      </w:r>
      <w:r w:rsidR="00097B2C" w:rsidRPr="00FF0648">
        <w:rPr>
          <w:rFonts w:ascii="Arial" w:hAnsi="Arial" w:cs="Arial"/>
          <w:kern w:val="20"/>
          <w:sz w:val="24"/>
          <w:szCs w:val="24"/>
          <w:lang w:eastAsia="de-DE"/>
        </w:rPr>
        <w:t>n</w:t>
      </w:r>
      <w:r w:rsidRPr="00FF0648">
        <w:rPr>
          <w:rFonts w:ascii="Arial" w:hAnsi="Arial" w:cs="Arial"/>
          <w:kern w:val="20"/>
          <w:sz w:val="24"/>
          <w:szCs w:val="24"/>
          <w:lang w:eastAsia="de-DE"/>
        </w:rPr>
        <w:t xml:space="preserve">otification message </w:t>
      </w:r>
      <w:r w:rsidR="00097B2C" w:rsidRPr="00FF0648">
        <w:rPr>
          <w:rFonts w:ascii="Arial" w:hAnsi="Arial" w:cs="Arial"/>
          <w:kern w:val="20"/>
          <w:sz w:val="24"/>
          <w:szCs w:val="24"/>
          <w:lang w:eastAsia="de-DE"/>
        </w:rPr>
        <w:t xml:space="preserve">by </w:t>
      </w:r>
      <w:r w:rsidRPr="00FF0648">
        <w:rPr>
          <w:rFonts w:ascii="Arial" w:hAnsi="Arial" w:cs="Arial"/>
          <w:kern w:val="20"/>
          <w:sz w:val="24"/>
          <w:szCs w:val="24"/>
          <w:lang w:eastAsia="de-DE"/>
        </w:rPr>
        <w:t xml:space="preserve">using HL7 </w:t>
      </w:r>
      <w:r w:rsidR="00AF7ABA" w:rsidRPr="00FF0648">
        <w:rPr>
          <w:rFonts w:ascii="Arial" w:hAnsi="Arial" w:cs="Arial"/>
          <w:kern w:val="20"/>
          <w:sz w:val="24"/>
          <w:szCs w:val="24"/>
          <w:lang w:eastAsia="de-DE"/>
        </w:rPr>
        <w:t>r</w:t>
      </w:r>
      <w:r w:rsidR="004C2F5E" w:rsidRPr="00FF0648">
        <w:rPr>
          <w:rFonts w:ascii="Arial" w:hAnsi="Arial" w:cs="Arial"/>
          <w:kern w:val="20"/>
          <w:sz w:val="24"/>
          <w:szCs w:val="24"/>
          <w:lang w:eastAsia="de-DE"/>
        </w:rPr>
        <w:t xml:space="preserve">eceiver rules </w:t>
      </w:r>
      <w:r w:rsidR="004C2F5E" w:rsidRPr="000521D2">
        <w:rPr>
          <w:rFonts w:ascii="Arial" w:hAnsi="Arial" w:cs="Arial"/>
          <w:kern w:val="20"/>
          <w:sz w:val="24"/>
          <w:szCs w:val="24"/>
          <w:lang w:eastAsia="de-DE"/>
        </w:rPr>
        <w:t>and appl</w:t>
      </w:r>
      <w:r w:rsidR="00097B2C" w:rsidRPr="000521D2">
        <w:rPr>
          <w:rFonts w:ascii="Arial" w:hAnsi="Arial" w:cs="Arial"/>
          <w:kern w:val="20"/>
          <w:sz w:val="24"/>
          <w:szCs w:val="24"/>
          <w:lang w:eastAsia="de-DE"/>
        </w:rPr>
        <w:t>y</w:t>
      </w:r>
      <w:r w:rsidR="00133755" w:rsidRPr="000521D2">
        <w:rPr>
          <w:rFonts w:ascii="Arial" w:hAnsi="Arial" w:cs="Arial"/>
          <w:kern w:val="20"/>
          <w:sz w:val="24"/>
          <w:szCs w:val="24"/>
          <w:lang w:eastAsia="de-DE"/>
        </w:rPr>
        <w:t xml:space="preserve"> </w:t>
      </w:r>
      <w:r w:rsidRPr="000521D2">
        <w:rPr>
          <w:rFonts w:ascii="Arial" w:hAnsi="Arial" w:cs="Arial"/>
          <w:kern w:val="20"/>
          <w:sz w:val="24"/>
          <w:szCs w:val="24"/>
          <w:lang w:eastAsia="de-DE"/>
        </w:rPr>
        <w:t xml:space="preserve">additional business rules for processing a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message </w:t>
      </w:r>
      <w:r w:rsidR="00AF7ABA" w:rsidRPr="000521D2">
        <w:rPr>
          <w:rFonts w:ascii="Arial" w:hAnsi="Arial" w:cs="Arial"/>
          <w:kern w:val="20"/>
          <w:sz w:val="24"/>
          <w:szCs w:val="24"/>
          <w:lang w:eastAsia="de-DE"/>
        </w:rPr>
        <w:t xml:space="preserve">that </w:t>
      </w:r>
      <w:r w:rsidRPr="000521D2">
        <w:rPr>
          <w:rFonts w:ascii="Arial" w:hAnsi="Arial" w:cs="Arial"/>
          <w:kern w:val="20"/>
          <w:sz w:val="24"/>
          <w:szCs w:val="24"/>
          <w:lang w:eastAsia="de-DE"/>
        </w:rPr>
        <w:t xml:space="preserve">are not </w:t>
      </w:r>
      <w:r w:rsidRPr="000521D2">
        <w:rPr>
          <w:rFonts w:ascii="Arial" w:hAnsi="Arial" w:cs="Arial"/>
          <w:kern w:val="20"/>
          <w:sz w:val="24"/>
          <w:szCs w:val="24"/>
          <w:lang w:eastAsia="de-DE"/>
        </w:rPr>
        <w:lastRenderedPageBreak/>
        <w:t>defined in this</w:t>
      </w:r>
      <w:r w:rsidR="00A2040D" w:rsidRPr="000521D2">
        <w:rPr>
          <w:rFonts w:ascii="Arial" w:hAnsi="Arial" w:cs="Arial"/>
          <w:kern w:val="20"/>
          <w:sz w:val="24"/>
          <w:szCs w:val="24"/>
          <w:lang w:eastAsia="de-DE"/>
        </w:rPr>
        <w:t xml:space="preserve"> </w:t>
      </w:r>
      <w:r w:rsidR="00A2040D" w:rsidRPr="000521D2">
        <w:rPr>
          <w:rFonts w:ascii="Arial" w:hAnsi="Arial" w:cs="Arial"/>
          <w:sz w:val="24"/>
          <w:szCs w:val="24"/>
        </w:rPr>
        <w:t>specification</w:t>
      </w:r>
      <w:r w:rsidRPr="000521D2">
        <w:rPr>
          <w:rFonts w:ascii="Arial" w:hAnsi="Arial" w:cs="Arial"/>
          <w:kern w:val="20"/>
          <w:sz w:val="24"/>
          <w:szCs w:val="24"/>
          <w:lang w:eastAsia="de-DE"/>
        </w:rPr>
        <w:t xml:space="preserve">. If basic structural rules </w:t>
      </w:r>
      <w:r w:rsidR="00AF7ABA" w:rsidRPr="000521D2">
        <w:rPr>
          <w:rFonts w:ascii="Arial" w:hAnsi="Arial" w:cs="Arial"/>
          <w:kern w:val="20"/>
          <w:sz w:val="24"/>
          <w:szCs w:val="24"/>
          <w:lang w:eastAsia="de-DE"/>
        </w:rPr>
        <w:t xml:space="preserve">are followed </w:t>
      </w:r>
      <w:r w:rsidRPr="000521D2">
        <w:rPr>
          <w:rFonts w:ascii="Arial" w:hAnsi="Arial" w:cs="Arial"/>
          <w:kern w:val="20"/>
          <w:sz w:val="24"/>
          <w:szCs w:val="24"/>
          <w:lang w:eastAsia="de-DE"/>
        </w:rPr>
        <w:t>and minimal required data are present, the message is accepted and goes on to be processed for provisioning purposes.</w:t>
      </w:r>
    </w:p>
    <w:p w14:paraId="65CA09E1" w14:textId="6D629164" w:rsidR="00AF7ABA" w:rsidRPr="000521D2" w:rsidRDefault="00AF7ABA" w:rsidP="00326035">
      <w:pPr>
        <w:spacing w:before="120" w:after="120"/>
        <w:jc w:val="both"/>
        <w:rPr>
          <w:rFonts w:ascii="Arial" w:hAnsi="Arial" w:cs="Arial"/>
          <w:kern w:val="20"/>
          <w:sz w:val="24"/>
          <w:szCs w:val="24"/>
          <w:lang w:eastAsia="de-DE"/>
        </w:rPr>
      </w:pPr>
      <w:r w:rsidRPr="000521D2">
        <w:rPr>
          <w:rFonts w:ascii="Arial" w:hAnsi="Arial" w:cs="Arial"/>
          <w:kern w:val="20"/>
          <w:sz w:val="24"/>
          <w:szCs w:val="24"/>
          <w:lang w:eastAsia="de-DE"/>
        </w:rPr>
        <w:t xml:space="preserve">If a previously sent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is updated in the sending surveillance system, an update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is triggered to CDC.  This update contains the information that allows the update to be processed as an update to an existing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otification</w:t>
      </w:r>
      <w:r w:rsidR="00E4091E" w:rsidRPr="000521D2">
        <w:rPr>
          <w:rFonts w:ascii="Arial" w:hAnsi="Arial" w:cs="Arial"/>
          <w:kern w:val="20"/>
          <w:sz w:val="24"/>
          <w:szCs w:val="24"/>
          <w:lang w:eastAsia="de-DE"/>
        </w:rPr>
        <w:t xml:space="preserve"> (refer to the document titled “Generic Data Elements that Define a Unique Case”</w:t>
      </w:r>
      <w:r w:rsidR="00D4748C" w:rsidRPr="000521D2">
        <w:rPr>
          <w:rFonts w:ascii="Arial" w:hAnsi="Arial" w:cs="Arial"/>
          <w:kern w:val="20"/>
          <w:sz w:val="24"/>
          <w:szCs w:val="24"/>
          <w:lang w:eastAsia="de-DE"/>
        </w:rPr>
        <w:t xml:space="preserve"> and “FAQs for</w:t>
      </w:r>
      <w:r w:rsidR="00107CDE" w:rsidRPr="000521D2">
        <w:rPr>
          <w:rFonts w:ascii="Arial" w:hAnsi="Arial" w:cs="Arial"/>
          <w:kern w:val="20"/>
          <w:sz w:val="24"/>
          <w:szCs w:val="24"/>
          <w:lang w:eastAsia="de-DE"/>
        </w:rPr>
        <w:t xml:space="preserve"> </w:t>
      </w:r>
      <w:r w:rsidR="00D4748C" w:rsidRPr="000521D2">
        <w:rPr>
          <w:rFonts w:ascii="Arial" w:hAnsi="Arial" w:cs="Arial"/>
          <w:kern w:val="20"/>
          <w:sz w:val="24"/>
          <w:szCs w:val="24"/>
          <w:lang w:eastAsia="de-DE"/>
        </w:rPr>
        <w:t xml:space="preserve">MMG </w:t>
      </w:r>
      <w:r w:rsidR="00130E19" w:rsidRPr="000521D2">
        <w:rPr>
          <w:rFonts w:ascii="Arial" w:hAnsi="Arial" w:cs="Arial"/>
          <w:kern w:val="20"/>
          <w:sz w:val="24"/>
          <w:szCs w:val="24"/>
          <w:lang w:eastAsia="de-DE"/>
        </w:rPr>
        <w:t>Implementation</w:t>
      </w:r>
      <w:r w:rsidR="00D4748C" w:rsidRPr="000521D2">
        <w:rPr>
          <w:rFonts w:ascii="Arial" w:hAnsi="Arial" w:cs="Arial"/>
          <w:kern w:val="20"/>
          <w:sz w:val="24"/>
          <w:szCs w:val="24"/>
          <w:lang w:eastAsia="de-DE"/>
        </w:rPr>
        <w:t xml:space="preserve">” at </w:t>
      </w:r>
      <w:hyperlink r:id="rId17" w:history="1">
        <w:r w:rsidR="00D4748C" w:rsidRPr="000521D2">
          <w:rPr>
            <w:rStyle w:val="Hyperlink"/>
            <w:rFonts w:ascii="Arial" w:hAnsi="Arial" w:cs="Arial"/>
            <w:sz w:val="24"/>
            <w:szCs w:val="24"/>
          </w:rPr>
          <w:t>https://wwwn.cdc.gov/nndss/case-notification/related-documentation.html</w:t>
        </w:r>
      </w:hyperlink>
      <w:r w:rsidR="007F09E8" w:rsidRPr="000521D2">
        <w:rPr>
          <w:rFonts w:ascii="Arial" w:hAnsi="Arial" w:cs="Arial"/>
          <w:sz w:val="24"/>
          <w:szCs w:val="24"/>
        </w:rPr>
        <w:t xml:space="preserve"> in the MMG Related documents section</w:t>
      </w:r>
      <w:r w:rsidR="00E4091E" w:rsidRPr="000521D2">
        <w:rPr>
          <w:rFonts w:ascii="Arial" w:hAnsi="Arial" w:cs="Arial"/>
          <w:kern w:val="20"/>
          <w:sz w:val="24"/>
          <w:szCs w:val="24"/>
          <w:lang w:eastAsia="de-DE"/>
        </w:rPr>
        <w:t>)</w:t>
      </w:r>
      <w:r w:rsidRPr="000521D2">
        <w:rPr>
          <w:rFonts w:ascii="Arial" w:hAnsi="Arial" w:cs="Arial"/>
          <w:kern w:val="20"/>
          <w:sz w:val="24"/>
          <w:szCs w:val="24"/>
          <w:lang w:eastAsia="de-DE"/>
        </w:rPr>
        <w:t>.</w:t>
      </w:r>
      <w:r w:rsidR="00D4748C" w:rsidRPr="000521D2">
        <w:rPr>
          <w:rFonts w:ascii="Arial" w:hAnsi="Arial" w:cs="Arial"/>
          <w:kern w:val="20"/>
          <w:sz w:val="24"/>
          <w:szCs w:val="24"/>
          <w:lang w:eastAsia="de-DE"/>
        </w:rPr>
        <w:t xml:space="preserve"> </w:t>
      </w:r>
    </w:p>
    <w:p w14:paraId="12E9ECAF" w14:textId="6E6013CC" w:rsidR="00731AE4" w:rsidRPr="000521D2" w:rsidRDefault="00AF7ABA" w:rsidP="00326035">
      <w:pPr>
        <w:spacing w:before="120" w:after="120"/>
        <w:jc w:val="both"/>
        <w:rPr>
          <w:rFonts w:ascii="Arial" w:hAnsi="Arial" w:cs="Arial"/>
          <w:kern w:val="20"/>
          <w:sz w:val="24"/>
          <w:szCs w:val="24"/>
          <w:lang w:eastAsia="de-DE"/>
        </w:rPr>
      </w:pPr>
      <w:r w:rsidRPr="000521D2">
        <w:rPr>
          <w:rFonts w:ascii="Arial" w:hAnsi="Arial" w:cs="Arial"/>
          <w:kern w:val="20"/>
          <w:sz w:val="24"/>
          <w:szCs w:val="24"/>
          <w:lang w:eastAsia="de-DE"/>
        </w:rPr>
        <w:t xml:space="preserve">If a previously sent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needs to be rescinded for any reason, </w:t>
      </w:r>
      <w:r w:rsidR="00165ED8" w:rsidRPr="000521D2">
        <w:rPr>
          <w:rFonts w:ascii="Arial" w:hAnsi="Arial" w:cs="Arial"/>
          <w:kern w:val="20"/>
          <w:sz w:val="24"/>
          <w:szCs w:val="24"/>
          <w:lang w:eastAsia="de-DE"/>
        </w:rPr>
        <w:t xml:space="preserve">the preferred method is to send </w:t>
      </w:r>
      <w:r w:rsidR="008F058E" w:rsidRPr="000521D2">
        <w:rPr>
          <w:rFonts w:ascii="Arial" w:hAnsi="Arial" w:cs="Arial"/>
          <w:kern w:val="20"/>
          <w:sz w:val="24"/>
          <w:szCs w:val="24"/>
          <w:lang w:eastAsia="de-DE"/>
        </w:rPr>
        <w:t>a “Not a case” value in the INV163</w:t>
      </w:r>
      <w:r w:rsidR="005334C5" w:rsidRPr="000521D2">
        <w:rPr>
          <w:rFonts w:ascii="Arial" w:hAnsi="Arial" w:cs="Arial"/>
          <w:kern w:val="20"/>
          <w:sz w:val="24"/>
          <w:szCs w:val="24"/>
          <w:lang w:eastAsia="de-DE"/>
        </w:rPr>
        <w:t xml:space="preserve"> / 77990-0</w:t>
      </w:r>
      <w:r w:rsidR="008F058E" w:rsidRPr="000521D2">
        <w:rPr>
          <w:rFonts w:ascii="Arial" w:hAnsi="Arial" w:cs="Arial"/>
          <w:kern w:val="20"/>
          <w:sz w:val="24"/>
          <w:szCs w:val="24"/>
          <w:lang w:eastAsia="de-DE"/>
        </w:rPr>
        <w:t xml:space="preserve"> (Case Classification Status) field </w:t>
      </w:r>
      <w:r w:rsidR="00165ED8" w:rsidRPr="000521D2">
        <w:rPr>
          <w:rFonts w:ascii="Arial" w:hAnsi="Arial" w:cs="Arial"/>
          <w:kern w:val="20"/>
          <w:sz w:val="24"/>
          <w:szCs w:val="24"/>
          <w:lang w:eastAsia="de-DE"/>
        </w:rPr>
        <w:t>and</w:t>
      </w:r>
      <w:r w:rsidR="008F058E" w:rsidRPr="000521D2">
        <w:rPr>
          <w:rFonts w:ascii="Arial" w:hAnsi="Arial" w:cs="Arial"/>
          <w:kern w:val="20"/>
          <w:sz w:val="24"/>
          <w:szCs w:val="24"/>
          <w:lang w:eastAsia="de-DE"/>
        </w:rPr>
        <w:t xml:space="preserve"> a</w:t>
      </w:r>
      <w:r w:rsidR="00533E76" w:rsidRPr="000521D2">
        <w:rPr>
          <w:rFonts w:ascii="Arial" w:hAnsi="Arial" w:cs="Arial"/>
          <w:kern w:val="20"/>
          <w:sz w:val="24"/>
          <w:szCs w:val="24"/>
          <w:lang w:eastAsia="de-DE"/>
        </w:rPr>
        <w:t xml:space="preserve"> ‘</w:t>
      </w:r>
      <w:r w:rsidR="00165ED8" w:rsidRPr="000521D2">
        <w:rPr>
          <w:rFonts w:ascii="Arial" w:hAnsi="Arial" w:cs="Arial"/>
          <w:kern w:val="20"/>
          <w:sz w:val="24"/>
          <w:szCs w:val="24"/>
          <w:lang w:eastAsia="de-DE"/>
        </w:rPr>
        <w:t>C</w:t>
      </w:r>
      <w:r w:rsidR="00533E76" w:rsidRPr="000521D2">
        <w:rPr>
          <w:rFonts w:ascii="Arial" w:hAnsi="Arial" w:cs="Arial"/>
          <w:kern w:val="20"/>
          <w:sz w:val="24"/>
          <w:szCs w:val="24"/>
          <w:lang w:eastAsia="de-DE"/>
        </w:rPr>
        <w:t>’</w:t>
      </w:r>
      <w:r w:rsidR="00165ED8" w:rsidRPr="000521D2">
        <w:rPr>
          <w:rFonts w:ascii="Arial" w:hAnsi="Arial" w:cs="Arial"/>
          <w:kern w:val="20"/>
          <w:sz w:val="24"/>
          <w:szCs w:val="24"/>
          <w:lang w:eastAsia="de-DE"/>
        </w:rPr>
        <w:t xml:space="preserve"> correction value in the NOT118 / OBR-</w:t>
      </w:r>
      <w:r w:rsidR="00130E19" w:rsidRPr="000521D2">
        <w:rPr>
          <w:rFonts w:ascii="Arial" w:hAnsi="Arial" w:cs="Arial"/>
          <w:kern w:val="20"/>
          <w:sz w:val="24"/>
          <w:szCs w:val="24"/>
          <w:lang w:eastAsia="de-DE"/>
        </w:rPr>
        <w:t>25 (</w:t>
      </w:r>
      <w:r w:rsidR="005334C5" w:rsidRPr="000521D2">
        <w:rPr>
          <w:rFonts w:ascii="Arial" w:hAnsi="Arial" w:cs="Arial"/>
          <w:kern w:val="20"/>
          <w:sz w:val="24"/>
          <w:szCs w:val="24"/>
          <w:lang w:eastAsia="de-DE"/>
        </w:rPr>
        <w:t xml:space="preserve">Notification Result Status) field. </w:t>
      </w:r>
      <w:r w:rsidR="00130E19" w:rsidRPr="000521D2">
        <w:rPr>
          <w:rFonts w:ascii="Arial" w:hAnsi="Arial" w:cs="Arial"/>
          <w:kern w:val="20"/>
          <w:sz w:val="24"/>
          <w:szCs w:val="24"/>
          <w:lang w:eastAsia="de-DE"/>
        </w:rPr>
        <w:t>Alternatively</w:t>
      </w:r>
      <w:r w:rsidR="005334C5" w:rsidRPr="000521D2">
        <w:rPr>
          <w:rFonts w:ascii="Arial" w:hAnsi="Arial" w:cs="Arial"/>
          <w:kern w:val="20"/>
          <w:sz w:val="24"/>
          <w:szCs w:val="24"/>
          <w:lang w:eastAsia="de-DE"/>
        </w:rPr>
        <w:t xml:space="preserve"> send a “Not a case” value in the INV163 / 77990-0 (Case Class</w:t>
      </w:r>
      <w:r w:rsidR="00154E58" w:rsidRPr="000521D2">
        <w:rPr>
          <w:rFonts w:ascii="Arial" w:hAnsi="Arial" w:cs="Arial"/>
          <w:kern w:val="20"/>
          <w:sz w:val="24"/>
          <w:szCs w:val="24"/>
          <w:lang w:eastAsia="de-DE"/>
        </w:rPr>
        <w:t xml:space="preserve">ification Status) field and </w:t>
      </w:r>
      <w:r w:rsidR="00533E76" w:rsidRPr="000521D2">
        <w:rPr>
          <w:rFonts w:ascii="Arial" w:hAnsi="Arial" w:cs="Arial"/>
          <w:kern w:val="20"/>
          <w:sz w:val="24"/>
          <w:szCs w:val="24"/>
          <w:lang w:eastAsia="de-DE"/>
        </w:rPr>
        <w:t>a ‘</w:t>
      </w:r>
      <w:r w:rsidR="005334C5" w:rsidRPr="000521D2">
        <w:rPr>
          <w:rFonts w:ascii="Arial" w:hAnsi="Arial" w:cs="Arial"/>
          <w:kern w:val="20"/>
          <w:sz w:val="24"/>
          <w:szCs w:val="24"/>
          <w:lang w:eastAsia="de-DE"/>
        </w:rPr>
        <w:t>X</w:t>
      </w:r>
      <w:r w:rsidR="00533E76" w:rsidRPr="000521D2">
        <w:rPr>
          <w:rFonts w:ascii="Arial" w:hAnsi="Arial" w:cs="Arial"/>
          <w:kern w:val="20"/>
          <w:sz w:val="24"/>
          <w:szCs w:val="24"/>
          <w:lang w:eastAsia="de-DE"/>
        </w:rPr>
        <w:t>’</w:t>
      </w:r>
      <w:r w:rsidR="005334C5" w:rsidRPr="000521D2">
        <w:rPr>
          <w:rFonts w:ascii="Arial" w:hAnsi="Arial" w:cs="Arial"/>
          <w:kern w:val="20"/>
          <w:sz w:val="24"/>
          <w:szCs w:val="24"/>
          <w:lang w:eastAsia="de-DE"/>
        </w:rPr>
        <w:t xml:space="preserve"> deletion value in the NOT118 / OBR-25 (Notification Result Status)</w:t>
      </w:r>
      <w:r w:rsidR="00AE011C" w:rsidRPr="000521D2">
        <w:rPr>
          <w:rFonts w:ascii="Arial" w:hAnsi="Arial" w:cs="Arial"/>
          <w:kern w:val="20"/>
          <w:sz w:val="24"/>
          <w:szCs w:val="24"/>
          <w:lang w:eastAsia="de-DE"/>
        </w:rPr>
        <w:t xml:space="preserve"> field</w:t>
      </w:r>
      <w:r w:rsidR="005334C5" w:rsidRPr="000521D2">
        <w:rPr>
          <w:rFonts w:ascii="Arial" w:hAnsi="Arial" w:cs="Arial"/>
          <w:kern w:val="20"/>
          <w:sz w:val="24"/>
          <w:szCs w:val="24"/>
          <w:lang w:eastAsia="de-DE"/>
        </w:rPr>
        <w:t>.</w:t>
      </w:r>
      <w:r w:rsidR="00AE011C" w:rsidRPr="000521D2">
        <w:rPr>
          <w:rFonts w:ascii="Arial" w:hAnsi="Arial" w:cs="Arial"/>
          <w:kern w:val="20"/>
          <w:sz w:val="24"/>
          <w:szCs w:val="24"/>
          <w:lang w:eastAsia="de-DE"/>
        </w:rPr>
        <w:t xml:space="preserve"> </w:t>
      </w:r>
      <w:proofErr w:type="gramStart"/>
      <w:r w:rsidR="00AE011C" w:rsidRPr="000521D2">
        <w:rPr>
          <w:rFonts w:ascii="Arial" w:hAnsi="Arial" w:cs="Arial"/>
          <w:kern w:val="20"/>
          <w:sz w:val="24"/>
          <w:szCs w:val="24"/>
          <w:lang w:eastAsia="de-DE"/>
        </w:rPr>
        <w:t>Alternatively</w:t>
      </w:r>
      <w:proofErr w:type="gramEnd"/>
      <w:r w:rsidR="00AE011C" w:rsidRPr="000521D2">
        <w:rPr>
          <w:rFonts w:ascii="Arial" w:hAnsi="Arial" w:cs="Arial"/>
          <w:kern w:val="20"/>
          <w:sz w:val="24"/>
          <w:szCs w:val="24"/>
          <w:lang w:eastAsia="de-DE"/>
        </w:rPr>
        <w:t xml:space="preserve"> for jurisdictions unable to send a Case </w:t>
      </w:r>
      <w:r w:rsidR="00130E19" w:rsidRPr="000521D2">
        <w:rPr>
          <w:rFonts w:ascii="Arial" w:hAnsi="Arial" w:cs="Arial"/>
          <w:kern w:val="20"/>
          <w:sz w:val="24"/>
          <w:szCs w:val="24"/>
          <w:lang w:eastAsia="de-DE"/>
        </w:rPr>
        <w:t>Classification</w:t>
      </w:r>
      <w:r w:rsidR="00AE011C" w:rsidRPr="000521D2">
        <w:rPr>
          <w:rFonts w:ascii="Arial" w:hAnsi="Arial" w:cs="Arial"/>
          <w:kern w:val="20"/>
          <w:sz w:val="24"/>
          <w:szCs w:val="24"/>
          <w:lang w:eastAsia="de-DE"/>
        </w:rPr>
        <w:t xml:space="preserve"> Status of “Not a Case”, </w:t>
      </w:r>
      <w:r w:rsidR="000D46CF" w:rsidRPr="000521D2">
        <w:rPr>
          <w:rFonts w:ascii="Arial" w:hAnsi="Arial" w:cs="Arial"/>
          <w:kern w:val="20"/>
          <w:sz w:val="24"/>
          <w:szCs w:val="24"/>
          <w:lang w:eastAsia="de-DE"/>
        </w:rPr>
        <w:t>resend</w:t>
      </w:r>
      <w:r w:rsidR="00533E76" w:rsidRPr="000521D2">
        <w:rPr>
          <w:rFonts w:ascii="Arial" w:hAnsi="Arial" w:cs="Arial"/>
          <w:kern w:val="20"/>
          <w:sz w:val="24"/>
          <w:szCs w:val="24"/>
          <w:lang w:eastAsia="de-DE"/>
        </w:rPr>
        <w:t xml:space="preserve"> the case with NOT118 / OBR-25 (Notification Result Status) field with a value of ‘X’ deletion, regardless o</w:t>
      </w:r>
      <w:r w:rsidR="00AE011C" w:rsidRPr="000521D2">
        <w:rPr>
          <w:rFonts w:ascii="Arial" w:hAnsi="Arial" w:cs="Arial"/>
          <w:kern w:val="20"/>
          <w:sz w:val="24"/>
          <w:szCs w:val="24"/>
          <w:lang w:eastAsia="de-DE"/>
        </w:rPr>
        <w:t>f</w:t>
      </w:r>
      <w:r w:rsidR="00533E76" w:rsidRPr="000521D2">
        <w:rPr>
          <w:rFonts w:ascii="Arial" w:hAnsi="Arial" w:cs="Arial"/>
          <w:kern w:val="20"/>
          <w:sz w:val="24"/>
          <w:szCs w:val="24"/>
          <w:lang w:eastAsia="de-DE"/>
        </w:rPr>
        <w:t xml:space="preserve"> </w:t>
      </w:r>
      <w:r w:rsidR="00AE011C" w:rsidRPr="000521D2">
        <w:rPr>
          <w:rFonts w:ascii="Arial" w:hAnsi="Arial" w:cs="Arial"/>
          <w:kern w:val="20"/>
          <w:sz w:val="24"/>
          <w:szCs w:val="24"/>
          <w:lang w:eastAsia="de-DE"/>
        </w:rPr>
        <w:t>the value transmitted in the INV163 / 77990-0 (Case Classification Status) field</w:t>
      </w:r>
      <w:r w:rsidR="006F60DA" w:rsidRPr="000521D2">
        <w:rPr>
          <w:rFonts w:ascii="Arial" w:hAnsi="Arial" w:cs="Arial"/>
          <w:kern w:val="20"/>
          <w:sz w:val="24"/>
          <w:szCs w:val="24"/>
          <w:lang w:eastAsia="de-DE"/>
        </w:rPr>
        <w:t xml:space="preserve">. </w:t>
      </w:r>
      <w:r w:rsidRPr="000521D2">
        <w:rPr>
          <w:rFonts w:ascii="Arial" w:hAnsi="Arial" w:cs="Arial"/>
          <w:kern w:val="20"/>
          <w:sz w:val="24"/>
          <w:szCs w:val="24"/>
          <w:lang w:eastAsia="de-DE"/>
        </w:rPr>
        <w:t xml:space="preserve">This </w:t>
      </w:r>
      <w:r w:rsidR="008F058E" w:rsidRPr="000521D2">
        <w:rPr>
          <w:rFonts w:ascii="Arial" w:hAnsi="Arial" w:cs="Arial"/>
          <w:kern w:val="20"/>
          <w:sz w:val="24"/>
          <w:szCs w:val="24"/>
          <w:lang w:eastAsia="de-DE"/>
        </w:rPr>
        <w:t>“Not a case”</w:t>
      </w:r>
      <w:r w:rsidR="006F60DA" w:rsidRPr="000521D2">
        <w:rPr>
          <w:rFonts w:ascii="Arial" w:hAnsi="Arial" w:cs="Arial"/>
          <w:kern w:val="20"/>
          <w:sz w:val="24"/>
          <w:szCs w:val="24"/>
          <w:lang w:eastAsia="de-DE"/>
        </w:rPr>
        <w:t>, “correction”</w:t>
      </w:r>
      <w:r w:rsidR="008F058E" w:rsidRPr="000521D2">
        <w:rPr>
          <w:rFonts w:ascii="Arial" w:hAnsi="Arial" w:cs="Arial"/>
          <w:kern w:val="20"/>
          <w:sz w:val="24"/>
          <w:szCs w:val="24"/>
          <w:lang w:eastAsia="de-DE"/>
        </w:rPr>
        <w:t xml:space="preserve"> or </w:t>
      </w:r>
      <w:r w:rsidRPr="000521D2">
        <w:rPr>
          <w:rFonts w:ascii="Arial" w:hAnsi="Arial" w:cs="Arial"/>
          <w:kern w:val="20"/>
          <w:sz w:val="24"/>
          <w:szCs w:val="24"/>
          <w:lang w:eastAsia="de-DE"/>
        </w:rPr>
        <w:t>“deletion”</w:t>
      </w:r>
      <w:r w:rsidR="008F058E" w:rsidRPr="000521D2">
        <w:rPr>
          <w:rFonts w:ascii="Arial" w:hAnsi="Arial" w:cs="Arial"/>
          <w:kern w:val="20"/>
          <w:sz w:val="24"/>
          <w:szCs w:val="24"/>
          <w:lang w:eastAsia="de-DE"/>
        </w:rPr>
        <w:t xml:space="preserve"> message</w:t>
      </w:r>
      <w:r w:rsidRPr="000521D2">
        <w:rPr>
          <w:rFonts w:ascii="Arial" w:hAnsi="Arial" w:cs="Arial"/>
          <w:kern w:val="20"/>
          <w:sz w:val="24"/>
          <w:szCs w:val="24"/>
          <w:lang w:eastAsia="de-DE"/>
        </w:rPr>
        <w:t xml:space="preserve"> contains the same case ID and other information that allows the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to be processed as a deletion/removal/deactivation of an existing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otification</w:t>
      </w:r>
      <w:r w:rsidR="00717FB3" w:rsidRPr="000521D2">
        <w:rPr>
          <w:rFonts w:ascii="Arial" w:hAnsi="Arial" w:cs="Arial"/>
          <w:kern w:val="20"/>
          <w:sz w:val="24"/>
          <w:szCs w:val="24"/>
          <w:lang w:eastAsia="de-DE"/>
        </w:rPr>
        <w:t xml:space="preserve"> (refer to the document titled “Generic Data Elements that Define a Unique Case” </w:t>
      </w:r>
      <w:r w:rsidR="006F60DA" w:rsidRPr="000521D2">
        <w:rPr>
          <w:rFonts w:ascii="Arial" w:hAnsi="Arial" w:cs="Arial"/>
          <w:kern w:val="20"/>
          <w:sz w:val="24"/>
          <w:szCs w:val="24"/>
          <w:lang w:eastAsia="de-DE"/>
        </w:rPr>
        <w:t>and “</w:t>
      </w:r>
      <w:r w:rsidR="00310007" w:rsidRPr="000521D2">
        <w:rPr>
          <w:rFonts w:ascii="Arial" w:hAnsi="Arial" w:cs="Arial"/>
          <w:kern w:val="20"/>
          <w:sz w:val="24"/>
          <w:szCs w:val="24"/>
          <w:lang w:eastAsia="de-DE"/>
        </w:rPr>
        <w:t>FAQs for</w:t>
      </w:r>
      <w:r w:rsidR="004F0A24" w:rsidRPr="000521D2">
        <w:rPr>
          <w:rFonts w:ascii="Arial" w:hAnsi="Arial" w:cs="Arial"/>
          <w:kern w:val="20"/>
          <w:sz w:val="24"/>
          <w:szCs w:val="24"/>
          <w:lang w:eastAsia="de-DE"/>
        </w:rPr>
        <w:t xml:space="preserve"> </w:t>
      </w:r>
      <w:r w:rsidR="00310007" w:rsidRPr="000521D2">
        <w:rPr>
          <w:rFonts w:ascii="Arial" w:hAnsi="Arial" w:cs="Arial"/>
          <w:kern w:val="20"/>
          <w:sz w:val="24"/>
          <w:szCs w:val="24"/>
          <w:lang w:eastAsia="de-DE"/>
        </w:rPr>
        <w:t xml:space="preserve">MMG </w:t>
      </w:r>
      <w:r w:rsidR="00130E19" w:rsidRPr="000521D2">
        <w:rPr>
          <w:rFonts w:ascii="Arial" w:hAnsi="Arial" w:cs="Arial"/>
          <w:kern w:val="20"/>
          <w:sz w:val="24"/>
          <w:szCs w:val="24"/>
          <w:lang w:eastAsia="de-DE"/>
        </w:rPr>
        <w:t>Implementation</w:t>
      </w:r>
      <w:r w:rsidR="006F60DA" w:rsidRPr="000521D2">
        <w:rPr>
          <w:rFonts w:ascii="Arial" w:hAnsi="Arial" w:cs="Arial"/>
          <w:kern w:val="20"/>
          <w:sz w:val="24"/>
          <w:szCs w:val="24"/>
          <w:lang w:eastAsia="de-DE"/>
        </w:rPr>
        <w:t xml:space="preserve">” </w:t>
      </w:r>
      <w:r w:rsidR="00717FB3" w:rsidRPr="000521D2">
        <w:rPr>
          <w:rFonts w:ascii="Arial" w:hAnsi="Arial" w:cs="Arial"/>
          <w:kern w:val="20"/>
          <w:sz w:val="24"/>
          <w:szCs w:val="24"/>
          <w:lang w:eastAsia="de-DE"/>
        </w:rPr>
        <w:t xml:space="preserve">at </w:t>
      </w:r>
      <w:hyperlink r:id="rId18" w:history="1">
        <w:r w:rsidR="00717FB3" w:rsidRPr="000521D2">
          <w:rPr>
            <w:rStyle w:val="Hyperlink"/>
            <w:rFonts w:ascii="Arial" w:hAnsi="Arial" w:cs="Arial"/>
            <w:sz w:val="24"/>
            <w:szCs w:val="24"/>
          </w:rPr>
          <w:t>https://wwwn.cdc.gov/nndss/case-notification/related-documentation.html</w:t>
        </w:r>
      </w:hyperlink>
      <w:r w:rsidR="00717FB3" w:rsidRPr="000521D2">
        <w:rPr>
          <w:rFonts w:ascii="Arial" w:hAnsi="Arial" w:cs="Arial"/>
          <w:sz w:val="24"/>
          <w:szCs w:val="24"/>
        </w:rPr>
        <w:t xml:space="preserve"> in the MMG Related documents section</w:t>
      </w:r>
      <w:r w:rsidR="00717FB3" w:rsidRPr="000521D2">
        <w:rPr>
          <w:rFonts w:ascii="Arial" w:hAnsi="Arial" w:cs="Arial"/>
          <w:kern w:val="20"/>
          <w:sz w:val="24"/>
          <w:szCs w:val="24"/>
          <w:lang w:eastAsia="de-DE"/>
        </w:rPr>
        <w:t>)</w:t>
      </w:r>
    </w:p>
    <w:p w14:paraId="3329B74A" w14:textId="77777777" w:rsidR="0002234A" w:rsidRPr="00385C05" w:rsidDel="00C56BC1" w:rsidRDefault="0002234A" w:rsidP="000D3A16">
      <w:pPr>
        <w:pStyle w:val="Heading3"/>
        <w:rPr>
          <w:lang w:eastAsia="de-DE"/>
        </w:rPr>
      </w:pPr>
      <w:bookmarkStart w:id="48" w:name="_Toc487203626"/>
      <w:proofErr w:type="spellStart"/>
      <w:r w:rsidRPr="00385C05" w:rsidDel="00C56BC1">
        <w:rPr>
          <w:lang w:eastAsia="de-DE"/>
        </w:rPr>
        <w:lastRenderedPageBreak/>
        <w:t>Functional</w:t>
      </w:r>
      <w:proofErr w:type="spellEnd"/>
      <w:r w:rsidRPr="00385C05" w:rsidDel="00C56BC1">
        <w:rPr>
          <w:lang w:eastAsia="de-DE"/>
        </w:rPr>
        <w:t xml:space="preserve"> </w:t>
      </w:r>
      <w:proofErr w:type="spellStart"/>
      <w:r w:rsidRPr="00385C05" w:rsidDel="00C56BC1">
        <w:rPr>
          <w:lang w:eastAsia="de-DE"/>
        </w:rPr>
        <w:t>Requirements</w:t>
      </w:r>
      <w:bookmarkEnd w:id="48"/>
      <w:proofErr w:type="spellEnd"/>
    </w:p>
    <w:p w14:paraId="626950D2" w14:textId="77777777" w:rsidR="00225E64" w:rsidRPr="00385C05" w:rsidRDefault="00225E64" w:rsidP="00107CDE">
      <w:pPr>
        <w:keepNext/>
        <w:keepLines/>
        <w:spacing w:before="120" w:after="100" w:afterAutospacing="1"/>
        <w:rPr>
          <w:rFonts w:ascii="Arial" w:hAnsi="Arial" w:cs="Arial"/>
          <w:kern w:val="36"/>
          <w:sz w:val="24"/>
          <w:szCs w:val="24"/>
          <w:lang w:eastAsia="de-DE"/>
        </w:rPr>
      </w:pPr>
      <w:r w:rsidRPr="00385C05" w:rsidDel="00C56BC1">
        <w:rPr>
          <w:rFonts w:ascii="Arial" w:hAnsi="Arial" w:cs="Arial"/>
          <w:kern w:val="36"/>
          <w:sz w:val="24"/>
          <w:szCs w:val="24"/>
          <w:lang w:eastAsia="de-DE"/>
        </w:rPr>
        <w:t xml:space="preserve">Functional requirements surround the successful receipt of the Nationally Notifiable Case </w:t>
      </w:r>
      <w:r w:rsidR="009E7D2D" w:rsidDel="00C56BC1">
        <w:rPr>
          <w:rFonts w:ascii="Arial" w:hAnsi="Arial" w:cs="Arial"/>
          <w:kern w:val="36"/>
          <w:sz w:val="24"/>
          <w:szCs w:val="24"/>
          <w:lang w:eastAsia="de-DE"/>
        </w:rPr>
        <w:t>Notification</w:t>
      </w:r>
      <w:r w:rsidRPr="00385C05" w:rsidDel="00C56BC1">
        <w:rPr>
          <w:rFonts w:ascii="Arial" w:hAnsi="Arial" w:cs="Arial"/>
          <w:kern w:val="36"/>
          <w:sz w:val="24"/>
          <w:szCs w:val="24"/>
          <w:lang w:eastAsia="de-DE"/>
        </w:rPr>
        <w:t>.  The message must be structurally correct as well as have a minimum set of required observations answered to be accepted and processed.</w:t>
      </w:r>
    </w:p>
    <w:tbl>
      <w:tblPr>
        <w:tblW w:w="9378" w:type="dxa"/>
        <w:jc w:val="center"/>
        <w:tblBorders>
          <w:top w:val="single" w:sz="4" w:space="0" w:color="C0C0C0"/>
          <w:left w:val="single" w:sz="4" w:space="0" w:color="C0C0C0"/>
          <w:bottom w:val="single" w:sz="12" w:space="0" w:color="CC3300"/>
          <w:right w:val="single" w:sz="4" w:space="0" w:color="C0C0C0"/>
          <w:insideH w:val="single" w:sz="12" w:space="0" w:color="CC3300"/>
          <w:insideV w:val="single" w:sz="4" w:space="0" w:color="C0C0C0"/>
        </w:tblBorders>
        <w:tblLayout w:type="fixed"/>
        <w:tblCellMar>
          <w:left w:w="58" w:type="dxa"/>
          <w:right w:w="58" w:type="dxa"/>
        </w:tblCellMar>
        <w:tblLook w:val="01E0" w:firstRow="1" w:lastRow="1" w:firstColumn="1" w:lastColumn="1" w:noHBand="0" w:noVBand="0"/>
      </w:tblPr>
      <w:tblGrid>
        <w:gridCol w:w="2070"/>
        <w:gridCol w:w="900"/>
        <w:gridCol w:w="3330"/>
        <w:gridCol w:w="990"/>
        <w:gridCol w:w="2088"/>
      </w:tblGrid>
      <w:tr w:rsidR="0002234A" w:rsidRPr="00385C05" w14:paraId="466A3761" w14:textId="77777777" w:rsidTr="00C86AD4">
        <w:trPr>
          <w:cantSplit/>
          <w:tblHeader/>
          <w:jc w:val="center"/>
        </w:trPr>
        <w:tc>
          <w:tcPr>
            <w:tcW w:w="9378" w:type="dxa"/>
            <w:gridSpan w:val="5"/>
            <w:tcBorders>
              <w:top w:val="single" w:sz="12" w:space="0" w:color="943634"/>
              <w:bottom w:val="single" w:sz="12" w:space="0" w:color="943634"/>
            </w:tcBorders>
            <w:shd w:val="clear" w:color="auto" w:fill="F3F3F3"/>
            <w:vAlign w:val="center"/>
          </w:tcPr>
          <w:p w14:paraId="7D4E784E" w14:textId="77777777" w:rsidR="0002234A" w:rsidRPr="00385C05" w:rsidRDefault="0002234A" w:rsidP="00403D34">
            <w:pPr>
              <w:keepNext/>
              <w:keepLines/>
              <w:ind w:left="360" w:hanging="360"/>
              <w:jc w:val="center"/>
              <w:rPr>
                <w:rFonts w:ascii="Arial" w:hAnsi="Arial" w:cs="Arial"/>
                <w:b/>
                <w:bCs/>
                <w:iCs/>
                <w:caps/>
                <w:color w:val="C00000"/>
                <w:sz w:val="24"/>
                <w:szCs w:val="24"/>
              </w:rPr>
            </w:pPr>
            <w:r w:rsidRPr="00385C05">
              <w:rPr>
                <w:rFonts w:ascii="Arial" w:hAnsi="Arial" w:cs="Arial"/>
                <w:b/>
                <w:bCs/>
                <w:iCs/>
                <w:caps/>
                <w:color w:val="C00000"/>
                <w:sz w:val="24"/>
                <w:szCs w:val="24"/>
              </w:rPr>
              <w:t>Table 2</w:t>
            </w:r>
            <w:r w:rsidR="006D3D5E">
              <w:rPr>
                <w:rFonts w:ascii="Arial" w:hAnsi="Arial" w:cs="Arial"/>
                <w:b/>
                <w:bCs/>
                <w:iCs/>
                <w:caps/>
                <w:color w:val="C00000"/>
                <w:sz w:val="24"/>
                <w:szCs w:val="24"/>
              </w:rPr>
              <w:t>.</w:t>
            </w:r>
            <w:r w:rsidRPr="00385C05">
              <w:rPr>
                <w:rFonts w:ascii="Arial" w:hAnsi="Arial" w:cs="Arial"/>
                <w:b/>
                <w:bCs/>
                <w:iCs/>
                <w:caps/>
                <w:color w:val="C00000"/>
                <w:sz w:val="24"/>
                <w:szCs w:val="24"/>
              </w:rPr>
              <w:fldChar w:fldCharType="begin"/>
            </w:r>
            <w:r w:rsidRPr="00385C05">
              <w:rPr>
                <w:rFonts w:ascii="Arial" w:hAnsi="Arial" w:cs="Arial"/>
                <w:b/>
                <w:bCs/>
                <w:iCs/>
                <w:caps/>
                <w:color w:val="C00000"/>
                <w:sz w:val="24"/>
                <w:szCs w:val="24"/>
              </w:rPr>
              <w:instrText xml:space="preserve"> SEQ Table \* ARABIC \s 1 </w:instrText>
            </w:r>
            <w:r w:rsidRPr="00385C05">
              <w:rPr>
                <w:rFonts w:ascii="Arial" w:hAnsi="Arial" w:cs="Arial"/>
                <w:b/>
                <w:bCs/>
                <w:iCs/>
                <w:caps/>
                <w:color w:val="C00000"/>
                <w:sz w:val="24"/>
                <w:szCs w:val="24"/>
              </w:rPr>
              <w:fldChar w:fldCharType="separate"/>
            </w:r>
            <w:r w:rsidR="00752738">
              <w:rPr>
                <w:rFonts w:ascii="Arial" w:hAnsi="Arial" w:cs="Arial"/>
                <w:b/>
                <w:bCs/>
                <w:iCs/>
                <w:caps/>
                <w:noProof/>
                <w:color w:val="C00000"/>
                <w:sz w:val="24"/>
                <w:szCs w:val="24"/>
              </w:rPr>
              <w:t>1</w:t>
            </w:r>
            <w:r w:rsidRPr="00385C05">
              <w:rPr>
                <w:rFonts w:ascii="Arial" w:hAnsi="Arial" w:cs="Arial"/>
                <w:b/>
                <w:bCs/>
                <w:iCs/>
                <w:caps/>
                <w:color w:val="C00000"/>
                <w:sz w:val="24"/>
                <w:szCs w:val="24"/>
              </w:rPr>
              <w:fldChar w:fldCharType="end"/>
            </w:r>
            <w:r w:rsidR="00403D34">
              <w:rPr>
                <w:rFonts w:ascii="Arial" w:hAnsi="Arial" w:cs="Arial"/>
                <w:b/>
                <w:bCs/>
                <w:iCs/>
                <w:caps/>
                <w:color w:val="C00000"/>
                <w:sz w:val="24"/>
                <w:szCs w:val="24"/>
              </w:rPr>
              <w:t>:</w:t>
            </w:r>
            <w:r w:rsidRPr="00385C05">
              <w:rPr>
                <w:rFonts w:ascii="Arial" w:hAnsi="Arial" w:cs="Arial"/>
                <w:b/>
                <w:bCs/>
                <w:iCs/>
                <w:caps/>
                <w:color w:val="C00000"/>
                <w:sz w:val="24"/>
                <w:szCs w:val="24"/>
              </w:rPr>
              <w:t xml:space="preserve"> Information Interchange Requirements</w:t>
            </w:r>
          </w:p>
        </w:tc>
      </w:tr>
      <w:tr w:rsidR="0002234A" w:rsidRPr="00385C05" w14:paraId="0CAB8093" w14:textId="77777777" w:rsidTr="00C86AD4">
        <w:trPr>
          <w:cantSplit/>
          <w:tblHeader/>
          <w:jc w:val="center"/>
        </w:trPr>
        <w:tc>
          <w:tcPr>
            <w:tcW w:w="2070" w:type="dxa"/>
            <w:tcBorders>
              <w:top w:val="single" w:sz="12" w:space="0" w:color="943634"/>
              <w:bottom w:val="single" w:sz="12" w:space="0" w:color="943634"/>
            </w:tcBorders>
            <w:shd w:val="clear" w:color="auto" w:fill="F3F3F3"/>
            <w:vAlign w:val="center"/>
          </w:tcPr>
          <w:p w14:paraId="73DB6591"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 xml:space="preserve">Initiating System </w:t>
            </w:r>
          </w:p>
        </w:tc>
        <w:tc>
          <w:tcPr>
            <w:tcW w:w="900" w:type="dxa"/>
            <w:tcBorders>
              <w:top w:val="single" w:sz="12" w:space="0" w:color="943634"/>
              <w:bottom w:val="single" w:sz="12" w:space="0" w:color="943634"/>
            </w:tcBorders>
            <w:shd w:val="clear" w:color="auto" w:fill="F3F3F3"/>
            <w:vAlign w:val="center"/>
          </w:tcPr>
          <w:p w14:paraId="42D46A01" w14:textId="77777777" w:rsidR="0002234A" w:rsidRPr="00385C05" w:rsidRDefault="0002234A" w:rsidP="002A07F1">
            <w:pPr>
              <w:keepNext/>
              <w:keepLines/>
              <w:ind w:left="37"/>
              <w:rPr>
                <w:rFonts w:ascii="Arial" w:hAnsi="Arial" w:cs="Arial"/>
                <w:bCs/>
                <w:color w:val="CC0000"/>
                <w:kern w:val="20"/>
                <w:sz w:val="20"/>
                <w:szCs w:val="20"/>
                <w:lang w:eastAsia="de-DE"/>
              </w:rPr>
            </w:pPr>
            <w:r w:rsidRPr="00385C05">
              <w:rPr>
                <w:rFonts w:ascii="Arial" w:hAnsi="Arial" w:cs="Arial"/>
                <w:bCs/>
                <w:color w:val="CC0000"/>
                <w:kern w:val="20"/>
                <w:sz w:val="20"/>
                <w:szCs w:val="20"/>
                <w:lang w:eastAsia="de-DE"/>
              </w:rPr>
              <w:t>Action</w:t>
            </w:r>
          </w:p>
        </w:tc>
        <w:tc>
          <w:tcPr>
            <w:tcW w:w="3330" w:type="dxa"/>
            <w:tcBorders>
              <w:top w:val="single" w:sz="12" w:space="0" w:color="943634"/>
              <w:bottom w:val="single" w:sz="12" w:space="0" w:color="943634"/>
            </w:tcBorders>
            <w:shd w:val="clear" w:color="auto" w:fill="F3F3F3"/>
            <w:vAlign w:val="center"/>
          </w:tcPr>
          <w:p w14:paraId="69F38BCA"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 xml:space="preserve">Requirement </w:t>
            </w:r>
          </w:p>
        </w:tc>
        <w:tc>
          <w:tcPr>
            <w:tcW w:w="990" w:type="dxa"/>
            <w:tcBorders>
              <w:top w:val="single" w:sz="12" w:space="0" w:color="943634"/>
              <w:bottom w:val="single" w:sz="12" w:space="0" w:color="943634"/>
            </w:tcBorders>
            <w:shd w:val="clear" w:color="auto" w:fill="F3F3F3"/>
            <w:vAlign w:val="center"/>
          </w:tcPr>
          <w:p w14:paraId="3F46C602" w14:textId="77777777" w:rsidR="0002234A" w:rsidRPr="00385C05" w:rsidRDefault="0002234A" w:rsidP="002A07F1">
            <w:pPr>
              <w:keepNext/>
              <w:keepLines/>
              <w:ind w:left="37"/>
              <w:rPr>
                <w:rFonts w:ascii="Arial" w:hAnsi="Arial" w:cs="Arial"/>
                <w:bCs/>
                <w:color w:val="CC0000"/>
                <w:kern w:val="20"/>
                <w:sz w:val="20"/>
                <w:szCs w:val="20"/>
                <w:lang w:eastAsia="de-DE"/>
              </w:rPr>
            </w:pPr>
            <w:r w:rsidRPr="00385C05">
              <w:rPr>
                <w:rFonts w:ascii="Arial" w:hAnsi="Arial" w:cs="Arial"/>
                <w:bCs/>
                <w:color w:val="CC0000"/>
                <w:kern w:val="20"/>
                <w:sz w:val="20"/>
                <w:szCs w:val="20"/>
                <w:lang w:eastAsia="de-DE"/>
              </w:rPr>
              <w:t>Action</w:t>
            </w:r>
          </w:p>
        </w:tc>
        <w:tc>
          <w:tcPr>
            <w:tcW w:w="2088" w:type="dxa"/>
            <w:tcBorders>
              <w:top w:val="single" w:sz="12" w:space="0" w:color="943634"/>
              <w:bottom w:val="single" w:sz="12" w:space="0" w:color="943634"/>
            </w:tcBorders>
            <w:shd w:val="clear" w:color="auto" w:fill="F3F3F3"/>
            <w:vAlign w:val="center"/>
          </w:tcPr>
          <w:p w14:paraId="19271DB6"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Receiving System</w:t>
            </w:r>
          </w:p>
        </w:tc>
      </w:tr>
      <w:tr w:rsidR="0002234A" w:rsidRPr="00385C05" w14:paraId="10055E79" w14:textId="77777777" w:rsidTr="00C86AD4">
        <w:tblPrEx>
          <w:tblBorders>
            <w:insideV w:val="single" w:sz="4" w:space="0" w:color="D9D9D9"/>
          </w:tblBorders>
        </w:tblPrEx>
        <w:trPr>
          <w:cantSplit/>
          <w:jc w:val="center"/>
        </w:trPr>
        <w:tc>
          <w:tcPr>
            <w:tcW w:w="2070" w:type="dxa"/>
            <w:tcBorders>
              <w:top w:val="single" w:sz="12" w:space="0" w:color="943634"/>
              <w:bottom w:val="single" w:sz="12" w:space="0" w:color="943634"/>
            </w:tcBorders>
          </w:tcPr>
          <w:p w14:paraId="2A703662"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c>
          <w:tcPr>
            <w:tcW w:w="900" w:type="dxa"/>
            <w:tcBorders>
              <w:top w:val="single" w:sz="12" w:space="0" w:color="943634"/>
              <w:bottom w:val="single" w:sz="12" w:space="0" w:color="943634"/>
            </w:tcBorders>
          </w:tcPr>
          <w:p w14:paraId="2DE3232C"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Sends</w:t>
            </w:r>
          </w:p>
        </w:tc>
        <w:tc>
          <w:tcPr>
            <w:tcW w:w="3330" w:type="dxa"/>
            <w:tcBorders>
              <w:top w:val="single" w:sz="12" w:space="0" w:color="943634"/>
              <w:bottom w:val="single" w:sz="12" w:space="0" w:color="943634"/>
            </w:tcBorders>
          </w:tcPr>
          <w:p w14:paraId="7DC91317" w14:textId="77777777" w:rsidR="0002234A" w:rsidRPr="00385C05" w:rsidRDefault="0002234A" w:rsidP="002A07F1">
            <w:pPr>
              <w:keepNext/>
              <w:keepLines/>
              <w:rPr>
                <w:rFonts w:ascii="Arial" w:hAnsi="Arial" w:cs="Arial"/>
                <w:kern w:val="20"/>
                <w:sz w:val="20"/>
                <w:szCs w:val="20"/>
              </w:rPr>
            </w:pPr>
            <w:r w:rsidRPr="00385C05">
              <w:rPr>
                <w:rFonts w:ascii="Arial" w:hAnsi="Arial" w:cs="Arial"/>
                <w:kern w:val="20"/>
                <w:sz w:val="20"/>
                <w:szCs w:val="20"/>
              </w:rPr>
              <w:t xml:space="preserve">National Notifiable </w:t>
            </w:r>
            <w:r w:rsidR="0053536F">
              <w:rPr>
                <w:rFonts w:ascii="Arial" w:hAnsi="Arial" w:cs="Arial"/>
                <w:kern w:val="20"/>
                <w:sz w:val="20"/>
                <w:szCs w:val="20"/>
              </w:rPr>
              <w:t>Case Notification</w:t>
            </w:r>
            <w:r w:rsidRPr="00385C05">
              <w:rPr>
                <w:rFonts w:ascii="Arial" w:hAnsi="Arial" w:cs="Arial"/>
                <w:kern w:val="20"/>
                <w:sz w:val="20"/>
                <w:szCs w:val="20"/>
              </w:rPr>
              <w:t xml:space="preserve"> containing data elements related to a nationally notifiable disease.</w:t>
            </w:r>
          </w:p>
          <w:p w14:paraId="25EE5DD5" w14:textId="77777777" w:rsidR="0002234A" w:rsidRPr="00385C05" w:rsidRDefault="00EF7168" w:rsidP="002A07F1">
            <w:pPr>
              <w:keepNext/>
              <w:keepLines/>
              <w:rPr>
                <w:rFonts w:ascii="Arial" w:hAnsi="Arial" w:cs="Arial"/>
                <w:kern w:val="20"/>
                <w:sz w:val="20"/>
                <w:szCs w:val="20"/>
              </w:rPr>
            </w:pPr>
            <w:r>
              <w:rPr>
                <w:rFonts w:ascii="Arial" w:hAnsi="Arial" w:cs="Arial"/>
                <w:kern w:val="20"/>
                <w:sz w:val="20"/>
                <w:szCs w:val="20"/>
              </w:rPr>
              <w:t>Required data for all National Notifiable Case Notification</w:t>
            </w:r>
            <w:r w:rsidR="0002234A" w:rsidRPr="00385C05">
              <w:rPr>
                <w:rFonts w:ascii="Arial" w:hAnsi="Arial" w:cs="Arial"/>
                <w:kern w:val="20"/>
                <w:sz w:val="20"/>
                <w:szCs w:val="20"/>
              </w:rPr>
              <w:t>:</w:t>
            </w:r>
          </w:p>
          <w:p w14:paraId="44926D40" w14:textId="77777777" w:rsidR="00440EF8" w:rsidRPr="00385C05" w:rsidRDefault="00B53417" w:rsidP="00161AC4">
            <w:pPr>
              <w:keepNext/>
              <w:keepLines/>
              <w:numPr>
                <w:ilvl w:val="0"/>
                <w:numId w:val="18"/>
              </w:numPr>
              <w:ind w:left="572" w:hanging="572"/>
              <w:rPr>
                <w:rFonts w:ascii="Arial" w:hAnsi="Arial" w:cs="Arial"/>
                <w:kern w:val="20"/>
                <w:sz w:val="20"/>
                <w:szCs w:val="20"/>
              </w:rPr>
            </w:pPr>
            <w:r>
              <w:rPr>
                <w:rFonts w:ascii="Arial" w:hAnsi="Arial" w:cs="Arial"/>
                <w:kern w:val="20"/>
                <w:sz w:val="20"/>
                <w:szCs w:val="20"/>
              </w:rPr>
              <w:t>Sending system’s Internal case investigation i</w:t>
            </w:r>
            <w:r w:rsidR="00225E64" w:rsidRPr="00385C05">
              <w:rPr>
                <w:rFonts w:ascii="Arial" w:hAnsi="Arial" w:cs="Arial"/>
                <w:kern w:val="20"/>
                <w:sz w:val="20"/>
                <w:szCs w:val="20"/>
              </w:rPr>
              <w:t>dentifier</w:t>
            </w:r>
          </w:p>
          <w:p w14:paraId="407604EB" w14:textId="77777777" w:rsidR="0002234A" w:rsidRPr="00385C05" w:rsidRDefault="00225E64"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Case Class Status</w:t>
            </w:r>
          </w:p>
          <w:p w14:paraId="0AA78EF4" w14:textId="77777777" w:rsidR="0002234A" w:rsidRPr="00385C05" w:rsidRDefault="0002234A"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MMWR Week</w:t>
            </w:r>
          </w:p>
          <w:p w14:paraId="5923E97A" w14:textId="77777777" w:rsidR="0002234A" w:rsidRPr="00385C05" w:rsidRDefault="0002234A"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MMWR Year</w:t>
            </w:r>
          </w:p>
          <w:p w14:paraId="51C0C80F" w14:textId="77777777" w:rsidR="0002234A" w:rsidRDefault="0002234A" w:rsidP="00161AC4">
            <w:pPr>
              <w:keepNext/>
              <w:keepLines/>
              <w:numPr>
                <w:ilvl w:val="0"/>
                <w:numId w:val="18"/>
              </w:numPr>
              <w:ind w:left="572" w:hanging="572"/>
              <w:rPr>
                <w:rFonts w:ascii="Arial" w:hAnsi="Arial" w:cs="Arial"/>
                <w:kern w:val="20"/>
                <w:sz w:val="20"/>
                <w:szCs w:val="20"/>
              </w:rPr>
            </w:pPr>
            <w:r w:rsidRPr="00385C05">
              <w:rPr>
                <w:rFonts w:ascii="Arial" w:hAnsi="Arial" w:cs="Arial"/>
                <w:kern w:val="20"/>
                <w:sz w:val="20"/>
                <w:szCs w:val="20"/>
              </w:rPr>
              <w:t xml:space="preserve">Reporting State </w:t>
            </w:r>
            <w:r w:rsidR="005A37B6">
              <w:rPr>
                <w:rFonts w:ascii="Arial" w:hAnsi="Arial" w:cs="Arial"/>
                <w:kern w:val="20"/>
                <w:sz w:val="20"/>
                <w:szCs w:val="20"/>
              </w:rPr>
              <w:t>AND</w:t>
            </w:r>
            <w:r w:rsidRPr="00385C05">
              <w:rPr>
                <w:rFonts w:ascii="Arial" w:hAnsi="Arial" w:cs="Arial"/>
                <w:kern w:val="20"/>
                <w:sz w:val="20"/>
                <w:szCs w:val="20"/>
              </w:rPr>
              <w:t xml:space="preserve"> National Reporting Jurisdiction</w:t>
            </w:r>
            <w:r w:rsidRPr="00385C05">
              <w:rPr>
                <w:rFonts w:ascii="Arial" w:hAnsi="Arial" w:cs="Arial"/>
                <w:kern w:val="20"/>
                <w:sz w:val="20"/>
                <w:szCs w:val="20"/>
                <w:lang w:eastAsia="de-DE"/>
              </w:rPr>
              <w:t xml:space="preserve"> </w:t>
            </w:r>
          </w:p>
          <w:p w14:paraId="6BC7C003" w14:textId="77777777" w:rsidR="00AC7793" w:rsidRPr="00385C05" w:rsidRDefault="00AC7793" w:rsidP="00162646">
            <w:pPr>
              <w:keepNext/>
              <w:keepLines/>
              <w:rPr>
                <w:rFonts w:ascii="Arial" w:hAnsi="Arial" w:cs="Arial"/>
                <w:kern w:val="20"/>
                <w:sz w:val="20"/>
                <w:szCs w:val="20"/>
              </w:rPr>
            </w:pPr>
            <w:r>
              <w:rPr>
                <w:rFonts w:ascii="Arial" w:hAnsi="Arial" w:cs="Arial"/>
                <w:kern w:val="20"/>
                <w:sz w:val="20"/>
                <w:szCs w:val="20"/>
                <w:lang w:eastAsia="de-DE"/>
              </w:rPr>
              <w:t xml:space="preserve">Each </w:t>
            </w:r>
            <w:r w:rsidR="00E718CF">
              <w:rPr>
                <w:rFonts w:ascii="Arial" w:hAnsi="Arial" w:cs="Arial"/>
                <w:kern w:val="20"/>
                <w:sz w:val="20"/>
                <w:szCs w:val="20"/>
                <w:lang w:eastAsia="de-DE"/>
              </w:rPr>
              <w:t>notification</w:t>
            </w:r>
            <w:r>
              <w:rPr>
                <w:rFonts w:ascii="Arial" w:hAnsi="Arial" w:cs="Arial"/>
                <w:kern w:val="20"/>
                <w:sz w:val="20"/>
                <w:szCs w:val="20"/>
                <w:lang w:eastAsia="de-DE"/>
              </w:rPr>
              <w:t xml:space="preserve"> is in “snapshot mode</w:t>
            </w:r>
            <w:r w:rsidR="00162646">
              <w:rPr>
                <w:rFonts w:ascii="Arial" w:hAnsi="Arial" w:cs="Arial"/>
                <w:kern w:val="20"/>
                <w:sz w:val="20"/>
                <w:szCs w:val="20"/>
                <w:lang w:eastAsia="de-DE"/>
              </w:rPr>
              <w:t>,</w:t>
            </w:r>
            <w:r>
              <w:rPr>
                <w:rFonts w:ascii="Arial" w:hAnsi="Arial" w:cs="Arial"/>
                <w:kern w:val="20"/>
                <w:sz w:val="20"/>
                <w:szCs w:val="20"/>
                <w:lang w:eastAsia="de-DE"/>
              </w:rPr>
              <w:t>” meaning it is a complete record of the</w:t>
            </w:r>
            <w:r w:rsidR="00E718CF">
              <w:rPr>
                <w:rFonts w:ascii="Arial" w:hAnsi="Arial" w:cs="Arial"/>
                <w:kern w:val="20"/>
                <w:sz w:val="20"/>
                <w:szCs w:val="20"/>
                <w:lang w:eastAsia="de-DE"/>
              </w:rPr>
              <w:t xml:space="preserve"> notification data </w:t>
            </w:r>
            <w:r>
              <w:rPr>
                <w:rFonts w:ascii="Arial" w:hAnsi="Arial" w:cs="Arial"/>
                <w:kern w:val="20"/>
                <w:sz w:val="20"/>
                <w:szCs w:val="20"/>
                <w:lang w:eastAsia="de-DE"/>
              </w:rPr>
              <w:t>at the time it was sent.</w:t>
            </w:r>
          </w:p>
        </w:tc>
        <w:tc>
          <w:tcPr>
            <w:tcW w:w="990" w:type="dxa"/>
            <w:tcBorders>
              <w:top w:val="single" w:sz="12" w:space="0" w:color="943634"/>
              <w:bottom w:val="single" w:sz="12" w:space="0" w:color="943634"/>
            </w:tcBorders>
          </w:tcPr>
          <w:p w14:paraId="691E27C0"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Receives</w:t>
            </w:r>
          </w:p>
        </w:tc>
        <w:tc>
          <w:tcPr>
            <w:tcW w:w="2088" w:type="dxa"/>
            <w:tcBorders>
              <w:top w:val="single" w:sz="12" w:space="0" w:color="943634"/>
              <w:bottom w:val="single" w:sz="12" w:space="0" w:color="943634"/>
            </w:tcBorders>
          </w:tcPr>
          <w:p w14:paraId="44E7E9E9" w14:textId="77777777" w:rsidR="0002234A" w:rsidRPr="00385C05" w:rsidRDefault="00440EF8" w:rsidP="00162646">
            <w:pPr>
              <w:keepNext/>
              <w:keepLines/>
              <w:rPr>
                <w:rFonts w:ascii="Arial" w:hAnsi="Arial" w:cs="Arial"/>
                <w:kern w:val="20"/>
                <w:sz w:val="20"/>
                <w:szCs w:val="20"/>
                <w:lang w:eastAsia="de-DE"/>
              </w:rPr>
            </w:pPr>
            <w:r w:rsidRPr="00385C05">
              <w:rPr>
                <w:rFonts w:ascii="Arial" w:hAnsi="Arial" w:cs="Arial"/>
                <w:kern w:val="20"/>
                <w:sz w:val="20"/>
                <w:szCs w:val="20"/>
                <w:lang w:eastAsia="de-DE"/>
              </w:rPr>
              <w:t>Message Validation</w:t>
            </w:r>
            <w:r w:rsidR="00162646">
              <w:rPr>
                <w:rFonts w:ascii="Arial" w:hAnsi="Arial" w:cs="Arial"/>
                <w:kern w:val="20"/>
                <w:sz w:val="20"/>
                <w:szCs w:val="20"/>
                <w:lang w:eastAsia="de-DE"/>
              </w:rPr>
              <w:t xml:space="preserve">, </w:t>
            </w:r>
            <w:r w:rsidRPr="00385C05">
              <w:rPr>
                <w:rFonts w:ascii="Arial" w:hAnsi="Arial" w:cs="Arial"/>
                <w:kern w:val="20"/>
                <w:sz w:val="20"/>
                <w:szCs w:val="20"/>
                <w:lang w:eastAsia="de-DE"/>
              </w:rPr>
              <w:t>Processing</w:t>
            </w:r>
            <w:r w:rsidR="00162646">
              <w:rPr>
                <w:rFonts w:ascii="Arial" w:hAnsi="Arial" w:cs="Arial"/>
                <w:kern w:val="20"/>
                <w:sz w:val="20"/>
                <w:szCs w:val="20"/>
                <w:lang w:eastAsia="de-DE"/>
              </w:rPr>
              <w:t>, and Provisioning System</w:t>
            </w:r>
          </w:p>
        </w:tc>
      </w:tr>
      <w:tr w:rsidR="0002234A" w:rsidRPr="00385C05" w14:paraId="1290BEA7" w14:textId="77777777" w:rsidTr="00C86AD4">
        <w:tblPrEx>
          <w:tblBorders>
            <w:insideV w:val="single" w:sz="4" w:space="0" w:color="D9D9D9"/>
          </w:tblBorders>
        </w:tblPrEx>
        <w:trPr>
          <w:cantSplit/>
          <w:jc w:val="center"/>
        </w:trPr>
        <w:tc>
          <w:tcPr>
            <w:tcW w:w="2070" w:type="dxa"/>
            <w:tcBorders>
              <w:top w:val="single" w:sz="12" w:space="0" w:color="943634"/>
            </w:tcBorders>
          </w:tcPr>
          <w:p w14:paraId="3905FEBB" w14:textId="77777777" w:rsidR="0002234A" w:rsidRPr="00385C05" w:rsidRDefault="00F26396" w:rsidP="0002234A">
            <w:pPr>
              <w:rPr>
                <w:rFonts w:ascii="Arial" w:hAnsi="Arial" w:cs="Arial"/>
                <w:kern w:val="20"/>
                <w:sz w:val="20"/>
                <w:szCs w:val="20"/>
                <w:lang w:eastAsia="de-DE"/>
              </w:rPr>
            </w:pPr>
            <w:r>
              <w:rPr>
                <w:rFonts w:ascii="Arial" w:hAnsi="Arial" w:cs="Arial"/>
                <w:kern w:val="20"/>
                <w:sz w:val="20"/>
                <w:szCs w:val="20"/>
                <w:lang w:eastAsia="de-DE"/>
              </w:rPr>
              <w:t>CDC Receiver</w:t>
            </w:r>
          </w:p>
        </w:tc>
        <w:tc>
          <w:tcPr>
            <w:tcW w:w="900" w:type="dxa"/>
            <w:tcBorders>
              <w:top w:val="single" w:sz="12" w:space="0" w:color="943634"/>
            </w:tcBorders>
          </w:tcPr>
          <w:p w14:paraId="360A1D4F" w14:textId="77777777" w:rsidR="0002234A" w:rsidRPr="00385C05" w:rsidRDefault="0002234A" w:rsidP="0002234A">
            <w:pPr>
              <w:rPr>
                <w:rFonts w:ascii="Arial" w:hAnsi="Arial" w:cs="Arial"/>
                <w:kern w:val="20"/>
                <w:sz w:val="20"/>
                <w:szCs w:val="20"/>
                <w:lang w:eastAsia="de-DE"/>
              </w:rPr>
            </w:pPr>
            <w:r w:rsidRPr="00385C05">
              <w:rPr>
                <w:rFonts w:ascii="Arial" w:hAnsi="Arial" w:cs="Arial"/>
                <w:kern w:val="20"/>
                <w:sz w:val="20"/>
                <w:szCs w:val="20"/>
                <w:lang w:eastAsia="de-DE"/>
              </w:rPr>
              <w:t>Sends</w:t>
            </w:r>
          </w:p>
        </w:tc>
        <w:tc>
          <w:tcPr>
            <w:tcW w:w="3330" w:type="dxa"/>
            <w:tcBorders>
              <w:top w:val="single" w:sz="12" w:space="0" w:color="943634"/>
            </w:tcBorders>
          </w:tcPr>
          <w:p w14:paraId="3D131D37" w14:textId="77777777" w:rsidR="0002234A" w:rsidRPr="00385C05" w:rsidRDefault="0002234A" w:rsidP="00D201A8">
            <w:pPr>
              <w:rPr>
                <w:rFonts w:ascii="Arial" w:hAnsi="Arial" w:cs="Arial"/>
                <w:kern w:val="20"/>
                <w:sz w:val="20"/>
                <w:szCs w:val="20"/>
                <w:lang w:eastAsia="de-DE"/>
              </w:rPr>
            </w:pPr>
            <w:r w:rsidRPr="00385C05">
              <w:rPr>
                <w:rFonts w:ascii="Arial" w:hAnsi="Arial" w:cs="Arial"/>
                <w:kern w:val="20"/>
                <w:sz w:val="20"/>
                <w:szCs w:val="20"/>
                <w:lang w:eastAsia="de-DE"/>
              </w:rPr>
              <w:t>Acknowledgement</w:t>
            </w:r>
            <w:r w:rsidR="00440EF8" w:rsidRPr="00385C05">
              <w:rPr>
                <w:rFonts w:ascii="Arial" w:hAnsi="Arial" w:cs="Arial"/>
                <w:kern w:val="20"/>
                <w:sz w:val="20"/>
                <w:szCs w:val="20"/>
                <w:lang w:eastAsia="de-DE"/>
              </w:rPr>
              <w:t xml:space="preserve"> </w:t>
            </w:r>
            <w:r w:rsidRPr="00385C05">
              <w:rPr>
                <w:rFonts w:ascii="Arial" w:hAnsi="Arial" w:cs="Arial"/>
                <w:kern w:val="20"/>
                <w:sz w:val="20"/>
                <w:szCs w:val="20"/>
                <w:lang w:eastAsia="de-DE"/>
              </w:rPr>
              <w:t xml:space="preserve">confirming receipt of National Notifiable </w:t>
            </w:r>
            <w:r w:rsidR="0053536F">
              <w:rPr>
                <w:rFonts w:ascii="Arial" w:hAnsi="Arial" w:cs="Arial"/>
                <w:kern w:val="20"/>
                <w:sz w:val="20"/>
                <w:szCs w:val="20"/>
                <w:lang w:eastAsia="de-DE"/>
              </w:rPr>
              <w:t>Case Notification</w:t>
            </w:r>
            <w:r w:rsidR="00440EF8" w:rsidRPr="00385C05">
              <w:rPr>
                <w:rFonts w:ascii="Arial" w:hAnsi="Arial" w:cs="Arial"/>
                <w:kern w:val="20"/>
                <w:sz w:val="20"/>
                <w:szCs w:val="20"/>
                <w:lang w:eastAsia="de-DE"/>
              </w:rPr>
              <w:t xml:space="preserve">.  </w:t>
            </w:r>
            <w:r w:rsidR="00440EF8" w:rsidRPr="00385C05">
              <w:rPr>
                <w:rFonts w:ascii="Arial" w:hAnsi="Arial" w:cs="Arial"/>
                <w:i/>
                <w:kern w:val="20"/>
                <w:sz w:val="20"/>
                <w:szCs w:val="20"/>
                <w:lang w:eastAsia="de-DE"/>
              </w:rPr>
              <w:t xml:space="preserve">This </w:t>
            </w:r>
            <w:r w:rsidR="00D201A8" w:rsidRPr="00385C05">
              <w:rPr>
                <w:rFonts w:ascii="Arial" w:hAnsi="Arial" w:cs="Arial"/>
                <w:i/>
                <w:kern w:val="20"/>
                <w:sz w:val="20"/>
                <w:szCs w:val="20"/>
                <w:lang w:eastAsia="de-DE"/>
              </w:rPr>
              <w:t xml:space="preserve">is a transport acknowledgment (e.g., </w:t>
            </w:r>
            <w:r w:rsidR="00440EF8" w:rsidRPr="00385C05">
              <w:rPr>
                <w:rFonts w:ascii="Arial" w:hAnsi="Arial" w:cs="Arial"/>
                <w:i/>
                <w:kern w:val="20"/>
                <w:sz w:val="20"/>
                <w:szCs w:val="20"/>
                <w:lang w:eastAsia="de-DE"/>
              </w:rPr>
              <w:t>via PHIN MS</w:t>
            </w:r>
            <w:r w:rsidR="00D201A8" w:rsidRPr="00385C05">
              <w:rPr>
                <w:rFonts w:ascii="Arial" w:hAnsi="Arial" w:cs="Arial"/>
                <w:i/>
                <w:kern w:val="20"/>
                <w:sz w:val="20"/>
                <w:szCs w:val="20"/>
                <w:lang w:eastAsia="de-DE"/>
              </w:rPr>
              <w:t>)</w:t>
            </w:r>
            <w:r w:rsidR="00440EF8" w:rsidRPr="00385C05">
              <w:rPr>
                <w:rFonts w:ascii="Arial" w:hAnsi="Arial" w:cs="Arial"/>
                <w:i/>
                <w:kern w:val="20"/>
                <w:sz w:val="20"/>
                <w:szCs w:val="20"/>
                <w:lang w:eastAsia="de-DE"/>
              </w:rPr>
              <w:t xml:space="preserve"> and not an HL7 acknowledgement message.</w:t>
            </w:r>
          </w:p>
        </w:tc>
        <w:tc>
          <w:tcPr>
            <w:tcW w:w="990" w:type="dxa"/>
            <w:tcBorders>
              <w:top w:val="single" w:sz="12" w:space="0" w:color="943634"/>
            </w:tcBorders>
          </w:tcPr>
          <w:p w14:paraId="2154A5B1" w14:textId="77777777" w:rsidR="0002234A" w:rsidRPr="00385C05" w:rsidRDefault="0002234A" w:rsidP="0002234A">
            <w:pPr>
              <w:rPr>
                <w:rFonts w:ascii="Arial" w:hAnsi="Arial" w:cs="Arial"/>
                <w:kern w:val="20"/>
                <w:sz w:val="20"/>
                <w:szCs w:val="20"/>
                <w:lang w:eastAsia="de-DE"/>
              </w:rPr>
            </w:pPr>
            <w:r w:rsidRPr="00385C05">
              <w:rPr>
                <w:rFonts w:ascii="Arial" w:hAnsi="Arial" w:cs="Arial"/>
                <w:kern w:val="20"/>
                <w:sz w:val="20"/>
                <w:szCs w:val="20"/>
                <w:lang w:eastAsia="de-DE"/>
              </w:rPr>
              <w:t>Receives</w:t>
            </w:r>
          </w:p>
        </w:tc>
        <w:tc>
          <w:tcPr>
            <w:tcW w:w="2088" w:type="dxa"/>
            <w:tcBorders>
              <w:top w:val="single" w:sz="12" w:space="0" w:color="943634"/>
            </w:tcBorders>
          </w:tcPr>
          <w:p w14:paraId="4765418E" w14:textId="77777777" w:rsidR="0002234A" w:rsidRPr="00385C05" w:rsidRDefault="0002234A" w:rsidP="00440EF8">
            <w:pPr>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r>
    </w:tbl>
    <w:p w14:paraId="55EECCE1" w14:textId="77777777" w:rsidR="00225E64" w:rsidRPr="00385C05" w:rsidRDefault="00225E64" w:rsidP="00107CDE">
      <w:pPr>
        <w:spacing w:before="100" w:beforeAutospacing="1" w:after="100" w:afterAutospacing="1"/>
        <w:jc w:val="both"/>
        <w:rPr>
          <w:rFonts w:ascii="Arial" w:hAnsi="Arial" w:cs="Arial"/>
          <w:kern w:val="36"/>
          <w:sz w:val="24"/>
          <w:szCs w:val="24"/>
          <w:lang w:eastAsia="de-DE"/>
        </w:rPr>
      </w:pPr>
      <w:r w:rsidRPr="00385C05">
        <w:rPr>
          <w:rFonts w:ascii="Arial" w:hAnsi="Arial" w:cs="Arial"/>
          <w:kern w:val="36"/>
          <w:sz w:val="24"/>
          <w:szCs w:val="24"/>
          <w:lang w:eastAsia="de-DE"/>
        </w:rPr>
        <w:t xml:space="preserve">System requirements concern what the Sending and the Receiving systems must do in relation to the Nationally Notifiable </w:t>
      </w:r>
      <w:r w:rsidR="0053536F">
        <w:rPr>
          <w:rFonts w:ascii="Arial" w:hAnsi="Arial" w:cs="Arial"/>
          <w:kern w:val="36"/>
          <w:sz w:val="24"/>
          <w:szCs w:val="24"/>
          <w:lang w:eastAsia="de-DE"/>
        </w:rPr>
        <w:t>Case Notification</w:t>
      </w:r>
      <w:r w:rsidRPr="00385C05">
        <w:rPr>
          <w:rFonts w:ascii="Arial" w:hAnsi="Arial" w:cs="Arial"/>
          <w:kern w:val="36"/>
          <w:sz w:val="24"/>
          <w:szCs w:val="24"/>
          <w:lang w:eastAsia="de-DE"/>
        </w:rPr>
        <w:t xml:space="preserve">.  </w:t>
      </w:r>
    </w:p>
    <w:tbl>
      <w:tblPr>
        <w:tblW w:w="0" w:type="auto"/>
        <w:jc w:val="center"/>
        <w:tblBorders>
          <w:top w:val="single" w:sz="12" w:space="0" w:color="CC3300"/>
          <w:left w:val="single" w:sz="4" w:space="0" w:color="BFBFBF" w:themeColor="background1" w:themeShade="BF"/>
          <w:bottom w:val="single" w:sz="12" w:space="0" w:color="CC3300"/>
          <w:right w:val="single" w:sz="4" w:space="0" w:color="BFBFBF" w:themeColor="background1" w:themeShade="BF"/>
          <w:insideH w:val="single" w:sz="12" w:space="0" w:color="CC3300"/>
        </w:tblBorders>
        <w:tblLook w:val="01E0" w:firstRow="1" w:lastRow="1" w:firstColumn="1" w:lastColumn="1" w:noHBand="0" w:noVBand="0"/>
      </w:tblPr>
      <w:tblGrid>
        <w:gridCol w:w="3280"/>
        <w:gridCol w:w="6520"/>
      </w:tblGrid>
      <w:tr w:rsidR="0002234A" w:rsidRPr="00385C05" w14:paraId="61820C56" w14:textId="77777777" w:rsidTr="00C86AD4">
        <w:trPr>
          <w:jc w:val="center"/>
        </w:trPr>
        <w:tc>
          <w:tcPr>
            <w:tcW w:w="0" w:type="auto"/>
            <w:gridSpan w:val="2"/>
            <w:tcBorders>
              <w:left w:val="single" w:sz="4" w:space="0" w:color="A6A6A6" w:themeColor="background1" w:themeShade="A6"/>
              <w:right w:val="single" w:sz="4" w:space="0" w:color="A6A6A6" w:themeColor="background1" w:themeShade="A6"/>
            </w:tcBorders>
            <w:shd w:val="clear" w:color="auto" w:fill="F3F3F3"/>
            <w:vAlign w:val="center"/>
          </w:tcPr>
          <w:p w14:paraId="4536C721" w14:textId="77777777" w:rsidR="0002234A" w:rsidRPr="00385C05" w:rsidRDefault="0002234A" w:rsidP="00EC5F84">
            <w:pPr>
              <w:keepNext/>
              <w:spacing w:after="360"/>
              <w:ind w:left="360" w:hanging="360"/>
              <w:jc w:val="center"/>
              <w:rPr>
                <w:rFonts w:ascii="Arial" w:hAnsi="Arial" w:cs="Arial"/>
                <w:b/>
                <w:bCs/>
                <w:iCs/>
                <w:caps/>
                <w:color w:val="C00000"/>
                <w:sz w:val="24"/>
                <w:szCs w:val="24"/>
              </w:rPr>
            </w:pPr>
            <w:r w:rsidRPr="00385C05">
              <w:rPr>
                <w:rFonts w:ascii="Arial" w:hAnsi="Arial" w:cs="Arial"/>
                <w:b/>
                <w:bCs/>
                <w:iCs/>
                <w:caps/>
                <w:color w:val="C00000"/>
                <w:sz w:val="24"/>
                <w:szCs w:val="24"/>
              </w:rPr>
              <w:t>Table 2</w:t>
            </w:r>
            <w:r w:rsidR="006D3D5E">
              <w:rPr>
                <w:rFonts w:ascii="Arial" w:hAnsi="Arial" w:cs="Arial"/>
                <w:b/>
                <w:bCs/>
                <w:iCs/>
                <w:caps/>
                <w:color w:val="C00000"/>
                <w:sz w:val="24"/>
                <w:szCs w:val="24"/>
              </w:rPr>
              <w:t>.</w:t>
            </w:r>
            <w:r w:rsidRPr="00385C05">
              <w:rPr>
                <w:rFonts w:ascii="Arial" w:hAnsi="Arial" w:cs="Arial"/>
                <w:b/>
                <w:bCs/>
                <w:iCs/>
                <w:caps/>
                <w:color w:val="C00000"/>
                <w:sz w:val="24"/>
                <w:szCs w:val="24"/>
              </w:rPr>
              <w:fldChar w:fldCharType="begin"/>
            </w:r>
            <w:r w:rsidRPr="00385C05">
              <w:rPr>
                <w:rFonts w:ascii="Arial" w:hAnsi="Arial" w:cs="Arial"/>
                <w:b/>
                <w:bCs/>
                <w:iCs/>
                <w:caps/>
                <w:color w:val="C00000"/>
                <w:sz w:val="24"/>
                <w:szCs w:val="24"/>
              </w:rPr>
              <w:instrText xml:space="preserve"> SEQ Table \* ARABIC \s 1 </w:instrText>
            </w:r>
            <w:r w:rsidRPr="00385C05">
              <w:rPr>
                <w:rFonts w:ascii="Arial" w:hAnsi="Arial" w:cs="Arial"/>
                <w:b/>
                <w:bCs/>
                <w:iCs/>
                <w:caps/>
                <w:color w:val="C00000"/>
                <w:sz w:val="24"/>
                <w:szCs w:val="24"/>
              </w:rPr>
              <w:fldChar w:fldCharType="separate"/>
            </w:r>
            <w:r w:rsidR="00752738">
              <w:rPr>
                <w:rFonts w:ascii="Arial" w:hAnsi="Arial" w:cs="Arial"/>
                <w:b/>
                <w:bCs/>
                <w:iCs/>
                <w:caps/>
                <w:noProof/>
                <w:color w:val="C00000"/>
                <w:sz w:val="24"/>
                <w:szCs w:val="24"/>
              </w:rPr>
              <w:t>2</w:t>
            </w:r>
            <w:r w:rsidRPr="00385C05">
              <w:rPr>
                <w:rFonts w:ascii="Arial" w:hAnsi="Arial" w:cs="Arial"/>
                <w:b/>
                <w:bCs/>
                <w:iCs/>
                <w:caps/>
                <w:color w:val="C00000"/>
                <w:sz w:val="24"/>
                <w:szCs w:val="24"/>
              </w:rPr>
              <w:fldChar w:fldCharType="end"/>
            </w:r>
            <w:r w:rsidR="00403D34">
              <w:rPr>
                <w:rFonts w:ascii="Arial" w:hAnsi="Arial" w:cs="Arial"/>
                <w:b/>
                <w:bCs/>
                <w:iCs/>
                <w:caps/>
                <w:color w:val="C00000"/>
                <w:sz w:val="24"/>
                <w:szCs w:val="24"/>
              </w:rPr>
              <w:t>:</w:t>
            </w:r>
            <w:r w:rsidRPr="00385C05">
              <w:rPr>
                <w:rFonts w:ascii="Arial" w:hAnsi="Arial" w:cs="Arial"/>
                <w:b/>
                <w:bCs/>
                <w:iCs/>
                <w:caps/>
                <w:color w:val="C00000"/>
                <w:sz w:val="24"/>
                <w:szCs w:val="24"/>
              </w:rPr>
              <w:t xml:space="preserve"> System Requirements</w:t>
            </w:r>
          </w:p>
        </w:tc>
      </w:tr>
      <w:tr w:rsidR="0002234A" w:rsidRPr="00385C05" w14:paraId="528D715A" w14:textId="77777777" w:rsidTr="00C86AD4">
        <w:trPr>
          <w:jc w:val="center"/>
        </w:trPr>
        <w:tc>
          <w:tcPr>
            <w:tcW w:w="0" w:type="auto"/>
            <w:tcBorders>
              <w:left w:val="single" w:sz="4" w:space="0" w:color="A6A6A6" w:themeColor="background1" w:themeShade="A6"/>
              <w:bottom w:val="single" w:sz="12" w:space="0" w:color="CC3300"/>
              <w:right w:val="single" w:sz="4" w:space="0" w:color="A6A6A6" w:themeColor="background1" w:themeShade="A6"/>
            </w:tcBorders>
            <w:shd w:val="clear" w:color="auto" w:fill="F3F3F3"/>
            <w:vAlign w:val="center"/>
          </w:tcPr>
          <w:p w14:paraId="552026CB" w14:textId="77777777" w:rsidR="0002234A" w:rsidRPr="00385C05" w:rsidRDefault="0002234A" w:rsidP="00EC5F84">
            <w:pPr>
              <w:spacing w:after="360"/>
              <w:rPr>
                <w:rFonts w:ascii="Arial" w:hAnsi="Arial" w:cs="Arial"/>
                <w:bCs/>
                <w:color w:val="CC0000"/>
                <w:sz w:val="24"/>
                <w:szCs w:val="24"/>
              </w:rPr>
            </w:pPr>
            <w:r w:rsidRPr="00385C05">
              <w:rPr>
                <w:rFonts w:ascii="Arial" w:hAnsi="Arial" w:cs="Arial"/>
                <w:bCs/>
                <w:color w:val="CC0000"/>
                <w:sz w:val="24"/>
                <w:szCs w:val="24"/>
              </w:rPr>
              <w:t>System</w:t>
            </w:r>
          </w:p>
        </w:tc>
        <w:tc>
          <w:tcPr>
            <w:tcW w:w="0" w:type="auto"/>
            <w:tcBorders>
              <w:left w:val="single" w:sz="4" w:space="0" w:color="A6A6A6" w:themeColor="background1" w:themeShade="A6"/>
              <w:right w:val="single" w:sz="4" w:space="0" w:color="A6A6A6" w:themeColor="background1" w:themeShade="A6"/>
            </w:tcBorders>
            <w:shd w:val="clear" w:color="auto" w:fill="F3F3F3"/>
            <w:vAlign w:val="center"/>
          </w:tcPr>
          <w:p w14:paraId="4D7D14A2" w14:textId="77777777" w:rsidR="0002234A" w:rsidRPr="00385C05" w:rsidRDefault="0002234A" w:rsidP="00EC5F84">
            <w:pPr>
              <w:spacing w:after="360"/>
              <w:rPr>
                <w:rFonts w:ascii="Arial" w:hAnsi="Arial" w:cs="Arial"/>
                <w:bCs/>
                <w:color w:val="CC0000"/>
                <w:sz w:val="24"/>
                <w:szCs w:val="24"/>
              </w:rPr>
            </w:pPr>
            <w:r w:rsidRPr="00385C05">
              <w:rPr>
                <w:rFonts w:ascii="Arial" w:hAnsi="Arial" w:cs="Arial"/>
                <w:bCs/>
                <w:color w:val="CC0000"/>
                <w:sz w:val="24"/>
                <w:szCs w:val="24"/>
              </w:rPr>
              <w:t>System Requirement</w:t>
            </w:r>
          </w:p>
        </w:tc>
      </w:tr>
      <w:tr w:rsidR="0002234A" w:rsidRPr="00385C05" w14:paraId="60DE6D53" w14:textId="77777777" w:rsidTr="00C86AD4">
        <w:tblPrEx>
          <w:tblCellMar>
            <w:left w:w="58" w:type="dxa"/>
            <w:right w:w="58" w:type="dxa"/>
          </w:tblCellMar>
        </w:tblPrEx>
        <w:trPr>
          <w:cantSplit/>
          <w:jc w:val="center"/>
        </w:trPr>
        <w:tc>
          <w:tcPr>
            <w:tcW w:w="0" w:type="auto"/>
            <w:tcBorders>
              <w:left w:val="single" w:sz="4" w:space="0" w:color="A6A6A6" w:themeColor="background1" w:themeShade="A6"/>
              <w:right w:val="single" w:sz="4" w:space="0" w:color="BFBFBF" w:themeColor="background1" w:themeShade="BF"/>
            </w:tcBorders>
            <w:vAlign w:val="center"/>
          </w:tcPr>
          <w:p w14:paraId="1742761F"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c>
          <w:tcPr>
            <w:tcW w:w="0" w:type="auto"/>
            <w:tcBorders>
              <w:left w:val="single" w:sz="4" w:space="0" w:color="BFBFBF" w:themeColor="background1" w:themeShade="BF"/>
              <w:right w:val="single" w:sz="4" w:space="0" w:color="A6A6A6" w:themeColor="background1" w:themeShade="A6"/>
            </w:tcBorders>
            <w:vAlign w:val="center"/>
          </w:tcPr>
          <w:p w14:paraId="6BBA305E"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 xml:space="preserve">Form a National Notifiable </w:t>
            </w:r>
            <w:r w:rsidR="0053536F">
              <w:rPr>
                <w:rFonts w:ascii="Arial" w:hAnsi="Arial" w:cs="Arial"/>
                <w:kern w:val="20"/>
                <w:sz w:val="20"/>
                <w:szCs w:val="20"/>
                <w:lang w:eastAsia="de-DE"/>
              </w:rPr>
              <w:t>Case Notification</w:t>
            </w:r>
            <w:r w:rsidRPr="00385C05">
              <w:rPr>
                <w:rFonts w:ascii="Arial" w:hAnsi="Arial" w:cs="Arial"/>
                <w:kern w:val="20"/>
                <w:sz w:val="20"/>
                <w:szCs w:val="20"/>
                <w:lang w:eastAsia="de-DE"/>
              </w:rPr>
              <w:t xml:space="preserve"> with standardized structured data that conforms to the messaging profile described in this </w:t>
            </w:r>
            <w:r w:rsidR="00A2040D" w:rsidRPr="00A2040D">
              <w:rPr>
                <w:rFonts w:ascii="Arial" w:hAnsi="Arial" w:cs="Arial"/>
                <w:sz w:val="20"/>
                <w:szCs w:val="20"/>
              </w:rPr>
              <w:t>specification</w:t>
            </w:r>
            <w:r w:rsidRPr="00385C05">
              <w:rPr>
                <w:rFonts w:ascii="Arial" w:hAnsi="Arial" w:cs="Arial"/>
                <w:kern w:val="20"/>
                <w:sz w:val="20"/>
                <w:szCs w:val="20"/>
                <w:lang w:eastAsia="de-DE"/>
              </w:rPr>
              <w:t>.</w:t>
            </w:r>
          </w:p>
        </w:tc>
      </w:tr>
      <w:tr w:rsidR="0002234A" w:rsidRPr="00385C05" w14:paraId="285FF187" w14:textId="77777777" w:rsidTr="00C86AD4">
        <w:tblPrEx>
          <w:tblCellMar>
            <w:left w:w="58" w:type="dxa"/>
            <w:right w:w="58" w:type="dxa"/>
          </w:tblCellMar>
        </w:tblPrEx>
        <w:trPr>
          <w:cantSplit/>
          <w:jc w:val="center"/>
        </w:trPr>
        <w:tc>
          <w:tcPr>
            <w:tcW w:w="0" w:type="auto"/>
            <w:tcBorders>
              <w:left w:val="single" w:sz="4" w:space="0" w:color="A6A6A6" w:themeColor="background1" w:themeShade="A6"/>
              <w:bottom w:val="single" w:sz="12" w:space="0" w:color="C0504D" w:themeColor="accent2"/>
              <w:right w:val="single" w:sz="4" w:space="0" w:color="BFBFBF" w:themeColor="background1" w:themeShade="BF"/>
            </w:tcBorders>
            <w:vAlign w:val="center"/>
          </w:tcPr>
          <w:p w14:paraId="5014E7A3" w14:textId="77777777" w:rsidR="0002234A" w:rsidRPr="00385C05" w:rsidRDefault="00591D50" w:rsidP="00EC5F84">
            <w:pPr>
              <w:spacing w:after="360"/>
              <w:rPr>
                <w:rFonts w:ascii="Arial" w:hAnsi="Arial" w:cs="Arial"/>
                <w:kern w:val="20"/>
                <w:sz w:val="20"/>
                <w:szCs w:val="20"/>
                <w:lang w:eastAsia="de-DE"/>
              </w:rPr>
            </w:pPr>
            <w:r>
              <w:rPr>
                <w:rFonts w:ascii="Arial" w:hAnsi="Arial" w:cs="Arial"/>
                <w:kern w:val="20"/>
                <w:sz w:val="20"/>
                <w:szCs w:val="20"/>
                <w:lang w:eastAsia="de-DE"/>
              </w:rPr>
              <w:t xml:space="preserve">Message </w:t>
            </w:r>
            <w:proofErr w:type="gramStart"/>
            <w:r w:rsidR="00440EF8" w:rsidRPr="00385C05">
              <w:rPr>
                <w:rFonts w:ascii="Arial" w:hAnsi="Arial" w:cs="Arial"/>
                <w:kern w:val="20"/>
                <w:sz w:val="20"/>
                <w:szCs w:val="20"/>
                <w:lang w:eastAsia="de-DE"/>
              </w:rPr>
              <w:t>Validation</w:t>
            </w:r>
            <w:r w:rsidR="00162646">
              <w:rPr>
                <w:rFonts w:ascii="Arial" w:hAnsi="Arial" w:cs="Arial"/>
                <w:kern w:val="20"/>
                <w:sz w:val="20"/>
                <w:szCs w:val="20"/>
                <w:lang w:eastAsia="de-DE"/>
              </w:rPr>
              <w:t>,</w:t>
            </w:r>
            <w:r w:rsidR="00440EF8" w:rsidRPr="00385C05">
              <w:rPr>
                <w:rFonts w:ascii="Arial" w:hAnsi="Arial" w:cs="Arial"/>
                <w:kern w:val="20"/>
                <w:sz w:val="20"/>
                <w:szCs w:val="20"/>
                <w:lang w:eastAsia="de-DE"/>
              </w:rPr>
              <w:t xml:space="preserve">  Processing</w:t>
            </w:r>
            <w:proofErr w:type="gramEnd"/>
            <w:r w:rsidR="00162646">
              <w:rPr>
                <w:rFonts w:ascii="Arial" w:hAnsi="Arial" w:cs="Arial"/>
                <w:kern w:val="20"/>
                <w:sz w:val="20"/>
                <w:szCs w:val="20"/>
                <w:lang w:eastAsia="de-DE"/>
              </w:rPr>
              <w:t>, and Provisioning System</w:t>
            </w:r>
            <w:r w:rsidR="00E51861">
              <w:rPr>
                <w:rFonts w:ascii="Arial" w:hAnsi="Arial" w:cs="Arial"/>
                <w:kern w:val="20"/>
                <w:sz w:val="20"/>
                <w:szCs w:val="20"/>
                <w:lang w:eastAsia="de-DE"/>
              </w:rPr>
              <w:t xml:space="preserve"> (MVPS)</w:t>
            </w:r>
          </w:p>
        </w:tc>
        <w:tc>
          <w:tcPr>
            <w:tcW w:w="0" w:type="auto"/>
            <w:tcBorders>
              <w:left w:val="single" w:sz="4" w:space="0" w:color="BFBFBF" w:themeColor="background1" w:themeShade="BF"/>
              <w:right w:val="single" w:sz="4" w:space="0" w:color="A6A6A6" w:themeColor="background1" w:themeShade="A6"/>
            </w:tcBorders>
            <w:vAlign w:val="center"/>
          </w:tcPr>
          <w:p w14:paraId="4D0733ED"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 xml:space="preserve">Incorporate National Notifiable Disease data from the National Notifiable </w:t>
            </w:r>
            <w:r w:rsidR="0053536F">
              <w:rPr>
                <w:rFonts w:ascii="Arial" w:hAnsi="Arial" w:cs="Arial"/>
                <w:kern w:val="20"/>
                <w:sz w:val="20"/>
                <w:szCs w:val="20"/>
                <w:lang w:eastAsia="de-DE"/>
              </w:rPr>
              <w:t>Case Notification</w:t>
            </w:r>
            <w:r w:rsidRPr="00385C05">
              <w:rPr>
                <w:rFonts w:ascii="Arial" w:hAnsi="Arial" w:cs="Arial"/>
                <w:kern w:val="20"/>
                <w:sz w:val="20"/>
                <w:szCs w:val="20"/>
                <w:lang w:eastAsia="de-DE"/>
              </w:rPr>
              <w:t xml:space="preserve"> as standardized structured data.</w:t>
            </w:r>
          </w:p>
        </w:tc>
      </w:tr>
    </w:tbl>
    <w:p w14:paraId="03C18723" w14:textId="77777777" w:rsidR="0002234A" w:rsidRPr="00385C05" w:rsidRDefault="0002234A" w:rsidP="000D3A16">
      <w:pPr>
        <w:pStyle w:val="Heading3"/>
        <w:rPr>
          <w:lang w:eastAsia="de-DE"/>
        </w:rPr>
      </w:pPr>
      <w:bookmarkStart w:id="49" w:name="_Toc487203627"/>
      <w:r w:rsidRPr="00385C05">
        <w:rPr>
          <w:lang w:eastAsia="de-DE"/>
        </w:rPr>
        <w:lastRenderedPageBreak/>
        <w:t xml:space="preserve">Use Case </w:t>
      </w:r>
      <w:proofErr w:type="spellStart"/>
      <w:r w:rsidRPr="00385C05">
        <w:rPr>
          <w:lang w:eastAsia="de-DE"/>
        </w:rPr>
        <w:t>Pre-Conditions</w:t>
      </w:r>
      <w:bookmarkEnd w:id="49"/>
      <w:proofErr w:type="spellEnd"/>
    </w:p>
    <w:p w14:paraId="3269FAF2" w14:textId="77777777" w:rsidR="0002234A" w:rsidRPr="00385C05" w:rsidRDefault="0002234A" w:rsidP="00161AC4">
      <w:pPr>
        <w:numPr>
          <w:ilvl w:val="0"/>
          <w:numId w:val="20"/>
        </w:num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A Public Health Surveillance System contains the National Notifiable Disease data elements.</w:t>
      </w:r>
    </w:p>
    <w:p w14:paraId="26CCD65B" w14:textId="77777777" w:rsidR="0002234A" w:rsidRPr="006F53E4" w:rsidRDefault="0002234A" w:rsidP="00161AC4">
      <w:pPr>
        <w:numPr>
          <w:ilvl w:val="0"/>
          <w:numId w:val="20"/>
        </w:numPr>
        <w:spacing w:before="100" w:beforeAutospacing="1" w:after="100" w:afterAutospacing="1"/>
        <w:rPr>
          <w:rFonts w:ascii="Arial" w:hAnsi="Arial" w:cs="Arial"/>
          <w:kern w:val="20"/>
          <w:sz w:val="24"/>
          <w:szCs w:val="24"/>
          <w:lang w:eastAsia="de-DE"/>
        </w:rPr>
      </w:pPr>
      <w:r w:rsidRPr="00385C05">
        <w:rPr>
          <w:rFonts w:ascii="Arial" w:hAnsi="Arial" w:cs="Arial"/>
          <w:kern w:val="20"/>
          <w:sz w:val="24"/>
          <w:szCs w:val="24"/>
          <w:lang w:eastAsia="de-DE"/>
        </w:rPr>
        <w:t>A user or other actor (</w:t>
      </w:r>
      <w:r w:rsidRPr="00385C05">
        <w:rPr>
          <w:rFonts w:ascii="Arial" w:hAnsi="Arial" w:cs="Arial"/>
          <w:i/>
          <w:kern w:val="20"/>
          <w:sz w:val="24"/>
          <w:szCs w:val="24"/>
          <w:lang w:eastAsia="de-DE"/>
        </w:rPr>
        <w:t xml:space="preserve">National Notifiable Case </w:t>
      </w:r>
      <w:r w:rsidR="009E7D2D">
        <w:rPr>
          <w:rFonts w:ascii="Arial" w:hAnsi="Arial" w:cs="Arial"/>
          <w:i/>
          <w:kern w:val="20"/>
          <w:sz w:val="24"/>
          <w:szCs w:val="24"/>
          <w:lang w:eastAsia="de-DE"/>
        </w:rPr>
        <w:t>Notification</w:t>
      </w:r>
      <w:r w:rsidRPr="00385C05">
        <w:rPr>
          <w:rFonts w:ascii="Arial" w:hAnsi="Arial" w:cs="Arial"/>
          <w:i/>
          <w:kern w:val="20"/>
          <w:sz w:val="24"/>
          <w:szCs w:val="24"/>
          <w:lang w:eastAsia="de-DE"/>
        </w:rPr>
        <w:t xml:space="preserve"> Sender</w:t>
      </w:r>
      <w:r w:rsidRPr="00385C05">
        <w:rPr>
          <w:rFonts w:ascii="Arial" w:hAnsi="Arial" w:cs="Arial"/>
          <w:kern w:val="20"/>
          <w:sz w:val="24"/>
          <w:szCs w:val="24"/>
          <w:lang w:eastAsia="de-DE"/>
        </w:rPr>
        <w:t xml:space="preserve">) requests that the sending system send a National Notifiable Case </w:t>
      </w:r>
      <w:r w:rsidR="009E7D2D">
        <w:rPr>
          <w:rFonts w:ascii="Arial" w:hAnsi="Arial" w:cs="Arial"/>
          <w:kern w:val="20"/>
          <w:sz w:val="24"/>
          <w:szCs w:val="24"/>
          <w:lang w:eastAsia="de-DE"/>
        </w:rPr>
        <w:t>Notification</w:t>
      </w:r>
      <w:r w:rsidRPr="00385C05">
        <w:rPr>
          <w:rFonts w:ascii="Arial" w:hAnsi="Arial" w:cs="Arial"/>
          <w:kern w:val="20"/>
          <w:sz w:val="24"/>
          <w:szCs w:val="24"/>
          <w:lang w:eastAsia="de-DE"/>
        </w:rPr>
        <w:t>.</w:t>
      </w:r>
    </w:p>
    <w:p w14:paraId="1B481CA1" w14:textId="77777777" w:rsidR="0002234A" w:rsidRPr="00385C05" w:rsidRDefault="0002234A" w:rsidP="000D3A16">
      <w:pPr>
        <w:pStyle w:val="Heading3"/>
        <w:rPr>
          <w:lang w:eastAsia="de-DE"/>
        </w:rPr>
      </w:pPr>
      <w:bookmarkStart w:id="50" w:name="_Toc487203628"/>
      <w:r w:rsidRPr="00385C05">
        <w:rPr>
          <w:lang w:eastAsia="de-DE"/>
        </w:rPr>
        <w:t>Use Case Post-Condition</w:t>
      </w:r>
      <w:bookmarkEnd w:id="50"/>
    </w:p>
    <w:p w14:paraId="387F0F7A" w14:textId="77777777" w:rsidR="0002234A" w:rsidRPr="00385C05" w:rsidRDefault="0002234A" w:rsidP="00161AC4">
      <w:pPr>
        <w:numPr>
          <w:ilvl w:val="0"/>
          <w:numId w:val="21"/>
        </w:num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National Notifiable Disease data are accurately reported and successfully transmitted electronically from the Public Health Surveillance System to the CDC</w:t>
      </w:r>
      <w:r w:rsidR="00440EF8" w:rsidRPr="00385C05">
        <w:rPr>
          <w:rFonts w:ascii="Arial" w:hAnsi="Arial" w:cs="Arial"/>
          <w:kern w:val="20"/>
          <w:sz w:val="24"/>
          <w:szCs w:val="24"/>
          <w:lang w:eastAsia="de-DE"/>
        </w:rPr>
        <w:t>’s Message Validation</w:t>
      </w:r>
      <w:r w:rsidR="005C45AD">
        <w:rPr>
          <w:rFonts w:ascii="Arial" w:hAnsi="Arial" w:cs="Arial"/>
          <w:kern w:val="20"/>
          <w:sz w:val="24"/>
          <w:szCs w:val="24"/>
          <w:lang w:eastAsia="de-DE"/>
        </w:rPr>
        <w:t>,</w:t>
      </w:r>
      <w:r w:rsidR="00440EF8" w:rsidRPr="00385C05">
        <w:rPr>
          <w:rFonts w:ascii="Arial" w:hAnsi="Arial" w:cs="Arial"/>
          <w:kern w:val="20"/>
          <w:sz w:val="24"/>
          <w:szCs w:val="24"/>
          <w:lang w:eastAsia="de-DE"/>
        </w:rPr>
        <w:t xml:space="preserve"> Processing</w:t>
      </w:r>
      <w:r w:rsidR="005C45AD">
        <w:rPr>
          <w:rFonts w:ascii="Arial" w:hAnsi="Arial" w:cs="Arial"/>
          <w:kern w:val="20"/>
          <w:sz w:val="24"/>
          <w:szCs w:val="24"/>
          <w:lang w:eastAsia="de-DE"/>
        </w:rPr>
        <w:t>, and Provisioning</w:t>
      </w:r>
      <w:r w:rsidR="00440EF8" w:rsidRPr="00385C05">
        <w:rPr>
          <w:rFonts w:ascii="Arial" w:hAnsi="Arial" w:cs="Arial"/>
          <w:kern w:val="20"/>
          <w:sz w:val="24"/>
          <w:szCs w:val="24"/>
          <w:lang w:eastAsia="de-DE"/>
        </w:rPr>
        <w:t xml:space="preserve"> System</w:t>
      </w:r>
      <w:r w:rsidRPr="00385C05">
        <w:rPr>
          <w:rFonts w:ascii="Arial" w:hAnsi="Arial" w:cs="Arial"/>
          <w:kern w:val="20"/>
          <w:sz w:val="24"/>
          <w:szCs w:val="24"/>
          <w:lang w:eastAsia="de-DE"/>
        </w:rPr>
        <w:t>.</w:t>
      </w:r>
    </w:p>
    <w:p w14:paraId="7D817DA1" w14:textId="77777777" w:rsidR="0002234A" w:rsidRPr="00385C05" w:rsidRDefault="0002234A" w:rsidP="000D3A16">
      <w:pPr>
        <w:pStyle w:val="Heading3"/>
        <w:rPr>
          <w:lang w:eastAsia="de-DE"/>
        </w:rPr>
      </w:pPr>
      <w:bookmarkStart w:id="51" w:name="_Toc487203629"/>
      <w:r w:rsidRPr="00385C05">
        <w:rPr>
          <w:lang w:eastAsia="de-DE"/>
        </w:rPr>
        <w:t xml:space="preserve">Use Case </w:t>
      </w:r>
      <w:proofErr w:type="spellStart"/>
      <w:r w:rsidRPr="00385C05">
        <w:rPr>
          <w:lang w:eastAsia="de-DE"/>
        </w:rPr>
        <w:t>Assumptions</w:t>
      </w:r>
      <w:bookmarkEnd w:id="51"/>
      <w:proofErr w:type="spellEnd"/>
    </w:p>
    <w:p w14:paraId="6BBD802C" w14:textId="77777777" w:rsidR="0002234A" w:rsidRPr="00385C05" w:rsidRDefault="0002234A" w:rsidP="005F2804">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In this use case, it is assumed that the receiving system can receive National Notifiable Disease data, even if it is not aware of the request. There is no assumption that the receiving system provided the request for National Notifiable Disease data. The following points are assumed for this use case:</w:t>
      </w:r>
    </w:p>
    <w:p w14:paraId="5FEB0D65" w14:textId="77777777" w:rsidR="0002234A" w:rsidRPr="00385C05" w:rsidRDefault="0002234A" w:rsidP="00161AC4">
      <w:pPr>
        <w:pStyle w:val="ListParagraph"/>
        <w:numPr>
          <w:ilvl w:val="0"/>
          <w:numId w:val="21"/>
        </w:num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Local business rules have been agreed to by all relevant participants and implemented at the appropriate level. These rules include: </w:t>
      </w:r>
    </w:p>
    <w:p w14:paraId="576DCDCE" w14:textId="77777777" w:rsidR="0002234A" w:rsidRPr="00385C05" w:rsidRDefault="0002234A" w:rsidP="00161AC4">
      <w:pPr>
        <w:numPr>
          <w:ilvl w:val="1"/>
          <w:numId w:val="17"/>
        </w:numPr>
        <w:spacing w:before="120"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 xml:space="preserve">Appropriate security and transport protocols </w:t>
      </w:r>
    </w:p>
    <w:p w14:paraId="2A7D4A2E"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Patient identification methodology</w:t>
      </w:r>
    </w:p>
    <w:p w14:paraId="2393813B"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 xml:space="preserve">Data access authorization, ownership and use </w:t>
      </w:r>
    </w:p>
    <w:p w14:paraId="6CD188F3"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Patient consent or determination of exemption from consent</w:t>
      </w:r>
    </w:p>
    <w:p w14:paraId="3D7FCE49"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Privacy and security procedures</w:t>
      </w:r>
    </w:p>
    <w:p w14:paraId="6B1991AC" w14:textId="77777777" w:rsidR="0002234A" w:rsidRPr="00385C05" w:rsidRDefault="0002234A" w:rsidP="00161AC4">
      <w:pPr>
        <w:numPr>
          <w:ilvl w:val="1"/>
          <w:numId w:val="17"/>
        </w:numPr>
        <w:spacing w:before="100" w:beforeAutospacing="1" w:after="120"/>
        <w:jc w:val="both"/>
        <w:rPr>
          <w:rFonts w:ascii="Arial" w:hAnsi="Arial" w:cs="Arial"/>
          <w:kern w:val="20"/>
          <w:sz w:val="24"/>
          <w:szCs w:val="24"/>
          <w:lang w:eastAsia="de-DE"/>
        </w:rPr>
      </w:pPr>
      <w:r w:rsidRPr="00385C05">
        <w:rPr>
          <w:rFonts w:ascii="Arial" w:hAnsi="Arial" w:cs="Arial"/>
          <w:kern w:val="20"/>
          <w:sz w:val="24"/>
          <w:szCs w:val="24"/>
          <w:lang w:eastAsia="de-DE"/>
        </w:rPr>
        <w:t>Coding, vocabulary and normalization standards</w:t>
      </w:r>
    </w:p>
    <w:p w14:paraId="4EF65471"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Infrastructure </w:t>
      </w:r>
      <w:r w:rsidRPr="00385C05">
        <w:rPr>
          <w:rFonts w:ascii="Arial" w:eastAsia="Cambria" w:hAnsi="Arial" w:cs="Arial"/>
        </w:rPr>
        <w:t xml:space="preserve">is in place to allow accurate and secure information exchange between information systems. </w:t>
      </w:r>
      <w:r w:rsidRPr="00385C05">
        <w:rPr>
          <w:rFonts w:ascii="Arial" w:hAnsi="Arial" w:cs="Arial"/>
        </w:rPr>
        <w:t>Trading partners have selected a methodology and specified how it is used.</w:t>
      </w:r>
    </w:p>
    <w:p w14:paraId="5B124EB0" w14:textId="77777777" w:rsidR="0002234A" w:rsidRPr="00385C05" w:rsidRDefault="0002234A" w:rsidP="005F2804">
      <w:pPr>
        <w:pStyle w:val="B1"/>
        <w:spacing w:before="60" w:after="60"/>
        <w:jc w:val="both"/>
        <w:rPr>
          <w:rFonts w:ascii="Arial" w:hAnsi="Arial" w:cs="Arial"/>
        </w:rPr>
      </w:pPr>
      <w:r w:rsidRPr="00385C05">
        <w:rPr>
          <w:rFonts w:ascii="Arial" w:hAnsi="Arial" w:cs="Arial"/>
        </w:rPr>
        <w:t>Both sending and receiving systems are in compliance with applicable federal, state, and local policies.</w:t>
      </w:r>
    </w:p>
    <w:p w14:paraId="68619565"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Reporting </w:t>
      </w:r>
      <w:r w:rsidR="00714FD7" w:rsidRPr="00385C05">
        <w:rPr>
          <w:rFonts w:ascii="Arial" w:hAnsi="Arial" w:cs="Arial"/>
        </w:rPr>
        <w:t>j</w:t>
      </w:r>
      <w:r w:rsidRPr="00385C05">
        <w:rPr>
          <w:rFonts w:ascii="Arial" w:hAnsi="Arial" w:cs="Arial"/>
        </w:rPr>
        <w:t xml:space="preserve">urisdictions securely access National Notifiable Disease data through a Public Health Surveillance System. </w:t>
      </w:r>
    </w:p>
    <w:p w14:paraId="02AD2D45"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The sending system contains sufficient National Notifiable Disease data to properly construct the National Notifiable </w:t>
      </w:r>
      <w:r w:rsidR="0053536F">
        <w:rPr>
          <w:rFonts w:ascii="Arial" w:hAnsi="Arial" w:cs="Arial"/>
        </w:rPr>
        <w:t>Case Notification</w:t>
      </w:r>
      <w:r w:rsidRPr="00385C05">
        <w:rPr>
          <w:rFonts w:ascii="Arial" w:hAnsi="Arial" w:cs="Arial"/>
        </w:rPr>
        <w:t>.</w:t>
      </w:r>
    </w:p>
    <w:p w14:paraId="48AE60EB" w14:textId="77777777" w:rsidR="0002234A" w:rsidRDefault="0002234A" w:rsidP="005F2804">
      <w:pPr>
        <w:pStyle w:val="B1"/>
        <w:spacing w:before="60" w:after="60"/>
        <w:jc w:val="both"/>
        <w:rPr>
          <w:rFonts w:ascii="Arial" w:hAnsi="Arial" w:cs="Arial"/>
        </w:rPr>
      </w:pPr>
      <w:r w:rsidRPr="00385C05">
        <w:rPr>
          <w:rFonts w:ascii="Arial" w:hAnsi="Arial" w:cs="Arial"/>
        </w:rPr>
        <w:t xml:space="preserve">External business rules are documented locally. </w:t>
      </w:r>
    </w:p>
    <w:p w14:paraId="64C901B2" w14:textId="77777777" w:rsidR="00025736" w:rsidRPr="00385C05" w:rsidRDefault="00025736" w:rsidP="005F2804">
      <w:pPr>
        <w:pStyle w:val="B1"/>
        <w:spacing w:beforeAutospacing="1" w:after="100" w:afterAutospacing="1"/>
        <w:jc w:val="both"/>
        <w:rPr>
          <w:rFonts w:ascii="Arial" w:hAnsi="Arial" w:cs="Arial"/>
        </w:rPr>
      </w:pPr>
      <w:r>
        <w:rPr>
          <w:rFonts w:ascii="Arial" w:hAnsi="Arial" w:cs="Arial"/>
        </w:rPr>
        <w:t>Methods for exception handling have been established.</w:t>
      </w:r>
    </w:p>
    <w:p w14:paraId="0E52F0D8" w14:textId="77777777" w:rsidR="0002234A" w:rsidRPr="00385C05" w:rsidRDefault="0002234A" w:rsidP="000D3A16">
      <w:pPr>
        <w:pStyle w:val="Heading3"/>
        <w:rPr>
          <w:lang w:eastAsia="de-DE"/>
        </w:rPr>
      </w:pPr>
      <w:bookmarkStart w:id="52" w:name="_Toc487203630"/>
      <w:r w:rsidRPr="00385C05">
        <w:rPr>
          <w:lang w:eastAsia="de-DE"/>
        </w:rPr>
        <w:t>Use Case Interactions</w:t>
      </w:r>
      <w:bookmarkEnd w:id="52"/>
    </w:p>
    <w:p w14:paraId="1EEE4684" w14:textId="77777777" w:rsidR="005F2804" w:rsidRPr="00385C05" w:rsidRDefault="0002234A" w:rsidP="00FD05AC">
      <w:p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 xml:space="preserve">The sequence diagram </w:t>
      </w:r>
      <w:r w:rsidR="000F7394">
        <w:rPr>
          <w:rFonts w:ascii="Arial" w:hAnsi="Arial" w:cs="Arial"/>
          <w:kern w:val="20"/>
          <w:sz w:val="24"/>
          <w:szCs w:val="24"/>
          <w:lang w:eastAsia="de-DE"/>
        </w:rPr>
        <w:t xml:space="preserve">that follows </w:t>
      </w:r>
      <w:r w:rsidRPr="00385C05">
        <w:rPr>
          <w:rFonts w:ascii="Arial" w:hAnsi="Arial" w:cs="Arial"/>
          <w:kern w:val="20"/>
          <w:sz w:val="24"/>
          <w:szCs w:val="24"/>
          <w:lang w:eastAsia="de-DE"/>
        </w:rPr>
        <w:t>illustrates the interactions between actors, and the order the interactions occur. Horizontal lines identify specific activity between systems. Solid lines represent National Notifiable Disease data transmitted using an ORU message and dotted lines represent return acknowledgements. Internal system functions (e.g., process incoming message) are shown as closed loops.</w:t>
      </w:r>
    </w:p>
    <w:p w14:paraId="36140AB3" w14:textId="77777777" w:rsidR="0002234A" w:rsidRPr="00385C05" w:rsidRDefault="0002234A" w:rsidP="00B86BF8">
      <w:pPr>
        <w:spacing w:before="100" w:beforeAutospacing="1" w:after="100" w:afterAutospacing="1"/>
        <w:rPr>
          <w:rFonts w:ascii="Arial" w:hAnsi="Arial" w:cs="Arial"/>
          <w:kern w:val="20"/>
          <w:sz w:val="24"/>
          <w:szCs w:val="24"/>
          <w:lang w:eastAsia="de-DE"/>
        </w:rPr>
      </w:pPr>
      <w:r w:rsidRPr="00385C05">
        <w:rPr>
          <w:rFonts w:ascii="Arial" w:hAnsi="Arial" w:cs="Arial"/>
          <w:kern w:val="20"/>
          <w:sz w:val="24"/>
          <w:szCs w:val="24"/>
          <w:lang w:eastAsia="de-DE"/>
        </w:rPr>
        <w:lastRenderedPageBreak/>
        <w:t xml:space="preserve">This figure is an overview of the interactions between the </w:t>
      </w: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Pr="00385C05">
        <w:rPr>
          <w:rFonts w:ascii="Arial" w:hAnsi="Arial" w:cs="Arial"/>
          <w:i/>
          <w:kern w:val="20"/>
          <w:sz w:val="24"/>
          <w:szCs w:val="24"/>
          <w:lang w:eastAsia="de-DE"/>
        </w:rPr>
        <w:t xml:space="preserve"> Sender</w:t>
      </w:r>
      <w:r w:rsidRPr="00385C05">
        <w:rPr>
          <w:rFonts w:ascii="Arial" w:hAnsi="Arial" w:cs="Arial"/>
          <w:kern w:val="20"/>
          <w:sz w:val="24"/>
          <w:szCs w:val="24"/>
          <w:lang w:eastAsia="de-DE"/>
        </w:rPr>
        <w:t xml:space="preserve"> and the </w:t>
      </w: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Receiver</w:t>
      </w:r>
      <w:r w:rsidRPr="00385C05">
        <w:rPr>
          <w:rFonts w:ascii="Arial" w:hAnsi="Arial" w:cs="Arial"/>
          <w:kern w:val="20"/>
          <w:sz w:val="24"/>
          <w:szCs w:val="24"/>
          <w:lang w:eastAsia="de-DE"/>
        </w:rPr>
        <w:t xml:space="preserve"> for National Notifiable </w:t>
      </w:r>
      <w:r w:rsidR="004F30C8">
        <w:rPr>
          <w:rFonts w:ascii="Arial" w:hAnsi="Arial" w:cs="Arial"/>
          <w:kern w:val="20"/>
          <w:sz w:val="24"/>
          <w:szCs w:val="24"/>
          <w:lang w:eastAsia="de-DE"/>
        </w:rPr>
        <w:t>Case Notification</w:t>
      </w:r>
      <w:r w:rsidRPr="00385C05">
        <w:rPr>
          <w:rFonts w:ascii="Arial" w:hAnsi="Arial" w:cs="Arial"/>
          <w:kern w:val="20"/>
          <w:sz w:val="24"/>
          <w:szCs w:val="24"/>
          <w:lang w:eastAsia="de-DE"/>
        </w:rPr>
        <w:t>.</w:t>
      </w:r>
    </w:p>
    <w:p w14:paraId="39EB3936" w14:textId="77777777" w:rsidR="00F9326D" w:rsidRDefault="00F039BE" w:rsidP="00B86BF8">
      <w:pPr>
        <w:keepNext/>
        <w:jc w:val="center"/>
      </w:pPr>
      <w:r>
        <w:rPr>
          <w:noProof/>
        </w:rPr>
        <w:drawing>
          <wp:inline distT="0" distB="0" distL="0" distR="0" wp14:anchorId="5B25CC82" wp14:editId="5423873E">
            <wp:extent cx="5218835" cy="2733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18835" cy="2733675"/>
                    </a:xfrm>
                    <a:prstGeom prst="rect">
                      <a:avLst/>
                    </a:prstGeom>
                  </pic:spPr>
                </pic:pic>
              </a:graphicData>
            </a:graphic>
          </wp:inline>
        </w:drawing>
      </w:r>
    </w:p>
    <w:p w14:paraId="0FFEB1B3" w14:textId="77777777" w:rsidR="0002234A" w:rsidRPr="00F9326D" w:rsidRDefault="0002234A" w:rsidP="00C86AD4">
      <w:pPr>
        <w:jc w:val="center"/>
        <w:rPr>
          <w:rFonts w:ascii="Arial" w:hAnsi="Arial" w:cs="Arial"/>
          <w:b/>
          <w:bCs/>
          <w:iCs/>
          <w:color w:val="000000"/>
          <w:sz w:val="20"/>
          <w:szCs w:val="20"/>
        </w:rPr>
      </w:pPr>
      <w:r w:rsidRPr="00385C05">
        <w:rPr>
          <w:rFonts w:ascii="Arial" w:hAnsi="Arial" w:cs="Arial"/>
          <w:b/>
          <w:bCs/>
          <w:iCs/>
          <w:color w:val="000000"/>
          <w:sz w:val="20"/>
          <w:szCs w:val="20"/>
        </w:rPr>
        <w:t xml:space="preserve">Figure </w:t>
      </w:r>
      <w:r w:rsidRPr="00385C05">
        <w:rPr>
          <w:rFonts w:ascii="Arial" w:hAnsi="Arial" w:cs="Arial"/>
          <w:b/>
          <w:bCs/>
          <w:iCs/>
          <w:color w:val="000000"/>
          <w:sz w:val="20"/>
          <w:szCs w:val="20"/>
        </w:rPr>
        <w:fldChar w:fldCharType="begin"/>
      </w:r>
      <w:r w:rsidRPr="00385C05">
        <w:rPr>
          <w:rFonts w:ascii="Arial" w:hAnsi="Arial" w:cs="Arial"/>
          <w:b/>
          <w:bCs/>
          <w:iCs/>
          <w:color w:val="000000"/>
          <w:sz w:val="20"/>
          <w:szCs w:val="20"/>
        </w:rPr>
        <w:instrText xml:space="preserve"> STYLEREF 1 \s </w:instrText>
      </w:r>
      <w:r w:rsidRPr="00385C05">
        <w:rPr>
          <w:rFonts w:ascii="Arial" w:hAnsi="Arial" w:cs="Arial"/>
          <w:b/>
          <w:bCs/>
          <w:iCs/>
          <w:color w:val="000000"/>
          <w:sz w:val="20"/>
          <w:szCs w:val="20"/>
        </w:rPr>
        <w:fldChar w:fldCharType="separate"/>
      </w:r>
      <w:r w:rsidR="00752738">
        <w:rPr>
          <w:rFonts w:ascii="Arial" w:hAnsi="Arial" w:cs="Arial"/>
          <w:b/>
          <w:bCs/>
          <w:iCs/>
          <w:noProof/>
          <w:color w:val="000000"/>
          <w:sz w:val="20"/>
          <w:szCs w:val="20"/>
        </w:rPr>
        <w:t>2</w:t>
      </w:r>
      <w:r w:rsidRPr="00385C05">
        <w:rPr>
          <w:rFonts w:ascii="Arial" w:hAnsi="Arial" w:cs="Arial"/>
          <w:b/>
          <w:bCs/>
          <w:iCs/>
          <w:color w:val="000000"/>
          <w:sz w:val="20"/>
          <w:szCs w:val="20"/>
        </w:rPr>
        <w:fldChar w:fldCharType="end"/>
      </w:r>
      <w:r w:rsidRPr="00385C05">
        <w:rPr>
          <w:rFonts w:ascii="Arial" w:hAnsi="Arial" w:cs="Arial"/>
          <w:b/>
          <w:bCs/>
          <w:iCs/>
          <w:color w:val="000000"/>
          <w:sz w:val="20"/>
          <w:szCs w:val="20"/>
        </w:rPr>
        <w:noBreakHyphen/>
      </w:r>
      <w:r w:rsidR="00717FB3">
        <w:rPr>
          <w:rFonts w:ascii="Arial" w:hAnsi="Arial" w:cs="Arial"/>
          <w:b/>
          <w:bCs/>
          <w:iCs/>
          <w:color w:val="000000"/>
          <w:sz w:val="20"/>
          <w:szCs w:val="20"/>
        </w:rPr>
        <w:t>2</w:t>
      </w:r>
      <w:r w:rsidRPr="00385C05">
        <w:rPr>
          <w:rFonts w:ascii="Arial" w:hAnsi="Arial" w:cs="Arial"/>
          <w:b/>
          <w:bCs/>
          <w:iCs/>
          <w:color w:val="000000"/>
          <w:sz w:val="20"/>
          <w:szCs w:val="20"/>
        </w:rPr>
        <w:t xml:space="preserve"> Simple Sequence Diagram</w:t>
      </w:r>
    </w:p>
    <w:p w14:paraId="38F3D4C7" w14:textId="77777777" w:rsidR="00CC4D5B" w:rsidRPr="00385C05" w:rsidRDefault="00CC4D5B">
      <w:pPr>
        <w:rPr>
          <w:rFonts w:ascii="Arial" w:eastAsia="Arial Unicode MS" w:hAnsi="Arial" w:cs="Arial"/>
          <w:b/>
          <w:bCs/>
          <w:caps/>
          <w:kern w:val="36"/>
          <w:sz w:val="24"/>
          <w:szCs w:val="24"/>
        </w:rPr>
      </w:pPr>
    </w:p>
    <w:p w14:paraId="7D36AB55" w14:textId="77777777" w:rsidR="00CC4D5B" w:rsidRPr="00385C05" w:rsidRDefault="00CC4D5B" w:rsidP="00C86AD4">
      <w:pPr>
        <w:jc w:val="center"/>
        <w:rPr>
          <w:rFonts w:ascii="Arial" w:eastAsia="Arial Unicode MS" w:hAnsi="Arial" w:cs="Arial"/>
          <w:b/>
          <w:bCs/>
          <w:caps/>
          <w:kern w:val="36"/>
          <w:sz w:val="24"/>
          <w:szCs w:val="24"/>
        </w:rPr>
        <w:sectPr w:rsidR="00CC4D5B" w:rsidRPr="00385C05" w:rsidSect="00447F12">
          <w:pgSz w:w="12240" w:h="15840" w:code="1"/>
          <w:pgMar w:top="1440" w:right="990" w:bottom="1440" w:left="1440" w:header="1152" w:footer="720" w:gutter="0"/>
          <w:cols w:space="720"/>
          <w:docGrid w:linePitch="360"/>
        </w:sectPr>
      </w:pPr>
    </w:p>
    <w:p w14:paraId="3557E24D" w14:textId="77777777" w:rsidR="00656FD7" w:rsidRPr="00385C05" w:rsidRDefault="00154B48" w:rsidP="000F7394">
      <w:pPr>
        <w:pStyle w:val="Heading1"/>
        <w:pageBreakBefore/>
        <w:ind w:left="360" w:hanging="360"/>
      </w:pPr>
      <w:bookmarkStart w:id="53" w:name="_Toc403064965"/>
      <w:bookmarkStart w:id="54" w:name="_Toc487203631"/>
      <w:bookmarkStart w:id="55" w:name="_Toc392072496"/>
      <w:bookmarkStart w:id="56" w:name="_Toc392515507"/>
      <w:bookmarkEnd w:id="7"/>
      <w:bookmarkEnd w:id="8"/>
      <w:r w:rsidRPr="00385C05">
        <w:lastRenderedPageBreak/>
        <w:t>MESSAGING INFRASTRUCTURE</w:t>
      </w:r>
      <w:bookmarkEnd w:id="53"/>
      <w:bookmarkEnd w:id="54"/>
      <w:r w:rsidRPr="00385C05">
        <w:t xml:space="preserve"> </w:t>
      </w:r>
      <w:bookmarkEnd w:id="55"/>
      <w:bookmarkEnd w:id="56"/>
    </w:p>
    <w:p w14:paraId="079178B8" w14:textId="77777777" w:rsidR="001830AD" w:rsidRPr="00385C05" w:rsidRDefault="00C33087" w:rsidP="000F7394">
      <w:pPr>
        <w:spacing w:before="240" w:after="100" w:afterAutospacing="1"/>
        <w:jc w:val="both"/>
        <w:rPr>
          <w:rFonts w:ascii="Arial" w:hAnsi="Arial" w:cs="Arial"/>
          <w:sz w:val="24"/>
          <w:szCs w:val="24"/>
        </w:rPr>
      </w:pPr>
      <w:r w:rsidRPr="00385C05">
        <w:rPr>
          <w:rFonts w:ascii="Arial" w:hAnsi="Arial" w:cs="Arial"/>
          <w:sz w:val="24"/>
          <w:szCs w:val="24"/>
        </w:rPr>
        <w:t xml:space="preserve">HL7 (Health Level Seven) </w:t>
      </w:r>
      <w:r w:rsidR="00E3134E" w:rsidRPr="00385C05">
        <w:rPr>
          <w:rFonts w:ascii="Arial" w:hAnsi="Arial" w:cs="Arial"/>
          <w:sz w:val="24"/>
          <w:szCs w:val="24"/>
        </w:rPr>
        <w:t>V</w:t>
      </w:r>
      <w:r w:rsidRPr="00385C05">
        <w:rPr>
          <w:rFonts w:ascii="Arial" w:hAnsi="Arial" w:cs="Arial"/>
          <w:sz w:val="24"/>
          <w:szCs w:val="24"/>
        </w:rPr>
        <w:t>ersion 2 is the most widely used standard for computer communication of patient information in the U</w:t>
      </w:r>
      <w:r w:rsidR="00BF3D2C">
        <w:rPr>
          <w:rFonts w:ascii="Arial" w:hAnsi="Arial" w:cs="Arial"/>
          <w:sz w:val="24"/>
          <w:szCs w:val="24"/>
        </w:rPr>
        <w:t>.</w:t>
      </w:r>
      <w:r w:rsidRPr="00385C05">
        <w:rPr>
          <w:rFonts w:ascii="Arial" w:hAnsi="Arial" w:cs="Arial"/>
          <w:sz w:val="24"/>
          <w:szCs w:val="24"/>
        </w:rPr>
        <w:t>S</w:t>
      </w:r>
      <w:r w:rsidR="00BF3D2C">
        <w:rPr>
          <w:rFonts w:ascii="Arial" w:hAnsi="Arial" w:cs="Arial"/>
          <w:sz w:val="24"/>
          <w:szCs w:val="24"/>
        </w:rPr>
        <w:t>.</w:t>
      </w:r>
      <w:r w:rsidRPr="00385C05">
        <w:rPr>
          <w:rFonts w:ascii="Arial" w:hAnsi="Arial" w:cs="Arial"/>
          <w:sz w:val="24"/>
          <w:szCs w:val="24"/>
        </w:rPr>
        <w:t xml:space="preserve"> </w:t>
      </w:r>
      <w:r w:rsidR="00BF3D2C">
        <w:rPr>
          <w:rFonts w:ascii="Arial" w:hAnsi="Arial" w:cs="Arial"/>
          <w:sz w:val="24"/>
          <w:szCs w:val="24"/>
        </w:rPr>
        <w:t>h</w:t>
      </w:r>
      <w:r w:rsidRPr="00385C05">
        <w:rPr>
          <w:rFonts w:ascii="Arial" w:hAnsi="Arial" w:cs="Arial"/>
          <w:sz w:val="24"/>
          <w:szCs w:val="24"/>
        </w:rPr>
        <w:t>ealthc</w:t>
      </w:r>
      <w:r w:rsidR="008619B6" w:rsidRPr="00385C05">
        <w:rPr>
          <w:rFonts w:ascii="Arial" w:hAnsi="Arial" w:cs="Arial"/>
          <w:sz w:val="24"/>
          <w:szCs w:val="24"/>
        </w:rPr>
        <w:t>are industry today.</w:t>
      </w:r>
      <w:r w:rsidR="00765C6D" w:rsidRPr="00385C05">
        <w:rPr>
          <w:rFonts w:ascii="Arial" w:hAnsi="Arial" w:cs="Arial"/>
          <w:sz w:val="24"/>
          <w:szCs w:val="24"/>
        </w:rPr>
        <w:t xml:space="preserve"> </w:t>
      </w:r>
      <w:r w:rsidRPr="00385C05">
        <w:rPr>
          <w:rFonts w:ascii="Arial" w:hAnsi="Arial" w:cs="Arial"/>
          <w:sz w:val="24"/>
          <w:szCs w:val="24"/>
        </w:rPr>
        <w:t xml:space="preserve">This </w:t>
      </w:r>
      <w:r w:rsidR="00A2040D" w:rsidRPr="00B73017">
        <w:rPr>
          <w:rFonts w:ascii="Arial" w:hAnsi="Arial" w:cs="Arial"/>
          <w:sz w:val="24"/>
          <w:szCs w:val="24"/>
        </w:rPr>
        <w:t>specification</w:t>
      </w:r>
      <w:r w:rsidRPr="00385C05">
        <w:rPr>
          <w:rFonts w:ascii="Arial" w:hAnsi="Arial" w:cs="Arial"/>
          <w:sz w:val="24"/>
          <w:szCs w:val="24"/>
        </w:rPr>
        <w:t xml:space="preserve"> is based on the HL7 version </w:t>
      </w:r>
      <w:r w:rsidR="002A30BF" w:rsidRPr="00385C05">
        <w:rPr>
          <w:rFonts w:ascii="Arial" w:hAnsi="Arial" w:cs="Arial"/>
          <w:sz w:val="24"/>
          <w:szCs w:val="24"/>
        </w:rPr>
        <w:t xml:space="preserve">2.5.1 </w:t>
      </w:r>
      <w:r w:rsidR="00F77455" w:rsidRPr="00385C05">
        <w:rPr>
          <w:rFonts w:ascii="Arial" w:hAnsi="Arial" w:cs="Arial"/>
          <w:sz w:val="24"/>
          <w:szCs w:val="24"/>
        </w:rPr>
        <w:t>messaging</w:t>
      </w:r>
      <w:r w:rsidRPr="00385C05">
        <w:rPr>
          <w:rFonts w:ascii="Arial" w:hAnsi="Arial" w:cs="Arial"/>
          <w:sz w:val="24"/>
          <w:szCs w:val="24"/>
        </w:rPr>
        <w:t xml:space="preserve"> standard, published by Health Level Seven International, Inc., and approved as an </w:t>
      </w:r>
      <w:r w:rsidR="00BF3D2C" w:rsidRPr="00BF3D2C">
        <w:rPr>
          <w:rFonts w:ascii="Arial" w:hAnsi="Arial" w:cs="Arial"/>
          <w:sz w:val="24"/>
          <w:szCs w:val="24"/>
        </w:rPr>
        <w:t xml:space="preserve">American National Standards Institute </w:t>
      </w:r>
      <w:r w:rsidR="00BF3D2C">
        <w:rPr>
          <w:rFonts w:ascii="Arial" w:hAnsi="Arial" w:cs="Arial"/>
          <w:sz w:val="24"/>
          <w:szCs w:val="24"/>
        </w:rPr>
        <w:t>(</w:t>
      </w:r>
      <w:r w:rsidRPr="00385C05">
        <w:rPr>
          <w:rFonts w:ascii="Arial" w:hAnsi="Arial" w:cs="Arial"/>
          <w:sz w:val="24"/>
          <w:szCs w:val="24"/>
        </w:rPr>
        <w:t>ANSI</w:t>
      </w:r>
      <w:r w:rsidR="00BF3D2C">
        <w:rPr>
          <w:rFonts w:ascii="Arial" w:hAnsi="Arial" w:cs="Arial"/>
          <w:sz w:val="24"/>
          <w:szCs w:val="24"/>
        </w:rPr>
        <w:t>)</w:t>
      </w:r>
      <w:r w:rsidRPr="00385C05">
        <w:rPr>
          <w:rFonts w:ascii="Arial" w:hAnsi="Arial" w:cs="Arial"/>
          <w:sz w:val="24"/>
          <w:szCs w:val="24"/>
        </w:rPr>
        <w:t xml:space="preserve"> standard on February 21, 2007, as an update to the version 2.5 standard released in 2003.</w:t>
      </w:r>
      <w:r w:rsidR="00765C6D" w:rsidRPr="00385C05">
        <w:rPr>
          <w:rFonts w:ascii="Arial" w:hAnsi="Arial" w:cs="Arial"/>
          <w:sz w:val="24"/>
          <w:szCs w:val="24"/>
        </w:rPr>
        <w:t xml:space="preserve"> </w:t>
      </w:r>
      <w:r w:rsidRPr="00385C05">
        <w:rPr>
          <w:rFonts w:ascii="Arial" w:hAnsi="Arial" w:cs="Arial"/>
          <w:sz w:val="24"/>
          <w:szCs w:val="24"/>
        </w:rPr>
        <w:t>This section describes the message</w:t>
      </w:r>
      <w:r w:rsidR="0024299E" w:rsidRPr="00385C05">
        <w:rPr>
          <w:rFonts w:ascii="Arial" w:hAnsi="Arial" w:cs="Arial"/>
          <w:sz w:val="24"/>
          <w:szCs w:val="24"/>
        </w:rPr>
        <w:t xml:space="preserve"> </w:t>
      </w:r>
      <w:r w:rsidRPr="00385C05">
        <w:rPr>
          <w:rFonts w:ascii="Arial" w:hAnsi="Arial" w:cs="Arial"/>
          <w:sz w:val="24"/>
          <w:szCs w:val="24"/>
        </w:rPr>
        <w:t>used for</w:t>
      </w:r>
      <w:r w:rsidR="006656C2" w:rsidRPr="00385C05">
        <w:rPr>
          <w:rFonts w:ascii="Arial" w:hAnsi="Arial" w:cs="Arial"/>
          <w:sz w:val="24"/>
          <w:szCs w:val="24"/>
        </w:rPr>
        <w:t xml:space="preserve"> </w:t>
      </w:r>
      <w:r w:rsidR="0024299E" w:rsidRPr="00385C05">
        <w:rPr>
          <w:rFonts w:ascii="Arial" w:hAnsi="Arial" w:cs="Arial"/>
          <w:sz w:val="24"/>
          <w:szCs w:val="24"/>
        </w:rPr>
        <w:t>Case Notification to CDC</w:t>
      </w:r>
      <w:r w:rsidRPr="00385C05">
        <w:rPr>
          <w:rFonts w:ascii="Arial" w:hAnsi="Arial" w:cs="Arial"/>
          <w:sz w:val="24"/>
          <w:szCs w:val="24"/>
        </w:rPr>
        <w:t>, and includes a very brief introduction to HL7 terms and concepts.</w:t>
      </w:r>
      <w:r w:rsidR="00765C6D" w:rsidRPr="00385C05">
        <w:rPr>
          <w:rFonts w:ascii="Arial" w:hAnsi="Arial" w:cs="Arial"/>
          <w:sz w:val="24"/>
          <w:szCs w:val="24"/>
        </w:rPr>
        <w:t xml:space="preserve"> </w:t>
      </w:r>
      <w:r w:rsidRPr="00385C05">
        <w:rPr>
          <w:rFonts w:ascii="Arial" w:hAnsi="Arial" w:cs="Arial"/>
          <w:sz w:val="24"/>
          <w:szCs w:val="24"/>
        </w:rPr>
        <w:t>The reader is referred to the full HL7 version 2.5.1 Standard for complete information and details of this background.</w:t>
      </w:r>
    </w:p>
    <w:p w14:paraId="72D0EF07" w14:textId="77777777" w:rsidR="00C33087" w:rsidRPr="00385C05" w:rsidRDefault="00C33087" w:rsidP="000D3A16">
      <w:pPr>
        <w:pStyle w:val="Heading2"/>
      </w:pPr>
      <w:bookmarkStart w:id="57" w:name="_Toc281400968"/>
      <w:bookmarkStart w:id="58" w:name="_Toc288480254"/>
      <w:bookmarkStart w:id="59" w:name="_Toc403064966"/>
      <w:bookmarkStart w:id="60" w:name="_Toc487203632"/>
      <w:bookmarkStart w:id="61" w:name="_Toc392515508"/>
      <w:r w:rsidRPr="00385C05">
        <w:t>Basic HL7 Terms</w:t>
      </w:r>
      <w:bookmarkEnd w:id="57"/>
      <w:bookmarkEnd w:id="58"/>
      <w:bookmarkEnd w:id="59"/>
      <w:bookmarkEnd w:id="60"/>
      <w:r w:rsidRPr="00385C05">
        <w:t xml:space="preserve"> </w:t>
      </w:r>
      <w:bookmarkEnd w:id="61"/>
    </w:p>
    <w:tbl>
      <w:tblPr>
        <w:tblW w:w="951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955"/>
        <w:gridCol w:w="7560"/>
      </w:tblGrid>
      <w:tr w:rsidR="00C33087" w:rsidRPr="00385C05" w14:paraId="3879E2F3" w14:textId="77777777" w:rsidTr="00BB24F2">
        <w:trPr>
          <w:tblHeader/>
          <w:jc w:val="center"/>
        </w:trPr>
        <w:tc>
          <w:tcPr>
            <w:tcW w:w="9515" w:type="dxa"/>
            <w:gridSpan w:val="2"/>
            <w:shd w:val="clear" w:color="auto" w:fill="E6E6E6"/>
            <w:vAlign w:val="center"/>
          </w:tcPr>
          <w:p w14:paraId="546EC49F" w14:textId="77777777" w:rsidR="00C33087" w:rsidRPr="00385C05" w:rsidRDefault="00C33087" w:rsidP="00D51BD4">
            <w:pPr>
              <w:pStyle w:val="TABLEHEADING"/>
              <w:rPr>
                <w:rFonts w:ascii="Arial" w:hAnsi="Arial" w:cs="Arial"/>
              </w:rPr>
            </w:pPr>
            <w:r w:rsidRPr="00385C05">
              <w:rPr>
                <w:rFonts w:ascii="Arial" w:hAnsi="Arial" w:cs="Arial"/>
              </w:rPr>
              <w:t xml:space="preserve">Table </w:t>
            </w:r>
            <w:r w:rsidR="00D51BD4" w:rsidRPr="00385C05">
              <w:rPr>
                <w:rFonts w:ascii="Arial" w:hAnsi="Arial" w:cs="Arial"/>
              </w:rPr>
              <w:t>3</w:t>
            </w:r>
            <w:r w:rsidR="006D3D5E">
              <w:rPr>
                <w:rFonts w:ascii="Arial" w:hAnsi="Arial" w:cs="Arial"/>
              </w:rPr>
              <w:t>.</w:t>
            </w:r>
            <w:r w:rsidRPr="00385C05">
              <w:rPr>
                <w:rFonts w:ascii="Arial" w:hAnsi="Arial" w:cs="Arial"/>
              </w:rPr>
              <w:t>1</w:t>
            </w:r>
            <w:r w:rsidR="00F77455" w:rsidRPr="00385C05">
              <w:rPr>
                <w:rFonts w:ascii="Arial" w:hAnsi="Arial" w:cs="Arial"/>
              </w:rPr>
              <w:t>:</w:t>
            </w:r>
            <w:r w:rsidR="00765C6D" w:rsidRPr="00385C05">
              <w:rPr>
                <w:rFonts w:ascii="Arial" w:hAnsi="Arial" w:cs="Arial"/>
              </w:rPr>
              <w:t xml:space="preserve"> </w:t>
            </w:r>
            <w:r w:rsidRPr="00385C05">
              <w:rPr>
                <w:rFonts w:ascii="Arial" w:hAnsi="Arial" w:cs="Arial"/>
              </w:rPr>
              <w:t>BASIC HL7 TERMS</w:t>
            </w:r>
          </w:p>
        </w:tc>
      </w:tr>
      <w:tr w:rsidR="00C33087" w:rsidRPr="00385C05" w14:paraId="0E1A9743" w14:textId="77777777" w:rsidTr="00B614DB">
        <w:trPr>
          <w:tblHeader/>
          <w:jc w:val="center"/>
        </w:trPr>
        <w:tc>
          <w:tcPr>
            <w:tcW w:w="1955" w:type="dxa"/>
            <w:shd w:val="clear" w:color="auto" w:fill="F3F3F3"/>
          </w:tcPr>
          <w:p w14:paraId="3704604A" w14:textId="77777777" w:rsidR="00C33087" w:rsidRPr="00385C05" w:rsidRDefault="00E10CBC" w:rsidP="00B614DB">
            <w:pPr>
              <w:pStyle w:val="TableHeading2"/>
              <w:jc w:val="left"/>
              <w:rPr>
                <w:rFonts w:ascii="Arial" w:hAnsi="Arial" w:cs="Arial"/>
              </w:rPr>
            </w:pPr>
            <w:r w:rsidRPr="00385C05">
              <w:rPr>
                <w:rFonts w:ascii="Arial" w:hAnsi="Arial" w:cs="Arial"/>
              </w:rPr>
              <w:t>Term</w:t>
            </w:r>
          </w:p>
        </w:tc>
        <w:tc>
          <w:tcPr>
            <w:tcW w:w="7560" w:type="dxa"/>
            <w:shd w:val="clear" w:color="auto" w:fill="F3F3F3"/>
          </w:tcPr>
          <w:p w14:paraId="3DEED2D2" w14:textId="77777777" w:rsidR="00C33087" w:rsidRPr="00385C05" w:rsidRDefault="00C33087" w:rsidP="00B614DB">
            <w:pPr>
              <w:pStyle w:val="TableHeading2"/>
              <w:jc w:val="left"/>
              <w:rPr>
                <w:rFonts w:ascii="Arial" w:hAnsi="Arial" w:cs="Arial"/>
              </w:rPr>
            </w:pPr>
            <w:r w:rsidRPr="00385C05">
              <w:rPr>
                <w:rFonts w:ascii="Arial" w:hAnsi="Arial" w:cs="Arial"/>
              </w:rPr>
              <w:t>Definition</w:t>
            </w:r>
          </w:p>
        </w:tc>
      </w:tr>
      <w:tr w:rsidR="00C33087" w:rsidRPr="00385C05" w14:paraId="4B7EB311" w14:textId="77777777" w:rsidTr="00BB24F2">
        <w:trPr>
          <w:jc w:val="center"/>
        </w:trPr>
        <w:tc>
          <w:tcPr>
            <w:tcW w:w="1955" w:type="dxa"/>
          </w:tcPr>
          <w:p w14:paraId="2D299811"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Message</w:t>
            </w:r>
          </w:p>
        </w:tc>
        <w:tc>
          <w:tcPr>
            <w:tcW w:w="7560" w:type="dxa"/>
          </w:tcPr>
          <w:p w14:paraId="2FBB9CE4"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message is the entire unit of data transferred between systems in a single transmission. It is a series of segments in a defined sequence, with a message type and a trigger event. </w:t>
            </w:r>
          </w:p>
        </w:tc>
      </w:tr>
      <w:tr w:rsidR="00C33087" w:rsidRPr="00385C05" w14:paraId="54274D6D" w14:textId="77777777" w:rsidTr="00BB24F2">
        <w:trPr>
          <w:jc w:val="center"/>
        </w:trPr>
        <w:tc>
          <w:tcPr>
            <w:tcW w:w="1955" w:type="dxa"/>
          </w:tcPr>
          <w:p w14:paraId="56A85DA7"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Segment</w:t>
            </w:r>
          </w:p>
        </w:tc>
        <w:tc>
          <w:tcPr>
            <w:tcW w:w="7560" w:type="dxa"/>
          </w:tcPr>
          <w:p w14:paraId="141DBEA4"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segment is a logical grouping of data fields. Segments within a defined message may be required or optional and may occur only once or may be allowed to repeat. Each segment is named and is identified by a segment ID, a unique </w:t>
            </w:r>
            <w:r w:rsidR="00E71910" w:rsidRPr="00385C05">
              <w:rPr>
                <w:rFonts w:ascii="Arial" w:hAnsi="Arial" w:cs="Arial"/>
                <w:sz w:val="20"/>
                <w:szCs w:val="20"/>
              </w:rPr>
              <w:t>three</w:t>
            </w:r>
            <w:r w:rsidRPr="00385C05">
              <w:rPr>
                <w:rFonts w:ascii="Arial" w:hAnsi="Arial" w:cs="Arial"/>
                <w:sz w:val="20"/>
                <w:szCs w:val="20"/>
              </w:rPr>
              <w:t xml:space="preserve">-character code. </w:t>
            </w:r>
          </w:p>
        </w:tc>
      </w:tr>
      <w:tr w:rsidR="00C33087" w:rsidRPr="00385C05" w14:paraId="6A2C3DE3" w14:textId="77777777" w:rsidTr="00BB24F2">
        <w:trPr>
          <w:jc w:val="center"/>
        </w:trPr>
        <w:tc>
          <w:tcPr>
            <w:tcW w:w="1955" w:type="dxa"/>
          </w:tcPr>
          <w:p w14:paraId="02D2431D"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Field</w:t>
            </w:r>
          </w:p>
        </w:tc>
        <w:tc>
          <w:tcPr>
            <w:tcW w:w="7560" w:type="dxa"/>
          </w:tcPr>
          <w:p w14:paraId="57657451"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A field is a string of characters. Each field has an element name</w:t>
            </w:r>
            <w:r w:rsidR="000B2BB5" w:rsidRPr="00385C05">
              <w:rPr>
                <w:rFonts w:ascii="Arial" w:hAnsi="Arial" w:cs="Arial"/>
                <w:sz w:val="20"/>
                <w:szCs w:val="20"/>
              </w:rPr>
              <w:t xml:space="preserve">. </w:t>
            </w:r>
            <w:r w:rsidR="00E71910" w:rsidRPr="00385C05">
              <w:rPr>
                <w:rFonts w:ascii="Arial" w:hAnsi="Arial" w:cs="Arial"/>
                <w:sz w:val="20"/>
                <w:szCs w:val="20"/>
              </w:rPr>
              <w:t>The segment it is in and its sequence within the segment identify each field</w:t>
            </w:r>
            <w:r w:rsidRPr="00385C05">
              <w:rPr>
                <w:rFonts w:ascii="Arial" w:hAnsi="Arial" w:cs="Arial"/>
                <w:sz w:val="20"/>
                <w:szCs w:val="20"/>
              </w:rPr>
              <w:t xml:space="preserve">. Usage and cardinality requirements are defined in the Segment Definitions. </w:t>
            </w:r>
          </w:p>
        </w:tc>
      </w:tr>
      <w:tr w:rsidR="00C33087" w:rsidRPr="00385C05" w14:paraId="2863ABD2" w14:textId="77777777" w:rsidTr="00BB24F2">
        <w:trPr>
          <w:jc w:val="center"/>
        </w:trPr>
        <w:tc>
          <w:tcPr>
            <w:tcW w:w="1955" w:type="dxa"/>
          </w:tcPr>
          <w:p w14:paraId="3E4F24FA"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Component</w:t>
            </w:r>
          </w:p>
        </w:tc>
        <w:tc>
          <w:tcPr>
            <w:tcW w:w="7560" w:type="dxa"/>
          </w:tcPr>
          <w:p w14:paraId="7D4A59CB"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component is one of a logical grouping of items that comprise the contents of a coded or composite field. Within a field having several components, not all components are necessarily required to be populated. </w:t>
            </w:r>
          </w:p>
        </w:tc>
      </w:tr>
      <w:tr w:rsidR="00C33087" w:rsidRPr="00385C05" w14:paraId="475CE90F" w14:textId="77777777" w:rsidTr="00BB24F2">
        <w:trPr>
          <w:jc w:val="center"/>
        </w:trPr>
        <w:tc>
          <w:tcPr>
            <w:tcW w:w="1955" w:type="dxa"/>
          </w:tcPr>
          <w:p w14:paraId="12C3607F"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Data</w:t>
            </w:r>
            <w:r w:rsidR="00DA0CE8" w:rsidRPr="00385C05">
              <w:rPr>
                <w:rFonts w:cs="Arial"/>
                <w:bCs/>
                <w:color w:val="000000"/>
                <w:sz w:val="20"/>
                <w:szCs w:val="20"/>
              </w:rPr>
              <w:t xml:space="preserve"> </w:t>
            </w:r>
            <w:r w:rsidRPr="00385C05">
              <w:rPr>
                <w:rFonts w:cs="Arial"/>
                <w:bCs/>
                <w:color w:val="000000"/>
                <w:sz w:val="20"/>
                <w:szCs w:val="20"/>
              </w:rPr>
              <w:t>type</w:t>
            </w:r>
          </w:p>
        </w:tc>
        <w:tc>
          <w:tcPr>
            <w:tcW w:w="7560" w:type="dxa"/>
          </w:tcPr>
          <w:p w14:paraId="6C59AD5E"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data type restricts the contents and format of the data field. Data types are given a </w:t>
            </w:r>
            <w:r w:rsidR="00E71910" w:rsidRPr="00385C05">
              <w:rPr>
                <w:rFonts w:ascii="Arial" w:hAnsi="Arial" w:cs="Arial"/>
                <w:sz w:val="20"/>
                <w:szCs w:val="20"/>
              </w:rPr>
              <w:t>two</w:t>
            </w:r>
            <w:r w:rsidRPr="00385C05">
              <w:rPr>
                <w:rFonts w:ascii="Arial" w:hAnsi="Arial" w:cs="Arial"/>
                <w:sz w:val="20"/>
                <w:szCs w:val="20"/>
              </w:rPr>
              <w:t xml:space="preserve">- or </w:t>
            </w:r>
            <w:r w:rsidR="00E71910" w:rsidRPr="00385C05">
              <w:rPr>
                <w:rFonts w:ascii="Arial" w:hAnsi="Arial" w:cs="Arial"/>
                <w:sz w:val="20"/>
                <w:szCs w:val="20"/>
              </w:rPr>
              <w:t>three</w:t>
            </w:r>
            <w:r w:rsidRPr="00385C05">
              <w:rPr>
                <w:rFonts w:ascii="Arial" w:hAnsi="Arial" w:cs="Arial"/>
                <w:sz w:val="20"/>
                <w:szCs w:val="20"/>
              </w:rPr>
              <w:t xml:space="preserve">-letter code. Some data types are coded or composite types with several components. The applicable HL7 data type is listed in each field definition. </w:t>
            </w:r>
          </w:p>
        </w:tc>
      </w:tr>
      <w:tr w:rsidR="00C33087" w:rsidRPr="00385C05" w14:paraId="3BC54544" w14:textId="77777777" w:rsidTr="00BB24F2">
        <w:trPr>
          <w:jc w:val="center"/>
        </w:trPr>
        <w:tc>
          <w:tcPr>
            <w:tcW w:w="1955" w:type="dxa"/>
          </w:tcPr>
          <w:p w14:paraId="5265AC4E" w14:textId="77777777" w:rsidR="00C33087" w:rsidRPr="00385C05" w:rsidRDefault="00CC0176" w:rsidP="0046019E">
            <w:pPr>
              <w:pStyle w:val="TableText"/>
              <w:jc w:val="left"/>
              <w:rPr>
                <w:rFonts w:cs="Arial"/>
                <w:bCs/>
                <w:color w:val="000000"/>
                <w:sz w:val="20"/>
                <w:szCs w:val="20"/>
              </w:rPr>
            </w:pPr>
            <w:r w:rsidRPr="00385C05">
              <w:rPr>
                <w:rFonts w:cs="Arial"/>
                <w:bCs/>
                <w:color w:val="000000"/>
                <w:sz w:val="20"/>
                <w:szCs w:val="20"/>
              </w:rPr>
              <w:t>Delimiters</w:t>
            </w:r>
          </w:p>
        </w:tc>
        <w:tc>
          <w:tcPr>
            <w:tcW w:w="7560" w:type="dxa"/>
          </w:tcPr>
          <w:p w14:paraId="21900D98" w14:textId="77777777" w:rsidR="00C33087" w:rsidRPr="00385C05" w:rsidRDefault="00CC0176" w:rsidP="00206A8F">
            <w:pPr>
              <w:pStyle w:val="Default"/>
              <w:spacing w:before="120" w:after="120" w:line="240" w:lineRule="auto"/>
              <w:jc w:val="left"/>
              <w:rPr>
                <w:rFonts w:ascii="Arial" w:hAnsi="Arial" w:cs="Arial"/>
                <w:sz w:val="20"/>
                <w:szCs w:val="20"/>
              </w:rPr>
            </w:pPr>
            <w:r w:rsidRPr="00385C05">
              <w:rPr>
                <w:rFonts w:ascii="Arial" w:hAnsi="Arial" w:cs="Arial"/>
                <w:sz w:val="20"/>
                <w:szCs w:val="20"/>
              </w:rPr>
              <w:t xml:space="preserve">The delimiter values are defined in MSH-1 and MSH-2 and are used throughout the message. The default delimiters are: </w:t>
            </w:r>
          </w:p>
          <w:p w14:paraId="2E665138"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 Field Separator </w:t>
            </w:r>
          </w:p>
          <w:p w14:paraId="26469262"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Component Separator </w:t>
            </w:r>
          </w:p>
          <w:p w14:paraId="7C6A868D"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&amp; - Sub-Component Separator </w:t>
            </w:r>
          </w:p>
          <w:p w14:paraId="1DB8BDF8"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Repetition Separator </w:t>
            </w:r>
          </w:p>
          <w:p w14:paraId="535C988D" w14:textId="77777777" w:rsidR="001830AD" w:rsidRDefault="0046019E" w:rsidP="000F7394">
            <w:pPr>
              <w:pStyle w:val="TableText"/>
              <w:keepNext/>
              <w:spacing w:before="60" w:after="0" w:line="240" w:lineRule="auto"/>
              <w:ind w:left="576"/>
              <w:jc w:val="left"/>
              <w:rPr>
                <w:rFonts w:cs="Arial"/>
                <w:color w:val="000000"/>
                <w:sz w:val="20"/>
                <w:szCs w:val="20"/>
              </w:rPr>
            </w:pPr>
            <w:r w:rsidRPr="00385C05">
              <w:rPr>
                <w:rFonts w:cs="Arial"/>
                <w:color w:val="000000"/>
                <w:sz w:val="20"/>
                <w:szCs w:val="20"/>
              </w:rPr>
              <w:t xml:space="preserve"> </w:t>
            </w:r>
            <w:r w:rsidR="00CC0176" w:rsidRPr="00385C05">
              <w:rPr>
                <w:rFonts w:cs="Arial"/>
                <w:color w:val="000000"/>
                <w:sz w:val="20"/>
                <w:szCs w:val="20"/>
              </w:rPr>
              <w:t>\</w:t>
            </w:r>
            <w:r w:rsidR="00765C6D" w:rsidRPr="00385C05">
              <w:rPr>
                <w:rFonts w:cs="Arial"/>
                <w:color w:val="000000"/>
                <w:sz w:val="20"/>
                <w:szCs w:val="20"/>
              </w:rPr>
              <w:t xml:space="preserve"> </w:t>
            </w:r>
            <w:r w:rsidR="00CC0176" w:rsidRPr="00385C05">
              <w:rPr>
                <w:rFonts w:cs="Arial"/>
                <w:color w:val="000000"/>
                <w:sz w:val="20"/>
                <w:szCs w:val="20"/>
              </w:rPr>
              <w:t xml:space="preserve">- Escape Character </w:t>
            </w:r>
          </w:p>
          <w:p w14:paraId="225541AD" w14:textId="77777777" w:rsidR="000F7394" w:rsidRPr="00385C05" w:rsidRDefault="000F7394" w:rsidP="000F7394">
            <w:pPr>
              <w:pStyle w:val="TableText"/>
              <w:keepNext/>
              <w:spacing w:before="0" w:after="0" w:line="240" w:lineRule="auto"/>
              <w:ind w:left="576"/>
              <w:jc w:val="left"/>
              <w:rPr>
                <w:rFonts w:cs="Arial"/>
                <w:sz w:val="20"/>
                <w:szCs w:val="20"/>
              </w:rPr>
            </w:pPr>
          </w:p>
        </w:tc>
      </w:tr>
    </w:tbl>
    <w:p w14:paraId="19FF1D1E" w14:textId="77777777" w:rsidR="000D7AEB" w:rsidRPr="00385C05" w:rsidRDefault="000D7AEB" w:rsidP="000D3A16">
      <w:pPr>
        <w:pStyle w:val="Heading2"/>
      </w:pPr>
      <w:bookmarkStart w:id="62" w:name="_Toc281333145"/>
      <w:bookmarkStart w:id="63" w:name="_Toc487203633"/>
      <w:bookmarkStart w:id="64" w:name="_Toc403064967"/>
      <w:bookmarkEnd w:id="62"/>
      <w:r w:rsidRPr="00385C05">
        <w:lastRenderedPageBreak/>
        <w:t>Message Element Attributes</w:t>
      </w:r>
      <w:bookmarkEnd w:id="63"/>
    </w:p>
    <w:p w14:paraId="6B0CD273" w14:textId="77777777" w:rsidR="000D7AEB" w:rsidRPr="00385C05" w:rsidRDefault="000D7AEB" w:rsidP="000F7394">
      <w:pPr>
        <w:spacing w:before="120" w:after="100" w:afterAutospacing="1"/>
        <w:jc w:val="both"/>
        <w:rPr>
          <w:rFonts w:ascii="Arial" w:hAnsi="Arial" w:cs="Arial"/>
          <w:sz w:val="24"/>
          <w:szCs w:val="24"/>
        </w:rPr>
      </w:pPr>
      <w:r w:rsidRPr="00385C05">
        <w:rPr>
          <w:rFonts w:ascii="Arial" w:hAnsi="Arial" w:cs="Arial"/>
          <w:sz w:val="24"/>
          <w:szCs w:val="24"/>
        </w:rPr>
        <w:t>The following table describes the various attributes used by this</w:t>
      </w:r>
      <w:r w:rsidR="00A2040D">
        <w:rPr>
          <w:rFonts w:ascii="Arial" w:hAnsi="Arial" w:cs="Arial"/>
          <w:sz w:val="24"/>
          <w:szCs w:val="24"/>
        </w:rPr>
        <w:t xml:space="preserve"> </w:t>
      </w:r>
      <w:r w:rsidR="00A2040D" w:rsidRPr="00A2040D">
        <w:rPr>
          <w:rFonts w:ascii="Arial" w:hAnsi="Arial" w:cs="Arial"/>
          <w:sz w:val="24"/>
          <w:szCs w:val="24"/>
        </w:rPr>
        <w:t>specification</w:t>
      </w:r>
      <w:r w:rsidRPr="00385C05">
        <w:rPr>
          <w:rFonts w:ascii="Arial" w:hAnsi="Arial" w:cs="Arial"/>
          <w:sz w:val="24"/>
          <w:szCs w:val="24"/>
        </w:rPr>
        <w:t xml:space="preserve"> to document data type attribute tables, message structure attribute tables and segment attribute tables. Not all attributes apply to all attribute tables.</w:t>
      </w:r>
    </w:p>
    <w:tbl>
      <w:tblPr>
        <w:tblW w:w="924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980"/>
        <w:gridCol w:w="7265"/>
      </w:tblGrid>
      <w:tr w:rsidR="000D7AEB" w:rsidRPr="00385C05" w14:paraId="2280F1BA" w14:textId="77777777" w:rsidTr="002A07F1">
        <w:trPr>
          <w:tblHeader/>
          <w:jc w:val="center"/>
        </w:trPr>
        <w:tc>
          <w:tcPr>
            <w:tcW w:w="9245" w:type="dxa"/>
            <w:gridSpan w:val="2"/>
            <w:tcBorders>
              <w:top w:val="single" w:sz="12" w:space="0" w:color="A35261"/>
              <w:bottom w:val="single" w:sz="12" w:space="0" w:color="A35261"/>
            </w:tcBorders>
            <w:shd w:val="clear" w:color="auto" w:fill="E6E6E6"/>
            <w:vAlign w:val="center"/>
          </w:tcPr>
          <w:p w14:paraId="65F27BB6" w14:textId="77777777" w:rsidR="000D7AEB" w:rsidRPr="00385C05" w:rsidRDefault="000D7AEB" w:rsidP="00386B94">
            <w:pPr>
              <w:pStyle w:val="TABLEHEADING"/>
              <w:rPr>
                <w:rFonts w:ascii="Arial" w:hAnsi="Arial" w:cs="Arial"/>
              </w:rPr>
            </w:pPr>
            <w:r w:rsidRPr="00385C05">
              <w:rPr>
                <w:rFonts w:ascii="Arial" w:hAnsi="Arial" w:cs="Arial"/>
              </w:rPr>
              <w:t xml:space="preserve">Table </w:t>
            </w:r>
            <w:r w:rsidR="00CC084F" w:rsidRPr="00385C05">
              <w:rPr>
                <w:rFonts w:ascii="Arial" w:hAnsi="Arial" w:cs="Arial"/>
              </w:rPr>
              <w:t>3</w:t>
            </w:r>
            <w:r w:rsidR="006D3D5E">
              <w:rPr>
                <w:rFonts w:ascii="Arial" w:hAnsi="Arial" w:cs="Arial"/>
              </w:rPr>
              <w:t>.</w:t>
            </w:r>
            <w:r w:rsidR="00831019">
              <w:rPr>
                <w:rFonts w:ascii="Arial" w:hAnsi="Arial" w:cs="Arial"/>
              </w:rPr>
              <w:t>2</w:t>
            </w:r>
            <w:r w:rsidR="00403D34">
              <w:rPr>
                <w:rFonts w:ascii="Arial" w:hAnsi="Arial" w:cs="Arial"/>
              </w:rPr>
              <w:t>:</w:t>
            </w:r>
            <w:r w:rsidRPr="00385C05">
              <w:rPr>
                <w:rFonts w:ascii="Arial" w:hAnsi="Arial" w:cs="Arial"/>
              </w:rPr>
              <w:t xml:space="preserve"> Message Element Attributes</w:t>
            </w:r>
          </w:p>
        </w:tc>
      </w:tr>
      <w:tr w:rsidR="000D7AEB" w:rsidRPr="00385C05" w14:paraId="2EA10C78" w14:textId="77777777" w:rsidTr="002A07F1">
        <w:trPr>
          <w:tblHeader/>
          <w:jc w:val="center"/>
        </w:trPr>
        <w:tc>
          <w:tcPr>
            <w:tcW w:w="1980" w:type="dxa"/>
            <w:tcBorders>
              <w:top w:val="single" w:sz="12" w:space="0" w:color="A35261"/>
              <w:bottom w:val="single" w:sz="12" w:space="0" w:color="A35261"/>
            </w:tcBorders>
            <w:shd w:val="clear" w:color="auto" w:fill="F3F3F3"/>
          </w:tcPr>
          <w:p w14:paraId="47C622AB" w14:textId="77777777" w:rsidR="000D7AEB" w:rsidRPr="00385C05" w:rsidRDefault="000D7AEB" w:rsidP="00CC084F">
            <w:pPr>
              <w:pStyle w:val="TableHeading2"/>
              <w:jc w:val="left"/>
              <w:rPr>
                <w:rFonts w:ascii="Arial Bold" w:hAnsi="Arial Bold" w:cs="Arial"/>
              </w:rPr>
            </w:pPr>
            <w:r w:rsidRPr="00385C05">
              <w:rPr>
                <w:rFonts w:ascii="Arial Bold" w:hAnsi="Arial Bold" w:cs="Arial"/>
              </w:rPr>
              <w:t>A</w:t>
            </w:r>
            <w:r w:rsidR="00CC084F" w:rsidRPr="00385C05">
              <w:rPr>
                <w:rFonts w:ascii="Arial Bold" w:hAnsi="Arial Bold" w:cs="Arial"/>
              </w:rPr>
              <w:t>ttribute</w:t>
            </w:r>
          </w:p>
        </w:tc>
        <w:tc>
          <w:tcPr>
            <w:tcW w:w="7265" w:type="dxa"/>
            <w:tcBorders>
              <w:top w:val="single" w:sz="12" w:space="0" w:color="A35261"/>
              <w:bottom w:val="single" w:sz="12" w:space="0" w:color="A35261"/>
            </w:tcBorders>
            <w:shd w:val="clear" w:color="auto" w:fill="F3F3F3"/>
          </w:tcPr>
          <w:p w14:paraId="172CD982" w14:textId="77777777" w:rsidR="000D7AEB" w:rsidRPr="00385C05" w:rsidRDefault="000D7AEB" w:rsidP="005016A7">
            <w:pPr>
              <w:pStyle w:val="TableHeading2"/>
              <w:jc w:val="left"/>
              <w:rPr>
                <w:rFonts w:ascii="Arial" w:hAnsi="Arial" w:cs="Arial"/>
              </w:rPr>
            </w:pPr>
            <w:r w:rsidRPr="00385C05">
              <w:rPr>
                <w:rFonts w:ascii="Arial" w:hAnsi="Arial" w:cs="Arial"/>
              </w:rPr>
              <w:t>Definition</w:t>
            </w:r>
          </w:p>
        </w:tc>
      </w:tr>
      <w:tr w:rsidR="000D7AEB" w:rsidRPr="00385C05" w14:paraId="097395FE" w14:textId="77777777" w:rsidTr="002A07F1">
        <w:trPr>
          <w:jc w:val="center"/>
        </w:trPr>
        <w:tc>
          <w:tcPr>
            <w:tcW w:w="1980" w:type="dxa"/>
            <w:tcBorders>
              <w:top w:val="single" w:sz="12" w:space="0" w:color="A35261"/>
            </w:tcBorders>
          </w:tcPr>
          <w:p w14:paraId="736832EE" w14:textId="77777777" w:rsidR="000D7AEB"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SEQ</w:t>
            </w:r>
          </w:p>
        </w:tc>
        <w:tc>
          <w:tcPr>
            <w:tcW w:w="7265" w:type="dxa"/>
            <w:tcBorders>
              <w:top w:val="single" w:sz="12" w:space="0" w:color="A35261"/>
            </w:tcBorders>
          </w:tcPr>
          <w:p w14:paraId="7F76BE68" w14:textId="77777777" w:rsidR="000D7AEB" w:rsidRPr="00385C05" w:rsidRDefault="00CC084F" w:rsidP="00CC084F">
            <w:pPr>
              <w:pStyle w:val="Default"/>
              <w:spacing w:before="120" w:after="120" w:line="240" w:lineRule="auto"/>
              <w:jc w:val="left"/>
              <w:rPr>
                <w:rFonts w:ascii="Arial" w:hAnsi="Arial" w:cs="Arial"/>
                <w:sz w:val="20"/>
                <w:szCs w:val="20"/>
              </w:rPr>
            </w:pPr>
            <w:r w:rsidRPr="00385C05">
              <w:rPr>
                <w:rFonts w:ascii="Arial" w:hAnsi="Arial" w:cs="Arial"/>
                <w:sz w:val="20"/>
                <w:szCs w:val="20"/>
              </w:rPr>
              <w:t xml:space="preserve">Sequence of the elements as numbered in the HL7 message element. The SEQ attribute applies to the data type attribute table and the segment attribute table. </w:t>
            </w:r>
          </w:p>
        </w:tc>
      </w:tr>
      <w:tr w:rsidR="00CC084F" w:rsidRPr="00385C05" w14:paraId="1E6D8132" w14:textId="77777777" w:rsidTr="002A07F1">
        <w:trPr>
          <w:jc w:val="center"/>
        </w:trPr>
        <w:tc>
          <w:tcPr>
            <w:tcW w:w="1980" w:type="dxa"/>
            <w:tcBorders>
              <w:top w:val="single" w:sz="12" w:space="0" w:color="A35261"/>
            </w:tcBorders>
          </w:tcPr>
          <w:p w14:paraId="324DEEA4" w14:textId="77777777" w:rsidR="00CC084F" w:rsidRPr="00385C05" w:rsidRDefault="00CC084F">
            <w:pPr>
              <w:pStyle w:val="Default"/>
              <w:spacing w:before="40" w:after="40"/>
              <w:rPr>
                <w:rFonts w:ascii="Arial" w:hAnsi="Arial" w:cs="Arial"/>
                <w:sz w:val="20"/>
                <w:szCs w:val="20"/>
              </w:rPr>
            </w:pPr>
            <w:r w:rsidRPr="00385C05">
              <w:rPr>
                <w:rFonts w:ascii="Arial" w:hAnsi="Arial" w:cs="Arial"/>
                <w:sz w:val="20"/>
                <w:szCs w:val="20"/>
              </w:rPr>
              <w:t xml:space="preserve">Component Name </w:t>
            </w:r>
          </w:p>
        </w:tc>
        <w:tc>
          <w:tcPr>
            <w:tcW w:w="7265" w:type="dxa"/>
            <w:tcBorders>
              <w:top w:val="single" w:sz="12" w:space="0" w:color="A35261"/>
            </w:tcBorders>
          </w:tcPr>
          <w:p w14:paraId="72C8DA59" w14:textId="77777777" w:rsidR="00CC084F" w:rsidRPr="00385C05" w:rsidRDefault="00CC084F">
            <w:pPr>
              <w:pStyle w:val="Default"/>
              <w:spacing w:before="40" w:after="40"/>
              <w:rPr>
                <w:rFonts w:ascii="Arial" w:hAnsi="Arial" w:cs="Arial"/>
                <w:sz w:val="20"/>
                <w:szCs w:val="20"/>
              </w:rPr>
            </w:pPr>
            <w:r w:rsidRPr="00385C05">
              <w:rPr>
                <w:rFonts w:ascii="Arial" w:hAnsi="Arial" w:cs="Arial"/>
                <w:sz w:val="20"/>
                <w:szCs w:val="20"/>
              </w:rPr>
              <w:t>Short name for the component</w:t>
            </w:r>
            <w:r w:rsidR="00385C05" w:rsidRPr="00385C05">
              <w:rPr>
                <w:rFonts w:ascii="Arial" w:hAnsi="Arial" w:cs="Arial"/>
                <w:sz w:val="20"/>
                <w:szCs w:val="20"/>
              </w:rPr>
              <w:t>.</w:t>
            </w:r>
            <w:r w:rsidRPr="00385C05">
              <w:rPr>
                <w:rFonts w:ascii="Arial" w:hAnsi="Arial" w:cs="Arial"/>
                <w:sz w:val="20"/>
                <w:szCs w:val="20"/>
              </w:rPr>
              <w:t xml:space="preserve"> </w:t>
            </w:r>
          </w:p>
        </w:tc>
      </w:tr>
      <w:tr w:rsidR="00CC084F" w:rsidRPr="00385C05" w14:paraId="7EED39AE" w14:textId="77777777" w:rsidTr="002A07F1">
        <w:trPr>
          <w:jc w:val="center"/>
        </w:trPr>
        <w:tc>
          <w:tcPr>
            <w:tcW w:w="1980" w:type="dxa"/>
            <w:tcBorders>
              <w:top w:val="single" w:sz="12" w:space="0" w:color="A35261"/>
            </w:tcBorders>
          </w:tcPr>
          <w:p w14:paraId="6A020E30"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Segment</w:t>
            </w:r>
          </w:p>
        </w:tc>
        <w:tc>
          <w:tcPr>
            <w:tcW w:w="7265" w:type="dxa"/>
            <w:tcBorders>
              <w:top w:val="single" w:sz="12" w:space="0" w:color="A35261"/>
            </w:tcBorders>
          </w:tcPr>
          <w:p w14:paraId="6BE73C06"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 xml:space="preserve">Three-character code for the segment and the abstract syntax (e.g., the square </w:t>
            </w:r>
            <w:r w:rsidR="00591D50" w:rsidRPr="00E51861">
              <w:rPr>
                <w:rFonts w:cs="Arial"/>
                <w:sz w:val="20"/>
                <w:szCs w:val="20"/>
              </w:rPr>
              <w:t xml:space="preserve">brackets </w:t>
            </w:r>
            <w:r w:rsidRPr="00385C05">
              <w:rPr>
                <w:rFonts w:cs="Arial"/>
                <w:sz w:val="20"/>
                <w:szCs w:val="20"/>
              </w:rPr>
              <w:t>and curly braces)</w:t>
            </w:r>
            <w:r w:rsidR="00385C05" w:rsidRPr="00385C05">
              <w:rPr>
                <w:rFonts w:cs="Arial"/>
                <w:sz w:val="20"/>
                <w:szCs w:val="20"/>
              </w:rPr>
              <w:t>.</w:t>
            </w:r>
            <w:r w:rsidRPr="00385C05">
              <w:rPr>
                <w:rFonts w:cs="Arial"/>
                <w:sz w:val="20"/>
                <w:szCs w:val="20"/>
              </w:rPr>
              <w:t xml:space="preserve"> </w:t>
            </w:r>
            <w:r w:rsidRPr="00385C05">
              <w:rPr>
                <w:rFonts w:cs="Arial"/>
                <w:sz w:val="20"/>
                <w:szCs w:val="20"/>
              </w:rPr>
              <w:br/>
            </w:r>
            <w:r w:rsidRPr="00385C05">
              <w:rPr>
                <w:rFonts w:cs="Arial"/>
                <w:color w:val="000000"/>
                <w:sz w:val="20"/>
                <w:szCs w:val="20"/>
              </w:rPr>
              <w:t xml:space="preserve">If a segment is not documented in this </w:t>
            </w:r>
            <w:r w:rsidR="00B73017" w:rsidRPr="00B73017">
              <w:rPr>
                <w:rFonts w:cs="Arial"/>
                <w:sz w:val="20"/>
                <w:szCs w:val="20"/>
              </w:rPr>
              <w:t>specification</w:t>
            </w:r>
            <w:r w:rsidRPr="00385C05">
              <w:rPr>
                <w:rFonts w:cs="Arial"/>
                <w:color w:val="000000"/>
                <w:sz w:val="20"/>
                <w:szCs w:val="20"/>
              </w:rPr>
              <w:t>, it should not be sent.</w:t>
            </w:r>
          </w:p>
          <w:p w14:paraId="20F6A44C"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 xml:space="preserve">[ </w:t>
            </w:r>
            <w:proofErr w:type="gramStart"/>
            <w:r w:rsidRPr="00385C05">
              <w:rPr>
                <w:rFonts w:cs="Arial"/>
                <w:sz w:val="20"/>
                <w:szCs w:val="20"/>
              </w:rPr>
              <w:t>XXX ]</w:t>
            </w:r>
            <w:proofErr w:type="gramEnd"/>
            <w:r w:rsidRPr="00385C05">
              <w:rPr>
                <w:rFonts w:cs="Arial"/>
                <w:sz w:val="20"/>
                <w:szCs w:val="20"/>
              </w:rPr>
              <w:tab/>
            </w:r>
            <w:r w:rsidRPr="00385C05">
              <w:rPr>
                <w:rFonts w:cs="Arial"/>
                <w:sz w:val="20"/>
                <w:szCs w:val="20"/>
              </w:rPr>
              <w:tab/>
              <w:t>Optional and singular</w:t>
            </w:r>
          </w:p>
          <w:p w14:paraId="3109C3AA" w14:textId="77777777" w:rsidR="00CC084F" w:rsidRPr="00385C05" w:rsidRDefault="00CC084F" w:rsidP="00CC084F">
            <w:pPr>
              <w:pStyle w:val="TableBullet"/>
              <w:spacing w:before="60" w:after="60" w:line="240" w:lineRule="auto"/>
              <w:ind w:left="342"/>
              <w:jc w:val="left"/>
              <w:rPr>
                <w:rFonts w:cs="Arial"/>
                <w:sz w:val="20"/>
                <w:szCs w:val="20"/>
              </w:rPr>
            </w:pPr>
            <w:proofErr w:type="gramStart"/>
            <w:r w:rsidRPr="00385C05">
              <w:rPr>
                <w:rFonts w:cs="Arial"/>
                <w:sz w:val="20"/>
                <w:szCs w:val="20"/>
              </w:rPr>
              <w:t>{ XXX</w:t>
            </w:r>
            <w:proofErr w:type="gramEnd"/>
            <w:r w:rsidRPr="00385C05">
              <w:rPr>
                <w:rFonts w:cs="Arial"/>
                <w:sz w:val="20"/>
                <w:szCs w:val="20"/>
              </w:rPr>
              <w:t xml:space="preserve"> }</w:t>
            </w:r>
            <w:r w:rsidRPr="00385C05">
              <w:rPr>
                <w:rFonts w:cs="Arial"/>
                <w:sz w:val="20"/>
                <w:szCs w:val="20"/>
              </w:rPr>
              <w:tab/>
            </w:r>
            <w:r w:rsidRPr="00385C05">
              <w:rPr>
                <w:rFonts w:cs="Arial"/>
                <w:sz w:val="20"/>
                <w:szCs w:val="20"/>
              </w:rPr>
              <w:tab/>
              <w:t>Required and may repeat</w:t>
            </w:r>
          </w:p>
          <w:p w14:paraId="5EA4123E"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XXX</w:t>
            </w:r>
            <w:r w:rsidRPr="00385C05">
              <w:rPr>
                <w:rFonts w:cs="Arial"/>
                <w:sz w:val="20"/>
                <w:szCs w:val="20"/>
              </w:rPr>
              <w:tab/>
              <w:t xml:space="preserve"> </w:t>
            </w:r>
            <w:r w:rsidRPr="00385C05">
              <w:rPr>
                <w:rFonts w:cs="Arial"/>
                <w:sz w:val="20"/>
                <w:szCs w:val="20"/>
              </w:rPr>
              <w:tab/>
              <w:t>Required and singular</w:t>
            </w:r>
          </w:p>
          <w:p w14:paraId="575CCB49" w14:textId="77777777" w:rsidR="00CC084F" w:rsidRPr="00385C05" w:rsidRDefault="00CC084F" w:rsidP="00CC084F">
            <w:pPr>
              <w:pStyle w:val="TableBullet"/>
              <w:spacing w:before="60" w:after="60" w:line="240" w:lineRule="auto"/>
              <w:ind w:left="342"/>
              <w:jc w:val="left"/>
              <w:rPr>
                <w:rFonts w:cs="Arial"/>
                <w:sz w:val="20"/>
                <w:szCs w:val="20"/>
              </w:rPr>
            </w:pPr>
            <w:proofErr w:type="gramStart"/>
            <w:r w:rsidRPr="00385C05">
              <w:rPr>
                <w:rFonts w:cs="Arial"/>
                <w:sz w:val="20"/>
                <w:szCs w:val="20"/>
              </w:rPr>
              <w:t>[{ XXX</w:t>
            </w:r>
            <w:proofErr w:type="gramEnd"/>
            <w:r w:rsidRPr="00385C05">
              <w:rPr>
                <w:rFonts w:cs="Arial"/>
                <w:sz w:val="20"/>
                <w:szCs w:val="20"/>
              </w:rPr>
              <w:t xml:space="preserve"> }]</w:t>
            </w:r>
            <w:r w:rsidRPr="00385C05">
              <w:rPr>
                <w:rFonts w:cs="Arial"/>
                <w:sz w:val="20"/>
                <w:szCs w:val="20"/>
              </w:rPr>
              <w:tab/>
            </w:r>
            <w:r w:rsidRPr="00385C05">
              <w:rPr>
                <w:rFonts w:cs="Arial"/>
                <w:sz w:val="20"/>
                <w:szCs w:val="20"/>
              </w:rPr>
              <w:tab/>
              <w:t>Optional and may repeat</w:t>
            </w:r>
          </w:p>
          <w:p w14:paraId="1DEF858A" w14:textId="77777777" w:rsidR="00CC084F" w:rsidRPr="00385C05" w:rsidRDefault="00CC084F" w:rsidP="002A07F1">
            <w:pPr>
              <w:pStyle w:val="Default"/>
              <w:spacing w:line="240" w:lineRule="auto"/>
              <w:jc w:val="left"/>
              <w:rPr>
                <w:rFonts w:ascii="Arial" w:hAnsi="Arial" w:cs="Arial"/>
                <w:sz w:val="20"/>
                <w:szCs w:val="20"/>
              </w:rPr>
            </w:pPr>
            <w:r w:rsidRPr="00385C05">
              <w:rPr>
                <w:rFonts w:ascii="Arial" w:hAnsi="Arial" w:cs="Arial"/>
                <w:sz w:val="20"/>
                <w:szCs w:val="20"/>
              </w:rPr>
              <w:t>Note that for segment groups there is no segment code present, but the square</w:t>
            </w:r>
            <w:r w:rsidR="00591D50">
              <w:rPr>
                <w:rFonts w:ascii="Arial" w:hAnsi="Arial" w:cs="Arial"/>
                <w:sz w:val="20"/>
                <w:szCs w:val="20"/>
              </w:rPr>
              <w:t xml:space="preserve"> </w:t>
            </w:r>
            <w:r w:rsidR="00591D50" w:rsidRPr="00E51861">
              <w:rPr>
                <w:rFonts w:ascii="Arial" w:hAnsi="Arial" w:cs="Arial"/>
                <w:color w:val="auto"/>
                <w:sz w:val="20"/>
                <w:szCs w:val="20"/>
              </w:rPr>
              <w:t>brackets</w:t>
            </w:r>
            <w:r w:rsidRPr="00385C05">
              <w:rPr>
                <w:rFonts w:ascii="Arial" w:hAnsi="Arial" w:cs="Arial"/>
                <w:sz w:val="20"/>
                <w:szCs w:val="20"/>
              </w:rPr>
              <w:t xml:space="preserve"> and curly braces will still be present. </w:t>
            </w:r>
          </w:p>
          <w:p w14:paraId="08E2C6B1" w14:textId="77777777" w:rsidR="00CC084F" w:rsidRPr="00385C05" w:rsidRDefault="00CC084F" w:rsidP="002A07F1">
            <w:pPr>
              <w:pStyle w:val="TableBullet"/>
              <w:spacing w:line="240" w:lineRule="auto"/>
              <w:jc w:val="left"/>
              <w:rPr>
                <w:rFonts w:cs="Arial"/>
                <w:sz w:val="20"/>
                <w:szCs w:val="20"/>
              </w:rPr>
            </w:pPr>
            <w:r w:rsidRPr="00385C05">
              <w:rPr>
                <w:rFonts w:cs="Arial"/>
                <w:sz w:val="20"/>
                <w:szCs w:val="20"/>
              </w:rPr>
              <w:t xml:space="preserve">The Segment attribute only applies to the Message attribute table. </w:t>
            </w:r>
          </w:p>
        </w:tc>
      </w:tr>
      <w:tr w:rsidR="00CC084F" w:rsidRPr="00385C05" w14:paraId="4DC5341D" w14:textId="77777777" w:rsidTr="002A07F1">
        <w:trPr>
          <w:jc w:val="center"/>
        </w:trPr>
        <w:tc>
          <w:tcPr>
            <w:tcW w:w="1980" w:type="dxa"/>
            <w:tcBorders>
              <w:top w:val="single" w:sz="12" w:space="0" w:color="A35261"/>
            </w:tcBorders>
          </w:tcPr>
          <w:p w14:paraId="6DCAD00E"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DT</w:t>
            </w:r>
          </w:p>
        </w:tc>
        <w:tc>
          <w:tcPr>
            <w:tcW w:w="7265" w:type="dxa"/>
            <w:tcBorders>
              <w:top w:val="single" w:sz="12" w:space="0" w:color="A35261"/>
            </w:tcBorders>
          </w:tcPr>
          <w:p w14:paraId="189C8F11"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Data type used by this profile for HL7 element.</w:t>
            </w:r>
          </w:p>
          <w:p w14:paraId="49293AE5"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The data type attribute applies to data type attribute tables and segment attribute tables.</w:t>
            </w:r>
          </w:p>
        </w:tc>
      </w:tr>
      <w:tr w:rsidR="00CC084F" w:rsidRPr="00385C05" w14:paraId="03F6956B" w14:textId="77777777" w:rsidTr="002A07F1">
        <w:trPr>
          <w:jc w:val="center"/>
        </w:trPr>
        <w:tc>
          <w:tcPr>
            <w:tcW w:w="1980" w:type="dxa"/>
            <w:tcBorders>
              <w:top w:val="single" w:sz="12" w:space="0" w:color="A35261"/>
            </w:tcBorders>
          </w:tcPr>
          <w:p w14:paraId="216D1CF8"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t>Usage</w:t>
            </w:r>
          </w:p>
        </w:tc>
        <w:tc>
          <w:tcPr>
            <w:tcW w:w="7265" w:type="dxa"/>
            <w:tcBorders>
              <w:top w:val="single" w:sz="12" w:space="0" w:color="A35261"/>
            </w:tcBorders>
          </w:tcPr>
          <w:p w14:paraId="71FD272A" w14:textId="77777777" w:rsidR="00CC084F" w:rsidRPr="00385C05" w:rsidRDefault="00CC084F" w:rsidP="00CC084F">
            <w:pPr>
              <w:pStyle w:val="TableText"/>
              <w:keepLines/>
              <w:widowControl/>
              <w:spacing w:before="60" w:after="60" w:line="240" w:lineRule="auto"/>
              <w:jc w:val="left"/>
              <w:rPr>
                <w:rFonts w:cs="Arial"/>
                <w:sz w:val="20"/>
                <w:szCs w:val="20"/>
              </w:rPr>
            </w:pPr>
            <w:r w:rsidRPr="00385C05">
              <w:rPr>
                <w:rFonts w:cs="Arial"/>
                <w:sz w:val="20"/>
                <w:szCs w:val="20"/>
              </w:rPr>
              <w:t xml:space="preserve">Usage of the message element for this profile.  Indicates whether the message element (segment, segment group, field, component, or subcomponent) is R, RE, O, X or C in the corresponding message element. Usage applies to the message attribute table, data type attribute table and the segment attribute table; see Section </w:t>
            </w:r>
            <w:r w:rsidR="002A07F1" w:rsidRPr="00385C05">
              <w:rPr>
                <w:rFonts w:cs="Arial"/>
                <w:sz w:val="20"/>
                <w:szCs w:val="20"/>
              </w:rPr>
              <w:t>3.6</w:t>
            </w:r>
            <w:r w:rsidRPr="00385C05">
              <w:rPr>
                <w:rFonts w:cs="Arial"/>
                <w:sz w:val="20"/>
                <w:szCs w:val="20"/>
              </w:rPr>
              <w:t xml:space="preserve"> Usage Conformance Testing Recommendations.</w:t>
            </w:r>
          </w:p>
          <w:p w14:paraId="17D464A1" w14:textId="77777777" w:rsidR="00CC084F" w:rsidRPr="00385C05" w:rsidRDefault="00CC084F" w:rsidP="005016A7">
            <w:pPr>
              <w:pStyle w:val="TableText"/>
              <w:keepLines/>
              <w:widowControl/>
              <w:spacing w:before="60" w:after="60" w:line="240" w:lineRule="auto"/>
              <w:jc w:val="left"/>
              <w:rPr>
                <w:rFonts w:cs="Arial"/>
                <w:sz w:val="20"/>
                <w:szCs w:val="20"/>
              </w:rPr>
            </w:pPr>
            <w:r w:rsidRPr="00385C05">
              <w:rPr>
                <w:rFonts w:cs="Arial"/>
                <w:sz w:val="20"/>
                <w:szCs w:val="20"/>
              </w:rPr>
              <w:t>Indicates if the segment is required, optional, or conditional in a message</w:t>
            </w:r>
            <w:r w:rsidRPr="00385C05">
              <w:rPr>
                <w:rFonts w:cs="Arial"/>
                <w:sz w:val="20"/>
                <w:szCs w:val="20"/>
              </w:rPr>
              <w:br/>
              <w:t>Legal values are:</w:t>
            </w:r>
          </w:p>
          <w:p w14:paraId="4A253D65"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 xml:space="preserve">R – Required, </w:t>
            </w:r>
            <w:proofErr w:type="gramStart"/>
            <w:r w:rsidRPr="00385C05">
              <w:rPr>
                <w:rFonts w:cs="Arial"/>
                <w:sz w:val="20"/>
                <w:szCs w:val="20"/>
              </w:rPr>
              <w:t>Must</w:t>
            </w:r>
            <w:proofErr w:type="gramEnd"/>
            <w:r w:rsidRPr="00385C05">
              <w:rPr>
                <w:rFonts w:cs="Arial"/>
                <w:sz w:val="20"/>
                <w:szCs w:val="20"/>
              </w:rPr>
              <w:t xml:space="preserve"> always be populated</w:t>
            </w:r>
          </w:p>
          <w:p w14:paraId="11B11B6B" w14:textId="77777777" w:rsidR="00CC084F" w:rsidRPr="00385C05" w:rsidRDefault="00CC084F" w:rsidP="005016A7">
            <w:pPr>
              <w:pStyle w:val="TableBullet"/>
              <w:keepLines/>
              <w:widowControl/>
              <w:spacing w:before="60" w:after="60" w:line="240" w:lineRule="auto"/>
              <w:ind w:left="763" w:hanging="475"/>
              <w:jc w:val="left"/>
              <w:rPr>
                <w:rFonts w:cs="Arial"/>
                <w:sz w:val="20"/>
                <w:szCs w:val="20"/>
              </w:rPr>
            </w:pPr>
            <w:r w:rsidRPr="00385C05">
              <w:rPr>
                <w:rFonts w:cs="Arial"/>
                <w:sz w:val="20"/>
                <w:szCs w:val="20"/>
              </w:rPr>
              <w:t>RE – Required, but may be empty (segment is not sent). If the Sender has data, it must be sent. The Receiver must be capable of processing data if sent, and must not raise an error or warning if the data is not sent.</w:t>
            </w:r>
          </w:p>
          <w:p w14:paraId="52759589" w14:textId="77777777" w:rsidR="00CC084F" w:rsidRPr="00385C05" w:rsidRDefault="00CC084F" w:rsidP="00B73017">
            <w:pPr>
              <w:pStyle w:val="TableBullet"/>
              <w:keepLines/>
              <w:widowControl/>
              <w:spacing w:before="60" w:after="60" w:line="240" w:lineRule="auto"/>
              <w:ind w:left="673" w:hanging="385"/>
              <w:jc w:val="left"/>
              <w:rPr>
                <w:rFonts w:cs="Arial"/>
                <w:sz w:val="20"/>
                <w:szCs w:val="20"/>
              </w:rPr>
            </w:pPr>
            <w:r w:rsidRPr="00385C05">
              <w:rPr>
                <w:rFonts w:cs="Arial"/>
                <w:sz w:val="20"/>
                <w:szCs w:val="20"/>
              </w:rPr>
              <w:t xml:space="preserve">O – Optional, there are no specified conformance rules for either Sender or Receiver for this segment in this </w:t>
            </w:r>
            <w:r w:rsidR="00B73017" w:rsidRPr="00B73017">
              <w:rPr>
                <w:rFonts w:cs="Arial"/>
                <w:sz w:val="20"/>
                <w:szCs w:val="20"/>
              </w:rPr>
              <w:t>specification</w:t>
            </w:r>
            <w:r w:rsidRPr="00385C05">
              <w:rPr>
                <w:rFonts w:cs="Arial"/>
                <w:sz w:val="20"/>
                <w:szCs w:val="20"/>
              </w:rPr>
              <w:t xml:space="preserve">. As an implemented interface must follow known rules for populating segments, a specific interface for a particular Sender or Receiver must constrain this usage to either R, RE, C, CE, or X. This has been deliberately left unconstrained in this </w:t>
            </w:r>
            <w:r w:rsidR="00B73017" w:rsidRPr="00B73017">
              <w:rPr>
                <w:rFonts w:cs="Arial"/>
                <w:sz w:val="20"/>
                <w:szCs w:val="20"/>
              </w:rPr>
              <w:t>specification</w:t>
            </w:r>
            <w:r w:rsidRPr="00385C05">
              <w:rPr>
                <w:rFonts w:cs="Arial"/>
                <w:sz w:val="20"/>
                <w:szCs w:val="20"/>
              </w:rPr>
              <w:t xml:space="preserve"> to support differing and sometimes mutually exclusive statutory requirements in different jurisdictions; this must be determined locally.</w:t>
            </w:r>
          </w:p>
        </w:tc>
      </w:tr>
      <w:tr w:rsidR="00CC084F" w:rsidRPr="00385C05" w14:paraId="21D593E7" w14:textId="77777777" w:rsidTr="002A07F1">
        <w:trPr>
          <w:jc w:val="center"/>
        </w:trPr>
        <w:tc>
          <w:tcPr>
            <w:tcW w:w="1980" w:type="dxa"/>
            <w:tcBorders>
              <w:top w:val="single" w:sz="12" w:space="0" w:color="A35261"/>
            </w:tcBorders>
          </w:tcPr>
          <w:p w14:paraId="25CEEBE3"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t>Cardinality</w:t>
            </w:r>
          </w:p>
        </w:tc>
        <w:tc>
          <w:tcPr>
            <w:tcW w:w="7265" w:type="dxa"/>
            <w:tcBorders>
              <w:top w:val="single" w:sz="12" w:space="0" w:color="A35261"/>
            </w:tcBorders>
          </w:tcPr>
          <w:p w14:paraId="0E3C17EB" w14:textId="77777777" w:rsidR="00CC084F" w:rsidRPr="00385C05" w:rsidRDefault="00CC084F" w:rsidP="005016A7">
            <w:pPr>
              <w:pStyle w:val="TableText"/>
              <w:keepLines/>
              <w:widowControl/>
              <w:spacing w:before="60" w:after="60" w:line="240" w:lineRule="auto"/>
              <w:jc w:val="left"/>
              <w:rPr>
                <w:rFonts w:cs="Arial"/>
                <w:sz w:val="20"/>
                <w:szCs w:val="20"/>
              </w:rPr>
            </w:pPr>
            <w:r w:rsidRPr="00385C05">
              <w:rPr>
                <w:rFonts w:cs="Arial"/>
                <w:sz w:val="20"/>
                <w:szCs w:val="20"/>
              </w:rPr>
              <w:t>Minimum and maximum number of times the segment may appear</w:t>
            </w:r>
            <w:r w:rsidR="00385C05" w:rsidRPr="00385C05">
              <w:rPr>
                <w:rFonts w:cs="Arial"/>
                <w:sz w:val="20"/>
                <w:szCs w:val="20"/>
              </w:rPr>
              <w:t>.</w:t>
            </w:r>
          </w:p>
          <w:p w14:paraId="326E4B8B"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 xml:space="preserve"> [</w:t>
            </w:r>
            <w:proofErr w:type="gramStart"/>
            <w:r w:rsidRPr="00385C05">
              <w:rPr>
                <w:rFonts w:cs="Arial"/>
                <w:sz w:val="20"/>
                <w:szCs w:val="20"/>
              </w:rPr>
              <w:t>0..</w:t>
            </w:r>
            <w:proofErr w:type="gramEnd"/>
            <w:r w:rsidRPr="00385C05">
              <w:rPr>
                <w:rFonts w:cs="Arial"/>
                <w:sz w:val="20"/>
                <w:szCs w:val="20"/>
              </w:rPr>
              <w:t>1]</w:t>
            </w:r>
            <w:r w:rsidRPr="00385C05">
              <w:rPr>
                <w:rFonts w:cs="Arial"/>
                <w:sz w:val="20"/>
                <w:szCs w:val="20"/>
              </w:rPr>
              <w:tab/>
              <w:t>Segment may be omitted and can have, at most, one occurrence.</w:t>
            </w:r>
          </w:p>
          <w:p w14:paraId="4C54DDAD"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 xml:space="preserve"> [</w:t>
            </w:r>
            <w:proofErr w:type="gramStart"/>
            <w:r w:rsidRPr="00385C05">
              <w:rPr>
                <w:rFonts w:cs="Arial"/>
                <w:sz w:val="20"/>
                <w:szCs w:val="20"/>
              </w:rPr>
              <w:t>1..</w:t>
            </w:r>
            <w:proofErr w:type="gramEnd"/>
            <w:r w:rsidRPr="00385C05">
              <w:rPr>
                <w:rFonts w:cs="Arial"/>
                <w:sz w:val="20"/>
                <w:szCs w:val="20"/>
              </w:rPr>
              <w:t>1]</w:t>
            </w:r>
            <w:r w:rsidRPr="00385C05">
              <w:rPr>
                <w:rFonts w:cs="Arial"/>
                <w:sz w:val="20"/>
                <w:szCs w:val="20"/>
              </w:rPr>
              <w:tab/>
              <w:t>Segment must have exactly one occurrence.</w:t>
            </w:r>
          </w:p>
          <w:p w14:paraId="6EC908F1"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lastRenderedPageBreak/>
              <w:t xml:space="preserve"> [</w:t>
            </w:r>
            <w:proofErr w:type="gramStart"/>
            <w:r w:rsidRPr="00385C05">
              <w:rPr>
                <w:rFonts w:cs="Arial"/>
                <w:sz w:val="20"/>
                <w:szCs w:val="20"/>
              </w:rPr>
              <w:t>0..</w:t>
            </w:r>
            <w:proofErr w:type="gramEnd"/>
            <w:r w:rsidRPr="00385C05">
              <w:rPr>
                <w:rFonts w:cs="Arial"/>
                <w:sz w:val="20"/>
                <w:szCs w:val="20"/>
              </w:rPr>
              <w:t>*]</w:t>
            </w:r>
            <w:r w:rsidRPr="00385C05">
              <w:rPr>
                <w:rFonts w:cs="Arial"/>
                <w:sz w:val="20"/>
                <w:szCs w:val="20"/>
              </w:rPr>
              <w:tab/>
              <w:t>Segment may be omitted or repeat an unlimited number of times.</w:t>
            </w:r>
          </w:p>
          <w:p w14:paraId="3168F040" w14:textId="77777777" w:rsidR="00CC084F" w:rsidRPr="00385C05" w:rsidRDefault="00CC084F" w:rsidP="005016A7">
            <w:pPr>
              <w:pStyle w:val="TableBullet"/>
              <w:keepLines/>
              <w:widowControl/>
              <w:spacing w:before="60" w:after="60" w:line="240" w:lineRule="auto"/>
              <w:ind w:left="1213" w:hanging="925"/>
              <w:jc w:val="left"/>
              <w:rPr>
                <w:rFonts w:cs="Arial"/>
                <w:sz w:val="20"/>
                <w:szCs w:val="20"/>
              </w:rPr>
            </w:pPr>
            <w:r w:rsidRPr="00385C05">
              <w:rPr>
                <w:rFonts w:cs="Arial"/>
                <w:sz w:val="20"/>
                <w:szCs w:val="20"/>
              </w:rPr>
              <w:t xml:space="preserve"> [</w:t>
            </w:r>
            <w:proofErr w:type="gramStart"/>
            <w:r w:rsidRPr="00385C05">
              <w:rPr>
                <w:rFonts w:cs="Arial"/>
                <w:sz w:val="20"/>
                <w:szCs w:val="20"/>
              </w:rPr>
              <w:t>1..</w:t>
            </w:r>
            <w:proofErr w:type="gramEnd"/>
            <w:r w:rsidRPr="00385C05">
              <w:rPr>
                <w:rFonts w:cs="Arial"/>
                <w:sz w:val="20"/>
                <w:szCs w:val="20"/>
              </w:rPr>
              <w:t>*]</w:t>
            </w:r>
            <w:r w:rsidRPr="00385C05">
              <w:rPr>
                <w:rFonts w:cs="Arial"/>
                <w:sz w:val="20"/>
                <w:szCs w:val="20"/>
              </w:rPr>
              <w:tab/>
              <w:t>Segment must appear at least once, and may repeat unlimited number of times.</w:t>
            </w:r>
          </w:p>
        </w:tc>
      </w:tr>
      <w:tr w:rsidR="00CC084F" w:rsidRPr="00385C05" w14:paraId="7AB1355C" w14:textId="77777777" w:rsidTr="002A07F1">
        <w:trPr>
          <w:jc w:val="center"/>
        </w:trPr>
        <w:tc>
          <w:tcPr>
            <w:tcW w:w="1980" w:type="dxa"/>
            <w:tcBorders>
              <w:top w:val="single" w:sz="12" w:space="0" w:color="A35261"/>
            </w:tcBorders>
          </w:tcPr>
          <w:p w14:paraId="1997D7CB"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lastRenderedPageBreak/>
              <w:t>Value Set</w:t>
            </w:r>
          </w:p>
        </w:tc>
        <w:tc>
          <w:tcPr>
            <w:tcW w:w="7265" w:type="dxa"/>
            <w:tcBorders>
              <w:top w:val="single" w:sz="12" w:space="0" w:color="A35261"/>
            </w:tcBorders>
          </w:tcPr>
          <w:p w14:paraId="713E362C" w14:textId="77777777" w:rsidR="00CC084F" w:rsidRPr="00385C05" w:rsidRDefault="00CC084F" w:rsidP="002A07F1">
            <w:pPr>
              <w:pStyle w:val="TableText"/>
              <w:spacing w:before="60" w:after="60" w:line="240" w:lineRule="auto"/>
              <w:jc w:val="left"/>
              <w:rPr>
                <w:rFonts w:cs="Arial"/>
                <w:sz w:val="20"/>
                <w:szCs w:val="20"/>
              </w:rPr>
            </w:pPr>
            <w:r w:rsidRPr="00385C05">
              <w:rPr>
                <w:rFonts w:cs="Arial"/>
                <w:sz w:val="20"/>
                <w:szCs w:val="20"/>
              </w:rPr>
              <w:t>The set of coded values to be used with the field. The value set attribute applies only to the data type attribute tables and the segment attribute tables. The value set may equate with an entire code system</w:t>
            </w:r>
            <w:r w:rsidR="001351B8" w:rsidRPr="00385C05">
              <w:rPr>
                <w:rFonts w:cs="Arial"/>
                <w:sz w:val="20"/>
                <w:szCs w:val="20"/>
              </w:rPr>
              <w:t>,</w:t>
            </w:r>
            <w:r w:rsidRPr="00385C05">
              <w:rPr>
                <w:rFonts w:cs="Arial"/>
                <w:sz w:val="20"/>
                <w:szCs w:val="20"/>
              </w:rPr>
              <w:t xml:space="preserve"> part of a code system, or codes drawn from multiple code systems. </w:t>
            </w:r>
          </w:p>
        </w:tc>
      </w:tr>
      <w:tr w:rsidR="00CC084F" w:rsidRPr="00385C05" w14:paraId="73443840" w14:textId="77777777" w:rsidTr="002A07F1">
        <w:trPr>
          <w:jc w:val="center"/>
        </w:trPr>
        <w:tc>
          <w:tcPr>
            <w:tcW w:w="1980" w:type="dxa"/>
            <w:tcBorders>
              <w:top w:val="single" w:sz="12" w:space="0" w:color="A35261"/>
            </w:tcBorders>
          </w:tcPr>
          <w:p w14:paraId="7B590287"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Name</w:t>
            </w:r>
          </w:p>
        </w:tc>
        <w:tc>
          <w:tcPr>
            <w:tcW w:w="7265" w:type="dxa"/>
            <w:tcBorders>
              <w:top w:val="single" w:sz="12" w:space="0" w:color="A35261"/>
            </w:tcBorders>
          </w:tcPr>
          <w:p w14:paraId="20C2FBD7" w14:textId="77777777" w:rsidR="00CC084F" w:rsidRPr="00385C05" w:rsidRDefault="00CC084F" w:rsidP="002A07F1">
            <w:pPr>
              <w:pStyle w:val="TableText"/>
              <w:spacing w:before="60" w:after="60" w:line="240" w:lineRule="auto"/>
              <w:jc w:val="left"/>
              <w:rPr>
                <w:rFonts w:cs="Arial"/>
                <w:sz w:val="20"/>
                <w:szCs w:val="20"/>
              </w:rPr>
            </w:pPr>
            <w:r w:rsidRPr="00385C05">
              <w:rPr>
                <w:rFonts w:cs="Arial"/>
                <w:sz w:val="20"/>
                <w:szCs w:val="20"/>
              </w:rPr>
              <w:t xml:space="preserve">HL7 descriptor of the message element. Name applies to the message attribute table, data type attribute table and the segment attribute table. </w:t>
            </w:r>
          </w:p>
        </w:tc>
      </w:tr>
      <w:tr w:rsidR="00CC084F" w:rsidRPr="00385C05" w14:paraId="4A26F88C" w14:textId="77777777" w:rsidTr="002A07F1">
        <w:trPr>
          <w:jc w:val="center"/>
        </w:trPr>
        <w:tc>
          <w:tcPr>
            <w:tcW w:w="1980" w:type="dxa"/>
            <w:tcBorders>
              <w:top w:val="single" w:sz="12" w:space="0" w:color="A35261"/>
            </w:tcBorders>
          </w:tcPr>
          <w:p w14:paraId="1B2EE497"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Description/Comments</w:t>
            </w:r>
          </w:p>
        </w:tc>
        <w:tc>
          <w:tcPr>
            <w:tcW w:w="7265" w:type="dxa"/>
            <w:tcBorders>
              <w:top w:val="single" w:sz="12" w:space="0" w:color="A35261"/>
            </w:tcBorders>
          </w:tcPr>
          <w:p w14:paraId="710439B6" w14:textId="77777777" w:rsidR="00CC084F" w:rsidRPr="00385C05" w:rsidRDefault="002A07F1" w:rsidP="005016A7">
            <w:pPr>
              <w:pStyle w:val="TableText"/>
              <w:spacing w:before="60" w:after="60" w:line="240" w:lineRule="auto"/>
              <w:jc w:val="left"/>
              <w:rPr>
                <w:rFonts w:cs="Arial"/>
                <w:sz w:val="20"/>
                <w:szCs w:val="20"/>
              </w:rPr>
            </w:pPr>
            <w:r w:rsidRPr="00385C05">
              <w:rPr>
                <w:rFonts w:cs="Arial"/>
                <w:sz w:val="20"/>
                <w:szCs w:val="20"/>
              </w:rPr>
              <w:t>Context and usage for the element. Description/Comments applies to the message attribute table, data type attribute table and the segment attribute table.</w:t>
            </w:r>
          </w:p>
        </w:tc>
      </w:tr>
    </w:tbl>
    <w:p w14:paraId="5419EF65" w14:textId="77777777" w:rsidR="008915C3" w:rsidRPr="00385C05" w:rsidRDefault="008915C3" w:rsidP="000D3A16">
      <w:pPr>
        <w:pStyle w:val="Heading2"/>
      </w:pPr>
      <w:bookmarkStart w:id="65" w:name="_Toc487203634"/>
      <w:r w:rsidRPr="00385C05">
        <w:t>Encoding Rules</w:t>
      </w:r>
      <w:bookmarkEnd w:id="64"/>
      <w:bookmarkEnd w:id="65"/>
    </w:p>
    <w:p w14:paraId="0201DC0C" w14:textId="77777777" w:rsidR="008915C3" w:rsidRPr="00385C05" w:rsidRDefault="008915C3" w:rsidP="000F7394">
      <w:pPr>
        <w:tabs>
          <w:tab w:val="left" w:pos="0"/>
        </w:tabs>
        <w:autoSpaceDE w:val="0"/>
        <w:autoSpaceDN w:val="0"/>
        <w:spacing w:before="120" w:after="120"/>
        <w:rPr>
          <w:rFonts w:ascii="Arial" w:hAnsi="Arial" w:cs="Arial"/>
          <w:color w:val="000000"/>
          <w:sz w:val="24"/>
          <w:szCs w:val="24"/>
        </w:rPr>
      </w:pPr>
      <w:r w:rsidRPr="00385C05">
        <w:rPr>
          <w:rFonts w:ascii="Arial" w:hAnsi="Arial" w:cs="Arial"/>
          <w:color w:val="000000"/>
          <w:sz w:val="24"/>
          <w:szCs w:val="24"/>
        </w:rPr>
        <w:t>The following list details the encoding rules.</w:t>
      </w:r>
    </w:p>
    <w:p w14:paraId="1C63707C"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Encode each segment in the order specified in the Message Structure.</w:t>
      </w:r>
    </w:p>
    <w:p w14:paraId="2DDEFA66"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Begin each segment with the three-letter segment ID (e.g., PID).</w:t>
      </w:r>
    </w:p>
    <w:p w14:paraId="5E38F21F"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End each segment with the carriage return terminator (hex 0D). Note that in the examples in this </w:t>
      </w:r>
      <w:r w:rsidR="00B73017" w:rsidRPr="00B73017">
        <w:rPr>
          <w:rFonts w:ascii="Arial" w:hAnsi="Arial" w:cs="Arial"/>
          <w:sz w:val="24"/>
          <w:szCs w:val="24"/>
        </w:rPr>
        <w:t>specification</w:t>
      </w:r>
      <w:r w:rsidRPr="00385C05">
        <w:rPr>
          <w:rFonts w:ascii="Arial" w:hAnsi="Arial" w:cs="Arial"/>
          <w:color w:val="000000"/>
          <w:sz w:val="24"/>
          <w:szCs w:val="24"/>
        </w:rPr>
        <w:t>, t</w:t>
      </w:r>
      <w:r w:rsidR="000B5AE8" w:rsidRPr="00385C05">
        <w:rPr>
          <w:rFonts w:ascii="Arial" w:hAnsi="Arial" w:cs="Arial"/>
          <w:color w:val="000000"/>
          <w:sz w:val="24"/>
          <w:szCs w:val="24"/>
        </w:rPr>
        <w:t>his character does not appear,</w:t>
      </w:r>
      <w:r w:rsidR="000B5AE8" w:rsidRPr="00385C05">
        <w:t xml:space="preserve"> </w:t>
      </w:r>
      <w:r w:rsidR="000B5AE8" w:rsidRPr="00385C05">
        <w:rPr>
          <w:rFonts w:ascii="Arial" w:hAnsi="Arial" w:cs="Arial"/>
          <w:color w:val="000000"/>
          <w:sz w:val="24"/>
          <w:szCs w:val="24"/>
        </w:rPr>
        <w:t>but can be seen in a text editor.</w:t>
      </w:r>
    </w:p>
    <w:p w14:paraId="49AD6BA6"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Encode the data fields in the sequence given in the corresponding segment definition tables. </w:t>
      </w:r>
    </w:p>
    <w:p w14:paraId="1D0797B9"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Encode each data field according to the data type format listed in this </w:t>
      </w:r>
      <w:r w:rsidR="00B73017" w:rsidRPr="00B73017">
        <w:rPr>
          <w:rFonts w:ascii="Arial" w:hAnsi="Arial" w:cs="Arial"/>
          <w:sz w:val="24"/>
          <w:szCs w:val="24"/>
        </w:rPr>
        <w:t>specification</w:t>
      </w:r>
      <w:r w:rsidRPr="00385C05">
        <w:rPr>
          <w:rFonts w:ascii="Arial" w:hAnsi="Arial" w:cs="Arial"/>
          <w:color w:val="000000"/>
          <w:sz w:val="24"/>
          <w:szCs w:val="24"/>
        </w:rPr>
        <w:t>.</w:t>
      </w:r>
    </w:p>
    <w:p w14:paraId="47545492" w14:textId="77777777" w:rsidR="00B86BF8" w:rsidRDefault="008915C3" w:rsidP="000F7394">
      <w:pPr>
        <w:numPr>
          <w:ilvl w:val="0"/>
          <w:numId w:val="5"/>
        </w:numPr>
        <w:autoSpaceDE w:val="0"/>
        <w:autoSpaceDN w:val="0"/>
        <w:spacing w:before="60" w:after="120"/>
        <w:ind w:left="720" w:hanging="360"/>
        <w:rPr>
          <w:rFonts w:ascii="Arial" w:hAnsi="Arial" w:cs="Arial"/>
          <w:color w:val="000000"/>
          <w:sz w:val="24"/>
          <w:szCs w:val="24"/>
        </w:rPr>
      </w:pPr>
      <w:r w:rsidRPr="00385C05">
        <w:rPr>
          <w:rFonts w:ascii="Arial" w:hAnsi="Arial" w:cs="Arial"/>
          <w:color w:val="000000"/>
          <w:sz w:val="24"/>
          <w:szCs w:val="24"/>
        </w:rPr>
        <w:t xml:space="preserve">Components, subcomponents, or repetitions that are not valued at the end of a field need not be represented by component separators. Likewise, field separators are not required for empty fields at the end of a segment. </w:t>
      </w:r>
    </w:p>
    <w:p w14:paraId="093D4001" w14:textId="77777777" w:rsidR="00B86BF8" w:rsidRDefault="008915C3" w:rsidP="000F7394">
      <w:pPr>
        <w:autoSpaceDE w:val="0"/>
        <w:autoSpaceDN w:val="0"/>
        <w:ind w:left="720"/>
        <w:rPr>
          <w:rFonts w:ascii="Arial" w:hAnsi="Arial" w:cs="Arial"/>
          <w:color w:val="000000"/>
          <w:sz w:val="24"/>
          <w:szCs w:val="24"/>
        </w:rPr>
      </w:pPr>
      <w:r w:rsidRPr="00B86BF8">
        <w:rPr>
          <w:rFonts w:ascii="Arial" w:hAnsi="Arial" w:cs="Arial"/>
          <w:color w:val="000000"/>
          <w:sz w:val="24"/>
          <w:szCs w:val="24"/>
        </w:rPr>
        <w:t xml:space="preserve">For example, the data fields and segments below are equivalent: </w:t>
      </w:r>
    </w:p>
    <w:p w14:paraId="0DCD2D79" w14:textId="77777777" w:rsidR="00B86BF8" w:rsidRPr="00B86BF8" w:rsidRDefault="00B86BF8" w:rsidP="00B86BF8">
      <w:pPr>
        <w:autoSpaceDE w:val="0"/>
        <w:autoSpaceDN w:val="0"/>
        <w:ind w:left="720"/>
        <w:rPr>
          <w:rFonts w:ascii="Arial" w:hAnsi="Arial" w:cs="Arial"/>
          <w:color w:val="000000"/>
          <w:sz w:val="24"/>
          <w:szCs w:val="24"/>
        </w:rPr>
      </w:pPr>
    </w:p>
    <w:p w14:paraId="13563CE6" w14:textId="77777777" w:rsidR="008915C3" w:rsidRPr="00385C05" w:rsidRDefault="008915C3" w:rsidP="00CD1637">
      <w:pPr>
        <w:tabs>
          <w:tab w:val="left" w:pos="540"/>
        </w:tabs>
        <w:autoSpaceDE w:val="0"/>
        <w:autoSpaceDN w:val="0"/>
        <w:ind w:left="1440" w:hanging="756"/>
        <w:rPr>
          <w:rFonts w:ascii="Arial" w:hAnsi="Arial" w:cs="Arial"/>
          <w:color w:val="000000"/>
          <w:sz w:val="24"/>
          <w:szCs w:val="24"/>
        </w:rPr>
      </w:pPr>
      <w:r w:rsidRPr="00385C05">
        <w:rPr>
          <w:rFonts w:ascii="Courier New" w:hAnsi="Courier New" w:cs="Courier New"/>
          <w:color w:val="000000"/>
          <w:sz w:val="24"/>
          <w:szCs w:val="24"/>
        </w:rPr>
        <w:t>|^XXX&amp;YYY&amp;&amp;^|</w:t>
      </w:r>
      <w:r w:rsidRPr="00385C05">
        <w:rPr>
          <w:rFonts w:ascii="Arial" w:hAnsi="Arial" w:cs="Arial"/>
          <w:color w:val="000000"/>
          <w:sz w:val="24"/>
          <w:szCs w:val="24"/>
        </w:rPr>
        <w:t xml:space="preserve"> is equal to </w:t>
      </w:r>
      <w:r w:rsidRPr="00385C05">
        <w:rPr>
          <w:rFonts w:ascii="Courier New" w:hAnsi="Courier New" w:cs="Courier New"/>
          <w:color w:val="000000"/>
          <w:sz w:val="24"/>
          <w:szCs w:val="24"/>
        </w:rPr>
        <w:t xml:space="preserve">|^XXX&amp;YYY| </w:t>
      </w:r>
    </w:p>
    <w:p w14:paraId="6E6AF109" w14:textId="77777777" w:rsidR="005F5B59" w:rsidRPr="00385C05" w:rsidRDefault="008915C3" w:rsidP="00CD1637">
      <w:pPr>
        <w:tabs>
          <w:tab w:val="left" w:pos="540"/>
        </w:tabs>
        <w:autoSpaceDE w:val="0"/>
        <w:autoSpaceDN w:val="0"/>
        <w:ind w:left="1440" w:hanging="756"/>
        <w:rPr>
          <w:rFonts w:ascii="Arial" w:hAnsi="Arial" w:cs="Arial"/>
          <w:color w:val="000000"/>
          <w:sz w:val="24"/>
          <w:szCs w:val="24"/>
        </w:rPr>
      </w:pPr>
      <w:r w:rsidRPr="00385C05">
        <w:rPr>
          <w:rFonts w:ascii="Courier New" w:hAnsi="Courier New" w:cs="Courier New"/>
          <w:color w:val="000000"/>
          <w:sz w:val="24"/>
          <w:szCs w:val="24"/>
        </w:rPr>
        <w:t>|ABC^DEF^^|</w:t>
      </w:r>
      <w:r w:rsidRPr="00385C05">
        <w:rPr>
          <w:rFonts w:ascii="Arial" w:hAnsi="Arial" w:cs="Arial"/>
          <w:color w:val="000000"/>
          <w:sz w:val="24"/>
          <w:szCs w:val="24"/>
        </w:rPr>
        <w:t xml:space="preserve"> is equal </w:t>
      </w:r>
      <w:proofErr w:type="gramStart"/>
      <w:r w:rsidRPr="00385C05">
        <w:rPr>
          <w:rFonts w:ascii="Arial" w:hAnsi="Arial" w:cs="Arial"/>
          <w:color w:val="000000"/>
          <w:sz w:val="24"/>
          <w:szCs w:val="24"/>
        </w:rPr>
        <w:t xml:space="preserve">to </w:t>
      </w:r>
      <w:r w:rsidR="001351B8" w:rsidRPr="00385C05">
        <w:rPr>
          <w:rFonts w:ascii="Arial" w:hAnsi="Arial" w:cs="Arial"/>
          <w:color w:val="000000"/>
          <w:sz w:val="24"/>
          <w:szCs w:val="24"/>
        </w:rPr>
        <w:t xml:space="preserve"> </w:t>
      </w:r>
      <w:r w:rsidRPr="00385C05">
        <w:rPr>
          <w:rFonts w:ascii="Arial" w:hAnsi="Arial" w:cs="Arial"/>
          <w:color w:val="000000"/>
          <w:sz w:val="24"/>
          <w:szCs w:val="24"/>
        </w:rPr>
        <w:t>|</w:t>
      </w:r>
      <w:proofErr w:type="gramEnd"/>
      <w:r w:rsidRPr="00385C05">
        <w:rPr>
          <w:rFonts w:ascii="Courier New" w:hAnsi="Courier New" w:cs="Courier New"/>
          <w:color w:val="000000"/>
          <w:sz w:val="24"/>
          <w:szCs w:val="24"/>
        </w:rPr>
        <w:t>ABC^DEF|</w:t>
      </w:r>
      <w:r w:rsidRPr="00385C05">
        <w:rPr>
          <w:rFonts w:ascii="Arial" w:hAnsi="Arial" w:cs="Arial"/>
          <w:color w:val="000000"/>
          <w:sz w:val="24"/>
          <w:szCs w:val="24"/>
        </w:rPr>
        <w:t xml:space="preserve">  </w:t>
      </w:r>
    </w:p>
    <w:p w14:paraId="17ADC9ED" w14:textId="77777777" w:rsidR="005F5B59" w:rsidRPr="00385C05" w:rsidRDefault="008915C3" w:rsidP="00CD1637">
      <w:pPr>
        <w:tabs>
          <w:tab w:val="left" w:pos="540"/>
        </w:tabs>
        <w:autoSpaceDE w:val="0"/>
        <w:autoSpaceDN w:val="0"/>
        <w:ind w:left="1440" w:hanging="756"/>
        <w:rPr>
          <w:rFonts w:ascii="Courier New" w:hAnsi="Courier New" w:cs="Courier New"/>
          <w:color w:val="000000"/>
          <w:sz w:val="24"/>
          <w:szCs w:val="24"/>
        </w:rPr>
      </w:pPr>
      <w:r w:rsidRPr="00385C05">
        <w:rPr>
          <w:rFonts w:ascii="Courier New" w:hAnsi="Courier New" w:cs="Courier New"/>
          <w:color w:val="000000"/>
          <w:sz w:val="24"/>
          <w:szCs w:val="24"/>
        </w:rPr>
        <w:t>MSH|^~\&amp;||Facility_NPI^</w:t>
      </w:r>
      <w:r w:rsidR="005F5B59" w:rsidRPr="00385C05">
        <w:rPr>
          <w:rFonts w:ascii="Courier New" w:hAnsi="Courier New" w:cs="Courier New"/>
          <w:color w:val="000000"/>
          <w:sz w:val="24"/>
          <w:szCs w:val="24"/>
        </w:rPr>
        <w:t>1234567890</w:t>
      </w:r>
      <w:r w:rsidRPr="00385C05">
        <w:rPr>
          <w:rFonts w:ascii="Courier New" w:hAnsi="Courier New" w:cs="Courier New"/>
          <w:color w:val="000000"/>
          <w:sz w:val="24"/>
          <w:szCs w:val="24"/>
        </w:rPr>
        <w:t>^NPI|||201009221330||</w:t>
      </w:r>
      <w:r w:rsidR="0024299E" w:rsidRPr="00385C05">
        <w:rPr>
          <w:rFonts w:ascii="Courier New" w:hAnsi="Courier New" w:cs="Courier New"/>
          <w:color w:val="000000"/>
          <w:sz w:val="24"/>
          <w:szCs w:val="24"/>
        </w:rPr>
        <w:t>ORU^R01^ORU_R01</w:t>
      </w:r>
      <w:r w:rsidRPr="00385C05">
        <w:rPr>
          <w:rFonts w:ascii="Courier New" w:hAnsi="Courier New" w:cs="Courier New"/>
          <w:color w:val="000000"/>
          <w:sz w:val="24"/>
          <w:szCs w:val="24"/>
        </w:rPr>
        <w:t>|1|P|2.5.1||||||||</w:t>
      </w:r>
    </w:p>
    <w:p w14:paraId="0128530E" w14:textId="77777777" w:rsidR="008915C3" w:rsidRPr="00385C05" w:rsidRDefault="005F5B59" w:rsidP="00CD1637">
      <w:pPr>
        <w:tabs>
          <w:tab w:val="left" w:pos="540"/>
        </w:tabs>
        <w:autoSpaceDE w:val="0"/>
        <w:autoSpaceDN w:val="0"/>
        <w:ind w:left="1440" w:hanging="756"/>
        <w:rPr>
          <w:rFonts w:ascii="Arial" w:hAnsi="Arial" w:cs="Arial"/>
          <w:color w:val="000000"/>
          <w:sz w:val="24"/>
          <w:szCs w:val="24"/>
        </w:rPr>
      </w:pPr>
      <w:r w:rsidRPr="00385C05">
        <w:rPr>
          <w:rFonts w:ascii="Arial" w:hAnsi="Arial" w:cs="Arial"/>
          <w:color w:val="000000"/>
          <w:sz w:val="24"/>
          <w:szCs w:val="24"/>
        </w:rPr>
        <w:t>is equal to</w:t>
      </w:r>
    </w:p>
    <w:p w14:paraId="0306FE48" w14:textId="77777777" w:rsidR="005F5B59" w:rsidRDefault="005F5B59" w:rsidP="00CD1637">
      <w:pPr>
        <w:tabs>
          <w:tab w:val="left" w:pos="540"/>
        </w:tabs>
        <w:autoSpaceDE w:val="0"/>
        <w:autoSpaceDN w:val="0"/>
        <w:ind w:left="1440" w:hanging="756"/>
        <w:rPr>
          <w:rFonts w:ascii="Courier New" w:hAnsi="Courier New" w:cs="Courier New"/>
          <w:color w:val="000000"/>
          <w:sz w:val="24"/>
          <w:szCs w:val="24"/>
        </w:rPr>
      </w:pPr>
      <w:r w:rsidRPr="00385C05">
        <w:rPr>
          <w:rFonts w:ascii="Courier New" w:hAnsi="Courier New" w:cs="Courier New"/>
          <w:color w:val="000000"/>
          <w:sz w:val="24"/>
          <w:szCs w:val="24"/>
        </w:rPr>
        <w:t>MSH|^~\&amp;||Facility_NPI^1234567890^NPI|||201009221330||</w:t>
      </w:r>
      <w:r w:rsidR="0024299E" w:rsidRPr="00385C05">
        <w:rPr>
          <w:rFonts w:ascii="Courier New" w:hAnsi="Courier New" w:cs="Courier New"/>
          <w:color w:val="000000"/>
          <w:sz w:val="24"/>
          <w:szCs w:val="24"/>
        </w:rPr>
        <w:t>ORU^R01^ORU_R01</w:t>
      </w:r>
      <w:r w:rsidRPr="00385C05">
        <w:rPr>
          <w:rFonts w:ascii="Courier New" w:hAnsi="Courier New" w:cs="Courier New"/>
          <w:color w:val="000000"/>
          <w:sz w:val="24"/>
          <w:szCs w:val="24"/>
        </w:rPr>
        <w:t xml:space="preserve">|1|P|2.5.1  </w:t>
      </w:r>
    </w:p>
    <w:p w14:paraId="3E55BA7E" w14:textId="77777777" w:rsidR="00E6791D" w:rsidRPr="00320C63" w:rsidRDefault="005D0EF3" w:rsidP="00161AC4">
      <w:pPr>
        <w:pStyle w:val="ListParagraph"/>
        <w:numPr>
          <w:ilvl w:val="0"/>
          <w:numId w:val="21"/>
        </w:numPr>
        <w:autoSpaceDE w:val="0"/>
        <w:autoSpaceDN w:val="0"/>
        <w:spacing w:before="100" w:beforeAutospacing="1" w:after="100" w:afterAutospacing="1"/>
        <w:rPr>
          <w:rFonts w:ascii="Arial" w:hAnsi="Arial" w:cs="Arial"/>
          <w:color w:val="000000"/>
          <w:sz w:val="24"/>
          <w:szCs w:val="24"/>
        </w:rPr>
      </w:pPr>
      <w:r w:rsidRPr="00320C63">
        <w:rPr>
          <w:rFonts w:ascii="Arial" w:hAnsi="Arial" w:cs="Arial"/>
          <w:color w:val="000000"/>
          <w:sz w:val="24"/>
          <w:szCs w:val="24"/>
        </w:rPr>
        <w:t>The Receiver will</w:t>
      </w:r>
      <w:r w:rsidR="00E6791D" w:rsidRPr="00320C63">
        <w:rPr>
          <w:rFonts w:ascii="Arial" w:hAnsi="Arial" w:cs="Arial"/>
          <w:color w:val="000000"/>
          <w:sz w:val="24"/>
          <w:szCs w:val="24"/>
        </w:rPr>
        <w:t xml:space="preserve"> ignore undocumented segments, fields, and components that are sent, if they conform to the HL7 </w:t>
      </w:r>
      <w:r w:rsidR="00206A8F" w:rsidRPr="00320C63">
        <w:rPr>
          <w:rFonts w:ascii="Arial" w:hAnsi="Arial" w:cs="Arial"/>
          <w:color w:val="000000"/>
          <w:sz w:val="24"/>
          <w:szCs w:val="24"/>
        </w:rPr>
        <w:t xml:space="preserve">ORU^R01 </w:t>
      </w:r>
      <w:r w:rsidR="00E6791D" w:rsidRPr="00320C63">
        <w:rPr>
          <w:rFonts w:ascii="Arial" w:hAnsi="Arial" w:cs="Arial"/>
          <w:color w:val="000000"/>
          <w:sz w:val="24"/>
          <w:szCs w:val="24"/>
        </w:rPr>
        <w:t>message structure.</w:t>
      </w:r>
    </w:p>
    <w:p w14:paraId="79E04ACC" w14:textId="77777777" w:rsidR="000D7AEB" w:rsidRPr="00385C05" w:rsidRDefault="000D7AEB" w:rsidP="000D3A16">
      <w:pPr>
        <w:pStyle w:val="Heading2"/>
      </w:pPr>
      <w:bookmarkStart w:id="66" w:name="_Toc487203635"/>
      <w:r w:rsidRPr="00385C05">
        <w:lastRenderedPageBreak/>
        <w:t>Conventions</w:t>
      </w:r>
      <w:bookmarkEnd w:id="66"/>
    </w:p>
    <w:p w14:paraId="2CA26F98" w14:textId="77777777" w:rsidR="000D7AEB" w:rsidRPr="00385C05" w:rsidRDefault="000D7AEB" w:rsidP="00320C63">
      <w:pPr>
        <w:pStyle w:val="ListParagraph"/>
        <w:autoSpaceDE w:val="0"/>
        <w:autoSpaceDN w:val="0"/>
        <w:spacing w:before="120" w:after="120"/>
        <w:ind w:left="0"/>
        <w:rPr>
          <w:rFonts w:ascii="Arial" w:hAnsi="Arial" w:cs="Arial"/>
          <w:color w:val="000000"/>
          <w:sz w:val="24"/>
          <w:szCs w:val="24"/>
        </w:rPr>
      </w:pPr>
      <w:r w:rsidRPr="00385C05">
        <w:rPr>
          <w:rFonts w:ascii="Arial" w:hAnsi="Arial" w:cs="Arial"/>
          <w:color w:val="000000"/>
          <w:sz w:val="24"/>
          <w:szCs w:val="24"/>
        </w:rPr>
        <w:t xml:space="preserve">This </w:t>
      </w:r>
      <w:r w:rsidR="00B73017" w:rsidRPr="00B73017">
        <w:rPr>
          <w:rFonts w:ascii="Arial" w:hAnsi="Arial" w:cs="Arial"/>
          <w:sz w:val="24"/>
          <w:szCs w:val="24"/>
        </w:rPr>
        <w:t>specification</w:t>
      </w:r>
      <w:r w:rsidRPr="00385C05">
        <w:rPr>
          <w:rFonts w:ascii="Arial" w:hAnsi="Arial" w:cs="Arial"/>
          <w:color w:val="000000"/>
          <w:sz w:val="24"/>
          <w:szCs w:val="24"/>
        </w:rPr>
        <w:t xml:space="preserve"> adheres to the following conventions: </w:t>
      </w:r>
    </w:p>
    <w:p w14:paraId="6E9FDAE1" w14:textId="77777777" w:rsidR="000D7AEB" w:rsidRPr="00831019" w:rsidRDefault="000D7AEB" w:rsidP="00320C63">
      <w:pPr>
        <w:numPr>
          <w:ilvl w:val="0"/>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The</w:t>
      </w:r>
      <w:r w:rsidR="00A95CCE">
        <w:rPr>
          <w:rFonts w:ascii="Arial" w:hAnsi="Arial" w:cs="Arial"/>
          <w:color w:val="000000"/>
          <w:sz w:val="24"/>
          <w:szCs w:val="24"/>
        </w:rPr>
        <w:t xml:space="preserve"> </w:t>
      </w:r>
      <w:r w:rsidR="00A95CCE" w:rsidRPr="00A95CCE">
        <w:rPr>
          <w:rFonts w:ascii="Arial" w:hAnsi="Arial" w:cs="Arial"/>
          <w:sz w:val="24"/>
          <w:szCs w:val="24"/>
        </w:rPr>
        <w:t>specification</w:t>
      </w:r>
      <w:r w:rsidRPr="00831019">
        <w:rPr>
          <w:rFonts w:ascii="Arial" w:hAnsi="Arial" w:cs="Arial"/>
          <w:color w:val="000000"/>
          <w:sz w:val="24"/>
          <w:szCs w:val="24"/>
        </w:rPr>
        <w:t xml:space="preserve"> is constructed assuming the implementer has access to the 2.5.1 version of the HL7 Standard. Although some information from the standard is included in this</w:t>
      </w:r>
      <w:r w:rsidR="00A95CCE">
        <w:rPr>
          <w:rFonts w:ascii="Arial" w:hAnsi="Arial" w:cs="Arial"/>
          <w:color w:val="000000"/>
          <w:sz w:val="24"/>
          <w:szCs w:val="24"/>
        </w:rPr>
        <w:t xml:space="preserve"> </w:t>
      </w:r>
      <w:r w:rsidR="00A95CCE" w:rsidRPr="00A95CCE">
        <w:rPr>
          <w:rFonts w:ascii="Arial" w:hAnsi="Arial" w:cs="Arial"/>
          <w:sz w:val="24"/>
          <w:szCs w:val="24"/>
        </w:rPr>
        <w:t>specification</w:t>
      </w:r>
      <w:r w:rsidRPr="00831019">
        <w:rPr>
          <w:rFonts w:ascii="Arial" w:hAnsi="Arial" w:cs="Arial"/>
          <w:color w:val="000000"/>
          <w:sz w:val="24"/>
          <w:szCs w:val="24"/>
        </w:rPr>
        <w:t xml:space="preserve">, much information from the standard has not been repeated here. </w:t>
      </w:r>
    </w:p>
    <w:p w14:paraId="059CE094" w14:textId="77777777" w:rsidR="000D7AEB" w:rsidRPr="00831019" w:rsidRDefault="000D7AEB" w:rsidP="00320C63">
      <w:pPr>
        <w:numPr>
          <w:ilvl w:val="0"/>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 xml:space="preserve">Data types have been described separately from the fields that use the data types. </w:t>
      </w:r>
    </w:p>
    <w:p w14:paraId="6E604489" w14:textId="77777777" w:rsidR="00BB64FA" w:rsidRDefault="000D7AEB" w:rsidP="00320C63">
      <w:pPr>
        <w:numPr>
          <w:ilvl w:val="1"/>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No conformance information is provided for unsupported (“X”) message elements, including cardinality, value sets and descriptive information.</w:t>
      </w:r>
    </w:p>
    <w:p w14:paraId="7E323380" w14:textId="77777777" w:rsidR="000D7AEB" w:rsidRDefault="000D7AEB" w:rsidP="00320C63">
      <w:pPr>
        <w:numPr>
          <w:ilvl w:val="1"/>
          <w:numId w:val="5"/>
        </w:numPr>
        <w:autoSpaceDE w:val="0"/>
        <w:autoSpaceDN w:val="0"/>
        <w:spacing w:before="60" w:after="60"/>
        <w:ind w:left="720" w:hanging="360"/>
        <w:rPr>
          <w:rFonts w:ascii="Arial" w:hAnsi="Arial" w:cs="Arial"/>
          <w:color w:val="000000"/>
          <w:sz w:val="24"/>
          <w:szCs w:val="24"/>
        </w:rPr>
      </w:pPr>
      <w:r w:rsidRPr="00BB64FA">
        <w:rPr>
          <w:rFonts w:ascii="Arial" w:hAnsi="Arial" w:cs="Arial"/>
          <w:color w:val="000000"/>
          <w:sz w:val="24"/>
          <w:szCs w:val="24"/>
        </w:rPr>
        <w:t xml:space="preserve">This </w:t>
      </w:r>
      <w:r w:rsidR="00C247D2" w:rsidRPr="00C247D2">
        <w:rPr>
          <w:rFonts w:ascii="Arial" w:hAnsi="Arial" w:cs="Arial"/>
          <w:sz w:val="24"/>
          <w:szCs w:val="24"/>
        </w:rPr>
        <w:t>specification</w:t>
      </w:r>
      <w:r w:rsidRPr="00BB64FA">
        <w:rPr>
          <w:rFonts w:ascii="Arial" w:hAnsi="Arial" w:cs="Arial"/>
          <w:color w:val="000000"/>
          <w:sz w:val="24"/>
          <w:szCs w:val="24"/>
        </w:rPr>
        <w:t xml:space="preserve"> uses “X” as a conformance usage indicator very sparingly. Where the underlying standard indicates the segments/field/component is present for backwards compatibility (“B”) or withdrawn ("W")</w:t>
      </w:r>
      <w:r w:rsidR="00CC084F" w:rsidRPr="00BB64FA">
        <w:rPr>
          <w:rFonts w:ascii="Arial" w:hAnsi="Arial" w:cs="Arial"/>
          <w:color w:val="000000"/>
          <w:sz w:val="24"/>
          <w:szCs w:val="24"/>
        </w:rPr>
        <w:t xml:space="preserve">, </w:t>
      </w:r>
      <w:r w:rsidRPr="00BB64FA">
        <w:rPr>
          <w:rFonts w:ascii="Arial" w:hAnsi="Arial" w:cs="Arial"/>
          <w:color w:val="000000"/>
          <w:sz w:val="24"/>
          <w:szCs w:val="24"/>
        </w:rPr>
        <w:t xml:space="preserve">an “X” will be used. A small number of other message elements that are clearly out of scope for the use case have been given the "X" usage. All other message elements have either been further constrained to R/RE/C or have been left as "O" to enable trading partners to explore additional capabilities. Note that without a clearly agreed to complementary profile between trading partners, a </w:t>
      </w:r>
      <w:r w:rsidR="00CC084F" w:rsidRPr="00BB64FA">
        <w:rPr>
          <w:rFonts w:ascii="Arial" w:hAnsi="Arial" w:cs="Arial"/>
          <w:color w:val="000000"/>
          <w:sz w:val="24"/>
          <w:szCs w:val="24"/>
        </w:rPr>
        <w:t xml:space="preserve">Case Notification sender </w:t>
      </w:r>
      <w:r w:rsidRPr="00BB64FA">
        <w:rPr>
          <w:rFonts w:ascii="Arial" w:hAnsi="Arial" w:cs="Arial"/>
          <w:color w:val="000000"/>
          <w:sz w:val="24"/>
          <w:szCs w:val="24"/>
        </w:rPr>
        <w:t>does not have to send any eleme</w:t>
      </w:r>
      <w:r w:rsidR="00CC084F" w:rsidRPr="00BB64FA">
        <w:rPr>
          <w:rFonts w:ascii="Arial" w:hAnsi="Arial" w:cs="Arial"/>
          <w:color w:val="000000"/>
          <w:sz w:val="24"/>
          <w:szCs w:val="24"/>
        </w:rPr>
        <w:t>nts marked as an "O", nor does the</w:t>
      </w:r>
      <w:r w:rsidRPr="00BB64FA">
        <w:rPr>
          <w:rFonts w:ascii="Arial" w:hAnsi="Arial" w:cs="Arial"/>
          <w:color w:val="000000"/>
          <w:sz w:val="24"/>
          <w:szCs w:val="24"/>
        </w:rPr>
        <w:t xml:space="preserve"> receiver of a </w:t>
      </w:r>
      <w:r w:rsidR="00CC084F" w:rsidRPr="00BB64FA">
        <w:rPr>
          <w:rFonts w:ascii="Arial" w:hAnsi="Arial" w:cs="Arial"/>
          <w:color w:val="000000"/>
          <w:sz w:val="24"/>
          <w:szCs w:val="24"/>
        </w:rPr>
        <w:t>Case Notification</w:t>
      </w:r>
      <w:r w:rsidRPr="00BB64FA">
        <w:rPr>
          <w:rFonts w:ascii="Arial" w:hAnsi="Arial" w:cs="Arial"/>
          <w:color w:val="000000"/>
          <w:sz w:val="24"/>
          <w:szCs w:val="24"/>
        </w:rPr>
        <w:t xml:space="preserve"> have to process</w:t>
      </w:r>
      <w:r w:rsidR="00CC084F" w:rsidRPr="00BB64FA">
        <w:rPr>
          <w:rFonts w:ascii="Arial" w:hAnsi="Arial" w:cs="Arial"/>
          <w:color w:val="000000"/>
          <w:sz w:val="24"/>
          <w:szCs w:val="24"/>
        </w:rPr>
        <w:t xml:space="preserve"> any elements marked as an "O".</w:t>
      </w:r>
    </w:p>
    <w:p w14:paraId="66EEBFE4" w14:textId="77777777" w:rsidR="00CC084F" w:rsidRPr="00385C05" w:rsidRDefault="00E92893" w:rsidP="000D3A16">
      <w:pPr>
        <w:pStyle w:val="Heading2"/>
      </w:pPr>
      <w:bookmarkStart w:id="67" w:name="_Toc487203636"/>
      <w:r w:rsidRPr="00385C05">
        <w:t>Ke</w:t>
      </w:r>
      <w:r>
        <w:t>y</w:t>
      </w:r>
      <w:r w:rsidRPr="00385C05">
        <w:t>words</w:t>
      </w:r>
      <w:bookmarkEnd w:id="67"/>
    </w:p>
    <w:p w14:paraId="70447A8C" w14:textId="77777777" w:rsidR="00CC084F" w:rsidRPr="00FF0648" w:rsidRDefault="00CC084F" w:rsidP="00320C63">
      <w:pPr>
        <w:pStyle w:val="ListParagraph"/>
        <w:autoSpaceDE w:val="0"/>
        <w:autoSpaceDN w:val="0"/>
        <w:spacing w:before="120" w:after="240"/>
        <w:ind w:left="0"/>
        <w:jc w:val="both"/>
        <w:rPr>
          <w:rFonts w:ascii="Arial" w:hAnsi="Arial" w:cs="Arial"/>
          <w:color w:val="000000"/>
          <w:sz w:val="24"/>
          <w:szCs w:val="24"/>
        </w:rPr>
      </w:pPr>
      <w:r w:rsidRPr="00FF0648">
        <w:rPr>
          <w:rFonts w:ascii="Arial" w:hAnsi="Arial" w:cs="Arial"/>
          <w:color w:val="000000"/>
          <w:sz w:val="24"/>
          <w:szCs w:val="24"/>
        </w:rPr>
        <w:t>The key words "</w:t>
      </w:r>
      <w:r w:rsidRPr="00FF0648">
        <w:rPr>
          <w:rFonts w:ascii="Arial" w:hAnsi="Arial" w:cs="Arial"/>
          <w:b/>
          <w:bCs/>
          <w:color w:val="000000"/>
          <w:sz w:val="24"/>
          <w:szCs w:val="24"/>
        </w:rPr>
        <w:t>MUST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MUST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REQUIRED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SHALL</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SHALL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SHOULD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SHOULD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RECOMMENDED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MAY</w:t>
      </w:r>
      <w:r w:rsidR="00F171B7" w:rsidRPr="00FF0648">
        <w:rPr>
          <w:rFonts w:ascii="Arial" w:hAnsi="Arial" w:cs="Arial"/>
          <w:b/>
          <w:bCs/>
          <w:color w:val="000000"/>
          <w:sz w:val="24"/>
          <w:szCs w:val="24"/>
        </w:rPr>
        <w:t>,</w:t>
      </w:r>
      <w:r w:rsidRPr="00FF0648">
        <w:rPr>
          <w:rFonts w:ascii="Arial" w:hAnsi="Arial" w:cs="Arial"/>
          <w:color w:val="000000"/>
          <w:sz w:val="24"/>
          <w:szCs w:val="24"/>
        </w:rPr>
        <w:t>" and "</w:t>
      </w:r>
      <w:r w:rsidRPr="00FF0648">
        <w:rPr>
          <w:rFonts w:ascii="Arial" w:hAnsi="Arial" w:cs="Arial"/>
          <w:b/>
          <w:bCs/>
          <w:color w:val="000000"/>
          <w:sz w:val="24"/>
          <w:szCs w:val="24"/>
        </w:rPr>
        <w:t>OPTIONAL</w:t>
      </w:r>
      <w:r w:rsidRPr="00FF0648">
        <w:rPr>
          <w:rFonts w:ascii="Arial" w:hAnsi="Arial" w:cs="Arial"/>
          <w:color w:val="000000"/>
          <w:sz w:val="24"/>
          <w:szCs w:val="24"/>
        </w:rPr>
        <w:t>" in this document are to be interpreted as described in RFC 2119</w:t>
      </w:r>
      <w:r w:rsidR="00F171B7" w:rsidRPr="00FF0648">
        <w:rPr>
          <w:rFonts w:ascii="Arial" w:hAnsi="Arial" w:cs="Arial"/>
          <w:color w:val="000000"/>
          <w:sz w:val="24"/>
          <w:szCs w:val="24"/>
        </w:rPr>
        <w:t>.</w:t>
      </w:r>
      <w:r w:rsidR="005C1A62" w:rsidRPr="00FF0648">
        <w:rPr>
          <w:rStyle w:val="FootnoteReference"/>
          <w:rFonts w:ascii="Arial" w:hAnsi="Arial" w:cs="Arial"/>
          <w:color w:val="000000"/>
          <w:sz w:val="24"/>
          <w:szCs w:val="24"/>
        </w:rPr>
        <w:footnoteReference w:id="2"/>
      </w:r>
      <w:r w:rsidRPr="00FF0648">
        <w:rPr>
          <w:rFonts w:ascii="Arial" w:hAnsi="Arial" w:cs="Arial"/>
          <w:color w:val="000000"/>
          <w:sz w:val="24"/>
          <w:szCs w:val="24"/>
        </w:rPr>
        <w:t xml:space="preserve"> The following definitions are excerpted from the RFC: </w:t>
      </w:r>
    </w:p>
    <w:p w14:paraId="0E1E3C35" w14:textId="77777777" w:rsidR="00CC084F" w:rsidRPr="00FF0648" w:rsidRDefault="00CC084F" w:rsidP="00320C63">
      <w:pPr>
        <w:pStyle w:val="ListParagraph"/>
        <w:tabs>
          <w:tab w:val="left" w:pos="1170"/>
        </w:tabs>
        <w:autoSpaceDE w:val="0"/>
        <w:autoSpaceDN w:val="0"/>
        <w:spacing w:before="120" w:after="120"/>
        <w:ind w:hanging="14"/>
        <w:rPr>
          <w:rFonts w:ascii="Arial" w:hAnsi="Arial" w:cs="Arial"/>
          <w:color w:val="000000"/>
          <w:sz w:val="24"/>
          <w:szCs w:val="24"/>
        </w:rPr>
      </w:pPr>
      <w:r w:rsidRPr="00FF0648">
        <w:rPr>
          <w:rFonts w:ascii="Arial" w:hAnsi="Arial" w:cs="Arial"/>
          <w:b/>
          <w:bCs/>
          <w:color w:val="000000"/>
          <w:sz w:val="24"/>
          <w:szCs w:val="24"/>
        </w:rPr>
        <w:t xml:space="preserve">MUST </w:t>
      </w:r>
      <w:r w:rsidRPr="00FF0648">
        <w:rPr>
          <w:rFonts w:ascii="Arial" w:hAnsi="Arial" w:cs="Arial"/>
          <w:color w:val="000000"/>
          <w:sz w:val="24"/>
          <w:szCs w:val="24"/>
        </w:rPr>
        <w:t>or the terms "</w:t>
      </w:r>
      <w:r w:rsidRPr="00FF0648">
        <w:rPr>
          <w:rFonts w:ascii="Arial" w:hAnsi="Arial" w:cs="Arial"/>
          <w:b/>
          <w:bCs/>
          <w:color w:val="000000"/>
          <w:sz w:val="24"/>
          <w:szCs w:val="24"/>
        </w:rPr>
        <w:t>REQUIRED</w:t>
      </w:r>
      <w:r w:rsidRPr="00FF0648">
        <w:rPr>
          <w:rFonts w:ascii="Arial" w:hAnsi="Arial" w:cs="Arial"/>
          <w:color w:val="000000"/>
          <w:sz w:val="24"/>
          <w:szCs w:val="24"/>
        </w:rPr>
        <w:t>" or "</w:t>
      </w:r>
      <w:r w:rsidRPr="00FF0648">
        <w:rPr>
          <w:rFonts w:ascii="Arial" w:hAnsi="Arial" w:cs="Arial"/>
          <w:b/>
          <w:bCs/>
          <w:color w:val="000000"/>
          <w:sz w:val="24"/>
          <w:szCs w:val="24"/>
        </w:rPr>
        <w:t>SHALL</w:t>
      </w:r>
      <w:r w:rsidRPr="00FF0648">
        <w:rPr>
          <w:rFonts w:ascii="Arial" w:hAnsi="Arial" w:cs="Arial"/>
          <w:color w:val="000000"/>
          <w:sz w:val="24"/>
          <w:szCs w:val="24"/>
        </w:rPr>
        <w:t xml:space="preserve">" mean that the definition is an absolute requirement of the specification. </w:t>
      </w:r>
    </w:p>
    <w:p w14:paraId="38F86DBC" w14:textId="77777777" w:rsidR="00CC084F" w:rsidRPr="00385C05" w:rsidRDefault="00CC084F" w:rsidP="00320C63">
      <w:pPr>
        <w:pStyle w:val="ListParagraph"/>
        <w:autoSpaceDE w:val="0"/>
        <w:autoSpaceDN w:val="0"/>
        <w:spacing w:before="120" w:after="120"/>
        <w:ind w:hanging="18"/>
        <w:rPr>
          <w:rFonts w:ascii="Arial" w:hAnsi="Arial" w:cs="Arial"/>
          <w:color w:val="000000"/>
          <w:sz w:val="24"/>
          <w:szCs w:val="24"/>
        </w:rPr>
      </w:pPr>
      <w:r w:rsidRPr="00385C05">
        <w:rPr>
          <w:rFonts w:ascii="Arial" w:hAnsi="Arial" w:cs="Arial"/>
          <w:b/>
          <w:bCs/>
          <w:color w:val="000000"/>
          <w:sz w:val="24"/>
          <w:szCs w:val="24"/>
        </w:rPr>
        <w:t xml:space="preserve">MUST NOT </w:t>
      </w:r>
      <w:r w:rsidRPr="00385C05">
        <w:rPr>
          <w:rFonts w:ascii="Arial" w:hAnsi="Arial" w:cs="Arial"/>
          <w:color w:val="000000"/>
          <w:sz w:val="24"/>
          <w:szCs w:val="24"/>
        </w:rPr>
        <w:t>or the phrase "</w:t>
      </w:r>
      <w:r w:rsidRPr="00385C05">
        <w:rPr>
          <w:rFonts w:ascii="Arial" w:hAnsi="Arial" w:cs="Arial"/>
          <w:b/>
          <w:bCs/>
          <w:color w:val="000000"/>
          <w:sz w:val="24"/>
          <w:szCs w:val="24"/>
        </w:rPr>
        <w:t>SHALL NOT</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 definition is an absolute prohibition of the specification. </w:t>
      </w:r>
    </w:p>
    <w:p w14:paraId="2D968CC8" w14:textId="77777777" w:rsidR="000D7AEB" w:rsidRPr="00385C05" w:rsidRDefault="00CC084F" w:rsidP="00320C63">
      <w:pPr>
        <w:pStyle w:val="ListParagraph"/>
        <w:autoSpaceDE w:val="0"/>
        <w:autoSpaceDN w:val="0"/>
        <w:spacing w:before="120" w:after="120"/>
        <w:ind w:hanging="14"/>
        <w:rPr>
          <w:rFonts w:ascii="Arial" w:hAnsi="Arial" w:cs="Arial"/>
          <w:color w:val="000000"/>
          <w:sz w:val="24"/>
          <w:szCs w:val="24"/>
        </w:rPr>
      </w:pPr>
      <w:r w:rsidRPr="00385C05">
        <w:rPr>
          <w:rFonts w:ascii="Arial" w:hAnsi="Arial" w:cs="Arial"/>
          <w:b/>
          <w:bCs/>
          <w:color w:val="000000"/>
          <w:sz w:val="24"/>
          <w:szCs w:val="24"/>
        </w:rPr>
        <w:t xml:space="preserve">SHOULD </w:t>
      </w:r>
      <w:r w:rsidRPr="00385C05">
        <w:rPr>
          <w:rFonts w:ascii="Arial" w:hAnsi="Arial" w:cs="Arial"/>
          <w:color w:val="000000"/>
          <w:sz w:val="24"/>
          <w:szCs w:val="24"/>
        </w:rPr>
        <w:t>or the adjective "</w:t>
      </w:r>
      <w:r w:rsidRPr="00385C05">
        <w:rPr>
          <w:rFonts w:ascii="Arial" w:hAnsi="Arial" w:cs="Arial"/>
          <w:b/>
          <w:bCs/>
          <w:color w:val="000000"/>
          <w:sz w:val="24"/>
          <w:szCs w:val="24"/>
        </w:rPr>
        <w:t>RECOMMENDED</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there may exist valid reasons in particular circumstances to ignore a particular item, but the full implications must be understood and carefully weighed before choosing a different course.</w:t>
      </w:r>
    </w:p>
    <w:p w14:paraId="03A39313" w14:textId="77777777" w:rsidR="00CC084F" w:rsidRPr="00385C05" w:rsidRDefault="00CC084F" w:rsidP="00320C63">
      <w:pPr>
        <w:autoSpaceDE w:val="0"/>
        <w:autoSpaceDN w:val="0"/>
        <w:spacing w:before="120" w:after="120"/>
        <w:ind w:left="720" w:hanging="18"/>
        <w:rPr>
          <w:rFonts w:ascii="Arial" w:hAnsi="Arial" w:cs="Arial"/>
          <w:color w:val="000000"/>
          <w:sz w:val="24"/>
          <w:szCs w:val="24"/>
        </w:rPr>
      </w:pPr>
      <w:r w:rsidRPr="00385C05">
        <w:rPr>
          <w:rFonts w:ascii="Arial" w:hAnsi="Arial" w:cs="Arial"/>
          <w:b/>
          <w:bCs/>
          <w:color w:val="000000"/>
          <w:sz w:val="24"/>
          <w:szCs w:val="24"/>
        </w:rPr>
        <w:t xml:space="preserve">SHOULD NOT </w:t>
      </w:r>
      <w:r w:rsidRPr="00385C05">
        <w:rPr>
          <w:rFonts w:ascii="Arial" w:hAnsi="Arial" w:cs="Arial"/>
          <w:color w:val="000000"/>
          <w:sz w:val="24"/>
          <w:szCs w:val="24"/>
        </w:rPr>
        <w:t>or the phrase "</w:t>
      </w:r>
      <w:r w:rsidRPr="00385C05">
        <w:rPr>
          <w:rFonts w:ascii="Arial" w:hAnsi="Arial" w:cs="Arial"/>
          <w:b/>
          <w:bCs/>
          <w:color w:val="000000"/>
          <w:sz w:val="24"/>
          <w:szCs w:val="24"/>
        </w:rPr>
        <w:t>NOT RECOMMENDED</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there may exist valid reasons in particular circumstances when the particular behavior is acceptable or even useful, but the full implications should be understood and the case carefully weighed before implementing any behavior described with this label. </w:t>
      </w:r>
    </w:p>
    <w:p w14:paraId="354DFF25" w14:textId="77777777" w:rsidR="00CC084F" w:rsidRPr="00385C05" w:rsidRDefault="00CC084F" w:rsidP="00320C63">
      <w:pPr>
        <w:pStyle w:val="ListParagraph"/>
        <w:autoSpaceDE w:val="0"/>
        <w:autoSpaceDN w:val="0"/>
        <w:spacing w:before="120" w:after="120"/>
        <w:rPr>
          <w:rFonts w:ascii="Arial" w:hAnsi="Arial" w:cs="Arial"/>
          <w:color w:val="000000"/>
          <w:sz w:val="24"/>
          <w:szCs w:val="24"/>
        </w:rPr>
      </w:pPr>
      <w:r w:rsidRPr="00385C05">
        <w:rPr>
          <w:rFonts w:ascii="Arial" w:hAnsi="Arial" w:cs="Arial"/>
          <w:b/>
          <w:bCs/>
          <w:color w:val="000000"/>
          <w:sz w:val="24"/>
          <w:szCs w:val="24"/>
        </w:rPr>
        <w:t xml:space="preserve">MAY </w:t>
      </w:r>
      <w:r w:rsidRPr="00385C05">
        <w:rPr>
          <w:rFonts w:ascii="Arial" w:hAnsi="Arial" w:cs="Arial"/>
          <w:color w:val="000000"/>
          <w:sz w:val="24"/>
          <w:szCs w:val="24"/>
        </w:rPr>
        <w:t>or the adjective "</w:t>
      </w:r>
      <w:r w:rsidRPr="00385C05">
        <w:rPr>
          <w:rFonts w:ascii="Arial" w:hAnsi="Arial" w:cs="Arial"/>
          <w:b/>
          <w:bCs/>
          <w:color w:val="000000"/>
          <w:sz w:val="24"/>
          <w:szCs w:val="24"/>
        </w:rPr>
        <w:t>OPTIONAL</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an item is truly optional. One software supplier may choose to include the item to enable certain capabilities while another software supplier may omit the same item. In either case, the communication partner cannot be expected to either provide it (sender) or process it (receiver) without clear and voluntary agreement between the partners.</w:t>
      </w:r>
    </w:p>
    <w:p w14:paraId="0C41ED9C" w14:textId="77777777" w:rsidR="00897572" w:rsidRDefault="00CC084F" w:rsidP="00320C63">
      <w:pPr>
        <w:autoSpaceDE w:val="0"/>
        <w:autoSpaceDN w:val="0"/>
        <w:spacing w:before="120" w:after="120"/>
        <w:ind w:left="720" w:hanging="14"/>
        <w:rPr>
          <w:rFonts w:ascii="Arial" w:hAnsi="Arial" w:cs="Arial"/>
          <w:color w:val="000000"/>
          <w:sz w:val="24"/>
          <w:szCs w:val="24"/>
        </w:rPr>
      </w:pPr>
      <w:r w:rsidRPr="00385C05">
        <w:rPr>
          <w:rFonts w:ascii="Arial" w:hAnsi="Arial" w:cs="Arial"/>
          <w:color w:val="000000"/>
          <w:sz w:val="24"/>
          <w:szCs w:val="24"/>
        </w:rPr>
        <w:lastRenderedPageBreak/>
        <w:t xml:space="preserve">An implementation </w:t>
      </w:r>
      <w:r w:rsidR="00F171B7">
        <w:rPr>
          <w:rFonts w:ascii="Arial" w:hAnsi="Arial" w:cs="Arial"/>
          <w:color w:val="000000"/>
          <w:sz w:val="24"/>
          <w:szCs w:val="24"/>
        </w:rPr>
        <w:t>that</w:t>
      </w:r>
      <w:r w:rsidRPr="00385C05">
        <w:rPr>
          <w:rFonts w:ascii="Arial" w:hAnsi="Arial" w:cs="Arial"/>
          <w:color w:val="000000"/>
          <w:sz w:val="24"/>
          <w:szCs w:val="24"/>
        </w:rPr>
        <w:t xml:space="preserve"> does not include a particular segment/field/component marked as optional </w:t>
      </w:r>
      <w:r w:rsidRPr="00385C05">
        <w:rPr>
          <w:rFonts w:ascii="Arial" w:hAnsi="Arial" w:cs="Arial"/>
          <w:b/>
          <w:bCs/>
          <w:color w:val="000000"/>
          <w:sz w:val="24"/>
          <w:szCs w:val="24"/>
        </w:rPr>
        <w:t xml:space="preserve">MUST </w:t>
      </w:r>
      <w:r w:rsidRPr="00385C05">
        <w:rPr>
          <w:rFonts w:ascii="Arial" w:hAnsi="Arial" w:cs="Arial"/>
          <w:color w:val="000000"/>
          <w:sz w:val="24"/>
          <w:szCs w:val="24"/>
        </w:rPr>
        <w:t xml:space="preserve">be prepared to interoperate with another implementation </w:t>
      </w:r>
      <w:r w:rsidR="00F94030">
        <w:rPr>
          <w:rFonts w:ascii="Arial" w:hAnsi="Arial" w:cs="Arial"/>
          <w:color w:val="000000"/>
          <w:sz w:val="24"/>
          <w:szCs w:val="24"/>
        </w:rPr>
        <w:t>that</w:t>
      </w:r>
      <w:r w:rsidRPr="00385C05">
        <w:rPr>
          <w:rFonts w:ascii="Arial" w:hAnsi="Arial" w:cs="Arial"/>
          <w:color w:val="000000"/>
          <w:sz w:val="24"/>
          <w:szCs w:val="24"/>
        </w:rPr>
        <w:t xml:space="preserve"> does include the optional segment/field/component, though perhaps with reduced functionality. In the same vein an implementation </w:t>
      </w:r>
      <w:r w:rsidR="00F94030">
        <w:rPr>
          <w:rFonts w:ascii="Arial" w:hAnsi="Arial" w:cs="Arial"/>
          <w:color w:val="000000"/>
          <w:sz w:val="24"/>
          <w:szCs w:val="24"/>
        </w:rPr>
        <w:t>that</w:t>
      </w:r>
      <w:r w:rsidRPr="00385C05">
        <w:rPr>
          <w:rFonts w:ascii="Arial" w:hAnsi="Arial" w:cs="Arial"/>
          <w:color w:val="000000"/>
          <w:sz w:val="24"/>
          <w:szCs w:val="24"/>
        </w:rPr>
        <w:t xml:space="preserve"> includes a particular segment/field/component marked as optional </w:t>
      </w:r>
      <w:r w:rsidRPr="00385C05">
        <w:rPr>
          <w:rFonts w:ascii="Arial" w:hAnsi="Arial" w:cs="Arial"/>
          <w:b/>
          <w:bCs/>
          <w:color w:val="000000"/>
          <w:sz w:val="24"/>
          <w:szCs w:val="24"/>
        </w:rPr>
        <w:t xml:space="preserve">MUST </w:t>
      </w:r>
      <w:r w:rsidRPr="00385C05">
        <w:rPr>
          <w:rFonts w:ascii="Arial" w:hAnsi="Arial" w:cs="Arial"/>
          <w:color w:val="000000"/>
          <w:sz w:val="24"/>
          <w:szCs w:val="24"/>
        </w:rPr>
        <w:t xml:space="preserve">be prepared to interoperate with another implementation </w:t>
      </w:r>
      <w:r w:rsidR="00F94030">
        <w:rPr>
          <w:rFonts w:ascii="Arial" w:hAnsi="Arial" w:cs="Arial"/>
          <w:color w:val="000000"/>
          <w:sz w:val="24"/>
          <w:szCs w:val="24"/>
        </w:rPr>
        <w:t>that</w:t>
      </w:r>
      <w:r w:rsidRPr="00385C05">
        <w:rPr>
          <w:rFonts w:ascii="Arial" w:hAnsi="Arial" w:cs="Arial"/>
          <w:color w:val="000000"/>
          <w:sz w:val="24"/>
          <w:szCs w:val="24"/>
        </w:rPr>
        <w:t xml:space="preserve"> does not include the optional segment/field/component. </w:t>
      </w:r>
    </w:p>
    <w:p w14:paraId="584531DE" w14:textId="77777777" w:rsidR="006B136F" w:rsidRPr="00985D7A" w:rsidRDefault="00804634" w:rsidP="000D3A16">
      <w:pPr>
        <w:pStyle w:val="Heading2"/>
      </w:pPr>
      <w:bookmarkStart w:id="68" w:name="_Toc487203637"/>
      <w:r w:rsidRPr="00985D7A">
        <w:t>Standard</w:t>
      </w:r>
      <w:bookmarkEnd w:id="68"/>
    </w:p>
    <w:p w14:paraId="7196F454" w14:textId="77777777" w:rsidR="006B136F" w:rsidRPr="006B136F" w:rsidRDefault="006B136F" w:rsidP="00320C63">
      <w:pPr>
        <w:spacing w:before="120" w:after="100" w:afterAutospacing="1"/>
        <w:jc w:val="both"/>
        <w:rPr>
          <w:rFonts w:ascii="Arial" w:hAnsi="Arial" w:cs="Arial"/>
          <w:sz w:val="24"/>
          <w:szCs w:val="24"/>
        </w:rPr>
      </w:pPr>
      <w:r w:rsidRPr="00A61ECF">
        <w:rPr>
          <w:rFonts w:ascii="Arial" w:hAnsi="Arial" w:cs="Arial"/>
          <w:sz w:val="24"/>
          <w:szCs w:val="24"/>
        </w:rPr>
        <w:t xml:space="preserve">The word </w:t>
      </w:r>
      <w:r w:rsidRPr="00A61ECF">
        <w:rPr>
          <w:rFonts w:ascii="Arial" w:hAnsi="Arial" w:cs="Arial"/>
          <w:i/>
          <w:iCs/>
          <w:sz w:val="24"/>
          <w:szCs w:val="24"/>
        </w:rPr>
        <w:t>standard</w:t>
      </w:r>
      <w:r w:rsidRPr="00A61ECF">
        <w:rPr>
          <w:rFonts w:ascii="Arial" w:hAnsi="Arial" w:cs="Arial"/>
          <w:sz w:val="24"/>
          <w:szCs w:val="24"/>
        </w:rPr>
        <w:t xml:space="preserve"> is used throughout the </w:t>
      </w:r>
      <w:r w:rsidR="002D4F5A">
        <w:rPr>
          <w:rFonts w:ascii="Arial" w:hAnsi="Arial" w:cs="Arial"/>
          <w:sz w:val="24"/>
          <w:szCs w:val="24"/>
        </w:rPr>
        <w:t xml:space="preserve">PHIN Messaging </w:t>
      </w:r>
      <w:r w:rsidR="00C247D2">
        <w:rPr>
          <w:rFonts w:ascii="Arial" w:hAnsi="Arial" w:cs="Arial"/>
          <w:sz w:val="24"/>
          <w:szCs w:val="24"/>
        </w:rPr>
        <w:t>Specification</w:t>
      </w:r>
      <w:r w:rsidRPr="00A61ECF">
        <w:rPr>
          <w:rFonts w:ascii="Arial" w:hAnsi="Arial" w:cs="Arial"/>
          <w:sz w:val="24"/>
          <w:szCs w:val="24"/>
        </w:rPr>
        <w:t xml:space="preserve"> to signify that the expected value for a segment or field is a value outlined in the</w:t>
      </w:r>
      <w:r w:rsidR="009A78F8">
        <w:rPr>
          <w:rFonts w:ascii="Arial" w:hAnsi="Arial" w:cs="Arial"/>
          <w:sz w:val="24"/>
          <w:szCs w:val="24"/>
        </w:rPr>
        <w:t xml:space="preserve"> </w:t>
      </w:r>
      <w:r>
        <w:rPr>
          <w:rFonts w:ascii="Arial" w:hAnsi="Arial" w:cs="Arial"/>
          <w:sz w:val="24"/>
          <w:szCs w:val="24"/>
        </w:rPr>
        <w:t>MMG</w:t>
      </w:r>
      <w:r w:rsidRPr="00A61ECF">
        <w:rPr>
          <w:rFonts w:ascii="Arial" w:hAnsi="Arial" w:cs="Arial"/>
          <w:sz w:val="24"/>
          <w:szCs w:val="24"/>
        </w:rPr>
        <w:t xml:space="preserve">. This is used primarily for coded data elements (MMG Data Type and HL7 Data Type) in the </w:t>
      </w:r>
      <w:r>
        <w:rPr>
          <w:rFonts w:ascii="Arial" w:hAnsi="Arial" w:cs="Arial"/>
          <w:sz w:val="24"/>
          <w:szCs w:val="24"/>
        </w:rPr>
        <w:t>MMG</w:t>
      </w:r>
      <w:r w:rsidRPr="00A61ECF">
        <w:rPr>
          <w:rFonts w:ascii="Arial" w:hAnsi="Arial" w:cs="Arial"/>
          <w:sz w:val="24"/>
          <w:szCs w:val="24"/>
        </w:rPr>
        <w:t xml:space="preserve"> to detail when a sender is expected to provide a code or coding system. </w:t>
      </w:r>
    </w:p>
    <w:p w14:paraId="47281CD2" w14:textId="77777777" w:rsidR="006B136F" w:rsidRPr="00A069BC" w:rsidRDefault="006B136F" w:rsidP="000D3A16">
      <w:pPr>
        <w:pStyle w:val="Heading2"/>
      </w:pPr>
      <w:bookmarkStart w:id="69" w:name="_Toc487203638"/>
      <w:r w:rsidRPr="00A069BC">
        <w:t>Alternate identifer</w:t>
      </w:r>
      <w:bookmarkEnd w:id="69"/>
    </w:p>
    <w:p w14:paraId="68E68A1D" w14:textId="78FB8793" w:rsidR="00804634" w:rsidRPr="00A069BC" w:rsidRDefault="00804634" w:rsidP="00320C63">
      <w:pPr>
        <w:spacing w:before="120" w:after="100" w:afterAutospacing="1"/>
        <w:jc w:val="both"/>
        <w:rPr>
          <w:rFonts w:ascii="Arial" w:hAnsi="Arial"/>
          <w:sz w:val="24"/>
        </w:rPr>
      </w:pPr>
      <w:r w:rsidRPr="00A069BC">
        <w:rPr>
          <w:rFonts w:ascii="Arial" w:hAnsi="Arial" w:cs="Arial"/>
          <w:sz w:val="24"/>
          <w:szCs w:val="24"/>
        </w:rPr>
        <w:t xml:space="preserve">The </w:t>
      </w:r>
      <w:r w:rsidR="006B136F" w:rsidRPr="00A069BC">
        <w:rPr>
          <w:rFonts w:ascii="Arial" w:hAnsi="Arial" w:cs="Arial"/>
          <w:sz w:val="24"/>
          <w:szCs w:val="24"/>
        </w:rPr>
        <w:t>phrase</w:t>
      </w:r>
      <w:r w:rsidRPr="00A069BC">
        <w:rPr>
          <w:rFonts w:ascii="Arial" w:hAnsi="Arial" w:cs="Arial"/>
          <w:sz w:val="24"/>
          <w:szCs w:val="24"/>
        </w:rPr>
        <w:t xml:space="preserve"> </w:t>
      </w:r>
      <w:r w:rsidR="006B136F" w:rsidRPr="00A069BC">
        <w:rPr>
          <w:rFonts w:ascii="Arial" w:hAnsi="Arial" w:cs="Arial"/>
          <w:i/>
          <w:iCs/>
          <w:sz w:val="24"/>
          <w:szCs w:val="24"/>
        </w:rPr>
        <w:t>alternate identifier</w:t>
      </w:r>
      <w:r w:rsidR="006B136F" w:rsidRPr="00A069BC">
        <w:rPr>
          <w:rFonts w:ascii="Arial" w:hAnsi="Arial" w:cs="Arial"/>
          <w:sz w:val="24"/>
          <w:szCs w:val="24"/>
        </w:rPr>
        <w:t xml:space="preserve"> </w:t>
      </w:r>
      <w:r w:rsidRPr="00A069BC">
        <w:rPr>
          <w:rFonts w:ascii="Arial" w:hAnsi="Arial" w:cs="Arial"/>
          <w:sz w:val="24"/>
          <w:szCs w:val="24"/>
        </w:rPr>
        <w:t xml:space="preserve">is used throughout the </w:t>
      </w:r>
      <w:r w:rsidR="002D4F5A">
        <w:rPr>
          <w:rFonts w:ascii="Arial" w:hAnsi="Arial" w:cs="Arial"/>
          <w:sz w:val="24"/>
          <w:szCs w:val="24"/>
        </w:rPr>
        <w:t xml:space="preserve">PHIN Messaging </w:t>
      </w:r>
      <w:r w:rsidR="00130E19">
        <w:rPr>
          <w:rFonts w:ascii="Arial" w:hAnsi="Arial" w:cs="Arial"/>
          <w:sz w:val="24"/>
          <w:szCs w:val="24"/>
        </w:rPr>
        <w:t>Specification</w:t>
      </w:r>
      <w:r w:rsidR="00130E19" w:rsidRPr="00A069BC">
        <w:rPr>
          <w:rFonts w:ascii="Arial" w:hAnsi="Arial" w:cs="Arial"/>
          <w:sz w:val="24"/>
          <w:szCs w:val="24"/>
        </w:rPr>
        <w:t xml:space="preserve"> to</w:t>
      </w:r>
      <w:r w:rsidRPr="00A069BC">
        <w:rPr>
          <w:rFonts w:ascii="Arial" w:hAnsi="Arial" w:cs="Arial"/>
          <w:sz w:val="24"/>
          <w:szCs w:val="24"/>
        </w:rPr>
        <w:t xml:space="preserve"> signify </w:t>
      </w:r>
      <w:del w:id="70" w:author="Author">
        <w:r w:rsidRPr="00A069BC" w:rsidDel="00130E19">
          <w:rPr>
            <w:rFonts w:ascii="Arial" w:hAnsi="Arial" w:cs="Arial"/>
            <w:sz w:val="24"/>
            <w:szCs w:val="24"/>
          </w:rPr>
          <w:delText xml:space="preserve"> </w:delText>
        </w:r>
      </w:del>
      <w:r w:rsidR="009B5032" w:rsidRPr="00A069BC">
        <w:rPr>
          <w:rFonts w:ascii="Arial" w:hAnsi="Arial" w:cs="Arial"/>
          <w:sz w:val="24"/>
          <w:szCs w:val="24"/>
        </w:rPr>
        <w:t xml:space="preserve">locally defined codes for purpose of the sender. </w:t>
      </w:r>
      <w:r w:rsidR="005D0EF3">
        <w:rPr>
          <w:rFonts w:ascii="Arial" w:hAnsi="Arial" w:cs="Arial"/>
          <w:sz w:val="24"/>
          <w:szCs w:val="24"/>
        </w:rPr>
        <w:t>Alternate identifiers are t</w:t>
      </w:r>
      <w:r w:rsidR="009B5032" w:rsidRPr="00A069BC">
        <w:rPr>
          <w:rFonts w:ascii="Arial" w:hAnsi="Arial" w:cs="Arial"/>
          <w:sz w:val="24"/>
          <w:szCs w:val="24"/>
        </w:rPr>
        <w:t xml:space="preserve">hose </w:t>
      </w:r>
      <w:r w:rsidR="006B136F" w:rsidRPr="00A069BC">
        <w:rPr>
          <w:rFonts w:ascii="Arial" w:hAnsi="Arial" w:cs="Arial"/>
          <w:sz w:val="24"/>
          <w:szCs w:val="24"/>
        </w:rPr>
        <w:t xml:space="preserve">other than the </w:t>
      </w:r>
      <w:r w:rsidR="005D0EF3">
        <w:rPr>
          <w:rFonts w:ascii="Arial" w:hAnsi="Arial" w:cs="Arial"/>
          <w:sz w:val="24"/>
          <w:szCs w:val="24"/>
        </w:rPr>
        <w:t>standard</w:t>
      </w:r>
      <w:r w:rsidR="006B136F" w:rsidRPr="00A069BC">
        <w:rPr>
          <w:rFonts w:ascii="Arial" w:hAnsi="Arial" w:cs="Arial"/>
          <w:sz w:val="24"/>
          <w:szCs w:val="24"/>
        </w:rPr>
        <w:t xml:space="preserve"> adopted value </w:t>
      </w:r>
      <w:r w:rsidRPr="00A069BC">
        <w:rPr>
          <w:rFonts w:ascii="Arial" w:hAnsi="Arial" w:cs="Arial"/>
          <w:sz w:val="24"/>
          <w:szCs w:val="24"/>
        </w:rPr>
        <w:t>for a segment or field outlined in the</w:t>
      </w:r>
      <w:r w:rsidR="006B136F" w:rsidRPr="00A069BC">
        <w:rPr>
          <w:rFonts w:ascii="Arial" w:hAnsi="Arial" w:cs="Arial"/>
          <w:sz w:val="24"/>
          <w:szCs w:val="24"/>
        </w:rPr>
        <w:t xml:space="preserve"> </w:t>
      </w:r>
      <w:r w:rsidR="0075089A" w:rsidRPr="00A069BC">
        <w:rPr>
          <w:rFonts w:ascii="Arial" w:hAnsi="Arial"/>
          <w:sz w:val="24"/>
        </w:rPr>
        <w:t>MMG</w:t>
      </w:r>
      <w:r w:rsidRPr="00A069BC">
        <w:rPr>
          <w:rFonts w:ascii="Arial" w:hAnsi="Arial"/>
          <w:sz w:val="24"/>
        </w:rPr>
        <w:t xml:space="preserve">. This is used primarily for coded data elements (MMG Data Type and HL7 Data Type) in the </w:t>
      </w:r>
      <w:r w:rsidR="0075089A" w:rsidRPr="00A069BC">
        <w:rPr>
          <w:rFonts w:ascii="Arial" w:hAnsi="Arial"/>
          <w:sz w:val="24"/>
        </w:rPr>
        <w:t>MMG</w:t>
      </w:r>
      <w:r w:rsidRPr="00A069BC">
        <w:rPr>
          <w:rFonts w:ascii="Arial" w:hAnsi="Arial"/>
          <w:sz w:val="24"/>
        </w:rPr>
        <w:t xml:space="preserve"> to detail when a sender is expected to provide a code or coding system. </w:t>
      </w:r>
      <w:r w:rsidR="009B5032" w:rsidRPr="00A069BC">
        <w:rPr>
          <w:rFonts w:ascii="Arial" w:hAnsi="Arial" w:cs="Arial"/>
          <w:sz w:val="24"/>
          <w:szCs w:val="24"/>
        </w:rPr>
        <w:t xml:space="preserve">Text </w:t>
      </w:r>
      <w:r w:rsidR="009B5032" w:rsidRPr="00A069BC">
        <w:rPr>
          <w:rFonts w:ascii="Arial" w:hAnsi="Arial" w:cs="Arial"/>
          <w:b/>
          <w:sz w:val="24"/>
          <w:szCs w:val="24"/>
        </w:rPr>
        <w:t xml:space="preserve">SHOULD </w:t>
      </w:r>
      <w:r w:rsidR="009B5032" w:rsidRPr="00A069BC">
        <w:rPr>
          <w:rFonts w:ascii="Arial" w:hAnsi="Arial" w:cs="Arial"/>
          <w:sz w:val="24"/>
          <w:szCs w:val="24"/>
        </w:rPr>
        <w:t>be sent to describe the alternate information.</w:t>
      </w:r>
    </w:p>
    <w:p w14:paraId="6F4D74F7" w14:textId="77777777" w:rsidR="00804634" w:rsidRDefault="00804634" w:rsidP="000D3A16">
      <w:pPr>
        <w:pStyle w:val="Heading2"/>
      </w:pPr>
      <w:bookmarkStart w:id="71" w:name="_Toc487203639"/>
      <w:r>
        <w:t>L</w:t>
      </w:r>
      <w:r w:rsidRPr="00504F49">
        <w:t xml:space="preserve">iteral </w:t>
      </w:r>
      <w:r>
        <w:t>Values</w:t>
      </w:r>
      <w:bookmarkEnd w:id="71"/>
    </w:p>
    <w:p w14:paraId="098D204B" w14:textId="77777777" w:rsidR="006B136F" w:rsidRPr="00A61ECF" w:rsidRDefault="00804634" w:rsidP="00320C63">
      <w:pPr>
        <w:spacing w:before="120" w:after="100" w:afterAutospacing="1"/>
        <w:jc w:val="both"/>
        <w:rPr>
          <w:rFonts w:ascii="Arial" w:hAnsi="Arial" w:cs="Arial"/>
          <w:sz w:val="24"/>
          <w:szCs w:val="24"/>
        </w:rPr>
      </w:pPr>
      <w:r w:rsidRPr="00A61ECF">
        <w:rPr>
          <w:rFonts w:ascii="Arial" w:hAnsi="Arial" w:cs="Arial"/>
          <w:sz w:val="24"/>
          <w:szCs w:val="24"/>
        </w:rPr>
        <w:t xml:space="preserve">The term </w:t>
      </w:r>
      <w:r w:rsidRPr="00A61ECF">
        <w:rPr>
          <w:rFonts w:ascii="Arial" w:hAnsi="Arial" w:cs="Arial"/>
          <w:i/>
          <w:sz w:val="24"/>
          <w:szCs w:val="24"/>
        </w:rPr>
        <w:t>literal value</w:t>
      </w:r>
      <w:r w:rsidRPr="00A61ECF">
        <w:rPr>
          <w:rFonts w:ascii="Arial" w:hAnsi="Arial" w:cs="Arial"/>
          <w:sz w:val="24"/>
          <w:szCs w:val="24"/>
        </w:rPr>
        <w:t xml:space="preserve"> is used throughout this specification to indicate a value within the specification or MMG that is a fixed value and is to be used exactly as it is given. Literal values maintain a consistent value regardless of the content of the rest of the message. This is used primarily for data elements that identify a specific value needed for identifying the profile structure or specific data elements needed to properly process Case Notification messages. Literal va</w:t>
      </w:r>
      <w:r w:rsidR="005D0EF3">
        <w:rPr>
          <w:rFonts w:ascii="Arial" w:hAnsi="Arial" w:cs="Arial"/>
          <w:sz w:val="24"/>
          <w:szCs w:val="24"/>
        </w:rPr>
        <w:t>lues can further be used by MMGs</w:t>
      </w:r>
      <w:r w:rsidRPr="00A61ECF">
        <w:rPr>
          <w:rFonts w:ascii="Arial" w:hAnsi="Arial" w:cs="Arial"/>
          <w:sz w:val="24"/>
          <w:szCs w:val="24"/>
        </w:rPr>
        <w:t xml:space="preserve"> to identify other specific fixed values needed. </w:t>
      </w:r>
    </w:p>
    <w:p w14:paraId="061C9AC4" w14:textId="77777777" w:rsidR="00804634" w:rsidRPr="00504F49" w:rsidRDefault="00804634" w:rsidP="000D3A16">
      <w:pPr>
        <w:pStyle w:val="Heading2"/>
      </w:pPr>
      <w:bookmarkStart w:id="72" w:name="_Toc487203640"/>
      <w:r w:rsidRPr="00504F49">
        <w:t>Un</w:t>
      </w:r>
      <w:r>
        <w:t>known values</w:t>
      </w:r>
      <w:bookmarkEnd w:id="72"/>
    </w:p>
    <w:p w14:paraId="126A098D" w14:textId="77777777" w:rsidR="007974B9" w:rsidRPr="007974B9" w:rsidRDefault="007974B9" w:rsidP="003B00C5">
      <w:pPr>
        <w:pStyle w:val="Heading3"/>
        <w:rPr>
          <w:rFonts w:ascii="Calibri" w:hAnsi="Calibri"/>
          <w:sz w:val="22"/>
          <w:szCs w:val="22"/>
        </w:rPr>
      </w:pPr>
      <w:bookmarkStart w:id="73" w:name="_Toc487203641"/>
      <w:proofErr w:type="spellStart"/>
      <w:r>
        <w:t>Conveying</w:t>
      </w:r>
      <w:proofErr w:type="spellEnd"/>
      <w:r>
        <w:t xml:space="preserve"> </w:t>
      </w:r>
      <w:proofErr w:type="spellStart"/>
      <w:r>
        <w:t>Unknowns</w:t>
      </w:r>
      <w:proofErr w:type="spellEnd"/>
      <w:r>
        <w:t xml:space="preserve"> for Date Data Types</w:t>
      </w:r>
      <w:bookmarkEnd w:id="73"/>
    </w:p>
    <w:p w14:paraId="08FD307B" w14:textId="77777777" w:rsidR="0085555F" w:rsidRPr="00FF0648" w:rsidRDefault="00804634" w:rsidP="00320C63">
      <w:pPr>
        <w:pStyle w:val="ListParagraph"/>
        <w:spacing w:before="120" w:after="100" w:afterAutospacing="1"/>
        <w:ind w:left="0"/>
        <w:jc w:val="both"/>
        <w:rPr>
          <w:lang w:val="fr-FR"/>
        </w:rPr>
      </w:pPr>
      <w:r w:rsidRPr="006A7FD5">
        <w:rPr>
          <w:rFonts w:ascii="Arial" w:hAnsi="Arial" w:cs="Arial"/>
          <w:sz w:val="24"/>
          <w:szCs w:val="24"/>
        </w:rPr>
        <w:t xml:space="preserve">For date data types outlined in the PHIN Messaging </w:t>
      </w:r>
      <w:r w:rsidR="00C247D2" w:rsidRPr="006A7FD5">
        <w:rPr>
          <w:rFonts w:ascii="Arial" w:hAnsi="Arial" w:cs="Arial"/>
          <w:sz w:val="24"/>
          <w:szCs w:val="24"/>
        </w:rPr>
        <w:t>Specification</w:t>
      </w:r>
      <w:r w:rsidRPr="006A7FD5">
        <w:rPr>
          <w:rFonts w:ascii="Arial" w:hAnsi="Arial" w:cs="Arial"/>
          <w:sz w:val="24"/>
          <w:szCs w:val="24"/>
        </w:rPr>
        <w:t xml:space="preserve"> for Case Notification</w:t>
      </w:r>
      <w:r w:rsidR="002D4F5A" w:rsidRPr="006A7FD5">
        <w:rPr>
          <w:rFonts w:ascii="Arial" w:hAnsi="Arial" w:cs="Arial"/>
          <w:sz w:val="24"/>
          <w:szCs w:val="24"/>
        </w:rPr>
        <w:t xml:space="preserve"> </w:t>
      </w:r>
      <w:r w:rsidRPr="006A7FD5">
        <w:rPr>
          <w:rFonts w:ascii="Arial" w:hAnsi="Arial" w:cs="Arial"/>
          <w:sz w:val="24"/>
          <w:szCs w:val="24"/>
        </w:rPr>
        <w:t>Version 3.0, the literal string of ‘99999999’</w:t>
      </w:r>
      <w:r w:rsidR="004662BF" w:rsidRPr="006A7FD5">
        <w:rPr>
          <w:rFonts w:ascii="Arial" w:hAnsi="Arial" w:cs="Arial"/>
          <w:sz w:val="24"/>
          <w:szCs w:val="24"/>
        </w:rPr>
        <w:t xml:space="preserve"> (eight nines)</w:t>
      </w:r>
      <w:r w:rsidRPr="006A7FD5">
        <w:rPr>
          <w:rFonts w:ascii="Arial" w:hAnsi="Arial" w:cs="Arial"/>
          <w:sz w:val="24"/>
          <w:szCs w:val="24"/>
        </w:rPr>
        <w:t xml:space="preserve"> </w:t>
      </w:r>
      <w:r w:rsidRPr="006A7FD5">
        <w:rPr>
          <w:rFonts w:ascii="Arial" w:hAnsi="Arial" w:cs="Arial"/>
          <w:b/>
          <w:sz w:val="24"/>
          <w:szCs w:val="24"/>
        </w:rPr>
        <w:t>MAY</w:t>
      </w:r>
      <w:r w:rsidRPr="006A7FD5">
        <w:rPr>
          <w:rFonts w:ascii="Arial" w:hAnsi="Arial" w:cs="Arial"/>
          <w:sz w:val="24"/>
          <w:szCs w:val="24"/>
        </w:rPr>
        <w:t xml:space="preserve"> be sent in place of a valid date value to signify a date is unknown. A sender </w:t>
      </w:r>
      <w:r w:rsidRPr="006A7FD5">
        <w:rPr>
          <w:rFonts w:ascii="Arial" w:hAnsi="Arial" w:cs="Arial"/>
          <w:b/>
          <w:sz w:val="24"/>
          <w:szCs w:val="24"/>
        </w:rPr>
        <w:t>MAY</w:t>
      </w:r>
      <w:r w:rsidRPr="006A7FD5">
        <w:rPr>
          <w:rFonts w:ascii="Arial" w:hAnsi="Arial" w:cs="Arial"/>
          <w:sz w:val="24"/>
          <w:szCs w:val="24"/>
        </w:rPr>
        <w:t xml:space="preserve"> send the literal string of ‘99999999’ for any date data elements of interest outlined in the Message Mapping Guides or supported segments in the </w:t>
      </w:r>
      <w:r w:rsidR="002D4F5A" w:rsidRPr="006A7FD5">
        <w:rPr>
          <w:rFonts w:ascii="Arial" w:hAnsi="Arial" w:cs="Arial"/>
          <w:sz w:val="24"/>
          <w:szCs w:val="24"/>
        </w:rPr>
        <w:t xml:space="preserve">PHIN Messaging </w:t>
      </w:r>
      <w:r w:rsidR="00272057" w:rsidRPr="006A7FD5">
        <w:rPr>
          <w:rFonts w:ascii="Arial" w:hAnsi="Arial" w:cs="Arial"/>
          <w:sz w:val="24"/>
          <w:szCs w:val="24"/>
        </w:rPr>
        <w:t>Specification</w:t>
      </w:r>
      <w:r w:rsidR="00405476" w:rsidRPr="006A7FD5">
        <w:rPr>
          <w:rStyle w:val="CommentReference"/>
          <w:rFonts w:ascii="Arial" w:hAnsi="Arial" w:cs="Arial"/>
          <w:sz w:val="24"/>
          <w:szCs w:val="24"/>
        </w:rPr>
        <w:t>,</w:t>
      </w:r>
      <w:r w:rsidRPr="006A7FD5">
        <w:rPr>
          <w:rFonts w:ascii="Arial" w:hAnsi="Arial" w:cs="Arial"/>
          <w:sz w:val="24"/>
          <w:szCs w:val="24"/>
        </w:rPr>
        <w:t xml:space="preserve"> except for those that are considered required (CDC Priority of ‘R’ </w:t>
      </w:r>
      <w:r w:rsidR="0053536F" w:rsidRPr="006A7FD5">
        <w:rPr>
          <w:rFonts w:ascii="Arial" w:hAnsi="Arial" w:cs="Arial"/>
          <w:sz w:val="24"/>
          <w:szCs w:val="24"/>
        </w:rPr>
        <w:t>or HL7 Usage ‘R’). Required date</w:t>
      </w:r>
      <w:r w:rsidRPr="006A7FD5">
        <w:rPr>
          <w:rFonts w:ascii="Arial" w:hAnsi="Arial" w:cs="Arial"/>
          <w:sz w:val="24"/>
          <w:szCs w:val="24"/>
        </w:rPr>
        <w:t xml:space="preserve"> </w:t>
      </w:r>
      <w:r w:rsidR="005D0EF3" w:rsidRPr="006A7FD5">
        <w:rPr>
          <w:rFonts w:ascii="Arial" w:hAnsi="Arial" w:cs="Arial"/>
          <w:sz w:val="24"/>
          <w:szCs w:val="24"/>
        </w:rPr>
        <w:t xml:space="preserve">data </w:t>
      </w:r>
      <w:r w:rsidRPr="006A7FD5">
        <w:rPr>
          <w:rFonts w:ascii="Arial" w:hAnsi="Arial" w:cs="Arial"/>
          <w:sz w:val="24"/>
          <w:szCs w:val="24"/>
        </w:rPr>
        <w:t>elements must be populated with a valid date value in the format outlined for the</w:t>
      </w:r>
      <w:r w:rsidR="00A069BC" w:rsidRPr="006A7FD5">
        <w:rPr>
          <w:rFonts w:ascii="Arial" w:hAnsi="Arial" w:cs="Arial"/>
          <w:sz w:val="24"/>
          <w:szCs w:val="24"/>
        </w:rPr>
        <w:t xml:space="preserve"> </w:t>
      </w:r>
      <w:r w:rsidR="002D4F5A" w:rsidRPr="006A7FD5">
        <w:rPr>
          <w:rFonts w:ascii="Arial" w:hAnsi="Arial" w:cs="Arial"/>
          <w:sz w:val="24"/>
          <w:szCs w:val="24"/>
        </w:rPr>
        <w:t xml:space="preserve">PHIN Messaging </w:t>
      </w:r>
      <w:r w:rsidR="00272057" w:rsidRPr="006A7FD5">
        <w:rPr>
          <w:rFonts w:ascii="Arial" w:hAnsi="Arial" w:cs="Arial"/>
          <w:sz w:val="24"/>
          <w:szCs w:val="24"/>
        </w:rPr>
        <w:t>Specification</w:t>
      </w:r>
      <w:r w:rsidR="00A069BC" w:rsidRPr="006A7FD5">
        <w:rPr>
          <w:rFonts w:ascii="Arial" w:hAnsi="Arial" w:cs="Arial"/>
          <w:sz w:val="24"/>
          <w:szCs w:val="24"/>
        </w:rPr>
        <w:t>. For a</w:t>
      </w:r>
      <w:r w:rsidRPr="006A7FD5">
        <w:rPr>
          <w:rFonts w:ascii="Arial" w:hAnsi="Arial" w:cs="Arial"/>
          <w:sz w:val="24"/>
          <w:szCs w:val="24"/>
        </w:rPr>
        <w:t xml:space="preserve">dditional information please review the </w:t>
      </w:r>
      <w:r w:rsidRPr="006A7FD5">
        <w:rPr>
          <w:rFonts w:ascii="Arial" w:hAnsi="Arial" w:cs="Arial"/>
          <w:i/>
          <w:iCs/>
          <w:sz w:val="24"/>
          <w:szCs w:val="24"/>
        </w:rPr>
        <w:t xml:space="preserve">Methods </w:t>
      </w:r>
      <w:r w:rsidR="004662BF" w:rsidRPr="006A7FD5">
        <w:rPr>
          <w:rFonts w:ascii="Arial" w:hAnsi="Arial" w:cs="Arial"/>
          <w:i/>
          <w:iCs/>
          <w:sz w:val="24"/>
          <w:szCs w:val="24"/>
        </w:rPr>
        <w:t>for</w:t>
      </w:r>
      <w:r w:rsidRPr="006A7FD5">
        <w:rPr>
          <w:rFonts w:ascii="Arial" w:hAnsi="Arial" w:cs="Arial"/>
          <w:i/>
          <w:iCs/>
          <w:sz w:val="24"/>
          <w:szCs w:val="24"/>
        </w:rPr>
        <w:t xml:space="preserve"> Conveying Unknown Values in a Case Notification</w:t>
      </w:r>
      <w:r w:rsidRPr="006A7FD5">
        <w:rPr>
          <w:rFonts w:ascii="Arial" w:hAnsi="Arial" w:cs="Arial"/>
          <w:sz w:val="24"/>
          <w:szCs w:val="24"/>
        </w:rPr>
        <w:t xml:space="preserve"> document on the NNDSS website</w:t>
      </w:r>
      <w:r w:rsidR="007F09E8" w:rsidRPr="006A7FD5">
        <w:rPr>
          <w:rFonts w:ascii="Arial" w:hAnsi="Arial" w:cs="Arial"/>
          <w:sz w:val="24"/>
          <w:szCs w:val="24"/>
        </w:rPr>
        <w:t xml:space="preserve"> in the MMG Related Documents section</w:t>
      </w:r>
      <w:r w:rsidR="007C16F0" w:rsidRPr="006A7FD5">
        <w:rPr>
          <w:rFonts w:ascii="Arial" w:hAnsi="Arial" w:cs="Arial"/>
          <w:sz w:val="24"/>
          <w:szCs w:val="24"/>
        </w:rPr>
        <w:t>.</w:t>
      </w:r>
      <w:hyperlink r:id="rId20" w:history="1">
        <w:r w:rsidR="001D34C1" w:rsidRPr="001D34C1">
          <w:rPr>
            <w:rStyle w:val="Hyperlink"/>
            <w:rFonts w:ascii="Arial" w:hAnsi="Arial" w:cs="Arial"/>
            <w:sz w:val="24"/>
            <w:szCs w:val="24"/>
          </w:rPr>
          <w:t>https://wwwn.cdc.gov/nndss/case-notification/related-documentation.html</w:t>
        </w:r>
      </w:hyperlink>
      <w:r w:rsidR="00972553" w:rsidRPr="006A7FD5">
        <w:rPr>
          <w:rFonts w:ascii="Arial" w:hAnsi="Arial" w:cs="Arial"/>
          <w:sz w:val="24"/>
          <w:szCs w:val="24"/>
        </w:rPr>
        <w:t xml:space="preserve"> </w:t>
      </w:r>
    </w:p>
    <w:p w14:paraId="74399262" w14:textId="77777777" w:rsidR="007974B9" w:rsidRDefault="007974B9" w:rsidP="003B00C5">
      <w:pPr>
        <w:pStyle w:val="Heading3"/>
        <w:rPr>
          <w:rFonts w:ascii="Calibri" w:hAnsi="Calibri"/>
          <w:sz w:val="22"/>
          <w:szCs w:val="22"/>
        </w:rPr>
      </w:pPr>
      <w:bookmarkStart w:id="74" w:name="_Toc487203642"/>
      <w:proofErr w:type="spellStart"/>
      <w:r>
        <w:lastRenderedPageBreak/>
        <w:t>Conveying</w:t>
      </w:r>
      <w:proofErr w:type="spellEnd"/>
      <w:r>
        <w:t xml:space="preserve"> </w:t>
      </w:r>
      <w:proofErr w:type="spellStart"/>
      <w:r>
        <w:t>Unknowns</w:t>
      </w:r>
      <w:proofErr w:type="spellEnd"/>
      <w:r>
        <w:t xml:space="preserve"> for </w:t>
      </w:r>
      <w:proofErr w:type="spellStart"/>
      <w:r>
        <w:t>Numeric</w:t>
      </w:r>
      <w:proofErr w:type="spellEnd"/>
      <w:r>
        <w:t xml:space="preserve"> or </w:t>
      </w:r>
      <w:proofErr w:type="spellStart"/>
      <w:r>
        <w:t>Structured</w:t>
      </w:r>
      <w:proofErr w:type="spellEnd"/>
      <w:r>
        <w:t xml:space="preserve"> </w:t>
      </w:r>
      <w:proofErr w:type="spellStart"/>
      <w:r>
        <w:t>Numeric</w:t>
      </w:r>
      <w:proofErr w:type="spellEnd"/>
      <w:r w:rsidR="0053536F">
        <w:t xml:space="preserve"> Data Types</w:t>
      </w:r>
      <w:bookmarkEnd w:id="74"/>
    </w:p>
    <w:p w14:paraId="5FB1A02D" w14:textId="5868773D" w:rsidR="007974B9" w:rsidRPr="00FF0648" w:rsidRDefault="007974B9" w:rsidP="00320C63">
      <w:pPr>
        <w:jc w:val="both"/>
        <w:rPr>
          <w:rFonts w:ascii="Arial" w:hAnsi="Arial" w:cs="Arial"/>
          <w:sz w:val="24"/>
          <w:szCs w:val="24"/>
        </w:rPr>
      </w:pPr>
      <w:r w:rsidRPr="00FF0648">
        <w:rPr>
          <w:rFonts w:ascii="Arial" w:hAnsi="Arial" w:cs="Arial"/>
          <w:sz w:val="24"/>
          <w:szCs w:val="24"/>
        </w:rPr>
        <w:t xml:space="preserve">For numeric and structured numeric data types outlined in the </w:t>
      </w:r>
      <w:r w:rsidR="002D4F5A" w:rsidRPr="00FF0648">
        <w:rPr>
          <w:rFonts w:ascii="Arial" w:hAnsi="Arial" w:cs="Arial"/>
          <w:sz w:val="24"/>
          <w:szCs w:val="24"/>
        </w:rPr>
        <w:t xml:space="preserve">PHIN Messaging </w:t>
      </w:r>
      <w:r w:rsidR="00130E19" w:rsidRPr="00FF0648">
        <w:rPr>
          <w:rFonts w:ascii="Arial" w:hAnsi="Arial" w:cs="Arial"/>
          <w:sz w:val="24"/>
          <w:szCs w:val="24"/>
        </w:rPr>
        <w:t>Specification</w:t>
      </w:r>
      <w:r w:rsidR="002D4F5A" w:rsidRPr="00FF0648">
        <w:rPr>
          <w:rFonts w:ascii="Arial" w:hAnsi="Arial" w:cs="Arial"/>
          <w:sz w:val="24"/>
          <w:szCs w:val="24"/>
        </w:rPr>
        <w:t xml:space="preserve"> </w:t>
      </w:r>
      <w:del w:id="75" w:author="Author">
        <w:r w:rsidRPr="00FF0648" w:rsidDel="00130E19">
          <w:rPr>
            <w:rFonts w:ascii="Arial" w:hAnsi="Arial" w:cs="Arial"/>
            <w:sz w:val="24"/>
            <w:szCs w:val="24"/>
          </w:rPr>
          <w:delText xml:space="preserve"> </w:delText>
        </w:r>
      </w:del>
      <w:r w:rsidRPr="00FF0648">
        <w:rPr>
          <w:rFonts w:ascii="Arial" w:hAnsi="Arial" w:cs="Arial"/>
          <w:sz w:val="24"/>
          <w:szCs w:val="24"/>
        </w:rPr>
        <w:t>Version 3</w:t>
      </w:r>
      <w:r w:rsidR="006D73B7" w:rsidRPr="00FF0648">
        <w:rPr>
          <w:rFonts w:ascii="Arial" w:hAnsi="Arial" w:cs="Arial"/>
          <w:sz w:val="24"/>
          <w:szCs w:val="24"/>
        </w:rPr>
        <w:t>.0</w:t>
      </w:r>
      <w:r w:rsidRPr="00FF0648">
        <w:rPr>
          <w:rFonts w:ascii="Arial" w:hAnsi="Arial" w:cs="Arial"/>
          <w:sz w:val="24"/>
          <w:szCs w:val="24"/>
        </w:rPr>
        <w:t xml:space="preserve">, the guidance for conveying unknowns is to send a string of nines outside the normal range for the particular data element of interest outlined in the </w:t>
      </w:r>
      <w:r w:rsidR="004662BF" w:rsidRPr="00FF0648">
        <w:rPr>
          <w:rFonts w:ascii="Arial" w:hAnsi="Arial" w:cs="Arial"/>
          <w:sz w:val="24"/>
          <w:szCs w:val="24"/>
        </w:rPr>
        <w:t>MMG</w:t>
      </w:r>
      <w:r w:rsidRPr="00FF0648">
        <w:rPr>
          <w:rFonts w:ascii="Arial" w:hAnsi="Arial" w:cs="Arial"/>
          <w:sz w:val="24"/>
          <w:szCs w:val="24"/>
        </w:rPr>
        <w:t xml:space="preserve">. The </w:t>
      </w:r>
      <w:r w:rsidR="004662BF" w:rsidRPr="00FF0648">
        <w:rPr>
          <w:rFonts w:ascii="Arial" w:hAnsi="Arial" w:cs="Arial"/>
          <w:sz w:val="24"/>
          <w:szCs w:val="24"/>
        </w:rPr>
        <w:t>MMG</w:t>
      </w:r>
      <w:r w:rsidRPr="00FF0648">
        <w:rPr>
          <w:rFonts w:ascii="Arial" w:hAnsi="Arial" w:cs="Arial"/>
          <w:sz w:val="24"/>
          <w:szCs w:val="24"/>
        </w:rPr>
        <w:t xml:space="preserve"> details a number of suggestions for potential values that </w:t>
      </w:r>
      <w:r w:rsidR="00EC134D" w:rsidRPr="00FF0648">
        <w:rPr>
          <w:rFonts w:ascii="Arial" w:hAnsi="Arial" w:cs="Arial"/>
          <w:b/>
          <w:sz w:val="24"/>
          <w:szCs w:val="24"/>
        </w:rPr>
        <w:t>MAY</w:t>
      </w:r>
      <w:r w:rsidR="00EC134D" w:rsidRPr="00FF0648">
        <w:rPr>
          <w:rFonts w:ascii="Arial" w:hAnsi="Arial" w:cs="Arial"/>
          <w:sz w:val="24"/>
          <w:szCs w:val="24"/>
        </w:rPr>
        <w:t xml:space="preserve"> be</w:t>
      </w:r>
      <w:r w:rsidR="00EC134D" w:rsidRPr="00FF0648">
        <w:rPr>
          <w:rFonts w:ascii="Arial" w:hAnsi="Arial" w:cs="Arial"/>
          <w:b/>
          <w:sz w:val="24"/>
          <w:szCs w:val="24"/>
        </w:rPr>
        <w:t xml:space="preserve"> </w:t>
      </w:r>
      <w:r w:rsidRPr="00FF0648">
        <w:rPr>
          <w:rFonts w:ascii="Arial" w:hAnsi="Arial" w:cs="Arial"/>
          <w:sz w:val="24"/>
          <w:szCs w:val="24"/>
        </w:rPr>
        <w:t xml:space="preserve">sent for data elements with a data type of NM or SN. For additional information on conveying unknown information for NM or SN data types, please review the </w:t>
      </w:r>
      <w:r w:rsidRPr="00FF0648">
        <w:rPr>
          <w:rFonts w:ascii="Arial" w:hAnsi="Arial" w:cs="Arial"/>
          <w:i/>
          <w:iCs/>
          <w:sz w:val="24"/>
          <w:szCs w:val="24"/>
        </w:rPr>
        <w:t xml:space="preserve">Methods </w:t>
      </w:r>
      <w:r w:rsidR="004662BF" w:rsidRPr="00FF0648">
        <w:rPr>
          <w:rFonts w:ascii="Arial" w:hAnsi="Arial" w:cs="Arial"/>
          <w:i/>
          <w:iCs/>
          <w:sz w:val="24"/>
          <w:szCs w:val="24"/>
        </w:rPr>
        <w:t>for</w:t>
      </w:r>
      <w:r w:rsidRPr="00FF0648">
        <w:rPr>
          <w:rFonts w:ascii="Arial" w:hAnsi="Arial" w:cs="Arial"/>
          <w:i/>
          <w:iCs/>
          <w:sz w:val="24"/>
          <w:szCs w:val="24"/>
        </w:rPr>
        <w:t xml:space="preserve"> Conveying Unknown Values in a Case Notification</w:t>
      </w:r>
      <w:r w:rsidRPr="00FF0648">
        <w:rPr>
          <w:rFonts w:ascii="Arial" w:hAnsi="Arial" w:cs="Arial"/>
          <w:sz w:val="24"/>
          <w:szCs w:val="24"/>
        </w:rPr>
        <w:t xml:space="preserve"> </w:t>
      </w:r>
      <w:r w:rsidR="003C74A7" w:rsidRPr="00FF0648">
        <w:rPr>
          <w:rFonts w:ascii="Arial" w:hAnsi="Arial" w:cs="Arial"/>
          <w:sz w:val="24"/>
          <w:szCs w:val="24"/>
        </w:rPr>
        <w:t>document on the NNDSS website</w:t>
      </w:r>
      <w:r w:rsidR="007F09E8" w:rsidRPr="00FF0648">
        <w:rPr>
          <w:rFonts w:ascii="Arial" w:hAnsi="Arial" w:cs="Arial"/>
          <w:sz w:val="24"/>
          <w:szCs w:val="24"/>
        </w:rPr>
        <w:t xml:space="preserve"> in the MMG Related Documents section</w:t>
      </w:r>
      <w:r w:rsidR="003C74A7" w:rsidRPr="00FF0648">
        <w:rPr>
          <w:rFonts w:ascii="Arial" w:hAnsi="Arial" w:cs="Arial"/>
          <w:sz w:val="24"/>
          <w:szCs w:val="24"/>
        </w:rPr>
        <w:t>. </w:t>
      </w:r>
    </w:p>
    <w:p w14:paraId="3C5AD1D0" w14:textId="77777777" w:rsidR="003C74A7" w:rsidRPr="00FF0648" w:rsidRDefault="00AB2E4F" w:rsidP="00320C63">
      <w:pPr>
        <w:jc w:val="both"/>
        <w:rPr>
          <w:rFonts w:ascii="Arial" w:hAnsi="Arial" w:cs="Arial"/>
          <w:sz w:val="24"/>
          <w:szCs w:val="24"/>
        </w:rPr>
      </w:pPr>
      <w:hyperlink w:history="1"/>
      <w:hyperlink r:id="rId21" w:history="1">
        <w:r w:rsidR="001D34C1" w:rsidRPr="002779E8">
          <w:rPr>
            <w:rStyle w:val="Hyperlink"/>
            <w:rFonts w:ascii="Arial" w:hAnsi="Arial" w:cs="Arial"/>
            <w:sz w:val="24"/>
            <w:szCs w:val="24"/>
          </w:rPr>
          <w:t>https:</w:t>
        </w:r>
        <w:r w:rsidR="002779E8" w:rsidRPr="002779E8">
          <w:rPr>
            <w:rStyle w:val="Hyperlink"/>
            <w:rFonts w:ascii="Arial" w:hAnsi="Arial" w:cs="Arial"/>
            <w:sz w:val="24"/>
            <w:szCs w:val="24"/>
          </w:rPr>
          <w:t>//</w:t>
        </w:r>
        <w:r w:rsidR="001D34C1" w:rsidRPr="002779E8">
          <w:rPr>
            <w:rStyle w:val="Hyperlink"/>
            <w:rFonts w:ascii="Arial" w:hAnsi="Arial" w:cs="Arial"/>
            <w:sz w:val="24"/>
            <w:szCs w:val="24"/>
          </w:rPr>
          <w:t>wwwn.cdc.gov/nndss/case-notification/related-documentation.html</w:t>
        </w:r>
      </w:hyperlink>
    </w:p>
    <w:p w14:paraId="032FEEE2" w14:textId="77777777" w:rsidR="00804634" w:rsidRPr="00AB42F0" w:rsidRDefault="00804634" w:rsidP="000D3A16">
      <w:pPr>
        <w:pStyle w:val="Heading2"/>
      </w:pPr>
      <w:bookmarkStart w:id="76" w:name="_Toc487203643"/>
      <w:r w:rsidRPr="00AB42F0">
        <w:t>Message Mapping Guide Constraints</w:t>
      </w:r>
      <w:bookmarkEnd w:id="76"/>
    </w:p>
    <w:p w14:paraId="60EC112B" w14:textId="77777777" w:rsidR="00804634" w:rsidRPr="00A61ECF" w:rsidRDefault="00804634" w:rsidP="00320C63">
      <w:pPr>
        <w:spacing w:before="120"/>
        <w:rPr>
          <w:rFonts w:ascii="Arial" w:hAnsi="Arial" w:cs="Arial"/>
          <w:color w:val="000000"/>
          <w:sz w:val="24"/>
          <w:szCs w:val="24"/>
        </w:rPr>
      </w:pPr>
      <w:r w:rsidRPr="00A61ECF">
        <w:rPr>
          <w:rFonts w:ascii="Arial" w:hAnsi="Arial" w:cs="Arial"/>
          <w:sz w:val="24"/>
          <w:szCs w:val="24"/>
        </w:rPr>
        <w:t xml:space="preserve">For guidance regarding further constraints of the PHIN Messaging </w:t>
      </w:r>
      <w:r w:rsidR="00272057">
        <w:rPr>
          <w:rFonts w:ascii="Arial" w:hAnsi="Arial" w:cs="Arial"/>
          <w:sz w:val="24"/>
          <w:szCs w:val="24"/>
        </w:rPr>
        <w:t>Specification</w:t>
      </w:r>
      <w:r w:rsidRPr="00A61ECF">
        <w:rPr>
          <w:rFonts w:ascii="Arial" w:hAnsi="Arial" w:cs="Arial"/>
          <w:sz w:val="24"/>
          <w:szCs w:val="24"/>
        </w:rPr>
        <w:t xml:space="preserve"> for Case Notification Version 3</w:t>
      </w:r>
      <w:r w:rsidR="006D73B7" w:rsidRPr="00A61ECF">
        <w:rPr>
          <w:rFonts w:ascii="Arial" w:hAnsi="Arial" w:cs="Arial"/>
          <w:sz w:val="24"/>
          <w:szCs w:val="24"/>
        </w:rPr>
        <w:t>.0</w:t>
      </w:r>
      <w:r w:rsidRPr="00A61ECF">
        <w:rPr>
          <w:rFonts w:ascii="Arial" w:hAnsi="Arial" w:cs="Arial"/>
          <w:sz w:val="24"/>
          <w:szCs w:val="24"/>
        </w:rPr>
        <w:t xml:space="preserve">. This specification constrains the HL7 version 2.5.1 for developing the Case Notification Profile. The Message Mapping Guides (MMG) </w:t>
      </w:r>
      <w:r w:rsidR="006D73B7" w:rsidRPr="00A61ECF">
        <w:rPr>
          <w:rFonts w:ascii="Arial" w:hAnsi="Arial" w:cs="Arial"/>
          <w:b/>
          <w:sz w:val="24"/>
          <w:szCs w:val="24"/>
        </w:rPr>
        <w:t>SHALL</w:t>
      </w:r>
      <w:r w:rsidR="006D73B7" w:rsidRPr="00A61ECF">
        <w:rPr>
          <w:rFonts w:ascii="Arial" w:hAnsi="Arial" w:cs="Arial"/>
          <w:sz w:val="24"/>
          <w:szCs w:val="24"/>
        </w:rPr>
        <w:t xml:space="preserve"> </w:t>
      </w:r>
      <w:r w:rsidRPr="00A61ECF">
        <w:rPr>
          <w:rFonts w:ascii="Arial" w:hAnsi="Arial" w:cs="Arial"/>
          <w:sz w:val="24"/>
          <w:szCs w:val="24"/>
        </w:rPr>
        <w:t xml:space="preserve">further constrain the Case Notification Profile to meet specific CDC Public Health program’s desired use of provided data elements within the specification. The MMG(s) can only further constrain these requirements and not relax requirements. This specification is the overarching guiding document for the development of MMG(s) for Case Notification. </w:t>
      </w:r>
    </w:p>
    <w:p w14:paraId="5B5B79E2" w14:textId="77777777" w:rsidR="00CC084F" w:rsidRPr="00385C05" w:rsidRDefault="00CC084F" w:rsidP="000D3A16">
      <w:pPr>
        <w:pStyle w:val="Heading2"/>
      </w:pPr>
      <w:bookmarkStart w:id="77" w:name="_Toc487203644"/>
      <w:r w:rsidRPr="00385C05">
        <w:t>U</w:t>
      </w:r>
      <w:r w:rsidR="009C7D5A" w:rsidRPr="00385C05">
        <w:t>sage Conformance Testing Recommendations</w:t>
      </w:r>
      <w:bookmarkEnd w:id="77"/>
    </w:p>
    <w:p w14:paraId="5F5FCD15" w14:textId="77777777" w:rsidR="005C1A62" w:rsidRPr="00DD26A7" w:rsidRDefault="005C1A62" w:rsidP="00320C63">
      <w:pPr>
        <w:pStyle w:val="V2bodytext"/>
        <w:rPr>
          <w:rFonts w:ascii="Arial" w:hAnsi="Arial"/>
        </w:rPr>
      </w:pPr>
      <w:bookmarkStart w:id="78" w:name="_Ref203894478"/>
      <w:r w:rsidRPr="00DD26A7">
        <w:rPr>
          <w:rFonts w:ascii="Arial" w:hAnsi="Arial"/>
        </w:rPr>
        <w:t>The following text is pre-adopted from the HL7 V2.7.1 Conformance (Chapter 2B, 2.B.7.5). Please refer to the base standard documentation for a full explanation of conformance concepts. Usage is described here as it introduces the revised approach to conditional element handling; upon successful ballot and publication this material will be replaced with a reference to the normative documentation.</w:t>
      </w:r>
      <w:bookmarkEnd w:id="78"/>
    </w:p>
    <w:p w14:paraId="794B93BD" w14:textId="77777777" w:rsidR="005C1A62" w:rsidRPr="00DD26A7" w:rsidRDefault="005C1A62" w:rsidP="00BF4F76">
      <w:pPr>
        <w:pStyle w:val="V2bodytext"/>
        <w:spacing w:before="240" w:after="120"/>
        <w:rPr>
          <w:rFonts w:ascii="Arial" w:hAnsi="Arial"/>
          <w:i/>
        </w:rPr>
      </w:pPr>
      <w:r w:rsidRPr="00DD26A7">
        <w:rPr>
          <w:rFonts w:ascii="Arial" w:hAnsi="Arial"/>
          <w:i/>
        </w:rPr>
        <w:t>---------- start citation---------</w:t>
      </w:r>
    </w:p>
    <w:p w14:paraId="636FB630" w14:textId="77777777" w:rsidR="005C1A62" w:rsidRPr="00DD26A7" w:rsidRDefault="005C1A62" w:rsidP="005C1A62">
      <w:pPr>
        <w:pStyle w:val="V2bodytext"/>
        <w:rPr>
          <w:rFonts w:ascii="Arial" w:hAnsi="Arial"/>
        </w:rPr>
      </w:pPr>
      <w:bookmarkStart w:id="79" w:name="_Toc349116688"/>
      <w:bookmarkStart w:id="80" w:name="_Toc351544343"/>
      <w:r w:rsidRPr="00DD26A7">
        <w:rPr>
          <w:rFonts w:ascii="Arial" w:hAnsi="Arial"/>
        </w:rPr>
        <w:t xml:space="preserve">2.B.7.5 </w:t>
      </w:r>
      <w:bookmarkStart w:id="81" w:name="_Ref79189754"/>
      <w:r w:rsidRPr="00DD26A7">
        <w:rPr>
          <w:rFonts w:ascii="Arial" w:hAnsi="Arial"/>
        </w:rPr>
        <w:t>Usage</w:t>
      </w:r>
      <w:bookmarkEnd w:id="79"/>
      <w:bookmarkEnd w:id="80"/>
      <w:bookmarkEnd w:id="81"/>
      <w:r w:rsidRPr="00DD26A7">
        <w:rPr>
          <w:rFonts w:ascii="Arial" w:hAnsi="Arial"/>
        </w:rPr>
        <w:t xml:space="preserve"> </w:t>
      </w:r>
      <w:r w:rsidRPr="00DD26A7">
        <w:rPr>
          <w:rFonts w:ascii="Arial" w:hAnsi="Arial"/>
        </w:rPr>
        <w:fldChar w:fldCharType="begin"/>
      </w:r>
      <w:r w:rsidRPr="00DD26A7">
        <w:rPr>
          <w:rFonts w:ascii="Arial" w:hAnsi="Arial"/>
        </w:rPr>
        <w:instrText>xe "Conformance: usage"</w:instrText>
      </w:r>
      <w:r w:rsidRPr="00DD26A7">
        <w:rPr>
          <w:rFonts w:ascii="Arial" w:hAnsi="Arial"/>
        </w:rPr>
        <w:fldChar w:fldCharType="end"/>
      </w:r>
    </w:p>
    <w:p w14:paraId="4FAD4B71" w14:textId="77777777" w:rsidR="005C1A62" w:rsidRPr="00DD26A7" w:rsidRDefault="005C1A62" w:rsidP="00BF4F76">
      <w:pPr>
        <w:pStyle w:val="V2bodytext"/>
        <w:spacing w:before="120" w:after="120"/>
        <w:ind w:left="360"/>
        <w:rPr>
          <w:rFonts w:ascii="Arial" w:hAnsi="Arial"/>
        </w:rPr>
      </w:pPr>
      <w:r w:rsidRPr="00DD26A7">
        <w:rPr>
          <w:rFonts w:ascii="Arial" w:hAnsi="Arial"/>
        </w:rPr>
        <w:t>Message content is governed by the cardinality specification associated (explicitly or implicitly) with each element of an HL7 message. 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14:paraId="46341F7E" w14:textId="77777777" w:rsidR="005C1A62" w:rsidRPr="00DD26A7" w:rsidRDefault="005C1A62" w:rsidP="00BF4F76">
      <w:pPr>
        <w:pStyle w:val="V2bodytext"/>
        <w:spacing w:before="120" w:after="120"/>
        <w:ind w:left="360"/>
        <w:rPr>
          <w:rFonts w:ascii="Arial" w:hAnsi="Arial"/>
        </w:rPr>
      </w:pPr>
      <w:r w:rsidRPr="00DD26A7">
        <w:rPr>
          <w:rFonts w:ascii="Arial" w:hAnsi="Arial"/>
        </w:rPr>
        <w:t xml:space="preserve">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conformant. In fact, the usage codes specified in a </w:t>
      </w:r>
      <w:proofErr w:type="gramStart"/>
      <w:r w:rsidRPr="00DD26A7">
        <w:rPr>
          <w:rFonts w:ascii="Arial" w:hAnsi="Arial"/>
        </w:rPr>
        <w:t>message profile place strict conformance requirements</w:t>
      </w:r>
      <w:proofErr w:type="gramEnd"/>
      <w:r w:rsidRPr="00DD26A7">
        <w:rPr>
          <w:rFonts w:ascii="Arial" w:hAnsi="Arial"/>
        </w:rPr>
        <w:t xml:space="preserve"> on the behavior of the application.</w:t>
      </w:r>
    </w:p>
    <w:p w14:paraId="58A8FEC3" w14:textId="77777777" w:rsidR="005C1A62" w:rsidRPr="00DD26A7" w:rsidRDefault="005C1A62" w:rsidP="00320C63">
      <w:pPr>
        <w:pStyle w:val="V2bodytext"/>
        <w:spacing w:before="120" w:after="120"/>
        <w:rPr>
          <w:rFonts w:ascii="Arial" w:hAnsi="Arial"/>
          <w:i/>
        </w:rPr>
      </w:pPr>
      <w:bookmarkStart w:id="82" w:name="_Toc349116689"/>
      <w:bookmarkStart w:id="83" w:name="_Toc351544344"/>
      <w:r w:rsidRPr="00DD26A7">
        <w:rPr>
          <w:rFonts w:ascii="Arial" w:hAnsi="Arial"/>
          <w:i/>
        </w:rPr>
        <w:t>Definition of Conditional Usage</w:t>
      </w:r>
      <w:bookmarkEnd w:id="82"/>
      <w:bookmarkEnd w:id="83"/>
    </w:p>
    <w:p w14:paraId="66425E72" w14:textId="77777777" w:rsidR="005C1A62" w:rsidRPr="00DD26A7" w:rsidRDefault="005C1A62" w:rsidP="00BF4F76">
      <w:pPr>
        <w:pStyle w:val="V2bodytext"/>
        <w:spacing w:before="120" w:after="120"/>
        <w:ind w:left="360"/>
        <w:rPr>
          <w:rFonts w:ascii="Arial" w:hAnsi="Arial"/>
        </w:rPr>
      </w:pPr>
      <w:r w:rsidRPr="00DD26A7">
        <w:rPr>
          <w:rFonts w:ascii="Arial" w:hAnsi="Arial"/>
        </w:rPr>
        <w:t>The conditional usage is defined as follows:</w:t>
      </w:r>
    </w:p>
    <w:p w14:paraId="1B2E32ED" w14:textId="77777777" w:rsidR="005C1A62" w:rsidRPr="00DD26A7" w:rsidRDefault="005C1A62" w:rsidP="00BF4F76">
      <w:pPr>
        <w:pStyle w:val="V2bodytext"/>
        <w:spacing w:before="120" w:after="120"/>
        <w:ind w:left="360"/>
        <w:rPr>
          <w:rFonts w:ascii="Arial" w:hAnsi="Arial"/>
        </w:rPr>
      </w:pPr>
      <w:r w:rsidRPr="00DD26A7">
        <w:rPr>
          <w:rFonts w:ascii="Arial" w:hAnsi="Arial"/>
        </w:rPr>
        <w:lastRenderedPageBreak/>
        <w:t xml:space="preserve">C(a/b) - “a” and “b” in the expression are placeholders for usage codes representing the true (“a”) predicate outcome and the false (“b”) predicate outcome of the condition. The condition is expressed by a conditional predicate associated with the element (“See section 2.b.7.9, "Condition predicate"). “a” and “b” shall be one of “R”, “RE”, “O” and/or “X”. The values of “a” and “b” can be the same. </w:t>
      </w:r>
    </w:p>
    <w:p w14:paraId="56647D12" w14:textId="77777777" w:rsidR="005C1A62" w:rsidRPr="00DD26A7" w:rsidRDefault="005C1A62" w:rsidP="00BF4F76">
      <w:pPr>
        <w:pStyle w:val="V2bodytext"/>
        <w:spacing w:before="120" w:after="120"/>
        <w:ind w:left="360"/>
        <w:rPr>
          <w:rFonts w:ascii="Arial" w:hAnsi="Arial"/>
        </w:rPr>
      </w:pPr>
      <w:r w:rsidRPr="00DD26A7">
        <w:rPr>
          <w:rFonts w:ascii="Arial" w:hAnsi="Arial"/>
        </w:rPr>
        <w:t xml:space="preserve">The example C(R/RE) is interpreted as follows. If the condition predicate associated with the element is true then the usage for the element is R-Required. If the condition predicate associated with the element is false then the usage for the element is RE-Required but may be empty. </w:t>
      </w:r>
    </w:p>
    <w:p w14:paraId="681F069C" w14:textId="77777777" w:rsidR="005C1A62" w:rsidRPr="00DD26A7" w:rsidRDefault="005C1A62" w:rsidP="00BF4F76">
      <w:pPr>
        <w:pStyle w:val="V2bodytext"/>
        <w:spacing w:before="120" w:after="120"/>
        <w:ind w:left="360"/>
        <w:rPr>
          <w:rFonts w:ascii="Arial" w:hAnsi="Arial"/>
        </w:rPr>
      </w:pPr>
      <w:r w:rsidRPr="00DD26A7">
        <w:rPr>
          <w:rFonts w:ascii="Arial" w:hAnsi="Arial"/>
        </w:rPr>
        <w:t>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to profile the element to X since this breaks the rules of allowable usage profiling (see table HL7 Optionality and Conformance Usage).</w:t>
      </w:r>
    </w:p>
    <w:p w14:paraId="094D7E2B" w14:textId="77777777" w:rsidR="005C1A62" w:rsidRPr="00C164E6" w:rsidRDefault="005C1A62" w:rsidP="005C1A62">
      <w:pPr>
        <w:pStyle w:val="OtherTableCaption"/>
        <w:rPr>
          <w:rFonts w:ascii="Arial" w:hAnsi="Arial" w:cs="Arial"/>
          <w:b/>
        </w:rPr>
      </w:pPr>
      <w:r w:rsidRPr="00C164E6">
        <w:rPr>
          <w:rFonts w:ascii="Arial" w:hAnsi="Arial" w:cs="Arial"/>
          <w:b/>
        </w:rPr>
        <w:t>Usage Rules for a Sending Application</w:t>
      </w:r>
    </w:p>
    <w:tbl>
      <w:tblPr>
        <w:tblW w:w="0" w:type="auto"/>
        <w:jc w:val="center"/>
        <w:tblLayout w:type="fixed"/>
        <w:tblLook w:val="0000" w:firstRow="0" w:lastRow="0" w:firstColumn="0" w:lastColumn="0" w:noHBand="0" w:noVBand="0"/>
      </w:tblPr>
      <w:tblGrid>
        <w:gridCol w:w="1373"/>
        <w:gridCol w:w="1350"/>
        <w:gridCol w:w="2160"/>
        <w:gridCol w:w="4230"/>
      </w:tblGrid>
      <w:tr w:rsidR="00A069BC" w:rsidRPr="00C164E6" w14:paraId="36CE462D"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7CEDF5E2" w14:textId="77777777" w:rsidR="00A069BC" w:rsidRPr="00C164E6" w:rsidRDefault="00A069BC" w:rsidP="001351B8">
            <w:pPr>
              <w:pStyle w:val="OtherTableHeader"/>
              <w:snapToGrid w:val="0"/>
              <w:spacing w:before="0"/>
              <w:rPr>
                <w:rFonts w:ascii="Arial" w:hAnsi="Arial" w:cs="Arial"/>
                <w:sz w:val="20"/>
              </w:rPr>
            </w:pPr>
          </w:p>
        </w:tc>
        <w:tc>
          <w:tcPr>
            <w:tcW w:w="1350" w:type="dxa"/>
            <w:tcBorders>
              <w:top w:val="single" w:sz="4" w:space="0" w:color="000000"/>
              <w:left w:val="single" w:sz="4" w:space="0" w:color="000000"/>
              <w:bottom w:val="single" w:sz="4" w:space="0" w:color="000000"/>
            </w:tcBorders>
            <w:shd w:val="clear" w:color="auto" w:fill="E6E6E6"/>
          </w:tcPr>
          <w:p w14:paraId="4FFEDD21" w14:textId="77777777" w:rsidR="00A069BC" w:rsidRPr="00C164E6" w:rsidRDefault="00A069BC" w:rsidP="001351B8">
            <w:pPr>
              <w:pStyle w:val="OtherTableHeader"/>
              <w:snapToGrid w:val="0"/>
              <w:spacing w:before="0"/>
              <w:rPr>
                <w:rFonts w:ascii="Arial" w:hAnsi="Arial" w:cs="Arial"/>
                <w:sz w:val="20"/>
              </w:rPr>
            </w:pPr>
          </w:p>
        </w:tc>
        <w:tc>
          <w:tcPr>
            <w:tcW w:w="2160" w:type="dxa"/>
            <w:tcBorders>
              <w:top w:val="single" w:sz="4" w:space="0" w:color="000000"/>
              <w:left w:val="single" w:sz="4" w:space="0" w:color="000000"/>
              <w:bottom w:val="single" w:sz="4" w:space="0" w:color="000000"/>
            </w:tcBorders>
            <w:shd w:val="clear" w:color="auto" w:fill="E6E6E6"/>
          </w:tcPr>
          <w:p w14:paraId="7F7628E8" w14:textId="77777777" w:rsidR="00A069BC" w:rsidRPr="00C164E6" w:rsidRDefault="00A069BC" w:rsidP="001351B8">
            <w:pPr>
              <w:pStyle w:val="OtherTableHeader"/>
              <w:snapToGrid w:val="0"/>
              <w:spacing w:before="0"/>
              <w:rPr>
                <w:rFonts w:ascii="Arial" w:hAnsi="Arial" w:cs="Arial"/>
                <w:sz w:val="20"/>
              </w:rPr>
            </w:pP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730C3806" w14:textId="77777777" w:rsidR="00A069BC" w:rsidRPr="00C164E6" w:rsidRDefault="00A069BC" w:rsidP="001351B8">
            <w:pPr>
              <w:pStyle w:val="OtherTableHeader"/>
              <w:snapToGrid w:val="0"/>
              <w:spacing w:before="0"/>
              <w:rPr>
                <w:rFonts w:ascii="Arial" w:hAnsi="Arial" w:cs="Arial"/>
                <w:sz w:val="20"/>
              </w:rPr>
            </w:pPr>
          </w:p>
        </w:tc>
      </w:tr>
      <w:tr w:rsidR="005C1A62" w:rsidRPr="00C164E6" w14:paraId="48E3B35F"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2266F9E7"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Optionality/Usage Indicator</w:t>
            </w:r>
          </w:p>
        </w:tc>
        <w:tc>
          <w:tcPr>
            <w:tcW w:w="1350" w:type="dxa"/>
            <w:tcBorders>
              <w:top w:val="single" w:sz="4" w:space="0" w:color="000000"/>
              <w:left w:val="single" w:sz="4" w:space="0" w:color="000000"/>
              <w:bottom w:val="single" w:sz="4" w:space="0" w:color="000000"/>
            </w:tcBorders>
            <w:shd w:val="clear" w:color="auto" w:fill="E6E6E6"/>
          </w:tcPr>
          <w:p w14:paraId="638DC651"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Description</w:t>
            </w:r>
          </w:p>
        </w:tc>
        <w:tc>
          <w:tcPr>
            <w:tcW w:w="2160" w:type="dxa"/>
            <w:tcBorders>
              <w:top w:val="single" w:sz="4" w:space="0" w:color="000000"/>
              <w:left w:val="single" w:sz="4" w:space="0" w:color="000000"/>
              <w:bottom w:val="single" w:sz="4" w:space="0" w:color="000000"/>
            </w:tcBorders>
            <w:shd w:val="clear" w:color="auto" w:fill="E6E6E6"/>
          </w:tcPr>
          <w:p w14:paraId="50FE027E"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Implementation Requirement</w:t>
            </w: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3BB27949"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Operational Requirement</w:t>
            </w:r>
          </w:p>
        </w:tc>
      </w:tr>
      <w:tr w:rsidR="005C1A62" w:rsidRPr="00C164E6" w14:paraId="4559DC25" w14:textId="77777777" w:rsidTr="00BF4F76">
        <w:trPr>
          <w:jc w:val="center"/>
        </w:trPr>
        <w:tc>
          <w:tcPr>
            <w:tcW w:w="1373" w:type="dxa"/>
            <w:tcBorders>
              <w:top w:val="single" w:sz="4" w:space="0" w:color="000000"/>
              <w:left w:val="single" w:sz="4" w:space="0" w:color="000000"/>
              <w:bottom w:val="single" w:sz="4" w:space="0" w:color="000000"/>
            </w:tcBorders>
          </w:tcPr>
          <w:p w14:paraId="626512C9"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w:t>
            </w:r>
          </w:p>
        </w:tc>
        <w:tc>
          <w:tcPr>
            <w:tcW w:w="1350" w:type="dxa"/>
            <w:tcBorders>
              <w:top w:val="single" w:sz="4" w:space="0" w:color="000000"/>
              <w:left w:val="single" w:sz="4" w:space="0" w:color="000000"/>
              <w:bottom w:val="single" w:sz="4" w:space="0" w:color="000000"/>
            </w:tcBorders>
          </w:tcPr>
          <w:p w14:paraId="5A8E899A"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Required</w:t>
            </w:r>
          </w:p>
        </w:tc>
        <w:tc>
          <w:tcPr>
            <w:tcW w:w="2160" w:type="dxa"/>
            <w:tcBorders>
              <w:top w:val="single" w:sz="4" w:space="0" w:color="000000"/>
              <w:left w:val="single" w:sz="4" w:space="0" w:color="000000"/>
              <w:bottom w:val="single" w:sz="4" w:space="0" w:color="000000"/>
            </w:tcBorders>
          </w:tcPr>
          <w:p w14:paraId="2941B7F5"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The application shall implement “R” elements. </w:t>
            </w:r>
          </w:p>
        </w:tc>
        <w:tc>
          <w:tcPr>
            <w:tcW w:w="4230" w:type="dxa"/>
            <w:tcBorders>
              <w:top w:val="single" w:sz="4" w:space="0" w:color="000000"/>
              <w:left w:val="single" w:sz="4" w:space="0" w:color="000000"/>
              <w:bottom w:val="single" w:sz="4" w:space="0" w:color="000000"/>
              <w:right w:val="single" w:sz="4" w:space="0" w:color="000000"/>
            </w:tcBorders>
          </w:tcPr>
          <w:p w14:paraId="593AF1C4"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application shall populate “R” elements with a non-empty value.</w:t>
            </w:r>
          </w:p>
        </w:tc>
      </w:tr>
      <w:tr w:rsidR="005C1A62" w:rsidRPr="00C164E6" w14:paraId="53397A96" w14:textId="77777777" w:rsidTr="00BF4F76">
        <w:trPr>
          <w:jc w:val="center"/>
        </w:trPr>
        <w:tc>
          <w:tcPr>
            <w:tcW w:w="1373" w:type="dxa"/>
            <w:tcBorders>
              <w:top w:val="single" w:sz="4" w:space="0" w:color="000000"/>
              <w:left w:val="single" w:sz="4" w:space="0" w:color="000000"/>
              <w:bottom w:val="single" w:sz="4" w:space="0" w:color="000000"/>
            </w:tcBorders>
          </w:tcPr>
          <w:p w14:paraId="235F5F85"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RE</w:t>
            </w:r>
          </w:p>
        </w:tc>
        <w:tc>
          <w:tcPr>
            <w:tcW w:w="1350" w:type="dxa"/>
            <w:tcBorders>
              <w:top w:val="single" w:sz="4" w:space="0" w:color="000000"/>
              <w:left w:val="single" w:sz="4" w:space="0" w:color="000000"/>
              <w:bottom w:val="single" w:sz="4" w:space="0" w:color="000000"/>
            </w:tcBorders>
          </w:tcPr>
          <w:p w14:paraId="1CE03042"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Required but may be empty</w:t>
            </w:r>
          </w:p>
        </w:tc>
        <w:tc>
          <w:tcPr>
            <w:tcW w:w="2160" w:type="dxa"/>
            <w:tcBorders>
              <w:top w:val="single" w:sz="4" w:space="0" w:color="000000"/>
              <w:left w:val="single" w:sz="4" w:space="0" w:color="000000"/>
              <w:bottom w:val="single" w:sz="4" w:space="0" w:color="000000"/>
            </w:tcBorders>
          </w:tcPr>
          <w:p w14:paraId="5FA81DA1"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implement “RE” elements.</w:t>
            </w:r>
          </w:p>
        </w:tc>
        <w:tc>
          <w:tcPr>
            <w:tcW w:w="4230" w:type="dxa"/>
            <w:tcBorders>
              <w:top w:val="single" w:sz="4" w:space="0" w:color="000000"/>
              <w:left w:val="single" w:sz="4" w:space="0" w:color="000000"/>
              <w:bottom w:val="single" w:sz="4" w:space="0" w:color="000000"/>
              <w:right w:val="single" w:sz="4" w:space="0" w:color="000000"/>
            </w:tcBorders>
          </w:tcPr>
          <w:p w14:paraId="4F859888"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application shall populate “RE” elements with a non-empty value if there is relevant data. The term “relevant” has a confounding interpretation in this definition</w:t>
            </w:r>
            <w:r w:rsidR="0092253C">
              <w:rPr>
                <w:rFonts w:ascii="Arial" w:hAnsi="Arial" w:cs="Arial"/>
                <w:sz w:val="20"/>
              </w:rPr>
              <w:t>.</w:t>
            </w:r>
            <w:r w:rsidRPr="00C164E6">
              <w:rPr>
                <w:rStyle w:val="FootnoteReference"/>
                <w:rFonts w:ascii="Arial" w:hAnsi="Arial" w:cs="Arial"/>
                <w:sz w:val="20"/>
              </w:rPr>
              <w:footnoteReference w:id="3"/>
            </w:r>
            <w:r w:rsidRPr="00C164E6">
              <w:rPr>
                <w:rFonts w:ascii="Arial" w:hAnsi="Arial" w:cs="Arial"/>
                <w:sz w:val="20"/>
              </w:rPr>
              <w:t xml:space="preserve"> </w:t>
            </w:r>
          </w:p>
        </w:tc>
      </w:tr>
      <w:tr w:rsidR="005C1A62" w:rsidRPr="00C164E6" w14:paraId="5AB74509" w14:textId="77777777" w:rsidTr="00BF4F76">
        <w:trPr>
          <w:jc w:val="center"/>
        </w:trPr>
        <w:tc>
          <w:tcPr>
            <w:tcW w:w="1373" w:type="dxa"/>
            <w:tcBorders>
              <w:top w:val="single" w:sz="4" w:space="0" w:color="000000"/>
              <w:left w:val="single" w:sz="4" w:space="0" w:color="000000"/>
              <w:bottom w:val="single" w:sz="4" w:space="0" w:color="000000"/>
            </w:tcBorders>
          </w:tcPr>
          <w:p w14:paraId="5F20BCE2"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C(a/b)</w:t>
            </w:r>
          </w:p>
        </w:tc>
        <w:tc>
          <w:tcPr>
            <w:tcW w:w="1350" w:type="dxa"/>
            <w:tcBorders>
              <w:top w:val="single" w:sz="4" w:space="0" w:color="000000"/>
              <w:left w:val="single" w:sz="4" w:space="0" w:color="000000"/>
              <w:bottom w:val="single" w:sz="4" w:space="0" w:color="000000"/>
            </w:tcBorders>
          </w:tcPr>
          <w:p w14:paraId="05FB15A1"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Conditional</w:t>
            </w:r>
          </w:p>
        </w:tc>
        <w:tc>
          <w:tcPr>
            <w:tcW w:w="6390" w:type="dxa"/>
            <w:gridSpan w:val="2"/>
            <w:tcBorders>
              <w:top w:val="single" w:sz="4" w:space="0" w:color="000000"/>
              <w:left w:val="single" w:sz="4" w:space="0" w:color="000000"/>
              <w:bottom w:val="single" w:sz="4" w:space="0" w:color="000000"/>
              <w:right w:val="single" w:sz="4" w:space="0" w:color="000000"/>
            </w:tcBorders>
          </w:tcPr>
          <w:p w14:paraId="0C7967B5"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An element with a conditional usage code has an associated condition predicate (See section 2.B.7.9, “Condition predicate” that determines the operational requirements (usage code) of the element.</w:t>
            </w:r>
          </w:p>
          <w:p w14:paraId="288C304B" w14:textId="77777777" w:rsidR="005C1A62" w:rsidRPr="00C164E6" w:rsidRDefault="005C1A62" w:rsidP="005C1A62">
            <w:pPr>
              <w:pStyle w:val="OtherTableBody"/>
              <w:spacing w:before="120" w:after="120"/>
              <w:rPr>
                <w:rStyle w:val="Strong"/>
                <w:rFonts w:ascii="Arial" w:hAnsi="Arial" w:cs="Arial"/>
                <w:b w:val="0"/>
                <w:sz w:val="20"/>
              </w:rPr>
            </w:pPr>
            <w:r w:rsidRPr="00C164E6">
              <w:rPr>
                <w:rStyle w:val="Strong"/>
                <w:rFonts w:ascii="Arial" w:hAnsi="Arial" w:cs="Arial"/>
                <w:sz w:val="20"/>
              </w:rPr>
              <w:t xml:space="preserve">If the condition predicate associated with the element is true, follow the rules for </w:t>
            </w:r>
            <w:r w:rsidRPr="00C164E6">
              <w:rPr>
                <w:rStyle w:val="Strong"/>
                <w:rFonts w:ascii="Arial" w:hAnsi="Arial" w:cs="Arial"/>
                <w:i/>
                <w:sz w:val="20"/>
              </w:rPr>
              <w:t>a</w:t>
            </w:r>
            <w:r w:rsidRPr="00C164E6">
              <w:rPr>
                <w:rStyle w:val="Strong"/>
                <w:rFonts w:ascii="Arial" w:hAnsi="Arial" w:cs="Arial"/>
                <w:sz w:val="20"/>
              </w:rPr>
              <w:t xml:space="preserve"> which shall be one of “R”, “RE”, “O” or X”:</w:t>
            </w:r>
          </w:p>
          <w:p w14:paraId="25258729" w14:textId="77777777" w:rsidR="005C1A62" w:rsidRPr="00C164E6" w:rsidRDefault="005C1A62" w:rsidP="005C1A62">
            <w:pPr>
              <w:pStyle w:val="OtherTableBody"/>
              <w:spacing w:before="120" w:after="120"/>
              <w:rPr>
                <w:rFonts w:ascii="Arial" w:hAnsi="Arial" w:cs="Arial"/>
                <w:sz w:val="20"/>
              </w:rPr>
            </w:pPr>
            <w:r w:rsidRPr="00C164E6">
              <w:rPr>
                <w:rStyle w:val="Strong"/>
                <w:rFonts w:ascii="Arial" w:hAnsi="Arial" w:cs="Arial"/>
                <w:sz w:val="20"/>
              </w:rPr>
              <w:t xml:space="preserve">If the condition predicate associated with the element is false, follow the rules for </w:t>
            </w:r>
            <w:r w:rsidRPr="00C164E6">
              <w:rPr>
                <w:rStyle w:val="Strong"/>
                <w:rFonts w:ascii="Arial" w:hAnsi="Arial" w:cs="Arial"/>
                <w:i/>
                <w:sz w:val="20"/>
              </w:rPr>
              <w:t>b</w:t>
            </w:r>
            <w:r w:rsidRPr="00C164E6">
              <w:rPr>
                <w:rStyle w:val="Strong"/>
                <w:rFonts w:ascii="Arial" w:hAnsi="Arial" w:cs="Arial"/>
                <w:sz w:val="20"/>
              </w:rPr>
              <w:t xml:space="preserve"> which shall be one of “R”, “RE”, “O” or X”</w:t>
            </w:r>
            <w:r w:rsidRPr="00C164E6">
              <w:rPr>
                <w:rFonts w:ascii="Arial" w:hAnsi="Arial" w:cs="Arial"/>
                <w:sz w:val="20"/>
              </w:rPr>
              <w:t>.</w:t>
            </w:r>
          </w:p>
          <w:p w14:paraId="2BBF0889"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b/>
                <w:i/>
                <w:sz w:val="20"/>
              </w:rPr>
              <w:t>a</w:t>
            </w:r>
            <w:r w:rsidRPr="00C164E6">
              <w:rPr>
                <w:rFonts w:ascii="Arial" w:hAnsi="Arial" w:cs="Arial"/>
                <w:sz w:val="20"/>
              </w:rPr>
              <w:t xml:space="preserve"> and </w:t>
            </w:r>
            <w:r w:rsidRPr="00C164E6">
              <w:rPr>
                <w:rFonts w:ascii="Arial" w:hAnsi="Arial" w:cs="Arial"/>
                <w:b/>
                <w:i/>
                <w:sz w:val="20"/>
              </w:rPr>
              <w:t>b</w:t>
            </w:r>
            <w:r w:rsidRPr="00C164E6">
              <w:rPr>
                <w:rFonts w:ascii="Arial" w:hAnsi="Arial" w:cs="Arial"/>
                <w:sz w:val="20"/>
              </w:rPr>
              <w:t xml:space="preserve"> can be valued the same.</w:t>
            </w:r>
          </w:p>
        </w:tc>
      </w:tr>
      <w:tr w:rsidR="005C1A62" w:rsidRPr="00C164E6" w14:paraId="56C3B948" w14:textId="77777777" w:rsidTr="00BF4F76">
        <w:trPr>
          <w:jc w:val="center"/>
        </w:trPr>
        <w:tc>
          <w:tcPr>
            <w:tcW w:w="1373" w:type="dxa"/>
            <w:tcBorders>
              <w:top w:val="single" w:sz="4" w:space="0" w:color="000000"/>
              <w:left w:val="single" w:sz="4" w:space="0" w:color="000000"/>
              <w:bottom w:val="single" w:sz="4" w:space="0" w:color="000000"/>
            </w:tcBorders>
          </w:tcPr>
          <w:p w14:paraId="43E05F3C"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lastRenderedPageBreak/>
              <w:t>X</w:t>
            </w:r>
          </w:p>
        </w:tc>
        <w:tc>
          <w:tcPr>
            <w:tcW w:w="1350" w:type="dxa"/>
            <w:tcBorders>
              <w:top w:val="single" w:sz="4" w:space="0" w:color="000000"/>
              <w:left w:val="single" w:sz="4" w:space="0" w:color="000000"/>
              <w:bottom w:val="single" w:sz="4" w:space="0" w:color="000000"/>
            </w:tcBorders>
          </w:tcPr>
          <w:p w14:paraId="11B24908"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Not supported</w:t>
            </w:r>
          </w:p>
        </w:tc>
        <w:tc>
          <w:tcPr>
            <w:tcW w:w="2160" w:type="dxa"/>
            <w:tcBorders>
              <w:top w:val="single" w:sz="4" w:space="0" w:color="000000"/>
              <w:left w:val="single" w:sz="4" w:space="0" w:color="000000"/>
              <w:bottom w:val="single" w:sz="4" w:space="0" w:color="000000"/>
            </w:tcBorders>
          </w:tcPr>
          <w:p w14:paraId="7FA86F46"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(or as configured) shall not implement “X” elements.</w:t>
            </w:r>
          </w:p>
        </w:tc>
        <w:tc>
          <w:tcPr>
            <w:tcW w:w="4230" w:type="dxa"/>
            <w:tcBorders>
              <w:top w:val="single" w:sz="4" w:space="0" w:color="000000"/>
              <w:left w:val="single" w:sz="4" w:space="0" w:color="000000"/>
              <w:bottom w:val="single" w:sz="4" w:space="0" w:color="000000"/>
              <w:right w:val="single" w:sz="4" w:space="0" w:color="000000"/>
            </w:tcBorders>
          </w:tcPr>
          <w:p w14:paraId="7BC1D98C"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not populate “X” elements.</w:t>
            </w:r>
          </w:p>
        </w:tc>
      </w:tr>
      <w:tr w:rsidR="005C1A62" w:rsidRPr="00C164E6" w14:paraId="0580B7A2" w14:textId="77777777" w:rsidTr="00BF4F76">
        <w:trPr>
          <w:jc w:val="center"/>
        </w:trPr>
        <w:tc>
          <w:tcPr>
            <w:tcW w:w="1373" w:type="dxa"/>
            <w:tcBorders>
              <w:top w:val="single" w:sz="4" w:space="0" w:color="000000"/>
              <w:left w:val="single" w:sz="4" w:space="0" w:color="000000"/>
              <w:bottom w:val="single" w:sz="4" w:space="0" w:color="000000"/>
            </w:tcBorders>
          </w:tcPr>
          <w:p w14:paraId="2DA7EEE0"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O</w:t>
            </w:r>
          </w:p>
        </w:tc>
        <w:tc>
          <w:tcPr>
            <w:tcW w:w="1350" w:type="dxa"/>
            <w:tcBorders>
              <w:top w:val="single" w:sz="4" w:space="0" w:color="000000"/>
              <w:left w:val="single" w:sz="4" w:space="0" w:color="000000"/>
              <w:bottom w:val="single" w:sz="4" w:space="0" w:color="000000"/>
            </w:tcBorders>
          </w:tcPr>
          <w:p w14:paraId="1E83DA8C"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Optional</w:t>
            </w:r>
          </w:p>
        </w:tc>
        <w:tc>
          <w:tcPr>
            <w:tcW w:w="2160" w:type="dxa"/>
            <w:tcBorders>
              <w:top w:val="single" w:sz="4" w:space="0" w:color="000000"/>
              <w:left w:val="single" w:sz="4" w:space="0" w:color="000000"/>
              <w:bottom w:val="single" w:sz="4" w:space="0" w:color="000000"/>
            </w:tcBorders>
          </w:tcPr>
          <w:p w14:paraId="4363F82A"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The usage indicator for this element has not yet been defined. For an implementation profile all optional elements must be profiled to R, RE, C(a/b), or X.</w:t>
            </w:r>
          </w:p>
        </w:tc>
        <w:tc>
          <w:tcPr>
            <w:tcW w:w="4230" w:type="dxa"/>
            <w:tcBorders>
              <w:top w:val="single" w:sz="4" w:space="0" w:color="000000"/>
              <w:left w:val="single" w:sz="4" w:space="0" w:color="000000"/>
              <w:bottom w:val="single" w:sz="4" w:space="0" w:color="000000"/>
              <w:right w:val="single" w:sz="4" w:space="0" w:color="000000"/>
            </w:tcBorders>
          </w:tcPr>
          <w:p w14:paraId="6D342BC9"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Not Applicable. </w:t>
            </w:r>
          </w:p>
        </w:tc>
      </w:tr>
    </w:tbl>
    <w:p w14:paraId="36116DD6" w14:textId="77777777" w:rsidR="005C1A62" w:rsidRPr="00C164E6" w:rsidRDefault="005C1A62" w:rsidP="005C1A62">
      <w:pPr>
        <w:rPr>
          <w:rFonts w:ascii="Arial" w:hAnsi="Arial" w:cs="Arial"/>
          <w:sz w:val="20"/>
          <w:szCs w:val="20"/>
        </w:rPr>
      </w:pPr>
    </w:p>
    <w:p w14:paraId="55AF761E" w14:textId="77777777" w:rsidR="005C1A62" w:rsidRPr="00C164E6" w:rsidRDefault="005C1A62" w:rsidP="005C1A62">
      <w:pPr>
        <w:pStyle w:val="OtherTableCaption"/>
        <w:rPr>
          <w:rFonts w:ascii="Arial" w:hAnsi="Arial" w:cs="Arial"/>
          <w:b/>
        </w:rPr>
      </w:pPr>
      <w:r w:rsidRPr="00C164E6">
        <w:rPr>
          <w:rFonts w:ascii="Arial" w:hAnsi="Arial" w:cs="Arial"/>
          <w:b/>
        </w:rPr>
        <w:t>Usage Rules for a Receiving Application</w:t>
      </w:r>
    </w:p>
    <w:tbl>
      <w:tblPr>
        <w:tblW w:w="0" w:type="auto"/>
        <w:jc w:val="center"/>
        <w:tblLayout w:type="fixed"/>
        <w:tblLook w:val="0000" w:firstRow="0" w:lastRow="0" w:firstColumn="0" w:lastColumn="0" w:noHBand="0" w:noVBand="0"/>
      </w:tblPr>
      <w:tblGrid>
        <w:gridCol w:w="1373"/>
        <w:gridCol w:w="1350"/>
        <w:gridCol w:w="2160"/>
        <w:gridCol w:w="4230"/>
      </w:tblGrid>
      <w:tr w:rsidR="005C1A62" w:rsidRPr="00C164E6" w14:paraId="7364AE00"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475352C3"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Optionality/Usage Indicator</w:t>
            </w:r>
          </w:p>
        </w:tc>
        <w:tc>
          <w:tcPr>
            <w:tcW w:w="1350" w:type="dxa"/>
            <w:tcBorders>
              <w:top w:val="single" w:sz="4" w:space="0" w:color="000000"/>
              <w:left w:val="single" w:sz="4" w:space="0" w:color="000000"/>
              <w:bottom w:val="single" w:sz="4" w:space="0" w:color="000000"/>
            </w:tcBorders>
            <w:shd w:val="clear" w:color="auto" w:fill="E6E6E6"/>
          </w:tcPr>
          <w:p w14:paraId="629AD1F6"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Description</w:t>
            </w:r>
          </w:p>
        </w:tc>
        <w:tc>
          <w:tcPr>
            <w:tcW w:w="2160" w:type="dxa"/>
            <w:tcBorders>
              <w:top w:val="single" w:sz="4" w:space="0" w:color="000000"/>
              <w:left w:val="single" w:sz="4" w:space="0" w:color="000000"/>
              <w:bottom w:val="single" w:sz="4" w:space="0" w:color="000000"/>
            </w:tcBorders>
            <w:shd w:val="clear" w:color="auto" w:fill="E6E6E6"/>
          </w:tcPr>
          <w:p w14:paraId="6875C360"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Implementation Requirement</w:t>
            </w: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08D52121"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Operational Requirement</w:t>
            </w:r>
          </w:p>
        </w:tc>
      </w:tr>
      <w:tr w:rsidR="005C1A62" w:rsidRPr="00C164E6" w14:paraId="7E427DDB" w14:textId="77777777" w:rsidTr="00BF4F76">
        <w:trPr>
          <w:cantSplit/>
          <w:jc w:val="center"/>
        </w:trPr>
        <w:tc>
          <w:tcPr>
            <w:tcW w:w="1373" w:type="dxa"/>
            <w:tcBorders>
              <w:top w:val="single" w:sz="4" w:space="0" w:color="000000"/>
              <w:left w:val="single" w:sz="4" w:space="0" w:color="000000"/>
              <w:bottom w:val="single" w:sz="4" w:space="0" w:color="000000"/>
            </w:tcBorders>
          </w:tcPr>
          <w:p w14:paraId="78742CFC"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w:t>
            </w:r>
          </w:p>
        </w:tc>
        <w:tc>
          <w:tcPr>
            <w:tcW w:w="1350" w:type="dxa"/>
            <w:tcBorders>
              <w:top w:val="single" w:sz="4" w:space="0" w:color="000000"/>
              <w:left w:val="single" w:sz="4" w:space="0" w:color="000000"/>
              <w:bottom w:val="single" w:sz="4" w:space="0" w:color="000000"/>
            </w:tcBorders>
          </w:tcPr>
          <w:p w14:paraId="1BEEAA79"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Required</w:t>
            </w:r>
          </w:p>
        </w:tc>
        <w:tc>
          <w:tcPr>
            <w:tcW w:w="2160" w:type="dxa"/>
            <w:tcBorders>
              <w:top w:val="single" w:sz="4" w:space="0" w:color="000000"/>
              <w:left w:val="single" w:sz="4" w:space="0" w:color="000000"/>
              <w:bottom w:val="single" w:sz="4" w:space="0" w:color="000000"/>
            </w:tcBorders>
          </w:tcPr>
          <w:p w14:paraId="2E0E9F3A"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The application shall implement “R” elements. </w:t>
            </w:r>
          </w:p>
        </w:tc>
        <w:tc>
          <w:tcPr>
            <w:tcW w:w="4230" w:type="dxa"/>
            <w:tcBorders>
              <w:top w:val="single" w:sz="4" w:space="0" w:color="000000"/>
              <w:left w:val="single" w:sz="4" w:space="0" w:color="000000"/>
              <w:bottom w:val="single" w:sz="4" w:space="0" w:color="000000"/>
              <w:right w:val="single" w:sz="4" w:space="0" w:color="000000"/>
            </w:tcBorders>
          </w:tcPr>
          <w:p w14:paraId="01FF418D"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receiving application shall process (save/print/archive/etc.) the information conveyed by a required element.</w:t>
            </w:r>
          </w:p>
          <w:p w14:paraId="38826AA8"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A receiving application shall raise an exception due to the absence of a required element. A receiving application shall not raise an error due to the presence of a required element</w:t>
            </w:r>
            <w:r w:rsidR="001351B8" w:rsidRPr="00C164E6">
              <w:rPr>
                <w:rFonts w:ascii="Arial" w:hAnsi="Arial" w:cs="Arial"/>
                <w:sz w:val="20"/>
              </w:rPr>
              <w:t>.</w:t>
            </w:r>
          </w:p>
        </w:tc>
      </w:tr>
      <w:tr w:rsidR="005C1A62" w:rsidRPr="00C164E6" w14:paraId="2ACCEAE5" w14:textId="77777777" w:rsidTr="00BF4F76">
        <w:trPr>
          <w:cantSplit/>
          <w:jc w:val="center"/>
        </w:trPr>
        <w:tc>
          <w:tcPr>
            <w:tcW w:w="1373" w:type="dxa"/>
            <w:tcBorders>
              <w:top w:val="single" w:sz="4" w:space="0" w:color="000000"/>
              <w:left w:val="single" w:sz="4" w:space="0" w:color="000000"/>
              <w:bottom w:val="single" w:sz="4" w:space="0" w:color="000000"/>
            </w:tcBorders>
          </w:tcPr>
          <w:p w14:paraId="57E32EB2"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RE</w:t>
            </w:r>
          </w:p>
        </w:tc>
        <w:tc>
          <w:tcPr>
            <w:tcW w:w="1350" w:type="dxa"/>
            <w:tcBorders>
              <w:top w:val="single" w:sz="4" w:space="0" w:color="000000"/>
              <w:left w:val="single" w:sz="4" w:space="0" w:color="000000"/>
              <w:bottom w:val="single" w:sz="4" w:space="0" w:color="000000"/>
            </w:tcBorders>
          </w:tcPr>
          <w:p w14:paraId="4183517C" w14:textId="77777777" w:rsidR="005C1A62" w:rsidRPr="00C164E6" w:rsidRDefault="005D0EF3" w:rsidP="0017107F">
            <w:pPr>
              <w:pStyle w:val="OtherTableBody"/>
              <w:snapToGrid w:val="0"/>
              <w:spacing w:before="120" w:after="120"/>
              <w:rPr>
                <w:rFonts w:ascii="Arial" w:hAnsi="Arial" w:cs="Arial"/>
                <w:sz w:val="20"/>
              </w:rPr>
            </w:pPr>
            <w:r>
              <w:rPr>
                <w:rFonts w:ascii="Arial" w:hAnsi="Arial" w:cs="Arial"/>
                <w:sz w:val="20"/>
              </w:rPr>
              <w:t>Required but may be empty</w:t>
            </w:r>
          </w:p>
        </w:tc>
        <w:tc>
          <w:tcPr>
            <w:tcW w:w="2160" w:type="dxa"/>
            <w:tcBorders>
              <w:top w:val="single" w:sz="4" w:space="0" w:color="000000"/>
              <w:left w:val="single" w:sz="4" w:space="0" w:color="000000"/>
              <w:bottom w:val="single" w:sz="4" w:space="0" w:color="000000"/>
            </w:tcBorders>
          </w:tcPr>
          <w:p w14:paraId="65D9CE52"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implement “RE” elements.</w:t>
            </w:r>
          </w:p>
        </w:tc>
        <w:tc>
          <w:tcPr>
            <w:tcW w:w="4230" w:type="dxa"/>
            <w:tcBorders>
              <w:top w:val="single" w:sz="4" w:space="0" w:color="000000"/>
              <w:left w:val="single" w:sz="4" w:space="0" w:color="000000"/>
              <w:bottom w:val="single" w:sz="4" w:space="0" w:color="000000"/>
              <w:right w:val="single" w:sz="4" w:space="0" w:color="000000"/>
            </w:tcBorders>
          </w:tcPr>
          <w:p w14:paraId="6FCD1C8B"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receiving application shall process (save/print/archive/etc.) the information conveyed by a required but may be empty element. The receiving application shall process the message if the element is omitted (that is, an exception shall not be raised because the element is missing).</w:t>
            </w:r>
          </w:p>
        </w:tc>
      </w:tr>
      <w:tr w:rsidR="005C1A62" w:rsidRPr="00C164E6" w14:paraId="54F338AB" w14:textId="77777777" w:rsidTr="00BF4F76">
        <w:trPr>
          <w:cantSplit/>
          <w:jc w:val="center"/>
        </w:trPr>
        <w:tc>
          <w:tcPr>
            <w:tcW w:w="1373" w:type="dxa"/>
            <w:tcBorders>
              <w:top w:val="single" w:sz="4" w:space="0" w:color="000000"/>
              <w:left w:val="single" w:sz="4" w:space="0" w:color="000000"/>
              <w:bottom w:val="single" w:sz="4" w:space="0" w:color="000000"/>
            </w:tcBorders>
          </w:tcPr>
          <w:p w14:paraId="125C2A56"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C(a/b)</w:t>
            </w:r>
          </w:p>
        </w:tc>
        <w:tc>
          <w:tcPr>
            <w:tcW w:w="1350" w:type="dxa"/>
            <w:tcBorders>
              <w:top w:val="single" w:sz="4" w:space="0" w:color="000000"/>
              <w:left w:val="single" w:sz="4" w:space="0" w:color="000000"/>
              <w:bottom w:val="single" w:sz="4" w:space="0" w:color="000000"/>
            </w:tcBorders>
          </w:tcPr>
          <w:p w14:paraId="74D0E23B"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Conditional</w:t>
            </w:r>
          </w:p>
        </w:tc>
        <w:tc>
          <w:tcPr>
            <w:tcW w:w="6390" w:type="dxa"/>
            <w:gridSpan w:val="2"/>
            <w:tcBorders>
              <w:top w:val="single" w:sz="4" w:space="0" w:color="000000"/>
              <w:left w:val="single" w:sz="4" w:space="0" w:color="000000"/>
              <w:bottom w:val="single" w:sz="4" w:space="0" w:color="000000"/>
              <w:right w:val="single" w:sz="4" w:space="0" w:color="000000"/>
            </w:tcBorders>
          </w:tcPr>
          <w:p w14:paraId="0C83EC18"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The usage code has an associated condition predicate true (See section 2.B.7.9, “Condition predicate").</w:t>
            </w:r>
          </w:p>
          <w:p w14:paraId="3C051588" w14:textId="77777777" w:rsidR="005C1A62" w:rsidRPr="00C164E6" w:rsidRDefault="005C1A62" w:rsidP="005C1A62">
            <w:pPr>
              <w:pStyle w:val="OtherTableBody"/>
              <w:spacing w:before="120" w:after="120"/>
              <w:rPr>
                <w:rStyle w:val="Strong"/>
                <w:rFonts w:ascii="Arial" w:hAnsi="Arial" w:cs="Arial"/>
                <w:b w:val="0"/>
                <w:sz w:val="20"/>
              </w:rPr>
            </w:pPr>
            <w:r w:rsidRPr="00C164E6">
              <w:rPr>
                <w:rStyle w:val="Strong"/>
                <w:rFonts w:ascii="Arial" w:hAnsi="Arial" w:cs="Arial"/>
                <w:sz w:val="20"/>
              </w:rPr>
              <w:t xml:space="preserve">If the condition predicate associated with the element is true, follow the rules for </w:t>
            </w:r>
            <w:r w:rsidRPr="00C164E6">
              <w:rPr>
                <w:rStyle w:val="Strong"/>
                <w:rFonts w:ascii="Arial" w:hAnsi="Arial" w:cs="Arial"/>
                <w:i/>
                <w:sz w:val="20"/>
              </w:rPr>
              <w:t>a</w:t>
            </w:r>
            <w:r w:rsidRPr="00C164E6">
              <w:rPr>
                <w:rStyle w:val="Strong"/>
                <w:rFonts w:ascii="Arial" w:hAnsi="Arial" w:cs="Arial"/>
                <w:sz w:val="20"/>
              </w:rPr>
              <w:t xml:space="preserve"> which shall </w:t>
            </w:r>
            <w:r w:rsidR="005D0EF3">
              <w:rPr>
                <w:rStyle w:val="Strong"/>
                <w:rFonts w:ascii="Arial" w:hAnsi="Arial" w:cs="Arial"/>
                <w:sz w:val="20"/>
              </w:rPr>
              <w:t xml:space="preserve">be </w:t>
            </w:r>
            <w:r w:rsidRPr="00C164E6">
              <w:rPr>
                <w:rStyle w:val="Strong"/>
                <w:rFonts w:ascii="Arial" w:hAnsi="Arial" w:cs="Arial"/>
                <w:sz w:val="20"/>
              </w:rPr>
              <w:t>one of “R”, “RE”, “O” or X”:</w:t>
            </w:r>
          </w:p>
          <w:p w14:paraId="2A17E0D1" w14:textId="77777777" w:rsidR="005C1A62" w:rsidRPr="00C164E6" w:rsidRDefault="005C1A62" w:rsidP="005C1A62">
            <w:pPr>
              <w:pStyle w:val="OtherTableBody"/>
              <w:spacing w:before="120" w:after="120"/>
              <w:rPr>
                <w:rFonts w:ascii="Arial" w:hAnsi="Arial" w:cs="Arial"/>
                <w:sz w:val="20"/>
              </w:rPr>
            </w:pPr>
            <w:r w:rsidRPr="00C164E6">
              <w:rPr>
                <w:rStyle w:val="Strong"/>
                <w:rFonts w:ascii="Arial" w:hAnsi="Arial" w:cs="Arial"/>
                <w:sz w:val="20"/>
              </w:rPr>
              <w:t xml:space="preserve">If the condition predicate associated with the element is false, follow the rules for </w:t>
            </w:r>
            <w:r w:rsidRPr="00C164E6">
              <w:rPr>
                <w:rStyle w:val="Strong"/>
                <w:rFonts w:ascii="Arial" w:hAnsi="Arial" w:cs="Arial"/>
                <w:i/>
                <w:sz w:val="20"/>
              </w:rPr>
              <w:t>b</w:t>
            </w:r>
            <w:r w:rsidRPr="00C164E6">
              <w:rPr>
                <w:rStyle w:val="Strong"/>
                <w:rFonts w:ascii="Arial" w:hAnsi="Arial" w:cs="Arial"/>
                <w:sz w:val="20"/>
              </w:rPr>
              <w:t xml:space="preserve"> which shall </w:t>
            </w:r>
            <w:r w:rsidR="005D0EF3">
              <w:rPr>
                <w:rStyle w:val="Strong"/>
                <w:rFonts w:ascii="Arial" w:hAnsi="Arial" w:cs="Arial"/>
                <w:sz w:val="20"/>
              </w:rPr>
              <w:t xml:space="preserve">be </w:t>
            </w:r>
            <w:r w:rsidRPr="00C164E6">
              <w:rPr>
                <w:rStyle w:val="Strong"/>
                <w:rFonts w:ascii="Arial" w:hAnsi="Arial" w:cs="Arial"/>
                <w:sz w:val="20"/>
              </w:rPr>
              <w:t>one of “R”, “RE”, “O” or X”</w:t>
            </w:r>
            <w:r w:rsidRPr="00C164E6">
              <w:rPr>
                <w:rFonts w:ascii="Arial" w:hAnsi="Arial" w:cs="Arial"/>
                <w:sz w:val="20"/>
              </w:rPr>
              <w:t>.</w:t>
            </w:r>
          </w:p>
          <w:p w14:paraId="711886AB" w14:textId="77777777" w:rsidR="005C1A62" w:rsidRPr="00C164E6" w:rsidRDefault="005C1A62" w:rsidP="005C1A62">
            <w:pPr>
              <w:rPr>
                <w:rFonts w:ascii="Arial" w:hAnsi="Arial" w:cs="Arial"/>
                <w:sz w:val="20"/>
                <w:szCs w:val="20"/>
              </w:rPr>
            </w:pPr>
            <w:r w:rsidRPr="00C164E6">
              <w:rPr>
                <w:rFonts w:ascii="Arial" w:hAnsi="Arial" w:cs="Arial"/>
                <w:b/>
                <w:i/>
                <w:sz w:val="20"/>
                <w:szCs w:val="20"/>
              </w:rPr>
              <w:t>a</w:t>
            </w:r>
            <w:r w:rsidRPr="00C164E6">
              <w:rPr>
                <w:rFonts w:ascii="Arial" w:hAnsi="Arial" w:cs="Arial"/>
                <w:sz w:val="20"/>
                <w:szCs w:val="20"/>
              </w:rPr>
              <w:t xml:space="preserve"> and </w:t>
            </w:r>
            <w:r w:rsidRPr="00C164E6">
              <w:rPr>
                <w:rFonts w:ascii="Arial" w:hAnsi="Arial" w:cs="Arial"/>
                <w:b/>
                <w:i/>
                <w:sz w:val="20"/>
                <w:szCs w:val="20"/>
              </w:rPr>
              <w:t>b</w:t>
            </w:r>
            <w:r w:rsidRPr="00C164E6">
              <w:rPr>
                <w:rFonts w:ascii="Arial" w:hAnsi="Arial" w:cs="Arial"/>
                <w:sz w:val="20"/>
                <w:szCs w:val="20"/>
              </w:rPr>
              <w:t xml:space="preserve"> can be the same.</w:t>
            </w:r>
          </w:p>
        </w:tc>
      </w:tr>
      <w:tr w:rsidR="005C1A62" w:rsidRPr="00C164E6" w14:paraId="1AB7B787" w14:textId="77777777" w:rsidTr="00BF4F76">
        <w:trPr>
          <w:cantSplit/>
          <w:jc w:val="center"/>
        </w:trPr>
        <w:tc>
          <w:tcPr>
            <w:tcW w:w="1373" w:type="dxa"/>
            <w:tcBorders>
              <w:top w:val="single" w:sz="4" w:space="0" w:color="000000"/>
              <w:left w:val="single" w:sz="4" w:space="0" w:color="000000"/>
              <w:bottom w:val="single" w:sz="4" w:space="0" w:color="000000"/>
            </w:tcBorders>
          </w:tcPr>
          <w:p w14:paraId="11D1DD5A"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lastRenderedPageBreak/>
              <w:t>X</w:t>
            </w:r>
          </w:p>
        </w:tc>
        <w:tc>
          <w:tcPr>
            <w:tcW w:w="1350" w:type="dxa"/>
            <w:tcBorders>
              <w:top w:val="single" w:sz="4" w:space="0" w:color="000000"/>
              <w:left w:val="single" w:sz="4" w:space="0" w:color="000000"/>
              <w:bottom w:val="single" w:sz="4" w:space="0" w:color="000000"/>
            </w:tcBorders>
          </w:tcPr>
          <w:p w14:paraId="3B258862" w14:textId="77777777" w:rsidR="005C1A62" w:rsidRPr="00C164E6" w:rsidRDefault="005C1A62" w:rsidP="0017107F">
            <w:pPr>
              <w:pStyle w:val="OtherTableBody"/>
              <w:snapToGrid w:val="0"/>
              <w:spacing w:before="120" w:after="120"/>
              <w:rPr>
                <w:rFonts w:ascii="Arial" w:hAnsi="Arial" w:cs="Arial"/>
                <w:sz w:val="20"/>
              </w:rPr>
            </w:pPr>
            <w:r w:rsidRPr="00C164E6">
              <w:rPr>
                <w:rFonts w:ascii="Arial" w:hAnsi="Arial" w:cs="Arial"/>
                <w:sz w:val="20"/>
              </w:rPr>
              <w:t>Not supported</w:t>
            </w:r>
          </w:p>
        </w:tc>
        <w:tc>
          <w:tcPr>
            <w:tcW w:w="2160" w:type="dxa"/>
            <w:tcBorders>
              <w:top w:val="single" w:sz="4" w:space="0" w:color="000000"/>
              <w:left w:val="single" w:sz="4" w:space="0" w:color="000000"/>
              <w:bottom w:val="single" w:sz="4" w:space="0" w:color="000000"/>
            </w:tcBorders>
          </w:tcPr>
          <w:p w14:paraId="29EDE468"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(or configured) shall not implement “X” elements.</w:t>
            </w:r>
          </w:p>
        </w:tc>
        <w:tc>
          <w:tcPr>
            <w:tcW w:w="4230" w:type="dxa"/>
            <w:tcBorders>
              <w:top w:val="single" w:sz="4" w:space="0" w:color="000000"/>
              <w:left w:val="single" w:sz="4" w:space="0" w:color="000000"/>
              <w:bottom w:val="single" w:sz="4" w:space="0" w:color="000000"/>
              <w:right w:val="single" w:sz="4" w:space="0" w:color="000000"/>
            </w:tcBorders>
          </w:tcPr>
          <w:p w14:paraId="2660243A"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if the element is not sent.</w:t>
            </w:r>
          </w:p>
          <w:p w14:paraId="515A929F"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If the element is sent</w:t>
            </w:r>
            <w:r w:rsidR="00DB17D0">
              <w:rPr>
                <w:rFonts w:ascii="Arial" w:hAnsi="Arial" w:cs="Arial"/>
                <w:sz w:val="20"/>
              </w:rPr>
              <w:t>,</w:t>
            </w:r>
            <w:r w:rsidRPr="00C164E6">
              <w:rPr>
                <w:rFonts w:ascii="Arial" w:hAnsi="Arial" w:cs="Arial"/>
                <w:sz w:val="20"/>
              </w:rPr>
              <w:t xml:space="preserve"> the receiving application may process the message, shall ignore the element, and may raise an exception. The receiving application shall not process (save/print/archive/etc.) the information conveyed by a not-supported element.</w:t>
            </w:r>
          </w:p>
        </w:tc>
      </w:tr>
      <w:tr w:rsidR="005C1A62" w:rsidRPr="00C164E6" w14:paraId="208BDAC0" w14:textId="77777777" w:rsidTr="00BF4F76">
        <w:trPr>
          <w:cantSplit/>
          <w:jc w:val="center"/>
        </w:trPr>
        <w:tc>
          <w:tcPr>
            <w:tcW w:w="1373" w:type="dxa"/>
            <w:tcBorders>
              <w:top w:val="single" w:sz="4" w:space="0" w:color="000000"/>
              <w:left w:val="single" w:sz="4" w:space="0" w:color="000000"/>
              <w:bottom w:val="single" w:sz="4" w:space="0" w:color="000000"/>
            </w:tcBorders>
          </w:tcPr>
          <w:p w14:paraId="150880C0"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O</w:t>
            </w:r>
          </w:p>
        </w:tc>
        <w:tc>
          <w:tcPr>
            <w:tcW w:w="1350" w:type="dxa"/>
            <w:tcBorders>
              <w:top w:val="single" w:sz="4" w:space="0" w:color="000000"/>
              <w:left w:val="single" w:sz="4" w:space="0" w:color="000000"/>
              <w:bottom w:val="single" w:sz="4" w:space="0" w:color="000000"/>
            </w:tcBorders>
          </w:tcPr>
          <w:p w14:paraId="023FFCE7"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Optional</w:t>
            </w:r>
          </w:p>
        </w:tc>
        <w:tc>
          <w:tcPr>
            <w:tcW w:w="2160" w:type="dxa"/>
            <w:tcBorders>
              <w:top w:val="single" w:sz="4" w:space="0" w:color="000000"/>
              <w:left w:val="single" w:sz="4" w:space="0" w:color="000000"/>
              <w:bottom w:val="single" w:sz="4" w:space="0" w:color="000000"/>
            </w:tcBorders>
          </w:tcPr>
          <w:p w14:paraId="6BD5D167"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The usage indicator for this element has not yet been defined. For an implementation profile all optional elements must be profiled to R, RE, C(a/b), or X.</w:t>
            </w:r>
          </w:p>
        </w:tc>
        <w:tc>
          <w:tcPr>
            <w:tcW w:w="4230" w:type="dxa"/>
            <w:tcBorders>
              <w:top w:val="single" w:sz="4" w:space="0" w:color="000000"/>
              <w:left w:val="single" w:sz="4" w:space="0" w:color="000000"/>
              <w:bottom w:val="single" w:sz="4" w:space="0" w:color="000000"/>
              <w:right w:val="single" w:sz="4" w:space="0" w:color="000000"/>
            </w:tcBorders>
          </w:tcPr>
          <w:p w14:paraId="04CF5210"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None. </w:t>
            </w:r>
          </w:p>
        </w:tc>
      </w:tr>
    </w:tbl>
    <w:p w14:paraId="3053AE4D" w14:textId="77777777" w:rsidR="005C1A62" w:rsidRPr="00C164E6" w:rsidRDefault="005C1A62" w:rsidP="00BF4F76">
      <w:pPr>
        <w:pStyle w:val="V2bodytext"/>
        <w:spacing w:before="120" w:after="240"/>
        <w:rPr>
          <w:rFonts w:ascii="Arial" w:hAnsi="Arial" w:cs="Arial"/>
          <w:i/>
        </w:rPr>
      </w:pPr>
      <w:r w:rsidRPr="00C164E6">
        <w:rPr>
          <w:rFonts w:ascii="Arial" w:hAnsi="Arial" w:cs="Arial"/>
          <w:i/>
        </w:rPr>
        <w:t>--------- end citation ---------</w:t>
      </w:r>
    </w:p>
    <w:p w14:paraId="15527C71" w14:textId="77777777" w:rsidR="00586283" w:rsidRPr="00385C05" w:rsidRDefault="00586283" w:rsidP="000D3A16">
      <w:pPr>
        <w:pStyle w:val="Heading2"/>
      </w:pPr>
      <w:bookmarkStart w:id="84" w:name="_Toc127669020"/>
      <w:bookmarkStart w:id="85" w:name="_Toc141771954"/>
      <w:bookmarkStart w:id="86" w:name="_Toc281400995"/>
      <w:bookmarkStart w:id="87" w:name="_Toc288480279"/>
      <w:bookmarkStart w:id="88" w:name="_Toc392072629"/>
      <w:bookmarkStart w:id="89" w:name="_Toc392515641"/>
      <w:bookmarkStart w:id="90" w:name="_Toc403064974"/>
      <w:bookmarkStart w:id="91" w:name="_Toc487203645"/>
      <w:r w:rsidRPr="00385C05">
        <w:t xml:space="preserve">HL7 </w:t>
      </w:r>
      <w:bookmarkEnd w:id="84"/>
      <w:bookmarkEnd w:id="85"/>
      <w:bookmarkEnd w:id="86"/>
      <w:bookmarkEnd w:id="87"/>
      <w:bookmarkEnd w:id="88"/>
      <w:bookmarkEnd w:id="89"/>
      <w:r w:rsidRPr="00385C05">
        <w:t>Batch Protocol</w:t>
      </w:r>
      <w:bookmarkEnd w:id="90"/>
      <w:bookmarkEnd w:id="91"/>
    </w:p>
    <w:p w14:paraId="187CC4EF" w14:textId="77777777" w:rsidR="00D37A34" w:rsidRPr="00385C05" w:rsidRDefault="00D37A34" w:rsidP="00BF4F76">
      <w:pPr>
        <w:spacing w:before="120" w:after="100" w:afterAutospacing="1"/>
        <w:rPr>
          <w:rFonts w:ascii="Arial" w:hAnsi="Arial" w:cs="Arial"/>
          <w:sz w:val="24"/>
          <w:szCs w:val="24"/>
        </w:rPr>
      </w:pPr>
      <w:r w:rsidRPr="00385C05">
        <w:rPr>
          <w:rFonts w:ascii="Arial" w:hAnsi="Arial" w:cs="Arial"/>
          <w:b/>
          <w:bCs/>
          <w:sz w:val="24"/>
          <w:szCs w:val="24"/>
        </w:rPr>
        <w:t>Note</w:t>
      </w:r>
      <w:r w:rsidRPr="00385C05">
        <w:rPr>
          <w:rFonts w:ascii="Arial" w:hAnsi="Arial" w:cs="Arial"/>
          <w:sz w:val="24"/>
          <w:szCs w:val="24"/>
        </w:rPr>
        <w:t xml:space="preserve">: Transmission of Case Notification messages using </w:t>
      </w:r>
      <w:r w:rsidR="001351B8" w:rsidRPr="00385C05">
        <w:rPr>
          <w:rFonts w:ascii="Arial" w:hAnsi="Arial" w:cs="Arial"/>
          <w:sz w:val="24"/>
          <w:szCs w:val="24"/>
        </w:rPr>
        <w:t xml:space="preserve">the HL7 </w:t>
      </w:r>
      <w:r w:rsidRPr="00385C05">
        <w:rPr>
          <w:rFonts w:ascii="Arial" w:hAnsi="Arial" w:cs="Arial"/>
          <w:sz w:val="24"/>
          <w:szCs w:val="24"/>
        </w:rPr>
        <w:t xml:space="preserve">batch protocol is optional and not a requirement of </w:t>
      </w:r>
      <w:r w:rsidRPr="000C6592">
        <w:rPr>
          <w:rFonts w:ascii="Arial" w:hAnsi="Arial" w:cs="Arial"/>
          <w:sz w:val="24"/>
          <w:szCs w:val="24"/>
        </w:rPr>
        <w:t xml:space="preserve">this </w:t>
      </w:r>
      <w:r w:rsidR="000C6592" w:rsidRPr="000C6592">
        <w:rPr>
          <w:rFonts w:ascii="Arial" w:hAnsi="Arial" w:cs="Arial"/>
          <w:sz w:val="24"/>
          <w:szCs w:val="24"/>
        </w:rPr>
        <w:t>specification</w:t>
      </w:r>
      <w:r w:rsidRPr="00385C05">
        <w:rPr>
          <w:rFonts w:ascii="Arial" w:hAnsi="Arial" w:cs="Arial"/>
          <w:sz w:val="24"/>
          <w:szCs w:val="24"/>
        </w:rPr>
        <w:t>. Details such as the frequencies of batch transmissions are left to specific implementations. For further guidance regarding the Batch Protocol</w:t>
      </w:r>
      <w:r w:rsidR="00937532">
        <w:rPr>
          <w:rFonts w:ascii="Arial" w:hAnsi="Arial" w:cs="Arial"/>
          <w:sz w:val="24"/>
          <w:szCs w:val="24"/>
        </w:rPr>
        <w:t>,</w:t>
      </w:r>
      <w:r w:rsidRPr="00385C05">
        <w:rPr>
          <w:rFonts w:ascii="Arial" w:hAnsi="Arial" w:cs="Arial"/>
          <w:sz w:val="24"/>
          <w:szCs w:val="24"/>
        </w:rPr>
        <w:t xml:space="preserve"> refer to Section 2.10.3 HL7 batch protocol in Chapter 2 of the HL7 v2.5.1 Standard.</w:t>
      </w:r>
    </w:p>
    <w:tbl>
      <w:tblPr>
        <w:tblW w:w="948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317"/>
        <w:gridCol w:w="2312"/>
        <w:gridCol w:w="1111"/>
        <w:gridCol w:w="1260"/>
        <w:gridCol w:w="3480"/>
      </w:tblGrid>
      <w:tr w:rsidR="00D37A34" w:rsidRPr="00385C05" w14:paraId="4289ED2E" w14:textId="77777777" w:rsidTr="00E11463">
        <w:trPr>
          <w:tblHeader/>
          <w:jc w:val="center"/>
        </w:trPr>
        <w:tc>
          <w:tcPr>
            <w:tcW w:w="9480" w:type="dxa"/>
            <w:gridSpan w:val="5"/>
            <w:tcBorders>
              <w:top w:val="single" w:sz="12" w:space="0" w:color="A35261"/>
              <w:bottom w:val="single" w:sz="12" w:space="0" w:color="A35261"/>
            </w:tcBorders>
            <w:shd w:val="clear" w:color="auto" w:fill="D9D9D9"/>
            <w:vAlign w:val="center"/>
          </w:tcPr>
          <w:p w14:paraId="059BBC0D" w14:textId="77777777" w:rsidR="00D37A34" w:rsidRPr="00385C05" w:rsidRDefault="006D3D5E" w:rsidP="00D37A34">
            <w:pPr>
              <w:pStyle w:val="TABLEHEADING"/>
              <w:rPr>
                <w:rFonts w:ascii="Arial" w:hAnsi="Arial" w:cs="Arial"/>
                <w:color w:val="548DD4" w:themeColor="text2" w:themeTint="99"/>
              </w:rPr>
            </w:pPr>
            <w:r>
              <w:rPr>
                <w:rFonts w:ascii="Arial" w:hAnsi="Arial" w:cs="Arial"/>
                <w:color w:val="548DD4" w:themeColor="text2" w:themeTint="99"/>
              </w:rPr>
              <w:t>Table 3.</w:t>
            </w:r>
            <w:r w:rsidR="00386B94">
              <w:rPr>
                <w:rFonts w:ascii="Arial" w:hAnsi="Arial" w:cs="Arial"/>
                <w:color w:val="548DD4" w:themeColor="text2" w:themeTint="99"/>
              </w:rPr>
              <w:t>11</w:t>
            </w:r>
            <w:r w:rsidR="00D37A34" w:rsidRPr="00385C05">
              <w:rPr>
                <w:rFonts w:ascii="Arial" w:hAnsi="Arial" w:cs="Arial"/>
                <w:color w:val="548DD4" w:themeColor="text2" w:themeTint="99"/>
              </w:rPr>
              <w:t>: Batch PROTOCOL File STRUCTURE</w:t>
            </w:r>
          </w:p>
        </w:tc>
      </w:tr>
      <w:tr w:rsidR="00D37A34" w:rsidRPr="00385C05" w14:paraId="0225D4E2" w14:textId="77777777" w:rsidTr="00E11463">
        <w:trPr>
          <w:tblHeader/>
          <w:jc w:val="center"/>
        </w:trPr>
        <w:tc>
          <w:tcPr>
            <w:tcW w:w="1317" w:type="dxa"/>
            <w:tcBorders>
              <w:top w:val="single" w:sz="12" w:space="0" w:color="A35261"/>
              <w:bottom w:val="single" w:sz="12" w:space="0" w:color="A35261"/>
            </w:tcBorders>
            <w:shd w:val="clear" w:color="auto" w:fill="F2F2F2" w:themeFill="background1" w:themeFillShade="F2"/>
            <w:vAlign w:val="center"/>
          </w:tcPr>
          <w:p w14:paraId="405CC8DD"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Segment</w:t>
            </w:r>
          </w:p>
        </w:tc>
        <w:tc>
          <w:tcPr>
            <w:tcW w:w="2312" w:type="dxa"/>
            <w:tcBorders>
              <w:top w:val="single" w:sz="12" w:space="0" w:color="A35261"/>
              <w:bottom w:val="single" w:sz="12" w:space="0" w:color="A35261"/>
            </w:tcBorders>
            <w:shd w:val="clear" w:color="auto" w:fill="F2F2F2" w:themeFill="background1" w:themeFillShade="F2"/>
            <w:vAlign w:val="center"/>
          </w:tcPr>
          <w:p w14:paraId="4292A73E"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Name</w:t>
            </w:r>
          </w:p>
        </w:tc>
        <w:tc>
          <w:tcPr>
            <w:tcW w:w="1111" w:type="dxa"/>
            <w:tcBorders>
              <w:top w:val="single" w:sz="12" w:space="0" w:color="A35261"/>
              <w:bottom w:val="single" w:sz="12" w:space="0" w:color="A35261"/>
            </w:tcBorders>
            <w:shd w:val="clear" w:color="auto" w:fill="F2F2F2" w:themeFill="background1" w:themeFillShade="F2"/>
            <w:vAlign w:val="center"/>
          </w:tcPr>
          <w:p w14:paraId="0F26D104"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Usage</w:t>
            </w:r>
          </w:p>
        </w:tc>
        <w:tc>
          <w:tcPr>
            <w:tcW w:w="1260" w:type="dxa"/>
            <w:tcBorders>
              <w:top w:val="single" w:sz="12" w:space="0" w:color="A35261"/>
              <w:bottom w:val="single" w:sz="12" w:space="0" w:color="A35261"/>
            </w:tcBorders>
            <w:shd w:val="clear" w:color="auto" w:fill="F2F2F2" w:themeFill="background1" w:themeFillShade="F2"/>
            <w:vAlign w:val="center"/>
          </w:tcPr>
          <w:p w14:paraId="5F2D319C"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Cardinality</w:t>
            </w:r>
          </w:p>
        </w:tc>
        <w:tc>
          <w:tcPr>
            <w:tcW w:w="3480" w:type="dxa"/>
            <w:tcBorders>
              <w:top w:val="single" w:sz="12" w:space="0" w:color="A35261"/>
              <w:bottom w:val="single" w:sz="12" w:space="0" w:color="A35261"/>
            </w:tcBorders>
            <w:shd w:val="clear" w:color="auto" w:fill="F2F2F2" w:themeFill="background1" w:themeFillShade="F2"/>
            <w:vAlign w:val="center"/>
          </w:tcPr>
          <w:p w14:paraId="63D51F7C" w14:textId="77777777" w:rsidR="00D37A34" w:rsidRPr="00385C05" w:rsidRDefault="00D37A34" w:rsidP="00E11463">
            <w:pPr>
              <w:pStyle w:val="TABLEHEADING"/>
              <w:spacing w:before="40" w:after="40"/>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Description</w:t>
            </w:r>
          </w:p>
        </w:tc>
      </w:tr>
      <w:tr w:rsidR="00D37A34" w:rsidRPr="00385C05" w14:paraId="45D40380" w14:textId="77777777" w:rsidTr="00E11463">
        <w:trPr>
          <w:tblHeader/>
          <w:jc w:val="center"/>
        </w:trPr>
        <w:tc>
          <w:tcPr>
            <w:tcW w:w="1317" w:type="dxa"/>
            <w:tcBorders>
              <w:top w:val="single" w:sz="12" w:space="0" w:color="A35261"/>
              <w:bottom w:val="single" w:sz="12" w:space="0" w:color="A35261"/>
            </w:tcBorders>
            <w:shd w:val="clear" w:color="auto" w:fill="auto"/>
          </w:tcPr>
          <w:p w14:paraId="006486B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FHS </w:t>
            </w:r>
          </w:p>
        </w:tc>
        <w:tc>
          <w:tcPr>
            <w:tcW w:w="2312" w:type="dxa"/>
            <w:tcBorders>
              <w:top w:val="single" w:sz="12" w:space="0" w:color="A35261"/>
              <w:bottom w:val="single" w:sz="12" w:space="0" w:color="A35261"/>
            </w:tcBorders>
            <w:shd w:val="clear" w:color="auto" w:fill="auto"/>
          </w:tcPr>
          <w:p w14:paraId="2B91FA0C"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File Header Segment</w:t>
            </w:r>
          </w:p>
        </w:tc>
        <w:tc>
          <w:tcPr>
            <w:tcW w:w="1111" w:type="dxa"/>
            <w:tcBorders>
              <w:top w:val="single" w:sz="12" w:space="0" w:color="A35261"/>
              <w:bottom w:val="single" w:sz="12" w:space="0" w:color="A35261"/>
            </w:tcBorders>
            <w:shd w:val="clear" w:color="auto" w:fill="auto"/>
          </w:tcPr>
          <w:p w14:paraId="1A3272BA"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R </w:t>
            </w:r>
          </w:p>
        </w:tc>
        <w:tc>
          <w:tcPr>
            <w:tcW w:w="1260" w:type="dxa"/>
            <w:tcBorders>
              <w:top w:val="single" w:sz="12" w:space="0" w:color="A35261"/>
              <w:bottom w:val="single" w:sz="12" w:space="0" w:color="A35261"/>
            </w:tcBorders>
            <w:shd w:val="clear" w:color="auto" w:fill="auto"/>
          </w:tcPr>
          <w:p w14:paraId="1C680105"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w:t>
            </w:r>
            <w:proofErr w:type="gramStart"/>
            <w:r w:rsidRPr="00385C05">
              <w:rPr>
                <w:rFonts w:ascii="Arial" w:hAnsi="Arial" w:cs="Arial"/>
                <w:color w:val="000000"/>
                <w:sz w:val="19"/>
                <w:szCs w:val="19"/>
              </w:rPr>
              <w:t>1..</w:t>
            </w:r>
            <w:proofErr w:type="gramEnd"/>
            <w:r w:rsidRPr="00385C05">
              <w:rPr>
                <w:rFonts w:ascii="Arial" w:hAnsi="Arial" w:cs="Arial"/>
                <w:color w:val="000000"/>
                <w:sz w:val="19"/>
                <w:szCs w:val="19"/>
              </w:rPr>
              <w:t xml:space="preserve">1] </w:t>
            </w:r>
          </w:p>
        </w:tc>
        <w:tc>
          <w:tcPr>
            <w:tcW w:w="3480" w:type="dxa"/>
            <w:tcBorders>
              <w:top w:val="single" w:sz="12" w:space="0" w:color="A35261"/>
              <w:bottom w:val="single" w:sz="12" w:space="0" w:color="A35261"/>
            </w:tcBorders>
            <w:shd w:val="clear" w:color="auto" w:fill="auto"/>
          </w:tcPr>
          <w:p w14:paraId="5CFBE02D"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Information explaining how to parse and process the file. This information includes identification of file delimiters, sender, receiver, timestamp, etc. </w:t>
            </w:r>
          </w:p>
        </w:tc>
      </w:tr>
      <w:tr w:rsidR="00D37A34" w:rsidRPr="00385C05" w14:paraId="015A9C56" w14:textId="77777777" w:rsidTr="00E11463">
        <w:trPr>
          <w:tblHeader/>
          <w:jc w:val="center"/>
        </w:trPr>
        <w:tc>
          <w:tcPr>
            <w:tcW w:w="1317" w:type="dxa"/>
            <w:tcBorders>
              <w:top w:val="single" w:sz="12" w:space="0" w:color="A35261"/>
              <w:bottom w:val="single" w:sz="12" w:space="0" w:color="A35261"/>
            </w:tcBorders>
            <w:shd w:val="clear" w:color="auto" w:fill="auto"/>
          </w:tcPr>
          <w:p w14:paraId="71972794"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BHS </w:t>
            </w:r>
          </w:p>
        </w:tc>
        <w:tc>
          <w:tcPr>
            <w:tcW w:w="2312" w:type="dxa"/>
            <w:tcBorders>
              <w:top w:val="single" w:sz="12" w:space="0" w:color="A35261"/>
              <w:bottom w:val="single" w:sz="12" w:space="0" w:color="A35261"/>
            </w:tcBorders>
            <w:shd w:val="clear" w:color="auto" w:fill="auto"/>
          </w:tcPr>
          <w:p w14:paraId="4ED6500D"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Batch Header Segment</w:t>
            </w:r>
          </w:p>
        </w:tc>
        <w:tc>
          <w:tcPr>
            <w:tcW w:w="1111" w:type="dxa"/>
            <w:tcBorders>
              <w:top w:val="single" w:sz="12" w:space="0" w:color="A35261"/>
              <w:bottom w:val="single" w:sz="12" w:space="0" w:color="A35261"/>
            </w:tcBorders>
            <w:shd w:val="clear" w:color="auto" w:fill="auto"/>
          </w:tcPr>
          <w:p w14:paraId="0EC9E329"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R </w:t>
            </w:r>
          </w:p>
        </w:tc>
        <w:tc>
          <w:tcPr>
            <w:tcW w:w="1260" w:type="dxa"/>
            <w:tcBorders>
              <w:top w:val="single" w:sz="12" w:space="0" w:color="A35261"/>
              <w:bottom w:val="single" w:sz="12" w:space="0" w:color="A35261"/>
            </w:tcBorders>
            <w:shd w:val="clear" w:color="auto" w:fill="auto"/>
          </w:tcPr>
          <w:p w14:paraId="721C469A"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w:t>
            </w:r>
            <w:proofErr w:type="gramStart"/>
            <w:r w:rsidRPr="00385C05">
              <w:rPr>
                <w:rFonts w:ascii="Arial" w:hAnsi="Arial" w:cs="Arial"/>
                <w:color w:val="000000"/>
                <w:sz w:val="19"/>
                <w:szCs w:val="19"/>
              </w:rPr>
              <w:t>1..</w:t>
            </w:r>
            <w:proofErr w:type="gramEnd"/>
            <w:r w:rsidRPr="00385C05">
              <w:rPr>
                <w:rFonts w:ascii="Arial" w:hAnsi="Arial" w:cs="Arial"/>
                <w:color w:val="000000"/>
                <w:sz w:val="19"/>
                <w:szCs w:val="19"/>
              </w:rPr>
              <w:t xml:space="preserve">1] </w:t>
            </w:r>
          </w:p>
        </w:tc>
        <w:tc>
          <w:tcPr>
            <w:tcW w:w="3480" w:type="dxa"/>
            <w:tcBorders>
              <w:top w:val="single" w:sz="12" w:space="0" w:color="A35261"/>
              <w:bottom w:val="single" w:sz="12" w:space="0" w:color="A35261"/>
            </w:tcBorders>
            <w:shd w:val="clear" w:color="auto" w:fill="auto"/>
          </w:tcPr>
          <w:p w14:paraId="41CD7051"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Trigger event information for receiving application. One batch per file is supported. </w:t>
            </w:r>
          </w:p>
        </w:tc>
      </w:tr>
      <w:tr w:rsidR="00D37A34" w:rsidRPr="00385C05" w14:paraId="40BB180A" w14:textId="77777777" w:rsidTr="00E11463">
        <w:trPr>
          <w:tblHeader/>
          <w:jc w:val="center"/>
        </w:trPr>
        <w:tc>
          <w:tcPr>
            <w:tcW w:w="1317" w:type="dxa"/>
            <w:tcBorders>
              <w:top w:val="single" w:sz="12" w:space="0" w:color="A35261"/>
              <w:bottom w:val="single" w:sz="12" w:space="0" w:color="A35261"/>
            </w:tcBorders>
            <w:shd w:val="clear" w:color="auto" w:fill="auto"/>
          </w:tcPr>
          <w:p w14:paraId="0C2C389B" w14:textId="77777777" w:rsidR="00D37A34" w:rsidRPr="00385C05" w:rsidRDefault="00D37A34" w:rsidP="00E11463">
            <w:pPr>
              <w:autoSpaceDE w:val="0"/>
              <w:autoSpaceDN w:val="0"/>
              <w:spacing w:before="40" w:after="40"/>
              <w:rPr>
                <w:rFonts w:ascii="Arial" w:hAnsi="Arial" w:cs="Arial"/>
                <w:color w:val="000000"/>
                <w:sz w:val="20"/>
                <w:szCs w:val="20"/>
              </w:rPr>
            </w:pPr>
            <w:proofErr w:type="gramStart"/>
            <w:r w:rsidRPr="00385C05">
              <w:rPr>
                <w:rFonts w:ascii="Arial" w:hAnsi="Arial" w:cs="Arial"/>
                <w:bCs/>
                <w:color w:val="000000"/>
                <w:sz w:val="20"/>
                <w:szCs w:val="20"/>
              </w:rPr>
              <w:t>{ HL</w:t>
            </w:r>
            <w:proofErr w:type="gramEnd"/>
            <w:r w:rsidRPr="00385C05">
              <w:rPr>
                <w:rFonts w:ascii="Arial" w:hAnsi="Arial" w:cs="Arial"/>
                <w:bCs/>
                <w:color w:val="000000"/>
                <w:sz w:val="20"/>
                <w:szCs w:val="20"/>
              </w:rPr>
              <w:t>7 messages }</w:t>
            </w:r>
          </w:p>
        </w:tc>
        <w:tc>
          <w:tcPr>
            <w:tcW w:w="2312" w:type="dxa"/>
            <w:tcBorders>
              <w:top w:val="single" w:sz="12" w:space="0" w:color="A35261"/>
              <w:bottom w:val="single" w:sz="12" w:space="0" w:color="A35261"/>
            </w:tcBorders>
            <w:shd w:val="clear" w:color="auto" w:fill="auto"/>
          </w:tcPr>
          <w:p w14:paraId="17844FFB" w14:textId="77777777" w:rsidR="00D37A34" w:rsidRPr="00385C05" w:rsidRDefault="00D37A34" w:rsidP="00E11463">
            <w:pPr>
              <w:autoSpaceDE w:val="0"/>
              <w:autoSpaceDN w:val="0"/>
              <w:spacing w:before="40" w:after="40"/>
              <w:rPr>
                <w:rFonts w:ascii="Arial" w:hAnsi="Arial" w:cs="Arial"/>
                <w:color w:val="000000"/>
                <w:sz w:val="20"/>
                <w:szCs w:val="20"/>
              </w:rPr>
            </w:pPr>
          </w:p>
        </w:tc>
        <w:tc>
          <w:tcPr>
            <w:tcW w:w="1111" w:type="dxa"/>
            <w:tcBorders>
              <w:top w:val="single" w:sz="12" w:space="0" w:color="A35261"/>
              <w:bottom w:val="single" w:sz="12" w:space="0" w:color="A35261"/>
            </w:tcBorders>
            <w:shd w:val="clear" w:color="auto" w:fill="auto"/>
          </w:tcPr>
          <w:p w14:paraId="49FCFB9B"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R</w:t>
            </w:r>
          </w:p>
        </w:tc>
        <w:tc>
          <w:tcPr>
            <w:tcW w:w="1260" w:type="dxa"/>
            <w:tcBorders>
              <w:top w:val="single" w:sz="12" w:space="0" w:color="A35261"/>
              <w:bottom w:val="single" w:sz="12" w:space="0" w:color="A35261"/>
            </w:tcBorders>
            <w:shd w:val="clear" w:color="auto" w:fill="auto"/>
          </w:tcPr>
          <w:p w14:paraId="094D39F9"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w:t>
            </w:r>
            <w:proofErr w:type="gramStart"/>
            <w:r w:rsidRPr="00385C05">
              <w:rPr>
                <w:rFonts w:ascii="Arial" w:hAnsi="Arial" w:cs="Arial"/>
                <w:color w:val="000000"/>
                <w:sz w:val="19"/>
                <w:szCs w:val="19"/>
              </w:rPr>
              <w:t>1..</w:t>
            </w:r>
            <w:proofErr w:type="gramEnd"/>
            <w:r w:rsidRPr="00385C05">
              <w:rPr>
                <w:rFonts w:ascii="Arial" w:hAnsi="Arial" w:cs="Arial"/>
                <w:color w:val="000000"/>
                <w:sz w:val="19"/>
                <w:szCs w:val="19"/>
              </w:rPr>
              <w:t xml:space="preserve">*] </w:t>
            </w:r>
          </w:p>
        </w:tc>
        <w:tc>
          <w:tcPr>
            <w:tcW w:w="3480" w:type="dxa"/>
            <w:tcBorders>
              <w:top w:val="single" w:sz="12" w:space="0" w:color="A35261"/>
              <w:bottom w:val="single" w:sz="12" w:space="0" w:color="A35261"/>
            </w:tcBorders>
            <w:shd w:val="clear" w:color="auto" w:fill="auto"/>
          </w:tcPr>
          <w:p w14:paraId="72B5BA5B"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Contains one or more HL7 messages of the same message type: ORU^R01 only.</w:t>
            </w:r>
          </w:p>
        </w:tc>
      </w:tr>
      <w:tr w:rsidR="00D37A34" w:rsidRPr="00385C05" w14:paraId="5E409C59" w14:textId="77777777" w:rsidTr="00E11463">
        <w:trPr>
          <w:tblHeader/>
          <w:jc w:val="center"/>
        </w:trPr>
        <w:tc>
          <w:tcPr>
            <w:tcW w:w="1317" w:type="dxa"/>
            <w:tcBorders>
              <w:top w:val="single" w:sz="12" w:space="0" w:color="A35261"/>
              <w:bottom w:val="single" w:sz="12" w:space="0" w:color="A35261"/>
            </w:tcBorders>
            <w:shd w:val="clear" w:color="auto" w:fill="auto"/>
          </w:tcPr>
          <w:p w14:paraId="64960F86" w14:textId="77777777" w:rsidR="00D37A34" w:rsidRPr="00385C05" w:rsidRDefault="00D37A34" w:rsidP="00E11463">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BTS</w:t>
            </w:r>
          </w:p>
        </w:tc>
        <w:tc>
          <w:tcPr>
            <w:tcW w:w="2312" w:type="dxa"/>
            <w:tcBorders>
              <w:top w:val="single" w:sz="12" w:space="0" w:color="A35261"/>
              <w:bottom w:val="single" w:sz="12" w:space="0" w:color="A35261"/>
            </w:tcBorders>
            <w:shd w:val="clear" w:color="auto" w:fill="auto"/>
          </w:tcPr>
          <w:p w14:paraId="6BDE63FD"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Batch Trailer Segment</w:t>
            </w:r>
          </w:p>
        </w:tc>
        <w:tc>
          <w:tcPr>
            <w:tcW w:w="1111" w:type="dxa"/>
            <w:tcBorders>
              <w:top w:val="single" w:sz="12" w:space="0" w:color="A35261"/>
              <w:bottom w:val="single" w:sz="12" w:space="0" w:color="A35261"/>
            </w:tcBorders>
            <w:shd w:val="clear" w:color="auto" w:fill="auto"/>
          </w:tcPr>
          <w:p w14:paraId="4DAED8B8"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260" w:type="dxa"/>
            <w:tcBorders>
              <w:top w:val="single" w:sz="12" w:space="0" w:color="A35261"/>
              <w:bottom w:val="single" w:sz="12" w:space="0" w:color="A35261"/>
            </w:tcBorders>
            <w:shd w:val="clear" w:color="auto" w:fill="auto"/>
          </w:tcPr>
          <w:p w14:paraId="47BCF5C4"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1]</w:t>
            </w:r>
          </w:p>
        </w:tc>
        <w:tc>
          <w:tcPr>
            <w:tcW w:w="3480" w:type="dxa"/>
            <w:tcBorders>
              <w:top w:val="single" w:sz="12" w:space="0" w:color="A35261"/>
              <w:bottom w:val="single" w:sz="12" w:space="0" w:color="A35261"/>
            </w:tcBorders>
            <w:shd w:val="clear" w:color="auto" w:fill="auto"/>
          </w:tcPr>
          <w:p w14:paraId="372D41C3"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Defines the end of a batch of messages.</w:t>
            </w:r>
          </w:p>
        </w:tc>
      </w:tr>
      <w:tr w:rsidR="00D37A34" w:rsidRPr="00385C05" w14:paraId="42F0A27B" w14:textId="77777777" w:rsidTr="00E11463">
        <w:trPr>
          <w:tblHeader/>
          <w:jc w:val="center"/>
        </w:trPr>
        <w:tc>
          <w:tcPr>
            <w:tcW w:w="1317" w:type="dxa"/>
            <w:tcBorders>
              <w:top w:val="single" w:sz="12" w:space="0" w:color="A35261"/>
              <w:bottom w:val="single" w:sz="12" w:space="0" w:color="A35261"/>
            </w:tcBorders>
            <w:shd w:val="clear" w:color="auto" w:fill="auto"/>
          </w:tcPr>
          <w:p w14:paraId="6FBAD93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FTS </w:t>
            </w:r>
          </w:p>
        </w:tc>
        <w:tc>
          <w:tcPr>
            <w:tcW w:w="2312" w:type="dxa"/>
            <w:tcBorders>
              <w:top w:val="single" w:sz="12" w:space="0" w:color="A35261"/>
              <w:bottom w:val="single" w:sz="12" w:space="0" w:color="A35261"/>
            </w:tcBorders>
            <w:shd w:val="clear" w:color="auto" w:fill="auto"/>
          </w:tcPr>
          <w:p w14:paraId="6E2D3AB3"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File Trailer Segment</w:t>
            </w:r>
          </w:p>
        </w:tc>
        <w:tc>
          <w:tcPr>
            <w:tcW w:w="1111" w:type="dxa"/>
            <w:tcBorders>
              <w:top w:val="single" w:sz="12" w:space="0" w:color="A35261"/>
              <w:bottom w:val="single" w:sz="12" w:space="0" w:color="A35261"/>
            </w:tcBorders>
            <w:shd w:val="clear" w:color="auto" w:fill="auto"/>
          </w:tcPr>
          <w:p w14:paraId="5831C5C2"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R </w:t>
            </w:r>
          </w:p>
        </w:tc>
        <w:tc>
          <w:tcPr>
            <w:tcW w:w="1260" w:type="dxa"/>
            <w:tcBorders>
              <w:top w:val="single" w:sz="12" w:space="0" w:color="A35261"/>
              <w:bottom w:val="single" w:sz="12" w:space="0" w:color="A35261"/>
            </w:tcBorders>
            <w:shd w:val="clear" w:color="auto" w:fill="auto"/>
          </w:tcPr>
          <w:p w14:paraId="087C9080"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 xml:space="preserve">1] </w:t>
            </w:r>
          </w:p>
        </w:tc>
        <w:tc>
          <w:tcPr>
            <w:tcW w:w="3480" w:type="dxa"/>
            <w:tcBorders>
              <w:top w:val="single" w:sz="12" w:space="0" w:color="A35261"/>
              <w:bottom w:val="single" w:sz="12" w:space="0" w:color="A35261"/>
            </w:tcBorders>
            <w:shd w:val="clear" w:color="auto" w:fill="auto"/>
          </w:tcPr>
          <w:p w14:paraId="2DC03CFE"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sz w:val="20"/>
                <w:szCs w:val="20"/>
              </w:rPr>
              <w:t>Defines the end of a file that contains only one batch.</w:t>
            </w:r>
          </w:p>
        </w:tc>
      </w:tr>
    </w:tbl>
    <w:p w14:paraId="24962A18" w14:textId="77777777" w:rsidR="00586283" w:rsidRPr="00385C05" w:rsidRDefault="00586283" w:rsidP="003B00C5">
      <w:pPr>
        <w:pStyle w:val="Heading3"/>
      </w:pPr>
      <w:bookmarkStart w:id="92" w:name="_Toc127669022"/>
      <w:bookmarkStart w:id="93" w:name="_Toc141771956"/>
      <w:bookmarkStart w:id="94" w:name="_Toc281400997"/>
      <w:bookmarkStart w:id="95" w:name="_Toc288480281"/>
      <w:bookmarkStart w:id="96" w:name="_Toc392072631"/>
      <w:bookmarkStart w:id="97" w:name="_Toc392515643"/>
      <w:bookmarkStart w:id="98" w:name="_Toc403064976"/>
      <w:bookmarkStart w:id="99" w:name="_Toc487203646"/>
      <w:r w:rsidRPr="00385C05">
        <w:lastRenderedPageBreak/>
        <w:t>File Header (FHS) Segment</w:t>
      </w:r>
      <w:bookmarkEnd w:id="92"/>
      <w:bookmarkEnd w:id="93"/>
      <w:bookmarkEnd w:id="94"/>
      <w:bookmarkEnd w:id="95"/>
      <w:bookmarkEnd w:id="96"/>
      <w:bookmarkEnd w:id="97"/>
      <w:bookmarkEnd w:id="98"/>
      <w:bookmarkEnd w:id="99"/>
    </w:p>
    <w:p w14:paraId="2FD9934A" w14:textId="77777777" w:rsidR="00586283" w:rsidRPr="00385C05" w:rsidRDefault="00586283" w:rsidP="00BF4F76">
      <w:pPr>
        <w:spacing w:before="120" w:after="120"/>
        <w:rPr>
          <w:rFonts w:ascii="Arial" w:hAnsi="Arial" w:cs="Arial"/>
          <w:sz w:val="24"/>
          <w:szCs w:val="24"/>
        </w:rPr>
      </w:pPr>
      <w:r w:rsidRPr="00385C05">
        <w:rPr>
          <w:rFonts w:ascii="Arial" w:hAnsi="Arial" w:cs="Arial"/>
          <w:sz w:val="24"/>
          <w:szCs w:val="24"/>
        </w:rPr>
        <w:t>This segment is used as the lead-in to a file (group of batches).</w:t>
      </w:r>
    </w:p>
    <w:tbl>
      <w:tblPr>
        <w:tblW w:w="0" w:type="auto"/>
        <w:tblCellSpacing w:w="7" w:type="dxa"/>
        <w:tblInd w:w="4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790"/>
        <w:gridCol w:w="540"/>
        <w:gridCol w:w="630"/>
        <w:gridCol w:w="630"/>
        <w:gridCol w:w="720"/>
        <w:gridCol w:w="1260"/>
        <w:gridCol w:w="3510"/>
      </w:tblGrid>
      <w:tr w:rsidR="00586283" w:rsidRPr="00385C05" w14:paraId="61A23CB2" w14:textId="77777777" w:rsidTr="00CD1637">
        <w:trPr>
          <w:tblHeader/>
          <w:tblCellSpacing w:w="7" w:type="dxa"/>
        </w:trPr>
        <w:tc>
          <w:tcPr>
            <w:tcW w:w="10052" w:type="dxa"/>
            <w:gridSpan w:val="7"/>
            <w:shd w:val="clear" w:color="auto" w:fill="D9D9D9"/>
            <w:vAlign w:val="center"/>
          </w:tcPr>
          <w:p w14:paraId="48F45D0B" w14:textId="77777777" w:rsidR="00586283" w:rsidRPr="00385C05" w:rsidRDefault="00586283" w:rsidP="00D37A34">
            <w:pPr>
              <w:jc w:val="center"/>
              <w:rPr>
                <w:rFonts w:ascii="Arial" w:hAnsi="Arial" w:cs="Arial"/>
                <w:b/>
                <w:bCs/>
                <w:caps/>
                <w:color w:val="548DD4" w:themeColor="text2" w:themeTint="99"/>
                <w:sz w:val="21"/>
                <w:szCs w:val="21"/>
              </w:rPr>
            </w:pPr>
            <w:r w:rsidRPr="00385C05">
              <w:rPr>
                <w:rFonts w:ascii="Arial" w:hAnsi="Arial" w:cs="Arial"/>
                <w:b/>
                <w:caps/>
                <w:color w:val="548DD4" w:themeColor="text2" w:themeTint="99"/>
              </w:rPr>
              <w:t xml:space="preserve">Table </w:t>
            </w:r>
            <w:r w:rsidR="00386B94">
              <w:rPr>
                <w:rFonts w:ascii="Arial" w:hAnsi="Arial" w:cs="Arial"/>
                <w:b/>
                <w:caps/>
                <w:color w:val="548DD4" w:themeColor="text2" w:themeTint="99"/>
              </w:rPr>
              <w:t>3.11</w:t>
            </w:r>
            <w:r w:rsidR="00D37A34" w:rsidRPr="00385C05">
              <w:rPr>
                <w:rFonts w:ascii="Arial" w:hAnsi="Arial" w:cs="Arial"/>
                <w:b/>
                <w:caps/>
                <w:color w:val="548DD4" w:themeColor="text2" w:themeTint="99"/>
              </w:rPr>
              <w:t>.1</w:t>
            </w:r>
            <w:r w:rsidRPr="00385C05">
              <w:rPr>
                <w:rFonts w:ascii="Arial" w:hAnsi="Arial" w:cs="Arial"/>
                <w:b/>
                <w:caps/>
                <w:color w:val="548DD4" w:themeColor="text2" w:themeTint="99"/>
              </w:rPr>
              <w:t>: File Header Segment (FHS)</w:t>
            </w:r>
          </w:p>
        </w:tc>
      </w:tr>
      <w:tr w:rsidR="00586283" w:rsidRPr="00385C05" w14:paraId="2C839531" w14:textId="77777777" w:rsidTr="00937532">
        <w:trPr>
          <w:tblHeader/>
          <w:tblCellSpacing w:w="7" w:type="dxa"/>
        </w:trPr>
        <w:tc>
          <w:tcPr>
            <w:tcW w:w="2769" w:type="dxa"/>
            <w:shd w:val="clear" w:color="auto" w:fill="F2F2F2"/>
          </w:tcPr>
          <w:p w14:paraId="27FF605E" w14:textId="77777777" w:rsidR="00586283" w:rsidRPr="00385C05" w:rsidRDefault="00586283" w:rsidP="005016A7">
            <w:pPr>
              <w:tabs>
                <w:tab w:val="left" w:pos="1557"/>
              </w:tabs>
              <w:rPr>
                <w:rFonts w:ascii="Arial" w:hAnsi="Arial" w:cs="Arial"/>
                <w:smallCaps/>
                <w:color w:val="548DD4"/>
                <w:sz w:val="20"/>
                <w:szCs w:val="20"/>
              </w:rPr>
            </w:pPr>
            <w:bookmarkStart w:id="100" w:name="_Toc127669023"/>
            <w:bookmarkStart w:id="101" w:name="_Toc141771957"/>
            <w:r w:rsidRPr="00385C05">
              <w:rPr>
                <w:rFonts w:ascii="Arial" w:hAnsi="Arial" w:cs="Arial"/>
                <w:b/>
                <w:bCs/>
                <w:smallCaps/>
                <w:color w:val="548DD4"/>
                <w:sz w:val="20"/>
                <w:szCs w:val="20"/>
              </w:rPr>
              <w:t>Field Name</w:t>
            </w:r>
          </w:p>
        </w:tc>
        <w:tc>
          <w:tcPr>
            <w:tcW w:w="526" w:type="dxa"/>
            <w:shd w:val="clear" w:color="auto" w:fill="F2F2F2"/>
          </w:tcPr>
          <w:p w14:paraId="0B20B89D" w14:textId="77777777" w:rsidR="00586283" w:rsidRPr="00385C05" w:rsidRDefault="00586283" w:rsidP="005016A7">
            <w:pPr>
              <w:rPr>
                <w:rFonts w:ascii="Arial" w:hAnsi="Arial" w:cs="Arial"/>
                <w:smallCaps/>
                <w:color w:val="548DD4"/>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015716F0"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051795A3"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Len</w:t>
            </w:r>
          </w:p>
        </w:tc>
        <w:tc>
          <w:tcPr>
            <w:tcW w:w="706" w:type="dxa"/>
            <w:shd w:val="clear" w:color="auto" w:fill="F2F2F2"/>
          </w:tcPr>
          <w:p w14:paraId="74D43447"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0BE6779F" w14:textId="77777777" w:rsidR="00586283" w:rsidRPr="00385C05" w:rsidRDefault="00586283" w:rsidP="005016A7">
            <w:pPr>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2387D1AD" w14:textId="77777777" w:rsidR="00586283" w:rsidRPr="00385C05" w:rsidRDefault="00586283" w:rsidP="005016A7">
            <w:pPr>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18FA0567" w14:textId="77777777" w:rsidTr="00937532">
        <w:trPr>
          <w:tblCellSpacing w:w="7" w:type="dxa"/>
        </w:trPr>
        <w:tc>
          <w:tcPr>
            <w:tcW w:w="2769" w:type="dxa"/>
          </w:tcPr>
          <w:p w14:paraId="4EFF4D3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Field Separator </w:t>
            </w:r>
          </w:p>
        </w:tc>
        <w:tc>
          <w:tcPr>
            <w:tcW w:w="526" w:type="dxa"/>
          </w:tcPr>
          <w:p w14:paraId="3343389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w:t>
            </w:r>
          </w:p>
        </w:tc>
        <w:tc>
          <w:tcPr>
            <w:tcW w:w="616" w:type="dxa"/>
          </w:tcPr>
          <w:p w14:paraId="34DDBB8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tcPr>
          <w:p w14:paraId="396F6A3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w:t>
            </w:r>
          </w:p>
        </w:tc>
        <w:tc>
          <w:tcPr>
            <w:tcW w:w="706" w:type="dxa"/>
          </w:tcPr>
          <w:p w14:paraId="024A300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w:t>
            </w:r>
          </w:p>
        </w:tc>
        <w:tc>
          <w:tcPr>
            <w:tcW w:w="1246" w:type="dxa"/>
          </w:tcPr>
          <w:p w14:paraId="7321159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57454F2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Default Value “|” (ASCII 124). </w:t>
            </w:r>
          </w:p>
        </w:tc>
      </w:tr>
      <w:tr w:rsidR="00586283" w:rsidRPr="00385C05" w14:paraId="556694A7" w14:textId="77777777" w:rsidTr="00937532">
        <w:trPr>
          <w:trHeight w:val="683"/>
          <w:tblCellSpacing w:w="7" w:type="dxa"/>
        </w:trPr>
        <w:tc>
          <w:tcPr>
            <w:tcW w:w="2769" w:type="dxa"/>
          </w:tcPr>
          <w:p w14:paraId="4AADF46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Encoding Characters </w:t>
            </w:r>
          </w:p>
        </w:tc>
        <w:tc>
          <w:tcPr>
            <w:tcW w:w="526" w:type="dxa"/>
          </w:tcPr>
          <w:p w14:paraId="0E8688F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w:t>
            </w:r>
          </w:p>
        </w:tc>
        <w:tc>
          <w:tcPr>
            <w:tcW w:w="616" w:type="dxa"/>
          </w:tcPr>
          <w:p w14:paraId="5A4101E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tcPr>
          <w:p w14:paraId="0AF3187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w:t>
            </w:r>
          </w:p>
        </w:tc>
        <w:tc>
          <w:tcPr>
            <w:tcW w:w="706" w:type="dxa"/>
          </w:tcPr>
          <w:p w14:paraId="2AFF733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w:t>
            </w:r>
          </w:p>
        </w:tc>
        <w:tc>
          <w:tcPr>
            <w:tcW w:w="1246" w:type="dxa"/>
          </w:tcPr>
          <w:p w14:paraId="24F4C05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5C842AB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Default Values “^~\&amp;” (ASCII 94, 126, 92, and 38). </w:t>
            </w:r>
          </w:p>
        </w:tc>
      </w:tr>
      <w:tr w:rsidR="00586283" w:rsidRPr="00385C05" w14:paraId="55978974" w14:textId="77777777" w:rsidTr="00937532">
        <w:trPr>
          <w:tblCellSpacing w:w="7" w:type="dxa"/>
        </w:trPr>
        <w:tc>
          <w:tcPr>
            <w:tcW w:w="2769" w:type="dxa"/>
          </w:tcPr>
          <w:p w14:paraId="5B61A80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Sending Application </w:t>
            </w:r>
          </w:p>
        </w:tc>
        <w:tc>
          <w:tcPr>
            <w:tcW w:w="526" w:type="dxa"/>
          </w:tcPr>
          <w:p w14:paraId="4C77FAD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3</w:t>
            </w:r>
          </w:p>
        </w:tc>
        <w:tc>
          <w:tcPr>
            <w:tcW w:w="616" w:type="dxa"/>
          </w:tcPr>
          <w:p w14:paraId="31DE21C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31C3BBA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3D03752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48B301F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165F0034" w14:textId="77777777" w:rsidR="00586283" w:rsidRPr="00385C05" w:rsidRDefault="00586283" w:rsidP="005016A7">
            <w:pPr>
              <w:spacing w:before="60" w:after="60"/>
              <w:rPr>
                <w:rFonts w:ascii="Arial" w:hAnsi="Arial" w:cs="Arial"/>
                <w:sz w:val="20"/>
                <w:szCs w:val="20"/>
              </w:rPr>
            </w:pPr>
          </w:p>
        </w:tc>
      </w:tr>
      <w:tr w:rsidR="00586283" w:rsidRPr="00385C05" w14:paraId="7B56477D" w14:textId="77777777" w:rsidTr="00937532">
        <w:trPr>
          <w:tblCellSpacing w:w="7" w:type="dxa"/>
        </w:trPr>
        <w:tc>
          <w:tcPr>
            <w:tcW w:w="2769" w:type="dxa"/>
          </w:tcPr>
          <w:p w14:paraId="31811AA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Sending Facility </w:t>
            </w:r>
          </w:p>
        </w:tc>
        <w:tc>
          <w:tcPr>
            <w:tcW w:w="526" w:type="dxa"/>
          </w:tcPr>
          <w:p w14:paraId="40E9627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w:t>
            </w:r>
          </w:p>
        </w:tc>
        <w:tc>
          <w:tcPr>
            <w:tcW w:w="616" w:type="dxa"/>
          </w:tcPr>
          <w:p w14:paraId="5474817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1496CE0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786BA82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551FD64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416C85D0" w14:textId="77777777" w:rsidR="00586283" w:rsidRPr="00385C05" w:rsidRDefault="00586283" w:rsidP="005016A7">
            <w:pPr>
              <w:spacing w:before="60" w:after="60"/>
              <w:rPr>
                <w:rFonts w:ascii="Arial" w:hAnsi="Arial" w:cs="Arial"/>
                <w:sz w:val="20"/>
                <w:szCs w:val="20"/>
              </w:rPr>
            </w:pPr>
          </w:p>
        </w:tc>
      </w:tr>
      <w:tr w:rsidR="00586283" w:rsidRPr="00385C05" w14:paraId="65EB2196" w14:textId="77777777" w:rsidTr="00937532">
        <w:trPr>
          <w:tblCellSpacing w:w="7" w:type="dxa"/>
        </w:trPr>
        <w:tc>
          <w:tcPr>
            <w:tcW w:w="2769" w:type="dxa"/>
          </w:tcPr>
          <w:p w14:paraId="380178D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Receiving Application </w:t>
            </w:r>
          </w:p>
        </w:tc>
        <w:tc>
          <w:tcPr>
            <w:tcW w:w="526" w:type="dxa"/>
          </w:tcPr>
          <w:p w14:paraId="2B851E9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5</w:t>
            </w:r>
          </w:p>
        </w:tc>
        <w:tc>
          <w:tcPr>
            <w:tcW w:w="616" w:type="dxa"/>
          </w:tcPr>
          <w:p w14:paraId="2CF2EB2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7E33493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108DE42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2E77A0F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3E65E410" w14:textId="77777777" w:rsidR="00586283" w:rsidRPr="00385C05" w:rsidRDefault="00586283" w:rsidP="005016A7">
            <w:pPr>
              <w:spacing w:before="60" w:after="60"/>
              <w:rPr>
                <w:rFonts w:ascii="Arial" w:hAnsi="Arial" w:cs="Arial"/>
                <w:sz w:val="20"/>
                <w:szCs w:val="20"/>
              </w:rPr>
            </w:pPr>
          </w:p>
        </w:tc>
      </w:tr>
      <w:tr w:rsidR="00586283" w:rsidRPr="00385C05" w14:paraId="2E46AD96" w14:textId="77777777" w:rsidTr="00937532">
        <w:trPr>
          <w:tblCellSpacing w:w="7" w:type="dxa"/>
        </w:trPr>
        <w:tc>
          <w:tcPr>
            <w:tcW w:w="2769" w:type="dxa"/>
          </w:tcPr>
          <w:p w14:paraId="0874674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Receiving Facility </w:t>
            </w:r>
          </w:p>
        </w:tc>
        <w:tc>
          <w:tcPr>
            <w:tcW w:w="526" w:type="dxa"/>
          </w:tcPr>
          <w:p w14:paraId="74AB35A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6</w:t>
            </w:r>
          </w:p>
        </w:tc>
        <w:tc>
          <w:tcPr>
            <w:tcW w:w="616" w:type="dxa"/>
          </w:tcPr>
          <w:p w14:paraId="67365B9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2B6405D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374026F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3323141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63C59735" w14:textId="77777777" w:rsidR="00586283" w:rsidRPr="00385C05" w:rsidRDefault="00586283" w:rsidP="005016A7">
            <w:pPr>
              <w:spacing w:before="60" w:after="60"/>
              <w:rPr>
                <w:rFonts w:ascii="Arial" w:hAnsi="Arial" w:cs="Arial"/>
                <w:sz w:val="20"/>
                <w:szCs w:val="20"/>
              </w:rPr>
            </w:pPr>
          </w:p>
        </w:tc>
      </w:tr>
      <w:tr w:rsidR="00586283" w:rsidRPr="00385C05" w14:paraId="2BCC1115" w14:textId="77777777" w:rsidTr="00937532">
        <w:trPr>
          <w:tblCellSpacing w:w="7" w:type="dxa"/>
        </w:trPr>
        <w:tc>
          <w:tcPr>
            <w:tcW w:w="2769" w:type="dxa"/>
          </w:tcPr>
          <w:p w14:paraId="687E2B7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File Creation Date/Time</w:t>
            </w:r>
          </w:p>
        </w:tc>
        <w:tc>
          <w:tcPr>
            <w:tcW w:w="526" w:type="dxa"/>
          </w:tcPr>
          <w:p w14:paraId="4B560AC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7</w:t>
            </w:r>
          </w:p>
        </w:tc>
        <w:tc>
          <w:tcPr>
            <w:tcW w:w="616" w:type="dxa"/>
          </w:tcPr>
          <w:p w14:paraId="3EE88E5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TS</w:t>
            </w:r>
          </w:p>
        </w:tc>
        <w:tc>
          <w:tcPr>
            <w:tcW w:w="616" w:type="dxa"/>
          </w:tcPr>
          <w:p w14:paraId="7AA9B13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26</w:t>
            </w:r>
          </w:p>
        </w:tc>
        <w:tc>
          <w:tcPr>
            <w:tcW w:w="706" w:type="dxa"/>
          </w:tcPr>
          <w:p w14:paraId="5AFF7BD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163FD03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2922816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 </w:t>
            </w:r>
          </w:p>
        </w:tc>
      </w:tr>
      <w:tr w:rsidR="00586283" w:rsidRPr="00385C05" w14:paraId="6D4CBE53" w14:textId="77777777" w:rsidTr="00937532">
        <w:trPr>
          <w:tblCellSpacing w:w="7" w:type="dxa"/>
        </w:trPr>
        <w:tc>
          <w:tcPr>
            <w:tcW w:w="2769" w:type="dxa"/>
            <w:shd w:val="clear" w:color="auto" w:fill="FFFF99"/>
            <w:vAlign w:val="center"/>
          </w:tcPr>
          <w:p w14:paraId="4EB82E5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Security </w:t>
            </w:r>
          </w:p>
        </w:tc>
        <w:tc>
          <w:tcPr>
            <w:tcW w:w="526" w:type="dxa"/>
            <w:shd w:val="clear" w:color="auto" w:fill="FFFF99"/>
            <w:vAlign w:val="center"/>
          </w:tcPr>
          <w:p w14:paraId="0AD6A60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8</w:t>
            </w:r>
          </w:p>
        </w:tc>
        <w:tc>
          <w:tcPr>
            <w:tcW w:w="616" w:type="dxa"/>
            <w:shd w:val="clear" w:color="auto" w:fill="FFFF99"/>
            <w:vAlign w:val="center"/>
          </w:tcPr>
          <w:p w14:paraId="67AC665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shd w:val="clear" w:color="auto" w:fill="FFFF99"/>
            <w:vAlign w:val="center"/>
          </w:tcPr>
          <w:p w14:paraId="5BDFAF0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40</w:t>
            </w:r>
          </w:p>
        </w:tc>
        <w:tc>
          <w:tcPr>
            <w:tcW w:w="706" w:type="dxa"/>
            <w:shd w:val="clear" w:color="auto" w:fill="FFFF99"/>
            <w:vAlign w:val="center"/>
          </w:tcPr>
          <w:p w14:paraId="2F49ECE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211C8C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shd w:val="clear" w:color="auto" w:fill="FFFF99"/>
            <w:vAlign w:val="center"/>
          </w:tcPr>
          <w:p w14:paraId="3F4FA3D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 </w:t>
            </w:r>
          </w:p>
        </w:tc>
      </w:tr>
      <w:tr w:rsidR="00586283" w:rsidRPr="00385C05" w14:paraId="0C8D2D95" w14:textId="77777777" w:rsidTr="00937532">
        <w:trPr>
          <w:tblCellSpacing w:w="7" w:type="dxa"/>
        </w:trPr>
        <w:tc>
          <w:tcPr>
            <w:tcW w:w="2769" w:type="dxa"/>
            <w:vAlign w:val="center"/>
          </w:tcPr>
          <w:p w14:paraId="342E6CD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Name/ID </w:t>
            </w:r>
          </w:p>
        </w:tc>
        <w:tc>
          <w:tcPr>
            <w:tcW w:w="526" w:type="dxa"/>
            <w:vAlign w:val="center"/>
          </w:tcPr>
          <w:p w14:paraId="7412432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9</w:t>
            </w:r>
          </w:p>
        </w:tc>
        <w:tc>
          <w:tcPr>
            <w:tcW w:w="616" w:type="dxa"/>
            <w:vAlign w:val="center"/>
          </w:tcPr>
          <w:p w14:paraId="7BA7213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55B1D9C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20</w:t>
            </w:r>
          </w:p>
        </w:tc>
        <w:tc>
          <w:tcPr>
            <w:tcW w:w="706" w:type="dxa"/>
            <w:vAlign w:val="center"/>
          </w:tcPr>
          <w:p w14:paraId="22FC73F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49F8DDC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vAlign w:val="center"/>
          </w:tcPr>
          <w:p w14:paraId="6B613DCF"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00CCFB6E" w14:textId="77777777" w:rsidTr="00937532">
        <w:trPr>
          <w:tblCellSpacing w:w="7" w:type="dxa"/>
        </w:trPr>
        <w:tc>
          <w:tcPr>
            <w:tcW w:w="2769" w:type="dxa"/>
            <w:vAlign w:val="center"/>
          </w:tcPr>
          <w:p w14:paraId="1F1A588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Header Comment </w:t>
            </w:r>
          </w:p>
        </w:tc>
        <w:tc>
          <w:tcPr>
            <w:tcW w:w="526" w:type="dxa"/>
            <w:vAlign w:val="center"/>
          </w:tcPr>
          <w:p w14:paraId="50C279F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10</w:t>
            </w:r>
          </w:p>
        </w:tc>
        <w:tc>
          <w:tcPr>
            <w:tcW w:w="616" w:type="dxa"/>
            <w:vAlign w:val="center"/>
          </w:tcPr>
          <w:p w14:paraId="4FCD296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0CB960B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80</w:t>
            </w:r>
          </w:p>
        </w:tc>
        <w:tc>
          <w:tcPr>
            <w:tcW w:w="706" w:type="dxa"/>
            <w:vAlign w:val="center"/>
          </w:tcPr>
          <w:p w14:paraId="3EC0AE6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00EEFE9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vAlign w:val="center"/>
          </w:tcPr>
          <w:p w14:paraId="6BAA56B3" w14:textId="77777777" w:rsidR="00586283" w:rsidRPr="00385C05" w:rsidRDefault="00586283" w:rsidP="005016A7">
            <w:pPr>
              <w:pStyle w:val="Default"/>
              <w:spacing w:before="60" w:after="60" w:line="240" w:lineRule="auto"/>
              <w:jc w:val="left"/>
              <w:rPr>
                <w:rFonts w:ascii="Arial" w:hAnsi="Arial" w:cs="Arial"/>
                <w:sz w:val="20"/>
                <w:szCs w:val="20"/>
              </w:rPr>
            </w:pPr>
          </w:p>
        </w:tc>
      </w:tr>
      <w:tr w:rsidR="00586283" w:rsidRPr="00385C05" w14:paraId="53050E26" w14:textId="77777777" w:rsidTr="00937532">
        <w:trPr>
          <w:tblCellSpacing w:w="7" w:type="dxa"/>
        </w:trPr>
        <w:tc>
          <w:tcPr>
            <w:tcW w:w="2769" w:type="dxa"/>
            <w:vAlign w:val="center"/>
          </w:tcPr>
          <w:p w14:paraId="52D6674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File Control ID</w:t>
            </w:r>
          </w:p>
        </w:tc>
        <w:tc>
          <w:tcPr>
            <w:tcW w:w="526" w:type="dxa"/>
            <w:vAlign w:val="center"/>
          </w:tcPr>
          <w:p w14:paraId="0644F11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11</w:t>
            </w:r>
          </w:p>
        </w:tc>
        <w:tc>
          <w:tcPr>
            <w:tcW w:w="616" w:type="dxa"/>
            <w:vAlign w:val="center"/>
          </w:tcPr>
          <w:p w14:paraId="1DE23D6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0B5957E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199</w:t>
            </w:r>
          </w:p>
        </w:tc>
        <w:tc>
          <w:tcPr>
            <w:tcW w:w="706" w:type="dxa"/>
            <w:vAlign w:val="center"/>
          </w:tcPr>
          <w:p w14:paraId="7D8F06F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730A68A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vAlign w:val="center"/>
          </w:tcPr>
          <w:p w14:paraId="715E8AF0"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661123A3" w14:textId="77777777" w:rsidTr="00937532">
        <w:trPr>
          <w:tblCellSpacing w:w="7" w:type="dxa"/>
        </w:trPr>
        <w:tc>
          <w:tcPr>
            <w:tcW w:w="2769" w:type="dxa"/>
            <w:vAlign w:val="center"/>
          </w:tcPr>
          <w:p w14:paraId="03FCB67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Reference File Control ID</w:t>
            </w:r>
          </w:p>
        </w:tc>
        <w:tc>
          <w:tcPr>
            <w:tcW w:w="526" w:type="dxa"/>
            <w:vAlign w:val="center"/>
          </w:tcPr>
          <w:p w14:paraId="10F124A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12</w:t>
            </w:r>
          </w:p>
        </w:tc>
        <w:tc>
          <w:tcPr>
            <w:tcW w:w="616" w:type="dxa"/>
            <w:vAlign w:val="center"/>
          </w:tcPr>
          <w:p w14:paraId="0E18460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5443643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20</w:t>
            </w:r>
          </w:p>
        </w:tc>
        <w:tc>
          <w:tcPr>
            <w:tcW w:w="706" w:type="dxa"/>
            <w:vAlign w:val="center"/>
          </w:tcPr>
          <w:p w14:paraId="386789F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77256EB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vAlign w:val="center"/>
          </w:tcPr>
          <w:p w14:paraId="72168C4C"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bl>
    <w:p w14:paraId="3A9110F0" w14:textId="77777777" w:rsidR="00586283" w:rsidRDefault="00586283" w:rsidP="00BF4F76">
      <w:pPr>
        <w:spacing w:before="60"/>
        <w:rPr>
          <w:rFonts w:ascii="Arial" w:hAnsi="Arial" w:cs="Arial"/>
          <w:kern w:val="17"/>
          <w:sz w:val="24"/>
          <w:szCs w:val="24"/>
        </w:rPr>
      </w:pPr>
      <w:r w:rsidRPr="00B005D6">
        <w:rPr>
          <w:rFonts w:ascii="Arial" w:hAnsi="Arial" w:cs="Arial"/>
          <w:kern w:val="17"/>
          <w:sz w:val="24"/>
          <w:szCs w:val="24"/>
        </w:rPr>
        <w:t>Example:</w:t>
      </w:r>
      <w:r w:rsidRPr="00385C05">
        <w:rPr>
          <w:rFonts w:ascii="Arial" w:hAnsi="Arial" w:cs="Arial"/>
          <w:kern w:val="17"/>
          <w:sz w:val="24"/>
          <w:szCs w:val="24"/>
        </w:rPr>
        <w:t xml:space="preserve"> FHS|^~\&amp;</w:t>
      </w:r>
    </w:p>
    <w:p w14:paraId="6A43902A" w14:textId="77777777" w:rsidR="00AD57C0" w:rsidRPr="00385C05" w:rsidRDefault="00AD57C0" w:rsidP="00586283">
      <w:pPr>
        <w:rPr>
          <w:rFonts w:ascii="Arial" w:hAnsi="Arial" w:cs="Arial"/>
          <w:kern w:val="17"/>
          <w:sz w:val="24"/>
          <w:szCs w:val="24"/>
        </w:rPr>
      </w:pPr>
    </w:p>
    <w:p w14:paraId="3CFE9850" w14:textId="77777777" w:rsidR="00586283" w:rsidRPr="00385C05" w:rsidRDefault="00586283" w:rsidP="000D3A16">
      <w:pPr>
        <w:pStyle w:val="Heading3"/>
      </w:pPr>
      <w:bookmarkStart w:id="102" w:name="_Toc281400998"/>
      <w:bookmarkStart w:id="103" w:name="_Toc288480282"/>
      <w:bookmarkStart w:id="104" w:name="_Toc392072632"/>
      <w:bookmarkStart w:id="105" w:name="_Toc392515644"/>
      <w:bookmarkStart w:id="106" w:name="_Toc403064977"/>
      <w:bookmarkStart w:id="107" w:name="_Toc487203647"/>
      <w:r w:rsidRPr="00385C05">
        <w:t xml:space="preserve">File </w:t>
      </w:r>
      <w:proofErr w:type="spellStart"/>
      <w:r w:rsidRPr="00385C05">
        <w:t>Trailer</w:t>
      </w:r>
      <w:proofErr w:type="spellEnd"/>
      <w:r w:rsidRPr="00385C05">
        <w:t xml:space="preserve"> (FTS) Segment</w:t>
      </w:r>
      <w:bookmarkEnd w:id="100"/>
      <w:bookmarkEnd w:id="101"/>
      <w:bookmarkEnd w:id="102"/>
      <w:bookmarkEnd w:id="103"/>
      <w:bookmarkEnd w:id="104"/>
      <w:bookmarkEnd w:id="105"/>
      <w:bookmarkEnd w:id="106"/>
      <w:bookmarkEnd w:id="107"/>
    </w:p>
    <w:p w14:paraId="0E2614F9" w14:textId="77777777" w:rsidR="00586283" w:rsidRPr="00385C05" w:rsidRDefault="00586283" w:rsidP="00BF4F76">
      <w:pPr>
        <w:spacing w:before="120" w:after="120"/>
        <w:rPr>
          <w:rFonts w:ascii="Arial" w:hAnsi="Arial" w:cs="Arial"/>
          <w:sz w:val="24"/>
          <w:szCs w:val="24"/>
        </w:rPr>
      </w:pPr>
      <w:r w:rsidRPr="00385C05">
        <w:rPr>
          <w:rFonts w:ascii="Arial" w:hAnsi="Arial" w:cs="Arial"/>
          <w:sz w:val="24"/>
          <w:szCs w:val="24"/>
        </w:rPr>
        <w:t>The FTS segment defines the end of a file (group of batches).</w:t>
      </w:r>
    </w:p>
    <w:tbl>
      <w:tblPr>
        <w:tblW w:w="0" w:type="auto"/>
        <w:tblCellSpacing w:w="7" w:type="dxa"/>
        <w:tblInd w:w="4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790"/>
        <w:gridCol w:w="540"/>
        <w:gridCol w:w="630"/>
        <w:gridCol w:w="630"/>
        <w:gridCol w:w="720"/>
        <w:gridCol w:w="1260"/>
        <w:gridCol w:w="3510"/>
      </w:tblGrid>
      <w:tr w:rsidR="00586283" w:rsidRPr="00385C05" w14:paraId="10574C64" w14:textId="77777777" w:rsidTr="00E11463">
        <w:trPr>
          <w:tblHeader/>
          <w:tblCellSpacing w:w="7" w:type="dxa"/>
        </w:trPr>
        <w:tc>
          <w:tcPr>
            <w:tcW w:w="10052" w:type="dxa"/>
            <w:gridSpan w:val="7"/>
            <w:shd w:val="clear" w:color="auto" w:fill="D9D9D9"/>
            <w:vAlign w:val="center"/>
          </w:tcPr>
          <w:p w14:paraId="65FF5B1D" w14:textId="77777777" w:rsidR="00586283" w:rsidRPr="00385C05" w:rsidRDefault="00586283" w:rsidP="00D37A34">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386B94">
              <w:rPr>
                <w:rFonts w:ascii="Arial" w:hAnsi="Arial" w:cs="Arial"/>
                <w:b/>
                <w:caps/>
                <w:color w:val="548DD4"/>
              </w:rPr>
              <w:t>3.11</w:t>
            </w:r>
            <w:r w:rsidR="00D37A34" w:rsidRPr="00385C05">
              <w:rPr>
                <w:rFonts w:ascii="Arial" w:hAnsi="Arial" w:cs="Arial"/>
                <w:b/>
                <w:caps/>
                <w:color w:val="548DD4"/>
              </w:rPr>
              <w:t>.2:</w:t>
            </w:r>
            <w:r w:rsidRPr="00385C05">
              <w:rPr>
                <w:rFonts w:ascii="Arial" w:hAnsi="Arial" w:cs="Arial"/>
                <w:b/>
                <w:caps/>
                <w:color w:val="548DD4"/>
              </w:rPr>
              <w:t xml:space="preserve"> File Trailer Segment (FTS)</w:t>
            </w:r>
          </w:p>
        </w:tc>
      </w:tr>
      <w:tr w:rsidR="00586283" w:rsidRPr="00385C05" w14:paraId="7E5C814C" w14:textId="77777777" w:rsidTr="00AD57C0">
        <w:trPr>
          <w:tblHeader/>
          <w:tblCellSpacing w:w="7" w:type="dxa"/>
        </w:trPr>
        <w:tc>
          <w:tcPr>
            <w:tcW w:w="2769" w:type="dxa"/>
            <w:shd w:val="clear" w:color="auto" w:fill="F2F2F2"/>
          </w:tcPr>
          <w:p w14:paraId="001A5E8A"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Field Name</w:t>
            </w:r>
          </w:p>
        </w:tc>
        <w:tc>
          <w:tcPr>
            <w:tcW w:w="526" w:type="dxa"/>
            <w:shd w:val="clear" w:color="auto" w:fill="F2F2F2"/>
          </w:tcPr>
          <w:p w14:paraId="0EA98F2E" w14:textId="77777777" w:rsidR="00586283" w:rsidRPr="00385C05" w:rsidRDefault="00586283" w:rsidP="005016A7">
            <w:pPr>
              <w:spacing w:before="40" w:after="40"/>
              <w:rPr>
                <w:rFonts w:ascii="Arial" w:hAnsi="Arial" w:cs="Arial"/>
                <w:smallCaps/>
                <w:color w:val="548DD4"/>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19E69049"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3D3A07AF"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Len</w:t>
            </w:r>
          </w:p>
        </w:tc>
        <w:tc>
          <w:tcPr>
            <w:tcW w:w="706" w:type="dxa"/>
            <w:shd w:val="clear" w:color="auto" w:fill="F2F2F2"/>
          </w:tcPr>
          <w:p w14:paraId="76459553"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667E91E1"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Cardinality</w:t>
            </w:r>
          </w:p>
        </w:tc>
        <w:tc>
          <w:tcPr>
            <w:tcW w:w="3489" w:type="dxa"/>
            <w:shd w:val="clear" w:color="auto" w:fill="F2F2F2"/>
          </w:tcPr>
          <w:p w14:paraId="20AF40FA"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Description/Comments</w:t>
            </w:r>
          </w:p>
        </w:tc>
      </w:tr>
      <w:tr w:rsidR="00586283" w:rsidRPr="00385C05" w14:paraId="3AC21250" w14:textId="77777777" w:rsidTr="00AD57C0">
        <w:trPr>
          <w:tblHeader/>
          <w:tblCellSpacing w:w="7" w:type="dxa"/>
        </w:trPr>
        <w:tc>
          <w:tcPr>
            <w:tcW w:w="2769" w:type="dxa"/>
          </w:tcPr>
          <w:p w14:paraId="3DD92F9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File Batch Count</w:t>
            </w:r>
          </w:p>
        </w:tc>
        <w:tc>
          <w:tcPr>
            <w:tcW w:w="526" w:type="dxa"/>
          </w:tcPr>
          <w:p w14:paraId="50031B0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2231BD3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616" w:type="dxa"/>
          </w:tcPr>
          <w:p w14:paraId="69345AE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706" w:type="dxa"/>
          </w:tcPr>
          <w:p w14:paraId="1890B9D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03367075" w14:textId="77777777" w:rsidR="00586283" w:rsidRPr="00385C05" w:rsidRDefault="005D0EF3" w:rsidP="005016A7">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1</w:t>
            </w:r>
            <w:r w:rsidR="00586283" w:rsidRPr="00385C05">
              <w:rPr>
                <w:rFonts w:ascii="Arial" w:hAnsi="Arial" w:cs="Arial"/>
                <w:sz w:val="20"/>
                <w:szCs w:val="20"/>
              </w:rPr>
              <w:t>..</w:t>
            </w:r>
            <w:proofErr w:type="gramEnd"/>
            <w:r w:rsidR="00586283" w:rsidRPr="00385C05">
              <w:rPr>
                <w:rFonts w:ascii="Arial" w:hAnsi="Arial" w:cs="Arial"/>
                <w:sz w:val="20"/>
                <w:szCs w:val="20"/>
              </w:rPr>
              <w:t>1]</w:t>
            </w:r>
          </w:p>
        </w:tc>
        <w:tc>
          <w:tcPr>
            <w:tcW w:w="3489" w:type="dxa"/>
          </w:tcPr>
          <w:p w14:paraId="5A84FBF0" w14:textId="77777777" w:rsidR="00586283" w:rsidRPr="00385C05" w:rsidRDefault="00586283" w:rsidP="00AD57C0">
            <w:pPr>
              <w:spacing w:before="40" w:after="40"/>
              <w:rPr>
                <w:rFonts w:ascii="Arial" w:hAnsi="Arial" w:cs="Arial"/>
                <w:sz w:val="20"/>
                <w:szCs w:val="20"/>
              </w:rPr>
            </w:pPr>
            <w:r w:rsidRPr="00385C05">
              <w:rPr>
                <w:rFonts w:ascii="Arial" w:hAnsi="Arial" w:cs="Arial"/>
                <w:sz w:val="20"/>
                <w:szCs w:val="20"/>
              </w:rPr>
              <w:t>The number of batches contained in this file. Since this interface is constrained to one batch per file, this number should always be ‘1’.</w:t>
            </w:r>
          </w:p>
        </w:tc>
      </w:tr>
      <w:tr w:rsidR="00586283" w:rsidRPr="00385C05" w14:paraId="307CCE21" w14:textId="77777777" w:rsidTr="00AD57C0">
        <w:trPr>
          <w:tblHeader/>
          <w:tblCellSpacing w:w="7" w:type="dxa"/>
        </w:trPr>
        <w:tc>
          <w:tcPr>
            <w:tcW w:w="2769" w:type="dxa"/>
            <w:vAlign w:val="center"/>
          </w:tcPr>
          <w:p w14:paraId="424555AA" w14:textId="77777777" w:rsidR="00586283" w:rsidRPr="00385C05" w:rsidRDefault="00586283" w:rsidP="005016A7">
            <w:pPr>
              <w:spacing w:before="40" w:after="40"/>
              <w:rPr>
                <w:rFonts w:ascii="Arial" w:hAnsi="Arial" w:cs="Arial"/>
                <w:sz w:val="19"/>
                <w:szCs w:val="19"/>
              </w:rPr>
            </w:pPr>
            <w:r w:rsidRPr="00385C05">
              <w:rPr>
                <w:rFonts w:ascii="Arial" w:hAnsi="Arial" w:cs="Arial"/>
                <w:sz w:val="19"/>
                <w:szCs w:val="19"/>
              </w:rPr>
              <w:t xml:space="preserve">File Trailer Comment </w:t>
            </w:r>
          </w:p>
        </w:tc>
        <w:tc>
          <w:tcPr>
            <w:tcW w:w="526" w:type="dxa"/>
            <w:vAlign w:val="center"/>
          </w:tcPr>
          <w:p w14:paraId="78F422FC"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2</w:t>
            </w:r>
          </w:p>
        </w:tc>
        <w:tc>
          <w:tcPr>
            <w:tcW w:w="616" w:type="dxa"/>
            <w:vAlign w:val="center"/>
          </w:tcPr>
          <w:p w14:paraId="48EF21A5"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ST</w:t>
            </w:r>
          </w:p>
        </w:tc>
        <w:tc>
          <w:tcPr>
            <w:tcW w:w="616" w:type="dxa"/>
            <w:vAlign w:val="center"/>
          </w:tcPr>
          <w:p w14:paraId="18EA99C6"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80</w:t>
            </w:r>
          </w:p>
        </w:tc>
        <w:tc>
          <w:tcPr>
            <w:tcW w:w="706" w:type="dxa"/>
            <w:vAlign w:val="center"/>
          </w:tcPr>
          <w:p w14:paraId="7B1A0ACE"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O</w:t>
            </w:r>
          </w:p>
        </w:tc>
        <w:tc>
          <w:tcPr>
            <w:tcW w:w="1246" w:type="dxa"/>
            <w:vAlign w:val="center"/>
          </w:tcPr>
          <w:p w14:paraId="311D84C9"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w:t>
            </w:r>
            <w:proofErr w:type="gramStart"/>
            <w:r w:rsidRPr="00385C05">
              <w:rPr>
                <w:rFonts w:ascii="Arial" w:hAnsi="Arial" w:cs="Arial"/>
                <w:sz w:val="19"/>
                <w:szCs w:val="19"/>
              </w:rPr>
              <w:t>0..</w:t>
            </w:r>
            <w:proofErr w:type="gramEnd"/>
            <w:r w:rsidRPr="00385C05">
              <w:rPr>
                <w:rFonts w:ascii="Arial" w:hAnsi="Arial" w:cs="Arial"/>
                <w:sz w:val="19"/>
                <w:szCs w:val="19"/>
              </w:rPr>
              <w:t>1]</w:t>
            </w:r>
          </w:p>
        </w:tc>
        <w:tc>
          <w:tcPr>
            <w:tcW w:w="3489" w:type="dxa"/>
            <w:vAlign w:val="center"/>
          </w:tcPr>
          <w:p w14:paraId="547BE7EA" w14:textId="77777777" w:rsidR="00586283" w:rsidRPr="00385C05" w:rsidRDefault="00586283" w:rsidP="005016A7">
            <w:pPr>
              <w:spacing w:before="40" w:after="40"/>
              <w:rPr>
                <w:rFonts w:ascii="Arial" w:hAnsi="Arial" w:cs="Arial"/>
                <w:sz w:val="16"/>
                <w:szCs w:val="16"/>
              </w:rPr>
            </w:pPr>
          </w:p>
        </w:tc>
      </w:tr>
    </w:tbl>
    <w:p w14:paraId="3EFCA4D3" w14:textId="77777777" w:rsidR="00586283" w:rsidRDefault="00586283" w:rsidP="00BF4F76">
      <w:pPr>
        <w:spacing w:before="60"/>
        <w:rPr>
          <w:rFonts w:ascii="Arial" w:hAnsi="Arial" w:cs="Arial"/>
          <w:kern w:val="17"/>
          <w:sz w:val="24"/>
          <w:szCs w:val="24"/>
        </w:rPr>
      </w:pPr>
      <w:bookmarkStart w:id="108" w:name="_Toc127669024"/>
      <w:bookmarkStart w:id="109" w:name="_Toc141771958"/>
      <w:r w:rsidRPr="00B005D6">
        <w:rPr>
          <w:rFonts w:ascii="Arial" w:hAnsi="Arial" w:cs="Arial"/>
          <w:kern w:val="17"/>
          <w:sz w:val="24"/>
          <w:szCs w:val="24"/>
        </w:rPr>
        <w:t>Example:</w:t>
      </w:r>
      <w:r w:rsidRPr="00385C05">
        <w:rPr>
          <w:rFonts w:ascii="Arial" w:hAnsi="Arial" w:cs="Arial"/>
          <w:kern w:val="17"/>
          <w:sz w:val="24"/>
          <w:szCs w:val="24"/>
        </w:rPr>
        <w:t xml:space="preserve"> FTS|1</w:t>
      </w:r>
    </w:p>
    <w:p w14:paraId="7D4C0E83" w14:textId="77777777" w:rsidR="00BF4F76" w:rsidRDefault="00BF4F76" w:rsidP="00586283">
      <w:pPr>
        <w:rPr>
          <w:rFonts w:ascii="Arial" w:hAnsi="Arial" w:cs="Arial"/>
          <w:kern w:val="17"/>
          <w:sz w:val="24"/>
          <w:szCs w:val="24"/>
        </w:rPr>
      </w:pPr>
    </w:p>
    <w:p w14:paraId="69D5ABF4" w14:textId="77777777" w:rsidR="00BF4F76" w:rsidRDefault="00BF4F76" w:rsidP="00586283">
      <w:pPr>
        <w:rPr>
          <w:rFonts w:ascii="Arial" w:hAnsi="Arial" w:cs="Arial"/>
          <w:kern w:val="17"/>
          <w:sz w:val="24"/>
          <w:szCs w:val="24"/>
        </w:rPr>
      </w:pPr>
    </w:p>
    <w:p w14:paraId="45328CED" w14:textId="77777777" w:rsidR="00BF4F76" w:rsidRDefault="00BF4F76" w:rsidP="00586283">
      <w:pPr>
        <w:rPr>
          <w:rFonts w:ascii="Arial" w:hAnsi="Arial" w:cs="Arial"/>
          <w:kern w:val="17"/>
          <w:sz w:val="24"/>
          <w:szCs w:val="24"/>
        </w:rPr>
      </w:pPr>
    </w:p>
    <w:p w14:paraId="3F553F68" w14:textId="77777777" w:rsidR="00BF4F76" w:rsidRDefault="00BF4F76" w:rsidP="00586283">
      <w:pPr>
        <w:rPr>
          <w:rFonts w:ascii="Arial" w:hAnsi="Arial" w:cs="Arial"/>
          <w:kern w:val="17"/>
          <w:sz w:val="24"/>
          <w:szCs w:val="24"/>
        </w:rPr>
      </w:pPr>
    </w:p>
    <w:p w14:paraId="446E546B" w14:textId="77777777" w:rsidR="00BF4F76" w:rsidRPr="003530A1" w:rsidRDefault="00BF4F76" w:rsidP="00586283">
      <w:pPr>
        <w:rPr>
          <w:rFonts w:ascii="Arial" w:hAnsi="Arial" w:cs="Arial"/>
          <w:kern w:val="17"/>
          <w:sz w:val="24"/>
          <w:szCs w:val="24"/>
        </w:rPr>
      </w:pPr>
    </w:p>
    <w:p w14:paraId="57A96C54" w14:textId="77777777" w:rsidR="00586283" w:rsidRPr="00385C05" w:rsidRDefault="00586283" w:rsidP="000D3A16">
      <w:pPr>
        <w:pStyle w:val="Heading3"/>
      </w:pPr>
      <w:bookmarkStart w:id="110" w:name="_Toc281400999"/>
      <w:bookmarkStart w:id="111" w:name="_Toc288480283"/>
      <w:bookmarkStart w:id="112" w:name="_Toc392072633"/>
      <w:bookmarkStart w:id="113" w:name="_Toc392515645"/>
      <w:bookmarkStart w:id="114" w:name="_Toc403064978"/>
      <w:bookmarkStart w:id="115" w:name="_Toc487203648"/>
      <w:r w:rsidRPr="00385C05">
        <w:lastRenderedPageBreak/>
        <w:t>Batch Header (BHS) Segment</w:t>
      </w:r>
      <w:bookmarkEnd w:id="108"/>
      <w:bookmarkEnd w:id="109"/>
      <w:bookmarkEnd w:id="110"/>
      <w:bookmarkEnd w:id="111"/>
      <w:bookmarkEnd w:id="112"/>
      <w:bookmarkEnd w:id="113"/>
      <w:bookmarkEnd w:id="114"/>
      <w:bookmarkEnd w:id="115"/>
    </w:p>
    <w:p w14:paraId="19ADBC18" w14:textId="77777777" w:rsidR="00586283" w:rsidRPr="00385C05" w:rsidRDefault="00586283" w:rsidP="008A3C79">
      <w:pPr>
        <w:spacing w:before="120" w:after="120"/>
        <w:rPr>
          <w:rFonts w:ascii="Arial" w:hAnsi="Arial" w:cs="Arial"/>
          <w:sz w:val="24"/>
          <w:szCs w:val="24"/>
        </w:rPr>
      </w:pPr>
      <w:r w:rsidRPr="00385C05">
        <w:rPr>
          <w:rFonts w:ascii="Arial" w:hAnsi="Arial" w:cs="Arial"/>
          <w:sz w:val="24"/>
          <w:szCs w:val="24"/>
        </w:rPr>
        <w:t>The BHS segment is used to head a group of messages that comprise a batch.</w:t>
      </w:r>
    </w:p>
    <w:tbl>
      <w:tblPr>
        <w:tblW w:w="9810" w:type="dxa"/>
        <w:tblCellSpacing w:w="7" w:type="dxa"/>
        <w:tblInd w:w="31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520"/>
        <w:gridCol w:w="540"/>
        <w:gridCol w:w="630"/>
        <w:gridCol w:w="540"/>
        <w:gridCol w:w="810"/>
        <w:gridCol w:w="1260"/>
        <w:gridCol w:w="3510"/>
      </w:tblGrid>
      <w:tr w:rsidR="00586283" w:rsidRPr="00385C05" w14:paraId="0C17EC5E" w14:textId="77777777" w:rsidTr="00163F01">
        <w:trPr>
          <w:tblHeader/>
          <w:tblCellSpacing w:w="7" w:type="dxa"/>
        </w:trPr>
        <w:tc>
          <w:tcPr>
            <w:tcW w:w="9782" w:type="dxa"/>
            <w:gridSpan w:val="7"/>
            <w:shd w:val="clear" w:color="auto" w:fill="D9D9D9"/>
            <w:vAlign w:val="center"/>
          </w:tcPr>
          <w:p w14:paraId="39159593" w14:textId="77777777" w:rsidR="00586283" w:rsidRPr="00385C05" w:rsidRDefault="00586283" w:rsidP="00D37A34">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6D3D5E">
              <w:rPr>
                <w:rFonts w:ascii="Arial" w:hAnsi="Arial" w:cs="Arial"/>
                <w:b/>
                <w:caps/>
                <w:color w:val="548DD4"/>
              </w:rPr>
              <w:t>3.11</w:t>
            </w:r>
            <w:r w:rsidR="00D37A34" w:rsidRPr="00385C05">
              <w:rPr>
                <w:rFonts w:ascii="Arial" w:hAnsi="Arial" w:cs="Arial"/>
                <w:b/>
                <w:caps/>
                <w:color w:val="548DD4"/>
              </w:rPr>
              <w:t>.3</w:t>
            </w:r>
            <w:r w:rsidRPr="00385C05">
              <w:rPr>
                <w:rFonts w:ascii="Arial" w:hAnsi="Arial" w:cs="Arial"/>
                <w:b/>
                <w:caps/>
                <w:color w:val="548DD4"/>
              </w:rPr>
              <w:t>: Batch Header Segment (BHS)</w:t>
            </w:r>
          </w:p>
        </w:tc>
      </w:tr>
      <w:tr w:rsidR="00586283" w:rsidRPr="00385C05" w14:paraId="4AA06073" w14:textId="77777777" w:rsidTr="00AD57C0">
        <w:trPr>
          <w:tblHeader/>
          <w:tblCellSpacing w:w="7" w:type="dxa"/>
        </w:trPr>
        <w:tc>
          <w:tcPr>
            <w:tcW w:w="2499" w:type="dxa"/>
            <w:shd w:val="clear" w:color="auto" w:fill="F2F2F2"/>
          </w:tcPr>
          <w:p w14:paraId="0CD37BF6"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Field Name</w:t>
            </w:r>
          </w:p>
        </w:tc>
        <w:tc>
          <w:tcPr>
            <w:tcW w:w="526" w:type="dxa"/>
            <w:shd w:val="clear" w:color="auto" w:fill="F2F2F2"/>
          </w:tcPr>
          <w:p w14:paraId="28474D7B" w14:textId="77777777" w:rsidR="00586283" w:rsidRPr="00385C05" w:rsidRDefault="00586283" w:rsidP="005016A7">
            <w:pPr>
              <w:spacing w:before="40" w:after="40"/>
              <w:rPr>
                <w:rFonts w:ascii="Arial" w:hAnsi="Arial" w:cs="Arial"/>
                <w:smallCaps/>
                <w:color w:val="548DD4" w:themeColor="text2" w:themeTint="99"/>
                <w:sz w:val="20"/>
                <w:szCs w:val="20"/>
              </w:rPr>
            </w:pPr>
            <w:proofErr w:type="spellStart"/>
            <w:r w:rsidRPr="00385C05">
              <w:rPr>
                <w:rFonts w:ascii="Arial" w:hAnsi="Arial" w:cs="Arial"/>
                <w:b/>
                <w:bCs/>
                <w:smallCaps/>
                <w:color w:val="548DD4" w:themeColor="text2" w:themeTint="99"/>
                <w:sz w:val="20"/>
                <w:szCs w:val="20"/>
              </w:rPr>
              <w:t>Seq</w:t>
            </w:r>
            <w:proofErr w:type="spellEnd"/>
          </w:p>
        </w:tc>
        <w:tc>
          <w:tcPr>
            <w:tcW w:w="616" w:type="dxa"/>
            <w:shd w:val="clear" w:color="auto" w:fill="F2F2F2"/>
          </w:tcPr>
          <w:p w14:paraId="52743B9A"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DT</w:t>
            </w:r>
          </w:p>
        </w:tc>
        <w:tc>
          <w:tcPr>
            <w:tcW w:w="526" w:type="dxa"/>
            <w:shd w:val="clear" w:color="auto" w:fill="F2F2F2"/>
          </w:tcPr>
          <w:p w14:paraId="501F6D91"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Len</w:t>
            </w:r>
          </w:p>
        </w:tc>
        <w:tc>
          <w:tcPr>
            <w:tcW w:w="796" w:type="dxa"/>
            <w:shd w:val="clear" w:color="auto" w:fill="F2F2F2"/>
          </w:tcPr>
          <w:p w14:paraId="60BB3FB9"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Usage</w:t>
            </w:r>
          </w:p>
        </w:tc>
        <w:tc>
          <w:tcPr>
            <w:tcW w:w="1246" w:type="dxa"/>
            <w:shd w:val="clear" w:color="auto" w:fill="F2F2F2"/>
          </w:tcPr>
          <w:p w14:paraId="0A887334"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2FB840F2"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1029E387" w14:textId="77777777" w:rsidTr="00AD57C0">
        <w:trPr>
          <w:tblCellSpacing w:w="7" w:type="dxa"/>
        </w:trPr>
        <w:tc>
          <w:tcPr>
            <w:tcW w:w="2499" w:type="dxa"/>
          </w:tcPr>
          <w:p w14:paraId="05A1022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Field Separator </w:t>
            </w:r>
          </w:p>
        </w:tc>
        <w:tc>
          <w:tcPr>
            <w:tcW w:w="526" w:type="dxa"/>
          </w:tcPr>
          <w:p w14:paraId="0CDB8A7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5D5C1FA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3237C98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796" w:type="dxa"/>
          </w:tcPr>
          <w:p w14:paraId="213BE55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11D905A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4DBABE7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Default Value “|” (ASCII 124). </w:t>
            </w:r>
          </w:p>
        </w:tc>
      </w:tr>
      <w:tr w:rsidR="00586283" w:rsidRPr="00385C05" w14:paraId="6EBDD7B1" w14:textId="77777777" w:rsidTr="00AD57C0">
        <w:trPr>
          <w:tblCellSpacing w:w="7" w:type="dxa"/>
        </w:trPr>
        <w:tc>
          <w:tcPr>
            <w:tcW w:w="2499" w:type="dxa"/>
          </w:tcPr>
          <w:p w14:paraId="320A750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Encoding Characters </w:t>
            </w:r>
          </w:p>
        </w:tc>
        <w:tc>
          <w:tcPr>
            <w:tcW w:w="526" w:type="dxa"/>
          </w:tcPr>
          <w:p w14:paraId="5638763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w:t>
            </w:r>
          </w:p>
        </w:tc>
        <w:tc>
          <w:tcPr>
            <w:tcW w:w="616" w:type="dxa"/>
          </w:tcPr>
          <w:p w14:paraId="4F1C12A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0304F92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w:t>
            </w:r>
          </w:p>
        </w:tc>
        <w:tc>
          <w:tcPr>
            <w:tcW w:w="796" w:type="dxa"/>
          </w:tcPr>
          <w:p w14:paraId="70D7D8A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239FB6C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4133793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Default Values “^~\&amp;” (ASCII 94,126,92, and 38). </w:t>
            </w:r>
          </w:p>
        </w:tc>
      </w:tr>
      <w:tr w:rsidR="00586283" w:rsidRPr="00385C05" w14:paraId="533335DC" w14:textId="77777777" w:rsidTr="00AD57C0">
        <w:trPr>
          <w:tblCellSpacing w:w="7" w:type="dxa"/>
        </w:trPr>
        <w:tc>
          <w:tcPr>
            <w:tcW w:w="2499" w:type="dxa"/>
          </w:tcPr>
          <w:p w14:paraId="0408A1A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Sending Application </w:t>
            </w:r>
          </w:p>
        </w:tc>
        <w:tc>
          <w:tcPr>
            <w:tcW w:w="526" w:type="dxa"/>
          </w:tcPr>
          <w:p w14:paraId="5A2E635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3</w:t>
            </w:r>
          </w:p>
        </w:tc>
        <w:tc>
          <w:tcPr>
            <w:tcW w:w="616" w:type="dxa"/>
          </w:tcPr>
          <w:p w14:paraId="40A64BD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46B7356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7D890EF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0E0F929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06786123" w14:textId="77777777" w:rsidR="00586283" w:rsidRPr="00385C05" w:rsidRDefault="00586283" w:rsidP="005016A7">
            <w:pPr>
              <w:spacing w:before="40" w:after="40"/>
              <w:rPr>
                <w:rFonts w:ascii="Arial" w:hAnsi="Arial" w:cs="Arial"/>
                <w:sz w:val="20"/>
                <w:szCs w:val="20"/>
              </w:rPr>
            </w:pPr>
          </w:p>
        </w:tc>
      </w:tr>
      <w:tr w:rsidR="00586283" w:rsidRPr="00385C05" w14:paraId="57CF0B6E" w14:textId="77777777" w:rsidTr="00AD57C0">
        <w:trPr>
          <w:tblCellSpacing w:w="7" w:type="dxa"/>
        </w:trPr>
        <w:tc>
          <w:tcPr>
            <w:tcW w:w="2499" w:type="dxa"/>
          </w:tcPr>
          <w:p w14:paraId="6EA610F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Sending Facility </w:t>
            </w:r>
          </w:p>
        </w:tc>
        <w:tc>
          <w:tcPr>
            <w:tcW w:w="526" w:type="dxa"/>
          </w:tcPr>
          <w:p w14:paraId="73E5979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w:t>
            </w:r>
          </w:p>
        </w:tc>
        <w:tc>
          <w:tcPr>
            <w:tcW w:w="616" w:type="dxa"/>
          </w:tcPr>
          <w:p w14:paraId="49F651C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09AB2C5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06D197B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31B54C1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13344886" w14:textId="77777777" w:rsidR="00586283" w:rsidRPr="00385C05" w:rsidRDefault="00586283" w:rsidP="005016A7">
            <w:pPr>
              <w:spacing w:before="40" w:after="40"/>
              <w:rPr>
                <w:rFonts w:ascii="Arial" w:hAnsi="Arial" w:cs="Arial"/>
                <w:sz w:val="20"/>
                <w:szCs w:val="20"/>
              </w:rPr>
            </w:pPr>
          </w:p>
        </w:tc>
      </w:tr>
      <w:tr w:rsidR="00586283" w:rsidRPr="00385C05" w14:paraId="3BD32BDD" w14:textId="77777777" w:rsidTr="00AD57C0">
        <w:trPr>
          <w:tblCellSpacing w:w="7" w:type="dxa"/>
        </w:trPr>
        <w:tc>
          <w:tcPr>
            <w:tcW w:w="2499" w:type="dxa"/>
          </w:tcPr>
          <w:p w14:paraId="3CF6512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Receiving Application </w:t>
            </w:r>
          </w:p>
        </w:tc>
        <w:tc>
          <w:tcPr>
            <w:tcW w:w="526" w:type="dxa"/>
          </w:tcPr>
          <w:p w14:paraId="5093347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5</w:t>
            </w:r>
          </w:p>
        </w:tc>
        <w:tc>
          <w:tcPr>
            <w:tcW w:w="616" w:type="dxa"/>
          </w:tcPr>
          <w:p w14:paraId="3A51363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5898B1A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74E4CBF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0872346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205018C6" w14:textId="77777777" w:rsidR="00586283" w:rsidRPr="00385C05" w:rsidRDefault="00586283" w:rsidP="005016A7">
            <w:pPr>
              <w:spacing w:before="40" w:after="40"/>
              <w:rPr>
                <w:rFonts w:ascii="Arial" w:hAnsi="Arial" w:cs="Arial"/>
                <w:sz w:val="20"/>
                <w:szCs w:val="20"/>
              </w:rPr>
            </w:pPr>
          </w:p>
        </w:tc>
      </w:tr>
      <w:tr w:rsidR="00586283" w:rsidRPr="00385C05" w14:paraId="5FC54BA3" w14:textId="77777777" w:rsidTr="00AD57C0">
        <w:trPr>
          <w:tblCellSpacing w:w="7" w:type="dxa"/>
        </w:trPr>
        <w:tc>
          <w:tcPr>
            <w:tcW w:w="2499" w:type="dxa"/>
          </w:tcPr>
          <w:p w14:paraId="2F467F2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Receiving Facility </w:t>
            </w:r>
          </w:p>
        </w:tc>
        <w:tc>
          <w:tcPr>
            <w:tcW w:w="526" w:type="dxa"/>
          </w:tcPr>
          <w:p w14:paraId="3E88A1A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6</w:t>
            </w:r>
          </w:p>
        </w:tc>
        <w:tc>
          <w:tcPr>
            <w:tcW w:w="616" w:type="dxa"/>
          </w:tcPr>
          <w:p w14:paraId="1AAF77F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589AEE5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4AB659B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509DBB9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4E3198F2" w14:textId="77777777" w:rsidR="00586283" w:rsidRPr="00385C05" w:rsidRDefault="00586283" w:rsidP="005016A7">
            <w:pPr>
              <w:spacing w:before="40" w:after="40"/>
              <w:rPr>
                <w:rFonts w:ascii="Arial" w:hAnsi="Arial" w:cs="Arial"/>
                <w:sz w:val="20"/>
                <w:szCs w:val="20"/>
              </w:rPr>
            </w:pPr>
          </w:p>
        </w:tc>
      </w:tr>
      <w:tr w:rsidR="00586283" w:rsidRPr="00385C05" w14:paraId="7F9C5C18" w14:textId="77777777" w:rsidTr="00AD57C0">
        <w:trPr>
          <w:tblCellSpacing w:w="7" w:type="dxa"/>
        </w:trPr>
        <w:tc>
          <w:tcPr>
            <w:tcW w:w="2499" w:type="dxa"/>
          </w:tcPr>
          <w:p w14:paraId="2EF3903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Creation Date/Time</w:t>
            </w:r>
          </w:p>
        </w:tc>
        <w:tc>
          <w:tcPr>
            <w:tcW w:w="526" w:type="dxa"/>
          </w:tcPr>
          <w:p w14:paraId="50F1872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7</w:t>
            </w:r>
          </w:p>
        </w:tc>
        <w:tc>
          <w:tcPr>
            <w:tcW w:w="616" w:type="dxa"/>
          </w:tcPr>
          <w:p w14:paraId="5CDB64F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TS</w:t>
            </w:r>
          </w:p>
        </w:tc>
        <w:tc>
          <w:tcPr>
            <w:tcW w:w="526" w:type="dxa"/>
          </w:tcPr>
          <w:p w14:paraId="67BE657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26</w:t>
            </w:r>
          </w:p>
        </w:tc>
        <w:tc>
          <w:tcPr>
            <w:tcW w:w="796" w:type="dxa"/>
          </w:tcPr>
          <w:p w14:paraId="0E46CC5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4D18E33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3489" w:type="dxa"/>
          </w:tcPr>
          <w:p w14:paraId="4ED2949E" w14:textId="77777777" w:rsidR="00586283" w:rsidRPr="00385C05" w:rsidRDefault="00586283" w:rsidP="005016A7">
            <w:pPr>
              <w:spacing w:before="40" w:after="40"/>
              <w:rPr>
                <w:rFonts w:ascii="Arial" w:hAnsi="Arial" w:cs="Arial"/>
                <w:sz w:val="20"/>
                <w:szCs w:val="20"/>
              </w:rPr>
            </w:pPr>
          </w:p>
        </w:tc>
      </w:tr>
      <w:tr w:rsidR="00586283" w:rsidRPr="00385C05" w14:paraId="7EC14673" w14:textId="77777777" w:rsidTr="00AD57C0">
        <w:trPr>
          <w:tblCellSpacing w:w="7" w:type="dxa"/>
        </w:trPr>
        <w:tc>
          <w:tcPr>
            <w:tcW w:w="2499" w:type="dxa"/>
            <w:shd w:val="clear" w:color="auto" w:fill="FFFF99"/>
          </w:tcPr>
          <w:p w14:paraId="2C85F7B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Security </w:t>
            </w:r>
          </w:p>
        </w:tc>
        <w:tc>
          <w:tcPr>
            <w:tcW w:w="526" w:type="dxa"/>
            <w:shd w:val="clear" w:color="auto" w:fill="FFFF99"/>
          </w:tcPr>
          <w:p w14:paraId="2A7DBA3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FFFF99"/>
          </w:tcPr>
          <w:p w14:paraId="345EB94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shd w:val="clear" w:color="auto" w:fill="FFFF99"/>
          </w:tcPr>
          <w:p w14:paraId="30F6FA6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40</w:t>
            </w:r>
          </w:p>
        </w:tc>
        <w:tc>
          <w:tcPr>
            <w:tcW w:w="796" w:type="dxa"/>
            <w:shd w:val="clear" w:color="auto" w:fill="FFFF99"/>
          </w:tcPr>
          <w:p w14:paraId="0DF186A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05C6AB5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shd w:val="clear" w:color="auto" w:fill="FFFF99"/>
          </w:tcPr>
          <w:p w14:paraId="31A76B0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 </w:t>
            </w:r>
          </w:p>
        </w:tc>
      </w:tr>
      <w:tr w:rsidR="00586283" w:rsidRPr="00385C05" w14:paraId="6ACED967" w14:textId="77777777" w:rsidTr="00AD57C0">
        <w:trPr>
          <w:tblCellSpacing w:w="7" w:type="dxa"/>
        </w:trPr>
        <w:tc>
          <w:tcPr>
            <w:tcW w:w="2499" w:type="dxa"/>
          </w:tcPr>
          <w:p w14:paraId="57B8AD5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Name/ID </w:t>
            </w:r>
          </w:p>
        </w:tc>
        <w:tc>
          <w:tcPr>
            <w:tcW w:w="526" w:type="dxa"/>
          </w:tcPr>
          <w:p w14:paraId="62DF2E0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9</w:t>
            </w:r>
          </w:p>
        </w:tc>
        <w:tc>
          <w:tcPr>
            <w:tcW w:w="616" w:type="dxa"/>
          </w:tcPr>
          <w:p w14:paraId="26F5EF0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43DFBEA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79A0ED3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2DB9692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3D0458C9"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4765A838" w14:textId="77777777" w:rsidTr="00AD57C0">
        <w:trPr>
          <w:tblCellSpacing w:w="7" w:type="dxa"/>
        </w:trPr>
        <w:tc>
          <w:tcPr>
            <w:tcW w:w="2499" w:type="dxa"/>
          </w:tcPr>
          <w:p w14:paraId="1C77421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Header Comment </w:t>
            </w:r>
          </w:p>
        </w:tc>
        <w:tc>
          <w:tcPr>
            <w:tcW w:w="526" w:type="dxa"/>
          </w:tcPr>
          <w:p w14:paraId="262E9DE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616" w:type="dxa"/>
          </w:tcPr>
          <w:p w14:paraId="656CA04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134E8DB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80</w:t>
            </w:r>
          </w:p>
        </w:tc>
        <w:tc>
          <w:tcPr>
            <w:tcW w:w="796" w:type="dxa"/>
          </w:tcPr>
          <w:p w14:paraId="479F032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3A4934C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2579A96E" w14:textId="77777777" w:rsidR="00586283" w:rsidRPr="00385C05" w:rsidRDefault="00586283" w:rsidP="005016A7">
            <w:pPr>
              <w:pStyle w:val="Default"/>
              <w:spacing w:before="40" w:after="40" w:line="240" w:lineRule="auto"/>
              <w:jc w:val="left"/>
              <w:rPr>
                <w:rFonts w:ascii="Arial" w:hAnsi="Arial" w:cs="Arial"/>
                <w:sz w:val="20"/>
                <w:szCs w:val="20"/>
              </w:rPr>
            </w:pPr>
          </w:p>
        </w:tc>
      </w:tr>
      <w:tr w:rsidR="00586283" w:rsidRPr="00385C05" w14:paraId="54E8997D" w14:textId="77777777" w:rsidTr="00AD57C0">
        <w:trPr>
          <w:tblCellSpacing w:w="7" w:type="dxa"/>
        </w:trPr>
        <w:tc>
          <w:tcPr>
            <w:tcW w:w="2499" w:type="dxa"/>
          </w:tcPr>
          <w:p w14:paraId="21F33C3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Control ID</w:t>
            </w:r>
          </w:p>
        </w:tc>
        <w:tc>
          <w:tcPr>
            <w:tcW w:w="526" w:type="dxa"/>
          </w:tcPr>
          <w:p w14:paraId="0B59FBF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616" w:type="dxa"/>
          </w:tcPr>
          <w:p w14:paraId="1623575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64D9A78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0CFD9FF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78EFAFF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1E3E3E4C"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168162DE" w14:textId="77777777" w:rsidTr="00AD57C0">
        <w:trPr>
          <w:tblCellSpacing w:w="7" w:type="dxa"/>
        </w:trPr>
        <w:tc>
          <w:tcPr>
            <w:tcW w:w="2499" w:type="dxa"/>
          </w:tcPr>
          <w:p w14:paraId="7A552CD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Reference Batch Control ID</w:t>
            </w:r>
          </w:p>
        </w:tc>
        <w:tc>
          <w:tcPr>
            <w:tcW w:w="526" w:type="dxa"/>
          </w:tcPr>
          <w:p w14:paraId="30A7466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12</w:t>
            </w:r>
          </w:p>
        </w:tc>
        <w:tc>
          <w:tcPr>
            <w:tcW w:w="616" w:type="dxa"/>
          </w:tcPr>
          <w:p w14:paraId="1C44736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090AE5D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021F68C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0A02883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1E2F4546"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bl>
    <w:p w14:paraId="7CBA9E12" w14:textId="77777777" w:rsidR="00586283" w:rsidRDefault="00586283" w:rsidP="00F15ED9">
      <w:pPr>
        <w:spacing w:before="60" w:after="100" w:afterAutospacing="1"/>
        <w:ind w:left="288"/>
        <w:rPr>
          <w:rFonts w:ascii="Arial" w:hAnsi="Arial" w:cs="Arial"/>
          <w:kern w:val="17"/>
          <w:sz w:val="24"/>
          <w:szCs w:val="24"/>
        </w:rPr>
      </w:pPr>
      <w:bookmarkStart w:id="116" w:name="_Toc141771959"/>
      <w:r w:rsidRPr="00B005D6">
        <w:rPr>
          <w:rFonts w:ascii="Arial" w:hAnsi="Arial" w:cs="Arial"/>
          <w:kern w:val="17"/>
          <w:sz w:val="24"/>
          <w:szCs w:val="24"/>
        </w:rPr>
        <w:t>Example:</w:t>
      </w:r>
      <w:r w:rsidRPr="00385C05">
        <w:rPr>
          <w:rFonts w:ascii="Arial" w:hAnsi="Arial" w:cs="Arial"/>
          <w:kern w:val="17"/>
          <w:sz w:val="24"/>
          <w:szCs w:val="24"/>
        </w:rPr>
        <w:t xml:space="preserve"> BHS|^~\&amp;|ER1^2.16.840.1.113883.19.3.1.1^ISO |CITY_GENERAL^2.16.840.1.113883.19.3.1^ISO|SS_APP^2.16.840.1.113883.19.3.2.1^ISO|SPH^2.16.840.1.113883.19.3.2^ISO|20080723123558-0400</w:t>
      </w:r>
    </w:p>
    <w:p w14:paraId="1E4F22AC" w14:textId="77777777" w:rsidR="00586283" w:rsidRPr="00385C05" w:rsidRDefault="00586283" w:rsidP="000D3A16">
      <w:pPr>
        <w:pStyle w:val="Heading3"/>
      </w:pPr>
      <w:bookmarkStart w:id="117" w:name="_Toc281401000"/>
      <w:bookmarkStart w:id="118" w:name="_Toc288480284"/>
      <w:bookmarkStart w:id="119" w:name="_Toc392072634"/>
      <w:bookmarkStart w:id="120" w:name="_Toc392515646"/>
      <w:bookmarkStart w:id="121" w:name="_Toc403064979"/>
      <w:bookmarkStart w:id="122" w:name="_Toc487203649"/>
      <w:r w:rsidRPr="00385C05">
        <w:t xml:space="preserve">Batch </w:t>
      </w:r>
      <w:proofErr w:type="spellStart"/>
      <w:r w:rsidRPr="00385C05">
        <w:t>Trailer</w:t>
      </w:r>
      <w:proofErr w:type="spellEnd"/>
      <w:r w:rsidRPr="00385C05">
        <w:t xml:space="preserve"> (BTS) Segment</w:t>
      </w:r>
      <w:bookmarkEnd w:id="116"/>
      <w:bookmarkEnd w:id="117"/>
      <w:bookmarkEnd w:id="118"/>
      <w:bookmarkEnd w:id="119"/>
      <w:bookmarkEnd w:id="120"/>
      <w:bookmarkEnd w:id="121"/>
      <w:bookmarkEnd w:id="122"/>
    </w:p>
    <w:p w14:paraId="5CF1E198" w14:textId="77777777" w:rsidR="00586283" w:rsidRPr="00385C05" w:rsidRDefault="00586283" w:rsidP="008A3C79">
      <w:pPr>
        <w:keepNext/>
        <w:keepLines/>
        <w:spacing w:before="120" w:after="120"/>
        <w:rPr>
          <w:rFonts w:ascii="Arial" w:hAnsi="Arial" w:cs="Arial"/>
          <w:sz w:val="24"/>
          <w:szCs w:val="24"/>
        </w:rPr>
      </w:pPr>
      <w:r w:rsidRPr="00385C05">
        <w:rPr>
          <w:rFonts w:ascii="Arial" w:hAnsi="Arial" w:cs="Arial"/>
          <w:sz w:val="24"/>
          <w:szCs w:val="24"/>
        </w:rPr>
        <w:t>The BTS segment defines the end of a batch of messages.</w:t>
      </w:r>
    </w:p>
    <w:tbl>
      <w:tblPr>
        <w:tblW w:w="9810" w:type="dxa"/>
        <w:tblCellSpacing w:w="7" w:type="dxa"/>
        <w:tblInd w:w="31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520"/>
        <w:gridCol w:w="540"/>
        <w:gridCol w:w="630"/>
        <w:gridCol w:w="540"/>
        <w:gridCol w:w="810"/>
        <w:gridCol w:w="1260"/>
        <w:gridCol w:w="3510"/>
      </w:tblGrid>
      <w:tr w:rsidR="00586283" w:rsidRPr="00385C05" w14:paraId="31C9DF20" w14:textId="77777777" w:rsidTr="005016A7">
        <w:trPr>
          <w:tblHeader/>
          <w:tblCellSpacing w:w="7" w:type="dxa"/>
        </w:trPr>
        <w:tc>
          <w:tcPr>
            <w:tcW w:w="9782" w:type="dxa"/>
            <w:gridSpan w:val="7"/>
            <w:shd w:val="clear" w:color="auto" w:fill="D9D9D9"/>
            <w:vAlign w:val="center"/>
          </w:tcPr>
          <w:p w14:paraId="46687E80" w14:textId="77777777" w:rsidR="00586283" w:rsidRPr="00385C05" w:rsidRDefault="00586283" w:rsidP="00D37A34">
            <w:pPr>
              <w:keepNext/>
              <w:keepLines/>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C41C01">
              <w:rPr>
                <w:rFonts w:ascii="Arial" w:hAnsi="Arial" w:cs="Arial"/>
                <w:b/>
                <w:caps/>
                <w:color w:val="548DD4"/>
              </w:rPr>
              <w:t>3.11</w:t>
            </w:r>
            <w:r w:rsidR="00D37A34" w:rsidRPr="00385C05">
              <w:rPr>
                <w:rFonts w:ascii="Arial" w:hAnsi="Arial" w:cs="Arial"/>
                <w:b/>
                <w:caps/>
                <w:color w:val="548DD4"/>
              </w:rPr>
              <w:t>.4</w:t>
            </w:r>
            <w:r w:rsidRPr="00385C05">
              <w:rPr>
                <w:rFonts w:ascii="Arial" w:hAnsi="Arial" w:cs="Arial"/>
                <w:b/>
                <w:caps/>
                <w:color w:val="548DD4"/>
              </w:rPr>
              <w:t>: Batch Trailer Segment (BTS)</w:t>
            </w:r>
          </w:p>
        </w:tc>
      </w:tr>
      <w:tr w:rsidR="00586283" w:rsidRPr="00385C05" w14:paraId="02AC4D21" w14:textId="77777777" w:rsidTr="0022507E">
        <w:trPr>
          <w:tblHeader/>
          <w:tblCellSpacing w:w="7" w:type="dxa"/>
        </w:trPr>
        <w:tc>
          <w:tcPr>
            <w:tcW w:w="2499" w:type="dxa"/>
            <w:shd w:val="clear" w:color="auto" w:fill="F2F2F2"/>
          </w:tcPr>
          <w:p w14:paraId="2881944F"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Field Name</w:t>
            </w:r>
          </w:p>
        </w:tc>
        <w:tc>
          <w:tcPr>
            <w:tcW w:w="526" w:type="dxa"/>
            <w:shd w:val="clear" w:color="auto" w:fill="F2F2F2"/>
          </w:tcPr>
          <w:p w14:paraId="0E2371B2" w14:textId="77777777" w:rsidR="00586283" w:rsidRPr="00385C05" w:rsidRDefault="00586283" w:rsidP="005016A7">
            <w:pPr>
              <w:spacing w:before="40" w:after="40"/>
              <w:rPr>
                <w:rFonts w:ascii="Arial" w:hAnsi="Arial" w:cs="Arial"/>
                <w:smallCaps/>
                <w:color w:val="548DD4" w:themeColor="text2" w:themeTint="99"/>
                <w:sz w:val="20"/>
                <w:szCs w:val="20"/>
              </w:rPr>
            </w:pPr>
            <w:proofErr w:type="spellStart"/>
            <w:r w:rsidRPr="00385C05">
              <w:rPr>
                <w:rFonts w:ascii="Arial" w:hAnsi="Arial" w:cs="Arial"/>
                <w:b/>
                <w:bCs/>
                <w:smallCaps/>
                <w:color w:val="548DD4" w:themeColor="text2" w:themeTint="99"/>
                <w:sz w:val="20"/>
                <w:szCs w:val="20"/>
              </w:rPr>
              <w:t>Seq</w:t>
            </w:r>
            <w:proofErr w:type="spellEnd"/>
          </w:p>
        </w:tc>
        <w:tc>
          <w:tcPr>
            <w:tcW w:w="616" w:type="dxa"/>
            <w:shd w:val="clear" w:color="auto" w:fill="F2F2F2"/>
          </w:tcPr>
          <w:p w14:paraId="00CD68B9"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DT</w:t>
            </w:r>
          </w:p>
        </w:tc>
        <w:tc>
          <w:tcPr>
            <w:tcW w:w="526" w:type="dxa"/>
            <w:shd w:val="clear" w:color="auto" w:fill="F2F2F2"/>
          </w:tcPr>
          <w:p w14:paraId="63373761"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Len</w:t>
            </w:r>
          </w:p>
        </w:tc>
        <w:tc>
          <w:tcPr>
            <w:tcW w:w="796" w:type="dxa"/>
            <w:shd w:val="clear" w:color="auto" w:fill="F2F2F2"/>
          </w:tcPr>
          <w:p w14:paraId="58546A97"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Usage</w:t>
            </w:r>
          </w:p>
        </w:tc>
        <w:tc>
          <w:tcPr>
            <w:tcW w:w="1246" w:type="dxa"/>
            <w:shd w:val="clear" w:color="auto" w:fill="F2F2F2"/>
          </w:tcPr>
          <w:p w14:paraId="398A0CCE"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001A0E89"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7ED12391" w14:textId="77777777" w:rsidTr="0022507E">
        <w:trPr>
          <w:tblCellSpacing w:w="7" w:type="dxa"/>
        </w:trPr>
        <w:tc>
          <w:tcPr>
            <w:tcW w:w="2499" w:type="dxa"/>
          </w:tcPr>
          <w:p w14:paraId="271796A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Message Count</w:t>
            </w:r>
          </w:p>
        </w:tc>
        <w:tc>
          <w:tcPr>
            <w:tcW w:w="526" w:type="dxa"/>
          </w:tcPr>
          <w:p w14:paraId="4EFC28B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3AB342D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526" w:type="dxa"/>
          </w:tcPr>
          <w:p w14:paraId="0A19385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796" w:type="dxa"/>
          </w:tcPr>
          <w:p w14:paraId="0492EE1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13C5DB8E" w14:textId="77777777" w:rsidR="00586283" w:rsidRPr="00385C05" w:rsidRDefault="005D0EF3" w:rsidP="005016A7">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1</w:t>
            </w:r>
            <w:r w:rsidR="00586283" w:rsidRPr="00385C05">
              <w:rPr>
                <w:rFonts w:ascii="Arial" w:hAnsi="Arial" w:cs="Arial"/>
                <w:sz w:val="20"/>
                <w:szCs w:val="20"/>
              </w:rPr>
              <w:t>..</w:t>
            </w:r>
            <w:proofErr w:type="gramEnd"/>
            <w:r w:rsidR="00586283" w:rsidRPr="00385C05">
              <w:rPr>
                <w:rFonts w:ascii="Arial" w:hAnsi="Arial" w:cs="Arial"/>
                <w:sz w:val="20"/>
                <w:szCs w:val="20"/>
              </w:rPr>
              <w:t>1]</w:t>
            </w:r>
          </w:p>
        </w:tc>
        <w:tc>
          <w:tcPr>
            <w:tcW w:w="3489" w:type="dxa"/>
          </w:tcPr>
          <w:p w14:paraId="2884843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The number of messages contained in the preceding batch. </w:t>
            </w:r>
          </w:p>
        </w:tc>
      </w:tr>
      <w:tr w:rsidR="00586283" w:rsidRPr="00385C05" w14:paraId="419BB190" w14:textId="77777777" w:rsidTr="0022507E">
        <w:trPr>
          <w:tblCellSpacing w:w="7" w:type="dxa"/>
        </w:trPr>
        <w:tc>
          <w:tcPr>
            <w:tcW w:w="2499" w:type="dxa"/>
          </w:tcPr>
          <w:p w14:paraId="384E7FF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Comment </w:t>
            </w:r>
          </w:p>
        </w:tc>
        <w:tc>
          <w:tcPr>
            <w:tcW w:w="526" w:type="dxa"/>
          </w:tcPr>
          <w:p w14:paraId="368FFE2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w:t>
            </w:r>
          </w:p>
        </w:tc>
        <w:tc>
          <w:tcPr>
            <w:tcW w:w="616" w:type="dxa"/>
          </w:tcPr>
          <w:p w14:paraId="4D16B6D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7B718D0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80</w:t>
            </w:r>
          </w:p>
        </w:tc>
        <w:tc>
          <w:tcPr>
            <w:tcW w:w="796" w:type="dxa"/>
          </w:tcPr>
          <w:p w14:paraId="4E3B47F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5344981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3489" w:type="dxa"/>
          </w:tcPr>
          <w:p w14:paraId="098B572B" w14:textId="77777777" w:rsidR="00586283" w:rsidRPr="00385C05" w:rsidRDefault="00586283" w:rsidP="005016A7">
            <w:pPr>
              <w:spacing w:before="40" w:after="40"/>
              <w:rPr>
                <w:rFonts w:ascii="Arial" w:hAnsi="Arial" w:cs="Arial"/>
                <w:sz w:val="20"/>
                <w:szCs w:val="20"/>
              </w:rPr>
            </w:pPr>
          </w:p>
        </w:tc>
      </w:tr>
      <w:tr w:rsidR="00586283" w:rsidRPr="00385C05" w14:paraId="745E875E" w14:textId="77777777" w:rsidTr="0022507E">
        <w:trPr>
          <w:tblCellSpacing w:w="7" w:type="dxa"/>
        </w:trPr>
        <w:tc>
          <w:tcPr>
            <w:tcW w:w="2499" w:type="dxa"/>
            <w:shd w:val="clear" w:color="auto" w:fill="FFFF99"/>
          </w:tcPr>
          <w:p w14:paraId="0CF7A9D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Totals</w:t>
            </w:r>
          </w:p>
        </w:tc>
        <w:tc>
          <w:tcPr>
            <w:tcW w:w="526" w:type="dxa"/>
            <w:shd w:val="clear" w:color="auto" w:fill="FFFF99"/>
          </w:tcPr>
          <w:p w14:paraId="143B96B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FFFF99"/>
          </w:tcPr>
          <w:p w14:paraId="4D11BCC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526" w:type="dxa"/>
            <w:shd w:val="clear" w:color="auto" w:fill="FFFF99"/>
          </w:tcPr>
          <w:p w14:paraId="3C82FC8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100</w:t>
            </w:r>
          </w:p>
        </w:tc>
        <w:tc>
          <w:tcPr>
            <w:tcW w:w="796" w:type="dxa"/>
            <w:shd w:val="clear" w:color="auto" w:fill="FFFF99"/>
          </w:tcPr>
          <w:p w14:paraId="081E744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13607CB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3489" w:type="dxa"/>
            <w:shd w:val="clear" w:color="auto" w:fill="FFFF99"/>
          </w:tcPr>
          <w:p w14:paraId="779D9B5F" w14:textId="77777777" w:rsidR="00586283" w:rsidRPr="00385C05" w:rsidRDefault="00586283" w:rsidP="005016A7">
            <w:pPr>
              <w:spacing w:before="40" w:after="40"/>
              <w:rPr>
                <w:rFonts w:ascii="Arial" w:hAnsi="Arial" w:cs="Arial"/>
                <w:sz w:val="20"/>
                <w:szCs w:val="20"/>
              </w:rPr>
            </w:pPr>
          </w:p>
        </w:tc>
      </w:tr>
    </w:tbl>
    <w:p w14:paraId="697C04BA" w14:textId="77777777" w:rsidR="008915C3" w:rsidRPr="00385C05" w:rsidRDefault="00586283" w:rsidP="00BF4F76">
      <w:pPr>
        <w:autoSpaceDE w:val="0"/>
        <w:autoSpaceDN w:val="0"/>
        <w:spacing w:before="60" w:after="60"/>
        <w:ind w:left="288" w:right="360"/>
        <w:rPr>
          <w:rFonts w:ascii="Arial" w:hAnsi="Arial" w:cs="Arial"/>
          <w:color w:val="000000"/>
          <w:sz w:val="24"/>
          <w:szCs w:val="24"/>
        </w:rPr>
      </w:pPr>
      <w:r w:rsidRPr="00B005D6">
        <w:rPr>
          <w:rFonts w:ascii="Arial" w:hAnsi="Arial" w:cs="Arial"/>
          <w:kern w:val="17"/>
          <w:sz w:val="24"/>
          <w:szCs w:val="24"/>
        </w:rPr>
        <w:t>Example:</w:t>
      </w:r>
      <w:r w:rsidRPr="00385C05">
        <w:rPr>
          <w:rFonts w:ascii="Arial" w:hAnsi="Arial" w:cs="Arial"/>
          <w:kern w:val="17"/>
          <w:sz w:val="24"/>
          <w:szCs w:val="24"/>
        </w:rPr>
        <w:t xml:space="preserve"> BTS|100|Facility reporting for 2-1-2011</w:t>
      </w:r>
    </w:p>
    <w:p w14:paraId="55CE3CD8" w14:textId="77777777" w:rsidR="00E4300C" w:rsidRPr="00385C05" w:rsidRDefault="00586283" w:rsidP="000844A6">
      <w:pPr>
        <w:pStyle w:val="Heading1"/>
        <w:pageBreakBefore/>
        <w:spacing w:after="240"/>
      </w:pPr>
      <w:bookmarkStart w:id="123" w:name="_Toc487203650"/>
      <w:r w:rsidRPr="00385C05">
        <w:lastRenderedPageBreak/>
        <w:t>DATA TYPES</w:t>
      </w:r>
      <w:bookmarkEnd w:id="123"/>
    </w:p>
    <w:p w14:paraId="64010C2C" w14:textId="77777777" w:rsidR="001830AD" w:rsidRDefault="00C33087" w:rsidP="00063002">
      <w:pPr>
        <w:spacing w:before="120" w:after="120"/>
        <w:jc w:val="both"/>
        <w:rPr>
          <w:rFonts w:ascii="Arial" w:hAnsi="Arial" w:cs="Arial"/>
          <w:sz w:val="24"/>
          <w:szCs w:val="24"/>
        </w:rPr>
      </w:pPr>
      <w:r w:rsidRPr="00385C05">
        <w:rPr>
          <w:rFonts w:ascii="Arial" w:hAnsi="Arial" w:cs="Arial"/>
          <w:sz w:val="24"/>
          <w:szCs w:val="24"/>
        </w:rPr>
        <w:t xml:space="preserve">The HL7 Standards define </w:t>
      </w:r>
      <w:r w:rsidR="000557F6">
        <w:rPr>
          <w:rFonts w:ascii="Arial" w:hAnsi="Arial" w:cs="Arial"/>
          <w:sz w:val="24"/>
          <w:szCs w:val="24"/>
        </w:rPr>
        <w:t>many</w:t>
      </w:r>
      <w:r w:rsidRPr="00385C05">
        <w:rPr>
          <w:rFonts w:ascii="Arial" w:hAnsi="Arial" w:cs="Arial"/>
          <w:sz w:val="24"/>
          <w:szCs w:val="24"/>
        </w:rPr>
        <w:t xml:space="preserve"> data</w:t>
      </w:r>
      <w:r w:rsidR="00DA0CE8" w:rsidRPr="00385C05">
        <w:rPr>
          <w:rFonts w:ascii="Arial" w:hAnsi="Arial" w:cs="Arial"/>
          <w:sz w:val="24"/>
          <w:szCs w:val="24"/>
        </w:rPr>
        <w:t xml:space="preserve"> </w:t>
      </w:r>
      <w:r w:rsidRPr="00385C05">
        <w:rPr>
          <w:rFonts w:ascii="Arial" w:hAnsi="Arial" w:cs="Arial"/>
          <w:sz w:val="24"/>
          <w:szCs w:val="24"/>
        </w:rPr>
        <w:t>types for use in HL7 messaging.</w:t>
      </w:r>
      <w:r w:rsidR="00765C6D" w:rsidRPr="00385C05">
        <w:rPr>
          <w:rFonts w:ascii="Arial" w:hAnsi="Arial" w:cs="Arial"/>
          <w:sz w:val="24"/>
          <w:szCs w:val="24"/>
        </w:rPr>
        <w:t xml:space="preserve"> </w:t>
      </w:r>
      <w:r w:rsidR="0045552B">
        <w:rPr>
          <w:rFonts w:ascii="Arial" w:hAnsi="Arial" w:cs="Arial"/>
          <w:sz w:val="24"/>
          <w:szCs w:val="24"/>
        </w:rPr>
        <w:t>All</w:t>
      </w:r>
      <w:r w:rsidRPr="00385C05">
        <w:rPr>
          <w:rFonts w:ascii="Arial" w:hAnsi="Arial" w:cs="Arial"/>
          <w:sz w:val="24"/>
          <w:szCs w:val="24"/>
        </w:rPr>
        <w:t xml:space="preserve"> of these data</w:t>
      </w:r>
      <w:r w:rsidR="00385C05">
        <w:rPr>
          <w:rFonts w:ascii="Arial" w:hAnsi="Arial" w:cs="Arial"/>
          <w:sz w:val="24"/>
          <w:szCs w:val="24"/>
        </w:rPr>
        <w:t xml:space="preserve"> </w:t>
      </w:r>
      <w:r w:rsidRPr="00385C05">
        <w:rPr>
          <w:rFonts w:ascii="Arial" w:hAnsi="Arial" w:cs="Arial"/>
          <w:sz w:val="24"/>
          <w:szCs w:val="24"/>
        </w:rPr>
        <w:t xml:space="preserve">types are </w:t>
      </w:r>
      <w:r w:rsidR="0045552B">
        <w:rPr>
          <w:rFonts w:ascii="Arial" w:hAnsi="Arial" w:cs="Arial"/>
          <w:sz w:val="24"/>
          <w:szCs w:val="24"/>
        </w:rPr>
        <w:t xml:space="preserve">not </w:t>
      </w:r>
      <w:r w:rsidRPr="00385C05">
        <w:rPr>
          <w:rFonts w:ascii="Arial" w:hAnsi="Arial" w:cs="Arial"/>
          <w:sz w:val="24"/>
          <w:szCs w:val="24"/>
        </w:rPr>
        <w:t xml:space="preserve">required for the message defined in </w:t>
      </w:r>
      <w:r w:rsidRPr="000C6592">
        <w:rPr>
          <w:rFonts w:ascii="Arial" w:hAnsi="Arial" w:cs="Arial"/>
          <w:sz w:val="24"/>
          <w:szCs w:val="24"/>
        </w:rPr>
        <w:t>this</w:t>
      </w:r>
      <w:r w:rsidR="000C6592" w:rsidRPr="000C6592">
        <w:rPr>
          <w:rFonts w:ascii="Arial" w:hAnsi="Arial" w:cs="Arial"/>
          <w:sz w:val="24"/>
          <w:szCs w:val="24"/>
        </w:rPr>
        <w:t xml:space="preserve"> specification</w:t>
      </w:r>
      <w:r w:rsidRPr="00385C05">
        <w:rPr>
          <w:rFonts w:ascii="Arial" w:hAnsi="Arial" w:cs="Arial"/>
          <w:sz w:val="24"/>
          <w:szCs w:val="24"/>
        </w:rPr>
        <w:t>.</w:t>
      </w:r>
      <w:r w:rsidR="00765C6D" w:rsidRPr="00385C05">
        <w:rPr>
          <w:rFonts w:ascii="Arial" w:hAnsi="Arial" w:cs="Arial"/>
          <w:sz w:val="24"/>
          <w:szCs w:val="24"/>
        </w:rPr>
        <w:t xml:space="preserve"> </w:t>
      </w:r>
      <w:r w:rsidR="00AE3DFD" w:rsidRPr="00385C05">
        <w:rPr>
          <w:rFonts w:ascii="Arial" w:hAnsi="Arial" w:cs="Arial"/>
          <w:sz w:val="24"/>
          <w:szCs w:val="24"/>
        </w:rPr>
        <w:t>Those data</w:t>
      </w:r>
      <w:r w:rsidR="00385C05">
        <w:rPr>
          <w:rFonts w:ascii="Arial" w:hAnsi="Arial" w:cs="Arial"/>
          <w:sz w:val="24"/>
          <w:szCs w:val="24"/>
        </w:rPr>
        <w:t xml:space="preserve"> </w:t>
      </w:r>
      <w:r w:rsidR="00AE3DFD" w:rsidRPr="00385C05">
        <w:rPr>
          <w:rFonts w:ascii="Arial" w:hAnsi="Arial" w:cs="Arial"/>
          <w:sz w:val="24"/>
          <w:szCs w:val="24"/>
        </w:rPr>
        <w:t>types</w:t>
      </w:r>
      <w:r w:rsidRPr="00385C05">
        <w:rPr>
          <w:rFonts w:ascii="Arial" w:hAnsi="Arial" w:cs="Arial"/>
          <w:sz w:val="24"/>
          <w:szCs w:val="24"/>
        </w:rPr>
        <w:t xml:space="preserve"> that are used in </w:t>
      </w:r>
      <w:r w:rsidRPr="00DC5592">
        <w:rPr>
          <w:rFonts w:ascii="Arial" w:hAnsi="Arial" w:cs="Arial"/>
          <w:sz w:val="24"/>
          <w:szCs w:val="24"/>
        </w:rPr>
        <w:t>this</w:t>
      </w:r>
      <w:r w:rsidR="00DC5592" w:rsidRPr="00DC5592">
        <w:rPr>
          <w:rFonts w:ascii="Arial" w:hAnsi="Arial" w:cs="Arial"/>
          <w:sz w:val="24"/>
          <w:szCs w:val="24"/>
        </w:rPr>
        <w:t xml:space="preserve"> specification</w:t>
      </w:r>
      <w:r w:rsidRPr="00385C05">
        <w:rPr>
          <w:rFonts w:ascii="Arial" w:hAnsi="Arial" w:cs="Arial"/>
          <w:sz w:val="24"/>
          <w:szCs w:val="24"/>
        </w:rPr>
        <w:t xml:space="preserve"> are defined </w:t>
      </w:r>
      <w:r w:rsidR="00AE3DFD" w:rsidRPr="00385C05">
        <w:rPr>
          <w:rFonts w:ascii="Arial" w:hAnsi="Arial" w:cs="Arial"/>
          <w:sz w:val="24"/>
          <w:szCs w:val="24"/>
        </w:rPr>
        <w:t>and</w:t>
      </w:r>
      <w:r w:rsidR="00C1395F" w:rsidRPr="00385C05">
        <w:rPr>
          <w:rFonts w:ascii="Arial" w:hAnsi="Arial" w:cs="Arial"/>
          <w:sz w:val="24"/>
          <w:szCs w:val="24"/>
        </w:rPr>
        <w:t xml:space="preserve"> </w:t>
      </w:r>
      <w:r w:rsidR="00AE3DFD" w:rsidRPr="00385C05">
        <w:rPr>
          <w:rFonts w:ascii="Arial" w:hAnsi="Arial" w:cs="Arial"/>
          <w:sz w:val="24"/>
          <w:szCs w:val="24"/>
        </w:rPr>
        <w:t xml:space="preserve">specified further </w:t>
      </w:r>
      <w:r w:rsidRPr="00385C05">
        <w:rPr>
          <w:rFonts w:ascii="Arial" w:hAnsi="Arial" w:cs="Arial"/>
          <w:sz w:val="24"/>
          <w:szCs w:val="24"/>
        </w:rPr>
        <w:t>in the table below.</w:t>
      </w:r>
    </w:p>
    <w:p w14:paraId="173CEECB" w14:textId="77777777" w:rsidR="00A32DDA" w:rsidRPr="00385C05" w:rsidRDefault="00A32DDA" w:rsidP="00063002">
      <w:pPr>
        <w:spacing w:before="120" w:after="240"/>
        <w:jc w:val="both"/>
        <w:rPr>
          <w:rFonts w:ascii="Arial" w:hAnsi="Arial" w:cs="Arial"/>
          <w:sz w:val="24"/>
          <w:szCs w:val="24"/>
        </w:rPr>
      </w:pPr>
      <w:r>
        <w:rPr>
          <w:rFonts w:ascii="Arial" w:hAnsi="Arial" w:cs="Arial"/>
          <w:sz w:val="24"/>
          <w:szCs w:val="24"/>
        </w:rPr>
        <w:t xml:space="preserve">There may be some Optional fields in the segments used that are not further specified.  If the field is used, the standard datatype definition from the 2.5.1 HL7 Standard, Chapter 2A, applies.  This </w:t>
      </w:r>
      <w:r w:rsidR="00DC5592" w:rsidRPr="00DC5592">
        <w:rPr>
          <w:rFonts w:ascii="Arial" w:hAnsi="Arial" w:cs="Arial"/>
          <w:sz w:val="24"/>
          <w:szCs w:val="24"/>
        </w:rPr>
        <w:t>specification</w:t>
      </w:r>
      <w:r>
        <w:rPr>
          <w:rFonts w:ascii="Arial" w:hAnsi="Arial" w:cs="Arial"/>
          <w:sz w:val="24"/>
          <w:szCs w:val="24"/>
        </w:rPr>
        <w:t xml:space="preserve"> does not further constrain those datatypes.</w:t>
      </w:r>
    </w:p>
    <w:tbl>
      <w:tblPr>
        <w:tblW w:w="736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705"/>
        <w:gridCol w:w="5664"/>
      </w:tblGrid>
      <w:tr w:rsidR="00C33087" w:rsidRPr="00385C05" w14:paraId="30F9EE6F" w14:textId="77777777" w:rsidTr="00A46F83">
        <w:trPr>
          <w:tblHeader/>
          <w:jc w:val="center"/>
        </w:trPr>
        <w:tc>
          <w:tcPr>
            <w:tcW w:w="7369" w:type="dxa"/>
            <w:gridSpan w:val="2"/>
            <w:shd w:val="clear" w:color="auto" w:fill="E6E6E6"/>
            <w:vAlign w:val="center"/>
          </w:tcPr>
          <w:p w14:paraId="17A1B06C" w14:textId="77777777" w:rsidR="00C33087" w:rsidRPr="00385C05" w:rsidRDefault="00C33087" w:rsidP="002B2A18">
            <w:pPr>
              <w:pStyle w:val="TABLEHEADING"/>
              <w:rPr>
                <w:rFonts w:ascii="Arial" w:hAnsi="Arial" w:cs="Arial"/>
              </w:rPr>
            </w:pPr>
            <w:r w:rsidRPr="00385C05">
              <w:rPr>
                <w:rFonts w:ascii="Arial" w:hAnsi="Arial" w:cs="Arial"/>
              </w:rPr>
              <w:t xml:space="preserve">Table </w:t>
            </w:r>
            <w:r w:rsidR="00586283" w:rsidRPr="00385C05">
              <w:rPr>
                <w:rFonts w:ascii="Arial" w:hAnsi="Arial" w:cs="Arial"/>
              </w:rPr>
              <w:t>4</w:t>
            </w:r>
            <w:r w:rsidR="00AD2662" w:rsidRPr="00385C05">
              <w:rPr>
                <w:rFonts w:ascii="Arial" w:hAnsi="Arial" w:cs="Arial"/>
              </w:rPr>
              <w:t>.</w:t>
            </w:r>
            <w:r w:rsidR="002B2A18">
              <w:rPr>
                <w:rFonts w:ascii="Arial" w:hAnsi="Arial" w:cs="Arial"/>
              </w:rPr>
              <w:t>0</w:t>
            </w:r>
            <w:r w:rsidR="00F77455" w:rsidRPr="00385C05">
              <w:rPr>
                <w:rFonts w:ascii="Arial" w:hAnsi="Arial" w:cs="Arial"/>
              </w:rPr>
              <w:t>:</w:t>
            </w:r>
            <w:r w:rsidR="00765C6D" w:rsidRPr="00385C05">
              <w:rPr>
                <w:rFonts w:ascii="Arial" w:hAnsi="Arial" w:cs="Arial"/>
              </w:rPr>
              <w:t xml:space="preserve"> </w:t>
            </w:r>
            <w:r w:rsidRPr="00385C05">
              <w:rPr>
                <w:rFonts w:ascii="Arial" w:hAnsi="Arial" w:cs="Arial"/>
              </w:rPr>
              <w:t>Data TypeS Utilized in</w:t>
            </w:r>
            <w:r w:rsidR="009753D7" w:rsidRPr="00385C05">
              <w:rPr>
                <w:rFonts w:ascii="Arial" w:hAnsi="Arial" w:cs="Arial"/>
              </w:rPr>
              <w:t xml:space="preserve"> </w:t>
            </w:r>
            <w:r w:rsidR="00D62981" w:rsidRPr="00385C05">
              <w:rPr>
                <w:rFonts w:ascii="Arial" w:hAnsi="Arial" w:cs="Arial"/>
              </w:rPr>
              <w:t>Case Notification</w:t>
            </w:r>
          </w:p>
        </w:tc>
      </w:tr>
      <w:tr w:rsidR="00C33087" w:rsidRPr="00385C05" w14:paraId="6FFA7440" w14:textId="77777777" w:rsidTr="00A46F83">
        <w:trPr>
          <w:tblHeader/>
          <w:jc w:val="center"/>
        </w:trPr>
        <w:tc>
          <w:tcPr>
            <w:tcW w:w="1705" w:type="dxa"/>
            <w:shd w:val="clear" w:color="auto" w:fill="F3F3F3"/>
          </w:tcPr>
          <w:p w14:paraId="7F3CF1EF" w14:textId="77777777" w:rsidR="00C33087" w:rsidRPr="00385C05" w:rsidRDefault="006D03AE" w:rsidP="00B614DB">
            <w:pPr>
              <w:pStyle w:val="TableHeading2"/>
              <w:jc w:val="left"/>
              <w:rPr>
                <w:rFonts w:ascii="Arial" w:hAnsi="Arial" w:cs="Arial"/>
              </w:rPr>
            </w:pPr>
            <w:r w:rsidRPr="00385C05">
              <w:rPr>
                <w:rFonts w:ascii="Arial" w:hAnsi="Arial" w:cs="Arial"/>
              </w:rPr>
              <w:t>Data Type</w:t>
            </w:r>
          </w:p>
        </w:tc>
        <w:tc>
          <w:tcPr>
            <w:tcW w:w="5664" w:type="dxa"/>
            <w:shd w:val="clear" w:color="auto" w:fill="F3F3F3"/>
          </w:tcPr>
          <w:p w14:paraId="601A6751" w14:textId="77777777" w:rsidR="00C33087" w:rsidRPr="00385C05" w:rsidRDefault="006D03AE" w:rsidP="00B614DB">
            <w:pPr>
              <w:pStyle w:val="TableHeading2"/>
              <w:jc w:val="left"/>
              <w:rPr>
                <w:rFonts w:ascii="Arial" w:hAnsi="Arial" w:cs="Arial"/>
              </w:rPr>
            </w:pPr>
            <w:r w:rsidRPr="00385C05">
              <w:rPr>
                <w:rFonts w:ascii="Arial" w:hAnsi="Arial" w:cs="Arial"/>
              </w:rPr>
              <w:t>Data Type Name</w:t>
            </w:r>
          </w:p>
        </w:tc>
      </w:tr>
      <w:tr w:rsidR="00C33087" w:rsidRPr="00385C05" w14:paraId="574A4530" w14:textId="77777777" w:rsidTr="00A46F83">
        <w:trPr>
          <w:trHeight w:val="144"/>
          <w:jc w:val="center"/>
        </w:trPr>
        <w:tc>
          <w:tcPr>
            <w:tcW w:w="1705" w:type="dxa"/>
          </w:tcPr>
          <w:p w14:paraId="764AB5AE"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CE </w:t>
            </w:r>
          </w:p>
        </w:tc>
        <w:tc>
          <w:tcPr>
            <w:tcW w:w="5664" w:type="dxa"/>
          </w:tcPr>
          <w:p w14:paraId="2B28CCEC"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Element </w:t>
            </w:r>
            <w:r w:rsidR="004C2F5E">
              <w:rPr>
                <w:rFonts w:ascii="Arial" w:hAnsi="Arial" w:cs="Arial"/>
                <w:sz w:val="20"/>
                <w:szCs w:val="20"/>
              </w:rPr>
              <w:t>for all but OBX-3 Usage</w:t>
            </w:r>
          </w:p>
        </w:tc>
      </w:tr>
      <w:tr w:rsidR="004C2F5E" w:rsidRPr="00385C05" w14:paraId="68D88E8A" w14:textId="77777777" w:rsidTr="00A46F83">
        <w:trPr>
          <w:trHeight w:val="144"/>
          <w:jc w:val="center"/>
        </w:trPr>
        <w:tc>
          <w:tcPr>
            <w:tcW w:w="1705" w:type="dxa"/>
          </w:tcPr>
          <w:p w14:paraId="574D18E7" w14:textId="77777777" w:rsidR="004C2F5E" w:rsidRPr="00385C05" w:rsidRDefault="004C2F5E" w:rsidP="004C2F5E">
            <w:pPr>
              <w:pStyle w:val="Default"/>
              <w:spacing w:before="40" w:after="40" w:line="240" w:lineRule="auto"/>
              <w:jc w:val="left"/>
              <w:rPr>
                <w:rFonts w:ascii="Arial" w:hAnsi="Arial" w:cs="Arial"/>
                <w:bCs/>
                <w:sz w:val="20"/>
                <w:szCs w:val="20"/>
              </w:rPr>
            </w:pPr>
            <w:r>
              <w:rPr>
                <w:rFonts w:ascii="Arial" w:hAnsi="Arial" w:cs="Arial"/>
                <w:bCs/>
                <w:sz w:val="20"/>
                <w:szCs w:val="20"/>
              </w:rPr>
              <w:t>CE</w:t>
            </w:r>
            <w:r w:rsidR="00831B6D">
              <w:rPr>
                <w:rFonts w:ascii="Arial" w:hAnsi="Arial" w:cs="Arial"/>
                <w:bCs/>
                <w:sz w:val="20"/>
                <w:szCs w:val="20"/>
              </w:rPr>
              <w:t>-PH</w:t>
            </w:r>
          </w:p>
        </w:tc>
        <w:tc>
          <w:tcPr>
            <w:tcW w:w="5664" w:type="dxa"/>
          </w:tcPr>
          <w:p w14:paraId="43C14749" w14:textId="77777777" w:rsidR="002527DA" w:rsidRPr="00385C05" w:rsidRDefault="004C2F5E" w:rsidP="00831B6D">
            <w:pPr>
              <w:pStyle w:val="Default"/>
              <w:spacing w:before="40" w:after="40" w:line="240" w:lineRule="auto"/>
              <w:jc w:val="left"/>
              <w:rPr>
                <w:rFonts w:ascii="Arial" w:hAnsi="Arial" w:cs="Arial"/>
                <w:sz w:val="20"/>
                <w:szCs w:val="20"/>
              </w:rPr>
            </w:pPr>
            <w:r w:rsidRPr="00385C05">
              <w:rPr>
                <w:rFonts w:ascii="Arial" w:hAnsi="Arial" w:cs="Arial"/>
                <w:sz w:val="20"/>
                <w:szCs w:val="20"/>
              </w:rPr>
              <w:t>Coded Element</w:t>
            </w:r>
            <w:r>
              <w:rPr>
                <w:rFonts w:ascii="Arial" w:hAnsi="Arial" w:cs="Arial"/>
                <w:sz w:val="20"/>
                <w:szCs w:val="20"/>
              </w:rPr>
              <w:t xml:space="preserve"> for </w:t>
            </w:r>
            <w:r w:rsidR="00831B6D">
              <w:rPr>
                <w:rFonts w:ascii="Arial" w:hAnsi="Arial" w:cs="Arial"/>
                <w:sz w:val="20"/>
                <w:szCs w:val="20"/>
              </w:rPr>
              <w:t>Public Health Use (OBX-3)</w:t>
            </w:r>
          </w:p>
        </w:tc>
      </w:tr>
      <w:tr w:rsidR="002527DA" w:rsidRPr="00831019" w14:paraId="55CB83F2" w14:textId="77777777" w:rsidTr="00A46F83">
        <w:trPr>
          <w:trHeight w:val="144"/>
          <w:jc w:val="center"/>
        </w:trPr>
        <w:tc>
          <w:tcPr>
            <w:tcW w:w="1705" w:type="dxa"/>
          </w:tcPr>
          <w:p w14:paraId="56E127DC" w14:textId="77777777" w:rsidR="002527DA" w:rsidRPr="00831019" w:rsidRDefault="002527DA" w:rsidP="002527DA">
            <w:pPr>
              <w:pStyle w:val="Default"/>
              <w:spacing w:before="40" w:after="40" w:line="240" w:lineRule="auto"/>
              <w:jc w:val="left"/>
              <w:rPr>
                <w:rFonts w:ascii="Arial" w:hAnsi="Arial" w:cs="Arial"/>
                <w:bCs/>
                <w:sz w:val="20"/>
                <w:szCs w:val="20"/>
              </w:rPr>
            </w:pPr>
            <w:r>
              <w:rPr>
                <w:rFonts w:ascii="Arial" w:hAnsi="Arial" w:cs="Arial"/>
                <w:bCs/>
                <w:sz w:val="20"/>
                <w:szCs w:val="20"/>
              </w:rPr>
              <w:t>CQ</w:t>
            </w:r>
          </w:p>
        </w:tc>
        <w:tc>
          <w:tcPr>
            <w:tcW w:w="5664" w:type="dxa"/>
          </w:tcPr>
          <w:p w14:paraId="16C31A10" w14:textId="77777777" w:rsidR="002527DA" w:rsidRPr="00831019" w:rsidRDefault="002527DA" w:rsidP="002527DA">
            <w:pPr>
              <w:pStyle w:val="Default"/>
              <w:spacing w:before="40" w:after="40" w:line="240" w:lineRule="auto"/>
              <w:jc w:val="left"/>
              <w:rPr>
                <w:rFonts w:ascii="Arial" w:hAnsi="Arial" w:cs="Arial"/>
                <w:sz w:val="20"/>
                <w:szCs w:val="20"/>
              </w:rPr>
            </w:pPr>
            <w:r>
              <w:rPr>
                <w:rFonts w:ascii="Arial" w:hAnsi="Arial" w:cs="Arial"/>
                <w:sz w:val="20"/>
                <w:szCs w:val="20"/>
              </w:rPr>
              <w:t xml:space="preserve">Composite </w:t>
            </w:r>
            <w:r w:rsidR="0085184A">
              <w:rPr>
                <w:rFonts w:ascii="Arial" w:hAnsi="Arial" w:cs="Arial"/>
                <w:sz w:val="20"/>
                <w:szCs w:val="20"/>
              </w:rPr>
              <w:t>Quantity</w:t>
            </w:r>
            <w:r>
              <w:rPr>
                <w:rFonts w:ascii="Arial" w:hAnsi="Arial" w:cs="Arial"/>
                <w:sz w:val="20"/>
                <w:szCs w:val="20"/>
              </w:rPr>
              <w:t xml:space="preserve"> with Units</w:t>
            </w:r>
          </w:p>
        </w:tc>
      </w:tr>
      <w:tr w:rsidR="00C33087" w:rsidRPr="00831019" w14:paraId="0AC01041" w14:textId="77777777" w:rsidTr="00A46F83">
        <w:trPr>
          <w:trHeight w:val="144"/>
          <w:jc w:val="center"/>
        </w:trPr>
        <w:tc>
          <w:tcPr>
            <w:tcW w:w="1705" w:type="dxa"/>
          </w:tcPr>
          <w:p w14:paraId="7B91B43A" w14:textId="77777777" w:rsidR="00C33087" w:rsidRPr="00831019" w:rsidRDefault="00CC0176" w:rsidP="00346A54">
            <w:pPr>
              <w:pStyle w:val="Default"/>
              <w:spacing w:before="40" w:after="40" w:line="240" w:lineRule="auto"/>
              <w:jc w:val="left"/>
              <w:rPr>
                <w:rFonts w:ascii="Arial" w:hAnsi="Arial" w:cs="Arial"/>
                <w:bCs/>
                <w:sz w:val="20"/>
                <w:szCs w:val="20"/>
              </w:rPr>
            </w:pPr>
            <w:r w:rsidRPr="00831019">
              <w:rPr>
                <w:rFonts w:ascii="Arial" w:hAnsi="Arial" w:cs="Arial"/>
                <w:bCs/>
                <w:sz w:val="20"/>
                <w:szCs w:val="20"/>
              </w:rPr>
              <w:t>CWE</w:t>
            </w:r>
          </w:p>
        </w:tc>
        <w:tc>
          <w:tcPr>
            <w:tcW w:w="5664" w:type="dxa"/>
          </w:tcPr>
          <w:p w14:paraId="1FBC02B1" w14:textId="77777777" w:rsidR="00C33087" w:rsidRPr="00831019" w:rsidRDefault="00CC0176" w:rsidP="00831019">
            <w:pPr>
              <w:pStyle w:val="Default"/>
              <w:spacing w:before="40" w:after="40" w:line="240" w:lineRule="auto"/>
              <w:jc w:val="left"/>
              <w:rPr>
                <w:rFonts w:ascii="Arial" w:hAnsi="Arial" w:cs="Arial"/>
                <w:sz w:val="20"/>
                <w:szCs w:val="20"/>
              </w:rPr>
            </w:pPr>
            <w:r w:rsidRPr="00831019">
              <w:rPr>
                <w:rFonts w:ascii="Arial" w:hAnsi="Arial" w:cs="Arial"/>
                <w:sz w:val="20"/>
                <w:szCs w:val="20"/>
              </w:rPr>
              <w:t>Coded with Exceptions</w:t>
            </w:r>
          </w:p>
        </w:tc>
      </w:tr>
      <w:tr w:rsidR="00C33087" w:rsidRPr="00385C05" w14:paraId="28AC838A" w14:textId="77777777" w:rsidTr="00A46F83">
        <w:trPr>
          <w:trHeight w:val="144"/>
          <w:jc w:val="center"/>
        </w:trPr>
        <w:tc>
          <w:tcPr>
            <w:tcW w:w="1705" w:type="dxa"/>
          </w:tcPr>
          <w:p w14:paraId="053C39D3"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CX </w:t>
            </w:r>
          </w:p>
        </w:tc>
        <w:tc>
          <w:tcPr>
            <w:tcW w:w="5664" w:type="dxa"/>
          </w:tcPr>
          <w:p w14:paraId="72830D92"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Extended Composite ID with check Digit </w:t>
            </w:r>
          </w:p>
        </w:tc>
      </w:tr>
      <w:tr w:rsidR="00E11463" w:rsidRPr="00385C05" w14:paraId="1BD3C186" w14:textId="77777777" w:rsidTr="00A46F83">
        <w:trPr>
          <w:trHeight w:val="144"/>
          <w:jc w:val="center"/>
        </w:trPr>
        <w:tc>
          <w:tcPr>
            <w:tcW w:w="1705" w:type="dxa"/>
          </w:tcPr>
          <w:p w14:paraId="7D3F1561" w14:textId="09058389" w:rsidR="00E11463" w:rsidRPr="00385C05" w:rsidRDefault="00E11463" w:rsidP="00346A54">
            <w:pPr>
              <w:pStyle w:val="Default"/>
              <w:spacing w:before="40" w:after="40" w:line="240" w:lineRule="auto"/>
              <w:jc w:val="left"/>
              <w:rPr>
                <w:rFonts w:ascii="Arial" w:hAnsi="Arial" w:cs="Arial"/>
                <w:bCs/>
                <w:sz w:val="20"/>
                <w:szCs w:val="20"/>
              </w:rPr>
            </w:pPr>
            <w:del w:id="124" w:author="Author">
              <w:r w:rsidRPr="00385C05" w:rsidDel="00FA44C7">
                <w:rPr>
                  <w:rFonts w:ascii="Arial" w:hAnsi="Arial" w:cs="Arial"/>
                  <w:bCs/>
                  <w:sz w:val="20"/>
                  <w:szCs w:val="20"/>
                </w:rPr>
                <w:delText>DT</w:delText>
              </w:r>
            </w:del>
            <w:ins w:id="125" w:author="Author">
              <w:r w:rsidR="00FA44C7">
                <w:rPr>
                  <w:rFonts w:ascii="Arial" w:hAnsi="Arial" w:cs="Arial"/>
                  <w:bCs/>
                  <w:sz w:val="20"/>
                  <w:szCs w:val="20"/>
                </w:rPr>
                <w:t>DR</w:t>
              </w:r>
            </w:ins>
          </w:p>
        </w:tc>
        <w:tc>
          <w:tcPr>
            <w:tcW w:w="5664" w:type="dxa"/>
          </w:tcPr>
          <w:p w14:paraId="782418AE" w14:textId="1317B432" w:rsidR="00E11463" w:rsidRPr="00385C05" w:rsidRDefault="00E11463" w:rsidP="00346A54">
            <w:pPr>
              <w:pStyle w:val="Default"/>
              <w:spacing w:before="40" w:after="40" w:line="240" w:lineRule="auto"/>
              <w:jc w:val="left"/>
              <w:rPr>
                <w:rFonts w:ascii="Arial" w:hAnsi="Arial" w:cs="Arial"/>
                <w:sz w:val="20"/>
                <w:szCs w:val="20"/>
              </w:rPr>
            </w:pPr>
            <w:del w:id="126" w:author="Author">
              <w:r w:rsidRPr="00385C05" w:rsidDel="00FA44C7">
                <w:rPr>
                  <w:rFonts w:ascii="Arial" w:hAnsi="Arial" w:cs="Arial"/>
                  <w:sz w:val="20"/>
                  <w:szCs w:val="20"/>
                </w:rPr>
                <w:delText>Date</w:delText>
              </w:r>
            </w:del>
            <w:ins w:id="127" w:author="Author">
              <w:r w:rsidR="00FA44C7">
                <w:rPr>
                  <w:rFonts w:ascii="Arial" w:hAnsi="Arial" w:cs="Arial"/>
                  <w:sz w:val="20"/>
                  <w:szCs w:val="20"/>
                </w:rPr>
                <w:t>Date/Time Range</w:t>
              </w:r>
            </w:ins>
          </w:p>
        </w:tc>
      </w:tr>
      <w:tr w:rsidR="00FA44C7" w:rsidRPr="00385C05" w14:paraId="338613CC" w14:textId="77777777" w:rsidTr="00A46F83">
        <w:trPr>
          <w:trHeight w:val="144"/>
          <w:jc w:val="center"/>
        </w:trPr>
        <w:tc>
          <w:tcPr>
            <w:tcW w:w="1705" w:type="dxa"/>
          </w:tcPr>
          <w:p w14:paraId="25B40454" w14:textId="25EEEE78" w:rsidR="00FA44C7" w:rsidRPr="00385C05" w:rsidRDefault="00FA44C7" w:rsidP="00FA44C7">
            <w:pPr>
              <w:pStyle w:val="Default"/>
              <w:spacing w:before="40" w:after="40" w:line="240" w:lineRule="auto"/>
              <w:jc w:val="left"/>
              <w:rPr>
                <w:rFonts w:ascii="Arial" w:hAnsi="Arial" w:cs="Arial"/>
                <w:bCs/>
                <w:sz w:val="20"/>
                <w:szCs w:val="20"/>
              </w:rPr>
            </w:pPr>
            <w:ins w:id="128" w:author="Author">
              <w:r w:rsidRPr="00385C05">
                <w:rPr>
                  <w:rFonts w:ascii="Arial" w:hAnsi="Arial" w:cs="Arial"/>
                  <w:bCs/>
                  <w:sz w:val="20"/>
                  <w:szCs w:val="20"/>
                </w:rPr>
                <w:t>DT</w:t>
              </w:r>
            </w:ins>
            <w:del w:id="129" w:author="Author">
              <w:r w:rsidRPr="00385C05" w:rsidDel="00FA44C7">
                <w:rPr>
                  <w:rFonts w:ascii="Arial" w:hAnsi="Arial" w:cs="Arial"/>
                  <w:bCs/>
                  <w:sz w:val="20"/>
                  <w:szCs w:val="20"/>
                </w:rPr>
                <w:delText>DTM</w:delText>
              </w:r>
            </w:del>
          </w:p>
        </w:tc>
        <w:tc>
          <w:tcPr>
            <w:tcW w:w="5664" w:type="dxa"/>
          </w:tcPr>
          <w:p w14:paraId="0616CB68" w14:textId="5A3F393A" w:rsidR="00FA44C7" w:rsidRPr="00385C05" w:rsidRDefault="00FA44C7" w:rsidP="00FA44C7">
            <w:pPr>
              <w:pStyle w:val="Default"/>
              <w:spacing w:before="40" w:after="40" w:line="240" w:lineRule="auto"/>
              <w:jc w:val="left"/>
              <w:rPr>
                <w:rFonts w:ascii="Arial" w:hAnsi="Arial" w:cs="Arial"/>
                <w:sz w:val="20"/>
                <w:szCs w:val="20"/>
              </w:rPr>
            </w:pPr>
            <w:ins w:id="130" w:author="Author">
              <w:r w:rsidRPr="00385C05">
                <w:rPr>
                  <w:rFonts w:ascii="Arial" w:hAnsi="Arial" w:cs="Arial"/>
                  <w:sz w:val="20"/>
                  <w:szCs w:val="20"/>
                </w:rPr>
                <w:t>Date</w:t>
              </w:r>
            </w:ins>
            <w:del w:id="131" w:author="Author">
              <w:r w:rsidRPr="00385C05" w:rsidDel="00FA44C7">
                <w:rPr>
                  <w:rFonts w:ascii="Arial" w:hAnsi="Arial" w:cs="Arial"/>
                  <w:sz w:val="20"/>
                  <w:szCs w:val="20"/>
                </w:rPr>
                <w:delText>Date/Time (component of Timestamp)</w:delText>
              </w:r>
            </w:del>
          </w:p>
        </w:tc>
      </w:tr>
      <w:tr w:rsidR="00FA44C7" w:rsidRPr="00385C05" w14:paraId="708D341D" w14:textId="77777777" w:rsidTr="00A46F83">
        <w:trPr>
          <w:trHeight w:val="144"/>
          <w:jc w:val="center"/>
        </w:trPr>
        <w:tc>
          <w:tcPr>
            <w:tcW w:w="1705" w:type="dxa"/>
          </w:tcPr>
          <w:p w14:paraId="39B249BC" w14:textId="35A4AEE5" w:rsidR="00FA44C7" w:rsidRPr="00385C05" w:rsidRDefault="00FA44C7" w:rsidP="00FA44C7">
            <w:pPr>
              <w:pStyle w:val="Default"/>
              <w:spacing w:before="40" w:after="40" w:line="240" w:lineRule="auto"/>
              <w:jc w:val="left"/>
              <w:rPr>
                <w:rFonts w:ascii="Arial" w:hAnsi="Arial" w:cs="Arial"/>
                <w:bCs/>
                <w:sz w:val="20"/>
                <w:szCs w:val="20"/>
              </w:rPr>
            </w:pPr>
            <w:ins w:id="132" w:author="Author">
              <w:r w:rsidRPr="00385C05">
                <w:rPr>
                  <w:rFonts w:ascii="Arial" w:hAnsi="Arial" w:cs="Arial"/>
                  <w:bCs/>
                  <w:sz w:val="20"/>
                  <w:szCs w:val="20"/>
                </w:rPr>
                <w:t>DTM</w:t>
              </w:r>
            </w:ins>
            <w:del w:id="133" w:author="Author">
              <w:r w:rsidDel="00FA44C7">
                <w:rPr>
                  <w:rFonts w:ascii="Arial" w:hAnsi="Arial" w:cs="Arial"/>
                  <w:bCs/>
                  <w:sz w:val="20"/>
                  <w:szCs w:val="20"/>
                </w:rPr>
                <w:delText>FT</w:delText>
              </w:r>
            </w:del>
          </w:p>
        </w:tc>
        <w:tc>
          <w:tcPr>
            <w:tcW w:w="5664" w:type="dxa"/>
          </w:tcPr>
          <w:p w14:paraId="07C375DC" w14:textId="7C924CE6" w:rsidR="00FA44C7" w:rsidRPr="00385C05" w:rsidRDefault="00FA44C7" w:rsidP="00FA44C7">
            <w:pPr>
              <w:pStyle w:val="Default"/>
              <w:spacing w:before="40" w:after="40" w:line="240" w:lineRule="auto"/>
              <w:jc w:val="left"/>
              <w:rPr>
                <w:rFonts w:ascii="Arial" w:hAnsi="Arial" w:cs="Arial"/>
                <w:sz w:val="20"/>
                <w:szCs w:val="20"/>
              </w:rPr>
            </w:pPr>
            <w:ins w:id="134" w:author="Author">
              <w:r w:rsidRPr="00385C05">
                <w:rPr>
                  <w:rFonts w:ascii="Arial" w:hAnsi="Arial" w:cs="Arial"/>
                  <w:sz w:val="20"/>
                  <w:szCs w:val="20"/>
                </w:rPr>
                <w:t>Date/Time (component of Timestamp)</w:t>
              </w:r>
            </w:ins>
            <w:del w:id="135" w:author="Author">
              <w:r w:rsidDel="00FA44C7">
                <w:rPr>
                  <w:rFonts w:ascii="Arial" w:hAnsi="Arial" w:cs="Arial"/>
                  <w:sz w:val="20"/>
                  <w:szCs w:val="20"/>
                </w:rPr>
                <w:delText>Formatted Text Data</w:delText>
              </w:r>
            </w:del>
          </w:p>
        </w:tc>
      </w:tr>
      <w:tr w:rsidR="000B709A" w:rsidRPr="00385C05" w14:paraId="0767EE6D" w14:textId="77777777" w:rsidTr="00A46F83">
        <w:trPr>
          <w:trHeight w:val="144"/>
          <w:jc w:val="center"/>
        </w:trPr>
        <w:tc>
          <w:tcPr>
            <w:tcW w:w="1705" w:type="dxa"/>
          </w:tcPr>
          <w:p w14:paraId="74152967" w14:textId="77777777" w:rsidR="000B709A" w:rsidRDefault="000B709A" w:rsidP="00026F94">
            <w:pPr>
              <w:pStyle w:val="Default"/>
              <w:spacing w:before="40" w:after="40" w:line="240" w:lineRule="auto"/>
              <w:jc w:val="left"/>
              <w:rPr>
                <w:rFonts w:ascii="Arial" w:hAnsi="Arial" w:cs="Arial"/>
                <w:bCs/>
                <w:sz w:val="20"/>
                <w:szCs w:val="20"/>
              </w:rPr>
            </w:pPr>
            <w:r>
              <w:rPr>
                <w:rFonts w:ascii="Arial" w:hAnsi="Arial" w:cs="Arial"/>
                <w:bCs/>
                <w:sz w:val="20"/>
                <w:szCs w:val="20"/>
              </w:rPr>
              <w:t>ED</w:t>
            </w:r>
          </w:p>
        </w:tc>
        <w:tc>
          <w:tcPr>
            <w:tcW w:w="5664" w:type="dxa"/>
          </w:tcPr>
          <w:p w14:paraId="6AE251C5" w14:textId="77777777" w:rsidR="000B709A" w:rsidRDefault="000B709A" w:rsidP="00346A54">
            <w:pPr>
              <w:pStyle w:val="Default"/>
              <w:spacing w:before="40" w:after="40" w:line="240" w:lineRule="auto"/>
              <w:jc w:val="left"/>
              <w:rPr>
                <w:rFonts w:ascii="Arial" w:hAnsi="Arial" w:cs="Arial"/>
                <w:sz w:val="20"/>
                <w:szCs w:val="20"/>
              </w:rPr>
            </w:pPr>
            <w:r>
              <w:rPr>
                <w:rFonts w:ascii="Arial" w:hAnsi="Arial" w:cs="Arial"/>
                <w:sz w:val="20"/>
                <w:szCs w:val="20"/>
              </w:rPr>
              <w:t>Encapsulated Data</w:t>
            </w:r>
          </w:p>
        </w:tc>
      </w:tr>
      <w:tr w:rsidR="00C33087" w:rsidRPr="00385C05" w14:paraId="343A1F94" w14:textId="77777777" w:rsidTr="00A46F83">
        <w:trPr>
          <w:trHeight w:val="144"/>
          <w:jc w:val="center"/>
        </w:trPr>
        <w:tc>
          <w:tcPr>
            <w:tcW w:w="1705" w:type="dxa"/>
          </w:tcPr>
          <w:p w14:paraId="393288D1"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EI</w:t>
            </w:r>
          </w:p>
        </w:tc>
        <w:tc>
          <w:tcPr>
            <w:tcW w:w="5664" w:type="dxa"/>
          </w:tcPr>
          <w:p w14:paraId="62B77CC3"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Entity Identifier </w:t>
            </w:r>
          </w:p>
        </w:tc>
      </w:tr>
      <w:tr w:rsidR="00F03BA8" w:rsidRPr="00385C05" w14:paraId="5C45876E" w14:textId="77777777" w:rsidTr="00A46F83">
        <w:trPr>
          <w:trHeight w:val="144"/>
          <w:jc w:val="center"/>
        </w:trPr>
        <w:tc>
          <w:tcPr>
            <w:tcW w:w="1705" w:type="dxa"/>
          </w:tcPr>
          <w:p w14:paraId="34DA4955" w14:textId="77777777" w:rsidR="00F03BA8" w:rsidRPr="00385C05" w:rsidRDefault="00F03BA8" w:rsidP="00346A54">
            <w:pPr>
              <w:pStyle w:val="Default"/>
              <w:spacing w:before="40" w:after="40" w:line="240" w:lineRule="auto"/>
              <w:jc w:val="left"/>
              <w:rPr>
                <w:rFonts w:ascii="Arial" w:hAnsi="Arial" w:cs="Arial"/>
                <w:bCs/>
                <w:sz w:val="20"/>
                <w:szCs w:val="20"/>
              </w:rPr>
            </w:pPr>
            <w:r>
              <w:rPr>
                <w:rFonts w:ascii="Arial" w:hAnsi="Arial" w:cs="Arial"/>
                <w:bCs/>
                <w:sz w:val="20"/>
                <w:szCs w:val="20"/>
              </w:rPr>
              <w:t>EIP</w:t>
            </w:r>
          </w:p>
        </w:tc>
        <w:tc>
          <w:tcPr>
            <w:tcW w:w="5664" w:type="dxa"/>
          </w:tcPr>
          <w:p w14:paraId="353C102E" w14:textId="77777777" w:rsidR="00F03BA8" w:rsidRPr="00385C05" w:rsidRDefault="00F03BA8" w:rsidP="00F6648D">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Entity Identifier </w:t>
            </w:r>
            <w:r>
              <w:rPr>
                <w:rFonts w:ascii="Arial" w:hAnsi="Arial" w:cs="Arial"/>
                <w:sz w:val="20"/>
                <w:szCs w:val="20"/>
              </w:rPr>
              <w:t>Pair</w:t>
            </w:r>
          </w:p>
        </w:tc>
      </w:tr>
      <w:tr w:rsidR="00FA44C7" w:rsidRPr="00385C05" w14:paraId="1171CDDF" w14:textId="77777777" w:rsidTr="00A46F83">
        <w:trPr>
          <w:trHeight w:val="144"/>
          <w:jc w:val="center"/>
          <w:ins w:id="136" w:author="Author"/>
        </w:trPr>
        <w:tc>
          <w:tcPr>
            <w:tcW w:w="1705" w:type="dxa"/>
          </w:tcPr>
          <w:p w14:paraId="27EC4742" w14:textId="1F1CEDEB" w:rsidR="00FA44C7" w:rsidRDefault="00FA44C7" w:rsidP="00FA44C7">
            <w:pPr>
              <w:pStyle w:val="Default"/>
              <w:spacing w:before="40" w:after="40" w:line="240" w:lineRule="auto"/>
              <w:jc w:val="left"/>
              <w:rPr>
                <w:ins w:id="137" w:author="Author"/>
                <w:rFonts w:ascii="Arial" w:hAnsi="Arial" w:cs="Arial"/>
                <w:bCs/>
                <w:sz w:val="20"/>
                <w:szCs w:val="20"/>
              </w:rPr>
            </w:pPr>
            <w:ins w:id="138" w:author="Author">
              <w:r>
                <w:rPr>
                  <w:rFonts w:ascii="Arial" w:hAnsi="Arial" w:cs="Arial"/>
                  <w:bCs/>
                  <w:sz w:val="20"/>
                  <w:szCs w:val="20"/>
                </w:rPr>
                <w:t>FT</w:t>
              </w:r>
            </w:ins>
          </w:p>
        </w:tc>
        <w:tc>
          <w:tcPr>
            <w:tcW w:w="5664" w:type="dxa"/>
          </w:tcPr>
          <w:p w14:paraId="2E7674F6" w14:textId="36CF0D2C" w:rsidR="00FA44C7" w:rsidRPr="00385C05" w:rsidRDefault="00FA44C7" w:rsidP="00FA44C7">
            <w:pPr>
              <w:pStyle w:val="Default"/>
              <w:spacing w:before="40" w:after="40" w:line="240" w:lineRule="auto"/>
              <w:jc w:val="left"/>
              <w:rPr>
                <w:ins w:id="139" w:author="Author"/>
                <w:rFonts w:ascii="Arial" w:hAnsi="Arial" w:cs="Arial"/>
                <w:sz w:val="20"/>
                <w:szCs w:val="20"/>
              </w:rPr>
            </w:pPr>
            <w:ins w:id="140" w:author="Author">
              <w:r>
                <w:rPr>
                  <w:rFonts w:ascii="Arial" w:hAnsi="Arial" w:cs="Arial"/>
                  <w:sz w:val="20"/>
                  <w:szCs w:val="20"/>
                </w:rPr>
                <w:t>Formatted Text Data</w:t>
              </w:r>
            </w:ins>
          </w:p>
        </w:tc>
      </w:tr>
      <w:tr w:rsidR="00F03BA8" w:rsidRPr="00385C05" w14:paraId="5BCC693D" w14:textId="77777777" w:rsidTr="00A46F83">
        <w:trPr>
          <w:trHeight w:val="144"/>
          <w:jc w:val="center"/>
        </w:trPr>
        <w:tc>
          <w:tcPr>
            <w:tcW w:w="1705" w:type="dxa"/>
          </w:tcPr>
          <w:p w14:paraId="7269752D"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HD </w:t>
            </w:r>
          </w:p>
        </w:tc>
        <w:tc>
          <w:tcPr>
            <w:tcW w:w="5664" w:type="dxa"/>
          </w:tcPr>
          <w:p w14:paraId="52C146F8"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Hierarchic Designator </w:t>
            </w:r>
          </w:p>
        </w:tc>
      </w:tr>
      <w:tr w:rsidR="00F03BA8" w:rsidRPr="00385C05" w14:paraId="7796D5BE" w14:textId="77777777" w:rsidTr="00A46F83">
        <w:trPr>
          <w:trHeight w:val="144"/>
          <w:jc w:val="center"/>
        </w:trPr>
        <w:tc>
          <w:tcPr>
            <w:tcW w:w="1705" w:type="dxa"/>
          </w:tcPr>
          <w:p w14:paraId="4BEE3E7F"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ID </w:t>
            </w:r>
          </w:p>
        </w:tc>
        <w:tc>
          <w:tcPr>
            <w:tcW w:w="5664" w:type="dxa"/>
          </w:tcPr>
          <w:p w14:paraId="0DE07936"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Value for HL7-defined tables </w:t>
            </w:r>
          </w:p>
        </w:tc>
      </w:tr>
      <w:tr w:rsidR="00F03BA8" w:rsidRPr="00385C05" w14:paraId="1F23269E" w14:textId="77777777" w:rsidTr="00A46F83">
        <w:trPr>
          <w:trHeight w:val="144"/>
          <w:jc w:val="center"/>
        </w:trPr>
        <w:tc>
          <w:tcPr>
            <w:tcW w:w="1705" w:type="dxa"/>
          </w:tcPr>
          <w:p w14:paraId="7092E503"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IS </w:t>
            </w:r>
          </w:p>
        </w:tc>
        <w:tc>
          <w:tcPr>
            <w:tcW w:w="5664" w:type="dxa"/>
          </w:tcPr>
          <w:p w14:paraId="4E68A232"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Value for user-defined tables </w:t>
            </w:r>
          </w:p>
        </w:tc>
      </w:tr>
      <w:tr w:rsidR="00F03BA8" w:rsidRPr="00385C05" w14:paraId="3E715ECD" w14:textId="77777777" w:rsidTr="00A46F83">
        <w:trPr>
          <w:trHeight w:val="144"/>
          <w:jc w:val="center"/>
        </w:trPr>
        <w:tc>
          <w:tcPr>
            <w:tcW w:w="1705" w:type="dxa"/>
          </w:tcPr>
          <w:p w14:paraId="228D35B2"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MSG</w:t>
            </w:r>
          </w:p>
        </w:tc>
        <w:tc>
          <w:tcPr>
            <w:tcW w:w="5664" w:type="dxa"/>
          </w:tcPr>
          <w:p w14:paraId="1E51AD48"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Message Type</w:t>
            </w:r>
          </w:p>
        </w:tc>
      </w:tr>
      <w:tr w:rsidR="00F03BA8" w:rsidRPr="00385C05" w14:paraId="0116A2DF" w14:textId="77777777" w:rsidTr="00A46F83">
        <w:trPr>
          <w:trHeight w:val="144"/>
          <w:jc w:val="center"/>
        </w:trPr>
        <w:tc>
          <w:tcPr>
            <w:tcW w:w="1705" w:type="dxa"/>
          </w:tcPr>
          <w:p w14:paraId="1E4EA86E" w14:textId="77777777" w:rsidR="00F03BA8" w:rsidRPr="00385C05" w:rsidRDefault="00F03BA8" w:rsidP="00346A54">
            <w:pPr>
              <w:pStyle w:val="Default"/>
              <w:spacing w:before="40" w:after="40" w:line="240" w:lineRule="auto"/>
              <w:jc w:val="left"/>
              <w:rPr>
                <w:rFonts w:ascii="Arial" w:hAnsi="Arial" w:cs="Arial"/>
                <w:bCs/>
                <w:sz w:val="20"/>
                <w:szCs w:val="20"/>
              </w:rPr>
            </w:pPr>
            <w:r>
              <w:rPr>
                <w:rFonts w:ascii="Arial" w:hAnsi="Arial" w:cs="Arial"/>
                <w:bCs/>
                <w:sz w:val="20"/>
                <w:szCs w:val="20"/>
              </w:rPr>
              <w:t>NM</w:t>
            </w:r>
          </w:p>
        </w:tc>
        <w:tc>
          <w:tcPr>
            <w:tcW w:w="5664" w:type="dxa"/>
          </w:tcPr>
          <w:p w14:paraId="4AA04227" w14:textId="77777777" w:rsidR="00F03BA8" w:rsidRPr="00385C05" w:rsidRDefault="00F03BA8" w:rsidP="00346A54">
            <w:pPr>
              <w:pStyle w:val="Default"/>
              <w:spacing w:before="40" w:after="40" w:line="240" w:lineRule="auto"/>
              <w:jc w:val="left"/>
              <w:rPr>
                <w:rFonts w:ascii="Arial" w:hAnsi="Arial" w:cs="Arial"/>
                <w:sz w:val="20"/>
                <w:szCs w:val="20"/>
              </w:rPr>
            </w:pPr>
            <w:r>
              <w:rPr>
                <w:rFonts w:ascii="Arial" w:hAnsi="Arial" w:cs="Arial"/>
                <w:sz w:val="20"/>
                <w:szCs w:val="20"/>
              </w:rPr>
              <w:t>Numeric</w:t>
            </w:r>
          </w:p>
        </w:tc>
      </w:tr>
      <w:tr w:rsidR="000B709A" w:rsidRPr="00385C05" w14:paraId="5D47FA5D" w14:textId="77777777" w:rsidTr="00A46F83">
        <w:trPr>
          <w:trHeight w:val="144"/>
          <w:jc w:val="center"/>
        </w:trPr>
        <w:tc>
          <w:tcPr>
            <w:tcW w:w="1705" w:type="dxa"/>
          </w:tcPr>
          <w:p w14:paraId="5C72EA2D" w14:textId="77777777" w:rsidR="000B709A" w:rsidRDefault="000B709A" w:rsidP="00346A54">
            <w:pPr>
              <w:pStyle w:val="Default"/>
              <w:spacing w:before="40" w:after="40" w:line="240" w:lineRule="auto"/>
              <w:jc w:val="left"/>
              <w:rPr>
                <w:rFonts w:ascii="Arial" w:hAnsi="Arial" w:cs="Arial"/>
                <w:bCs/>
                <w:sz w:val="20"/>
                <w:szCs w:val="20"/>
              </w:rPr>
            </w:pPr>
            <w:r>
              <w:rPr>
                <w:rFonts w:ascii="Arial" w:hAnsi="Arial" w:cs="Arial"/>
                <w:bCs/>
                <w:sz w:val="20"/>
                <w:szCs w:val="20"/>
              </w:rPr>
              <w:t>PRL</w:t>
            </w:r>
          </w:p>
        </w:tc>
        <w:tc>
          <w:tcPr>
            <w:tcW w:w="5664" w:type="dxa"/>
          </w:tcPr>
          <w:p w14:paraId="3F8E9DC9" w14:textId="77777777" w:rsidR="000B709A" w:rsidRDefault="000B709A" w:rsidP="00346A54">
            <w:pPr>
              <w:pStyle w:val="Default"/>
              <w:spacing w:before="40" w:after="40" w:line="240" w:lineRule="auto"/>
              <w:jc w:val="left"/>
              <w:rPr>
                <w:rFonts w:ascii="Arial" w:hAnsi="Arial" w:cs="Arial"/>
                <w:sz w:val="20"/>
                <w:szCs w:val="20"/>
              </w:rPr>
            </w:pPr>
            <w:r>
              <w:rPr>
                <w:rFonts w:ascii="Arial" w:hAnsi="Arial" w:cs="Arial"/>
                <w:sz w:val="20"/>
                <w:szCs w:val="20"/>
              </w:rPr>
              <w:t>Parent Result Link</w:t>
            </w:r>
          </w:p>
        </w:tc>
      </w:tr>
      <w:tr w:rsidR="00F03BA8" w:rsidRPr="00385C05" w14:paraId="788DD09E" w14:textId="77777777" w:rsidTr="00A46F83">
        <w:trPr>
          <w:trHeight w:val="144"/>
          <w:jc w:val="center"/>
        </w:trPr>
        <w:tc>
          <w:tcPr>
            <w:tcW w:w="1705" w:type="dxa"/>
          </w:tcPr>
          <w:p w14:paraId="2D5CB387"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PT </w:t>
            </w:r>
          </w:p>
        </w:tc>
        <w:tc>
          <w:tcPr>
            <w:tcW w:w="5664" w:type="dxa"/>
          </w:tcPr>
          <w:p w14:paraId="5860118A"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Processing Type </w:t>
            </w:r>
          </w:p>
        </w:tc>
      </w:tr>
      <w:tr w:rsidR="00F03BA8" w:rsidRPr="00385C05" w14:paraId="7C91C73A" w14:textId="77777777" w:rsidTr="00A46F83">
        <w:trPr>
          <w:trHeight w:val="144"/>
          <w:jc w:val="center"/>
        </w:trPr>
        <w:tc>
          <w:tcPr>
            <w:tcW w:w="1705" w:type="dxa"/>
          </w:tcPr>
          <w:p w14:paraId="73893668"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SI </w:t>
            </w:r>
          </w:p>
        </w:tc>
        <w:tc>
          <w:tcPr>
            <w:tcW w:w="5664" w:type="dxa"/>
          </w:tcPr>
          <w:p w14:paraId="71F91B1B"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Sequence Identifier </w:t>
            </w:r>
          </w:p>
        </w:tc>
      </w:tr>
      <w:tr w:rsidR="00F03BA8" w:rsidRPr="00385C05" w14:paraId="67306EF6" w14:textId="77777777" w:rsidTr="00A46F83">
        <w:trPr>
          <w:trHeight w:val="144"/>
          <w:jc w:val="center"/>
        </w:trPr>
        <w:tc>
          <w:tcPr>
            <w:tcW w:w="1705" w:type="dxa"/>
          </w:tcPr>
          <w:p w14:paraId="7F94F5FA"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SN</w:t>
            </w:r>
          </w:p>
        </w:tc>
        <w:tc>
          <w:tcPr>
            <w:tcW w:w="5664" w:type="dxa"/>
          </w:tcPr>
          <w:p w14:paraId="10AD660B"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Structured Numeric</w:t>
            </w:r>
          </w:p>
        </w:tc>
      </w:tr>
      <w:tr w:rsidR="00F03BA8" w:rsidRPr="00385C05" w14:paraId="69801D3D" w14:textId="77777777" w:rsidTr="00A46F83">
        <w:trPr>
          <w:trHeight w:val="144"/>
          <w:jc w:val="center"/>
        </w:trPr>
        <w:tc>
          <w:tcPr>
            <w:tcW w:w="1705" w:type="dxa"/>
          </w:tcPr>
          <w:p w14:paraId="481DD1B2"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ST </w:t>
            </w:r>
          </w:p>
        </w:tc>
        <w:tc>
          <w:tcPr>
            <w:tcW w:w="5664" w:type="dxa"/>
          </w:tcPr>
          <w:p w14:paraId="3B027CF2"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String Data </w:t>
            </w:r>
          </w:p>
        </w:tc>
      </w:tr>
      <w:tr w:rsidR="00F03BA8" w:rsidRPr="00385C05" w14:paraId="559782A8" w14:textId="77777777" w:rsidTr="00A46F83">
        <w:trPr>
          <w:trHeight w:val="144"/>
          <w:jc w:val="center"/>
        </w:trPr>
        <w:tc>
          <w:tcPr>
            <w:tcW w:w="1705" w:type="dxa"/>
            <w:tcBorders>
              <w:top w:val="single" w:sz="4" w:space="0" w:color="C0C0C0"/>
              <w:left w:val="single" w:sz="4" w:space="0" w:color="C0C0C0"/>
              <w:bottom w:val="single" w:sz="4" w:space="0" w:color="C0C0C0"/>
              <w:right w:val="single" w:sz="4" w:space="0" w:color="C0C0C0"/>
            </w:tcBorders>
          </w:tcPr>
          <w:p w14:paraId="72EE9861" w14:textId="77777777" w:rsidR="00F03BA8" w:rsidRPr="00385C05" w:rsidRDefault="00F03BA8" w:rsidP="00317592">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TS </w:t>
            </w:r>
          </w:p>
        </w:tc>
        <w:tc>
          <w:tcPr>
            <w:tcW w:w="5664" w:type="dxa"/>
            <w:tcBorders>
              <w:top w:val="single" w:sz="4" w:space="0" w:color="C0C0C0"/>
              <w:left w:val="single" w:sz="4" w:space="0" w:color="C0C0C0"/>
              <w:bottom w:val="single" w:sz="4" w:space="0" w:color="C0C0C0"/>
              <w:right w:val="single" w:sz="4" w:space="0" w:color="C0C0C0"/>
            </w:tcBorders>
          </w:tcPr>
          <w:p w14:paraId="4658BEAB" w14:textId="77777777" w:rsidR="00F03BA8" w:rsidRPr="00385C05" w:rsidRDefault="00F03BA8" w:rsidP="00317592">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Timestamp </w:t>
            </w:r>
          </w:p>
        </w:tc>
      </w:tr>
      <w:tr w:rsidR="00F03BA8" w:rsidRPr="00385C05" w14:paraId="549832B4" w14:textId="77777777" w:rsidTr="00A46F83">
        <w:trPr>
          <w:trHeight w:val="144"/>
          <w:jc w:val="center"/>
        </w:trPr>
        <w:tc>
          <w:tcPr>
            <w:tcW w:w="1705" w:type="dxa"/>
          </w:tcPr>
          <w:p w14:paraId="307C4D62" w14:textId="77777777" w:rsidR="00F03BA8" w:rsidRPr="00385C05" w:rsidRDefault="00F03BA8" w:rsidP="00026F94">
            <w:pPr>
              <w:pStyle w:val="Default"/>
              <w:spacing w:before="40" w:after="40" w:line="240" w:lineRule="auto"/>
              <w:jc w:val="left"/>
              <w:rPr>
                <w:rFonts w:ascii="Arial" w:hAnsi="Arial" w:cs="Arial"/>
                <w:bCs/>
                <w:sz w:val="20"/>
                <w:szCs w:val="20"/>
              </w:rPr>
            </w:pPr>
            <w:r w:rsidRPr="00385C05">
              <w:rPr>
                <w:rFonts w:ascii="Arial" w:hAnsi="Arial" w:cs="Arial"/>
                <w:bCs/>
                <w:sz w:val="20"/>
                <w:szCs w:val="20"/>
              </w:rPr>
              <w:t>TX</w:t>
            </w:r>
          </w:p>
        </w:tc>
        <w:tc>
          <w:tcPr>
            <w:tcW w:w="5664" w:type="dxa"/>
          </w:tcPr>
          <w:p w14:paraId="2BB18716"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Text Data</w:t>
            </w:r>
          </w:p>
        </w:tc>
      </w:tr>
      <w:tr w:rsidR="00F03BA8" w:rsidRPr="00385C05" w14:paraId="714F6CFA" w14:textId="77777777" w:rsidTr="00A46F83">
        <w:trPr>
          <w:trHeight w:val="144"/>
          <w:jc w:val="center"/>
        </w:trPr>
        <w:tc>
          <w:tcPr>
            <w:tcW w:w="1705" w:type="dxa"/>
          </w:tcPr>
          <w:p w14:paraId="6DDE09D1"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VID </w:t>
            </w:r>
          </w:p>
        </w:tc>
        <w:tc>
          <w:tcPr>
            <w:tcW w:w="5664" w:type="dxa"/>
          </w:tcPr>
          <w:p w14:paraId="7A2B7C60"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Version Identifier </w:t>
            </w:r>
          </w:p>
        </w:tc>
      </w:tr>
      <w:tr w:rsidR="00F03BA8" w:rsidRPr="00385C05" w14:paraId="2AEE8B14" w14:textId="77777777" w:rsidTr="00A46F83">
        <w:trPr>
          <w:trHeight w:val="144"/>
          <w:jc w:val="center"/>
        </w:trPr>
        <w:tc>
          <w:tcPr>
            <w:tcW w:w="1705" w:type="dxa"/>
          </w:tcPr>
          <w:p w14:paraId="0F14A7A3" w14:textId="77777777" w:rsidR="00F03BA8" w:rsidRPr="00385C05" w:rsidRDefault="00F03BA8" w:rsidP="00E11463">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XAD </w:t>
            </w:r>
          </w:p>
        </w:tc>
        <w:tc>
          <w:tcPr>
            <w:tcW w:w="5664" w:type="dxa"/>
          </w:tcPr>
          <w:p w14:paraId="266FD296" w14:textId="77777777" w:rsidR="00F03BA8" w:rsidRPr="00385C05" w:rsidRDefault="00F03BA8" w:rsidP="00E11463">
            <w:pPr>
              <w:pStyle w:val="Default"/>
              <w:keepNext/>
              <w:spacing w:before="40" w:after="40" w:line="240" w:lineRule="auto"/>
              <w:jc w:val="left"/>
              <w:rPr>
                <w:rFonts w:ascii="Arial" w:hAnsi="Arial" w:cs="Arial"/>
                <w:sz w:val="20"/>
                <w:szCs w:val="20"/>
              </w:rPr>
            </w:pPr>
            <w:r w:rsidRPr="00385C05">
              <w:rPr>
                <w:rFonts w:ascii="Arial" w:hAnsi="Arial" w:cs="Arial"/>
                <w:sz w:val="20"/>
                <w:szCs w:val="20"/>
              </w:rPr>
              <w:t>Extended Address</w:t>
            </w:r>
          </w:p>
        </w:tc>
      </w:tr>
      <w:tr w:rsidR="00A32DDA" w:rsidRPr="00385C05" w14:paraId="44FB3726" w14:textId="77777777" w:rsidTr="00A46F83">
        <w:trPr>
          <w:trHeight w:val="144"/>
          <w:jc w:val="center"/>
        </w:trPr>
        <w:tc>
          <w:tcPr>
            <w:tcW w:w="1705" w:type="dxa"/>
          </w:tcPr>
          <w:p w14:paraId="1C5A35CA" w14:textId="77777777" w:rsidR="00A32DDA" w:rsidRPr="00385C05" w:rsidRDefault="00A32DDA" w:rsidP="00E11463">
            <w:pPr>
              <w:pStyle w:val="Default"/>
              <w:spacing w:before="40" w:after="40" w:line="240" w:lineRule="auto"/>
              <w:jc w:val="left"/>
              <w:rPr>
                <w:rFonts w:ascii="Arial" w:hAnsi="Arial" w:cs="Arial"/>
                <w:bCs/>
                <w:sz w:val="20"/>
                <w:szCs w:val="20"/>
              </w:rPr>
            </w:pPr>
            <w:bookmarkStart w:id="141" w:name="_Toc281333147"/>
            <w:bookmarkStart w:id="142" w:name="_Ref358257932"/>
            <w:bookmarkStart w:id="143" w:name="_Toc359236008"/>
            <w:bookmarkStart w:id="144" w:name="_Toc498145880"/>
            <w:bookmarkStart w:id="145" w:name="_Toc527864448"/>
            <w:bookmarkStart w:id="146" w:name="_Toc527865920"/>
            <w:bookmarkStart w:id="147" w:name="_Toc528481871"/>
            <w:bookmarkStart w:id="148" w:name="_Toc528482376"/>
            <w:bookmarkStart w:id="149" w:name="_Toc528482675"/>
            <w:bookmarkStart w:id="150" w:name="_Toc528482800"/>
            <w:bookmarkStart w:id="151" w:name="_Toc528486108"/>
            <w:bookmarkStart w:id="152" w:name="_Toc536689712"/>
            <w:bookmarkStart w:id="153" w:name="_Toc496457"/>
            <w:bookmarkStart w:id="154" w:name="_Toc524804"/>
            <w:bookmarkStart w:id="155" w:name="_Toc1802387"/>
            <w:bookmarkStart w:id="156" w:name="_Toc22448382"/>
            <w:bookmarkStart w:id="157" w:name="_Toc22697574"/>
            <w:bookmarkStart w:id="158" w:name="_Toc24273609"/>
            <w:bookmarkStart w:id="159" w:name="_Toc164763595"/>
            <w:bookmarkStart w:id="160" w:name="_Toc281400970"/>
            <w:bookmarkStart w:id="161" w:name="_Toc288480256"/>
            <w:bookmarkEnd w:id="141"/>
            <w:r>
              <w:rPr>
                <w:rFonts w:ascii="Arial" w:hAnsi="Arial" w:cs="Arial"/>
                <w:bCs/>
                <w:sz w:val="20"/>
                <w:szCs w:val="20"/>
              </w:rPr>
              <w:t>XCN</w:t>
            </w:r>
          </w:p>
        </w:tc>
        <w:tc>
          <w:tcPr>
            <w:tcW w:w="5664" w:type="dxa"/>
          </w:tcPr>
          <w:p w14:paraId="4BCE50B6" w14:textId="77777777" w:rsidR="00A32DDA" w:rsidRPr="00385C05" w:rsidRDefault="00A32DDA" w:rsidP="00E11463">
            <w:pPr>
              <w:pStyle w:val="Default"/>
              <w:keepNext/>
              <w:spacing w:before="40" w:after="40" w:line="240" w:lineRule="auto"/>
              <w:jc w:val="left"/>
              <w:rPr>
                <w:rFonts w:ascii="Arial" w:hAnsi="Arial" w:cs="Arial"/>
                <w:sz w:val="20"/>
                <w:szCs w:val="20"/>
              </w:rPr>
            </w:pPr>
            <w:r>
              <w:rPr>
                <w:rFonts w:ascii="Arial" w:hAnsi="Arial" w:cs="Arial"/>
                <w:sz w:val="20"/>
                <w:szCs w:val="20"/>
              </w:rPr>
              <w:t>Extended Composite ID Number and Name for Persons</w:t>
            </w:r>
          </w:p>
        </w:tc>
      </w:tr>
      <w:tr w:rsidR="00F03BA8" w:rsidRPr="00385C05" w14:paraId="2C19A6ED" w14:textId="77777777" w:rsidTr="00A46F83">
        <w:trPr>
          <w:trHeight w:val="144"/>
          <w:jc w:val="center"/>
        </w:trPr>
        <w:tc>
          <w:tcPr>
            <w:tcW w:w="1705" w:type="dxa"/>
          </w:tcPr>
          <w:p w14:paraId="747F8F42" w14:textId="77777777" w:rsidR="00F03BA8" w:rsidRPr="00385C05" w:rsidRDefault="00F03BA8" w:rsidP="00A32DDA">
            <w:pPr>
              <w:pStyle w:val="Default"/>
              <w:spacing w:before="40" w:after="40" w:line="240" w:lineRule="auto"/>
              <w:jc w:val="left"/>
              <w:rPr>
                <w:rFonts w:ascii="Arial" w:hAnsi="Arial" w:cs="Arial"/>
                <w:bCs/>
                <w:sz w:val="20"/>
                <w:szCs w:val="20"/>
              </w:rPr>
            </w:pPr>
            <w:r>
              <w:rPr>
                <w:rFonts w:ascii="Arial" w:hAnsi="Arial" w:cs="Arial"/>
                <w:bCs/>
                <w:sz w:val="20"/>
                <w:szCs w:val="20"/>
              </w:rPr>
              <w:t>X</w:t>
            </w:r>
            <w:r w:rsidR="00A32DDA">
              <w:rPr>
                <w:rFonts w:ascii="Arial" w:hAnsi="Arial" w:cs="Arial"/>
                <w:bCs/>
                <w:sz w:val="20"/>
                <w:szCs w:val="20"/>
              </w:rPr>
              <w:t>O</w:t>
            </w:r>
            <w:r>
              <w:rPr>
                <w:rFonts w:ascii="Arial" w:hAnsi="Arial" w:cs="Arial"/>
                <w:bCs/>
                <w:sz w:val="20"/>
                <w:szCs w:val="20"/>
              </w:rPr>
              <w:t>N</w:t>
            </w:r>
          </w:p>
        </w:tc>
        <w:tc>
          <w:tcPr>
            <w:tcW w:w="5664" w:type="dxa"/>
          </w:tcPr>
          <w:p w14:paraId="5CA7CABD" w14:textId="77777777" w:rsidR="00F03BA8" w:rsidRPr="00385C05" w:rsidRDefault="00F03BA8" w:rsidP="00F03BA8">
            <w:pPr>
              <w:pStyle w:val="Default"/>
              <w:keepNext/>
              <w:spacing w:before="40" w:after="40" w:line="240" w:lineRule="auto"/>
              <w:jc w:val="left"/>
              <w:rPr>
                <w:rFonts w:ascii="Arial" w:hAnsi="Arial" w:cs="Arial"/>
                <w:sz w:val="20"/>
                <w:szCs w:val="20"/>
              </w:rPr>
            </w:pPr>
            <w:r>
              <w:rPr>
                <w:rFonts w:ascii="Arial" w:hAnsi="Arial" w:cs="Arial"/>
                <w:sz w:val="20"/>
                <w:szCs w:val="20"/>
              </w:rPr>
              <w:t xml:space="preserve">Extended </w:t>
            </w:r>
            <w:r w:rsidR="00A32DDA">
              <w:rPr>
                <w:rFonts w:ascii="Arial" w:hAnsi="Arial" w:cs="Arial"/>
                <w:sz w:val="20"/>
                <w:szCs w:val="20"/>
              </w:rPr>
              <w:t xml:space="preserve">Composite </w:t>
            </w:r>
            <w:r>
              <w:rPr>
                <w:rFonts w:ascii="Arial" w:hAnsi="Arial" w:cs="Arial"/>
                <w:sz w:val="20"/>
                <w:szCs w:val="20"/>
              </w:rPr>
              <w:t>Name</w:t>
            </w:r>
            <w:r w:rsidR="00A32DDA">
              <w:rPr>
                <w:rFonts w:ascii="Arial" w:hAnsi="Arial" w:cs="Arial"/>
                <w:sz w:val="20"/>
                <w:szCs w:val="20"/>
              </w:rPr>
              <w:t xml:space="preserve"> and ID Number for Organizations</w:t>
            </w:r>
          </w:p>
        </w:tc>
      </w:tr>
      <w:tr w:rsidR="00F03BA8" w:rsidRPr="00385C05" w14:paraId="50AF2647" w14:textId="77777777" w:rsidTr="00A46F83">
        <w:trPr>
          <w:trHeight w:val="144"/>
          <w:jc w:val="center"/>
        </w:trPr>
        <w:tc>
          <w:tcPr>
            <w:tcW w:w="1705" w:type="dxa"/>
          </w:tcPr>
          <w:p w14:paraId="6F25AC02" w14:textId="77777777" w:rsidR="00F03BA8" w:rsidRPr="00385C05" w:rsidRDefault="00F03BA8" w:rsidP="00A32DDA">
            <w:pPr>
              <w:pStyle w:val="Default"/>
              <w:spacing w:before="40" w:after="40" w:line="240" w:lineRule="auto"/>
              <w:jc w:val="left"/>
              <w:rPr>
                <w:rFonts w:ascii="Arial" w:hAnsi="Arial" w:cs="Arial"/>
                <w:bCs/>
                <w:sz w:val="20"/>
                <w:szCs w:val="20"/>
              </w:rPr>
            </w:pPr>
            <w:r>
              <w:rPr>
                <w:rFonts w:ascii="Arial" w:hAnsi="Arial" w:cs="Arial"/>
                <w:bCs/>
                <w:sz w:val="20"/>
                <w:szCs w:val="20"/>
              </w:rPr>
              <w:t>X</w:t>
            </w:r>
            <w:r w:rsidR="00A32DDA">
              <w:rPr>
                <w:rFonts w:ascii="Arial" w:hAnsi="Arial" w:cs="Arial"/>
                <w:bCs/>
                <w:sz w:val="20"/>
                <w:szCs w:val="20"/>
              </w:rPr>
              <w:t>P</w:t>
            </w:r>
            <w:r>
              <w:rPr>
                <w:rFonts w:ascii="Arial" w:hAnsi="Arial" w:cs="Arial"/>
                <w:bCs/>
                <w:sz w:val="20"/>
                <w:szCs w:val="20"/>
              </w:rPr>
              <w:t>N</w:t>
            </w:r>
          </w:p>
        </w:tc>
        <w:tc>
          <w:tcPr>
            <w:tcW w:w="5664" w:type="dxa"/>
          </w:tcPr>
          <w:p w14:paraId="1344C7BC" w14:textId="77777777" w:rsidR="00F03BA8" w:rsidRPr="00385C05" w:rsidRDefault="00F03BA8" w:rsidP="00A32DDA">
            <w:pPr>
              <w:pStyle w:val="Default"/>
              <w:keepNext/>
              <w:spacing w:before="40" w:after="40" w:line="240" w:lineRule="auto"/>
              <w:jc w:val="left"/>
              <w:rPr>
                <w:rFonts w:ascii="Arial" w:hAnsi="Arial" w:cs="Arial"/>
                <w:sz w:val="20"/>
                <w:szCs w:val="20"/>
              </w:rPr>
            </w:pPr>
            <w:r>
              <w:rPr>
                <w:rFonts w:ascii="Arial" w:hAnsi="Arial" w:cs="Arial"/>
                <w:sz w:val="20"/>
                <w:szCs w:val="20"/>
              </w:rPr>
              <w:t xml:space="preserve">Extended </w:t>
            </w:r>
            <w:r w:rsidR="00A32DDA">
              <w:rPr>
                <w:rFonts w:ascii="Arial" w:hAnsi="Arial" w:cs="Arial"/>
                <w:sz w:val="20"/>
                <w:szCs w:val="20"/>
              </w:rPr>
              <w:t>Person</w:t>
            </w:r>
            <w:r>
              <w:rPr>
                <w:rFonts w:ascii="Arial" w:hAnsi="Arial" w:cs="Arial"/>
                <w:sz w:val="20"/>
                <w:szCs w:val="20"/>
              </w:rPr>
              <w:t xml:space="preserve"> Name</w:t>
            </w:r>
          </w:p>
        </w:tc>
      </w:tr>
    </w:tbl>
    <w:p w14:paraId="6A5C475C" w14:textId="77777777" w:rsidR="00740660" w:rsidRPr="00385C05" w:rsidRDefault="00740660" w:rsidP="00346A54">
      <w:pPr>
        <w:spacing w:before="40" w:after="40"/>
        <w:rPr>
          <w:rFonts w:ascii="Arial" w:hAnsi="Arial" w:cs="Arial"/>
        </w:rPr>
      </w:pPr>
    </w:p>
    <w:p w14:paraId="712A7EE4" w14:textId="77777777" w:rsidR="00E4300C" w:rsidRPr="00385C05" w:rsidRDefault="00E4300C" w:rsidP="000D3A16">
      <w:pPr>
        <w:pStyle w:val="Heading2"/>
      </w:pPr>
      <w:bookmarkStart w:id="162" w:name="_Toc392072498"/>
      <w:bookmarkStart w:id="163" w:name="_Toc392515510"/>
      <w:bookmarkStart w:id="164" w:name="_Toc487203651"/>
      <w:r w:rsidRPr="00385C05">
        <w:lastRenderedPageBreak/>
        <w:t xml:space="preserve">CE - </w:t>
      </w:r>
      <w:r w:rsidR="002A1F63" w:rsidRPr="00385C05">
        <w:t>C</w:t>
      </w:r>
      <w:r w:rsidRPr="00385C05">
        <w:t xml:space="preserve">oded </w:t>
      </w:r>
      <w:r w:rsidR="002A1F63" w:rsidRPr="00385C05">
        <w:t>E</w:t>
      </w:r>
      <w:r w:rsidRPr="00385C05">
        <w:t>lement</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2"/>
      <w:bookmarkEnd w:id="163"/>
      <w:r w:rsidR="004C2F5E">
        <w:t xml:space="preserve"> For all but OBX-3 Usage</w:t>
      </w:r>
      <w:bookmarkEnd w:id="164"/>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6"/>
        <w:gridCol w:w="720"/>
        <w:gridCol w:w="810"/>
        <w:gridCol w:w="900"/>
        <w:gridCol w:w="990"/>
        <w:gridCol w:w="3336"/>
      </w:tblGrid>
      <w:tr w:rsidR="00586283" w:rsidRPr="00385C05" w14:paraId="37996A35" w14:textId="77777777" w:rsidTr="00FE6DE9">
        <w:trPr>
          <w:cantSplit/>
          <w:tblHeader/>
          <w:jc w:val="center"/>
        </w:trPr>
        <w:tc>
          <w:tcPr>
            <w:tcW w:w="9553" w:type="dxa"/>
            <w:gridSpan w:val="7"/>
            <w:shd w:val="pct10" w:color="auto" w:fill="FFFFFF"/>
          </w:tcPr>
          <w:p w14:paraId="0652F54E" w14:textId="77777777" w:rsidR="00586283" w:rsidRPr="00385C05" w:rsidRDefault="00403D34" w:rsidP="00E11463">
            <w:pPr>
              <w:pStyle w:val="ComponentTableHeader"/>
              <w:keepLines/>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w:t>
            </w:r>
            <w:r w:rsidR="00586283" w:rsidRPr="00385C05">
              <w:rPr>
                <w:rFonts w:ascii="Arial Narrow" w:hAnsi="Arial Narrow" w:cs="Courier New"/>
                <w:color w:val="31849B" w:themeColor="accent5" w:themeShade="BF"/>
                <w:sz w:val="22"/>
                <w:szCs w:val="22"/>
              </w:rPr>
              <w:t xml:space="preserve"> CODED ELEMENT (CE)</w:t>
            </w:r>
          </w:p>
        </w:tc>
      </w:tr>
      <w:tr w:rsidR="00586283" w:rsidRPr="00385C05" w14:paraId="69034CAE" w14:textId="77777777" w:rsidTr="00831B6D">
        <w:trPr>
          <w:cantSplit/>
          <w:tblHeader/>
          <w:jc w:val="center"/>
        </w:trPr>
        <w:tc>
          <w:tcPr>
            <w:tcW w:w="761" w:type="dxa"/>
            <w:shd w:val="pct10" w:color="auto" w:fill="FFFFFF"/>
          </w:tcPr>
          <w:p w14:paraId="138C47ED"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6" w:type="dxa"/>
            <w:shd w:val="pct10" w:color="auto" w:fill="FFFFFF"/>
          </w:tcPr>
          <w:p w14:paraId="07B00C51" w14:textId="77777777" w:rsidR="00586283" w:rsidRPr="00385C05" w:rsidRDefault="00586283" w:rsidP="00E11463">
            <w:pPr>
              <w:pStyle w:val="ComponentTableHeader"/>
              <w:keepLines/>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7D54244"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1B5BDF15"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E89DAD5"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990" w:type="dxa"/>
            <w:shd w:val="pct10" w:color="auto" w:fill="FFFFFF"/>
          </w:tcPr>
          <w:p w14:paraId="799CEBAD"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6" w:type="dxa"/>
            <w:shd w:val="pct10" w:color="auto" w:fill="FFFFFF"/>
          </w:tcPr>
          <w:p w14:paraId="140A44EF"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3F0B5F" w:rsidRPr="00385C05" w14:paraId="7C579E22" w14:textId="77777777" w:rsidTr="00831B6D">
        <w:trPr>
          <w:cantSplit/>
          <w:jc w:val="center"/>
        </w:trPr>
        <w:tc>
          <w:tcPr>
            <w:tcW w:w="761" w:type="dxa"/>
          </w:tcPr>
          <w:p w14:paraId="3EA19078"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1</w:t>
            </w:r>
          </w:p>
        </w:tc>
        <w:tc>
          <w:tcPr>
            <w:tcW w:w="2036" w:type="dxa"/>
          </w:tcPr>
          <w:p w14:paraId="57301C97" w14:textId="77777777" w:rsidR="003F0B5F" w:rsidRPr="00385C05" w:rsidRDefault="003F0B5F" w:rsidP="003F0B5F">
            <w:pPr>
              <w:pStyle w:val="ComponentTableBody"/>
              <w:keepNext/>
              <w:keepLines/>
              <w:spacing w:before="40" w:after="40" w:line="240" w:lineRule="auto"/>
              <w:jc w:val="left"/>
              <w:rPr>
                <w:rFonts w:cs="Arial"/>
                <w:sz w:val="20"/>
              </w:rPr>
            </w:pPr>
            <w:r w:rsidRPr="00385C05">
              <w:rPr>
                <w:rFonts w:cs="Arial"/>
                <w:sz w:val="20"/>
              </w:rPr>
              <w:t>Identifier</w:t>
            </w:r>
          </w:p>
        </w:tc>
        <w:tc>
          <w:tcPr>
            <w:tcW w:w="720" w:type="dxa"/>
          </w:tcPr>
          <w:p w14:paraId="6BC5B441"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20</w:t>
            </w:r>
          </w:p>
        </w:tc>
        <w:tc>
          <w:tcPr>
            <w:tcW w:w="810" w:type="dxa"/>
          </w:tcPr>
          <w:p w14:paraId="1AA114EE"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ST</w:t>
            </w:r>
          </w:p>
        </w:tc>
        <w:tc>
          <w:tcPr>
            <w:tcW w:w="900" w:type="dxa"/>
          </w:tcPr>
          <w:p w14:paraId="30ACB6EB"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RE</w:t>
            </w:r>
          </w:p>
        </w:tc>
        <w:tc>
          <w:tcPr>
            <w:tcW w:w="990" w:type="dxa"/>
          </w:tcPr>
          <w:p w14:paraId="6CF221A5" w14:textId="77777777" w:rsidR="003F0B5F" w:rsidRPr="00385C05" w:rsidRDefault="003F0B5F" w:rsidP="003F0B5F">
            <w:pPr>
              <w:pStyle w:val="ComponentTableBody"/>
              <w:keepNext/>
              <w:keepLines/>
              <w:spacing w:before="40" w:after="40" w:line="240" w:lineRule="auto"/>
              <w:rPr>
                <w:rFonts w:cs="Arial"/>
                <w:sz w:val="20"/>
              </w:rPr>
            </w:pPr>
          </w:p>
        </w:tc>
        <w:tc>
          <w:tcPr>
            <w:tcW w:w="3336" w:type="dxa"/>
          </w:tcPr>
          <w:p w14:paraId="2001B3B3" w14:textId="77777777" w:rsidR="003F0B5F" w:rsidRPr="002B2A18" w:rsidRDefault="00627CCB" w:rsidP="0057515D">
            <w:pPr>
              <w:pStyle w:val="ComponentTableBody"/>
              <w:spacing w:before="40" w:after="40" w:line="240" w:lineRule="auto"/>
              <w:jc w:val="left"/>
              <w:rPr>
                <w:rFonts w:cs="Arial"/>
                <w:sz w:val="20"/>
              </w:rPr>
            </w:pPr>
            <w:r>
              <w:rPr>
                <w:rFonts w:cs="Arial"/>
                <w:sz w:val="20"/>
              </w:rPr>
              <w:t>Standard cod</w:t>
            </w:r>
            <w:r w:rsidR="00DA2AC5">
              <w:rPr>
                <w:rFonts w:cs="Arial"/>
                <w:sz w:val="20"/>
              </w:rPr>
              <w:t>e</w:t>
            </w:r>
            <w:r>
              <w:rPr>
                <w:rFonts w:cs="Arial"/>
                <w:sz w:val="20"/>
              </w:rPr>
              <w:t xml:space="preserve"> identifier</w:t>
            </w:r>
            <w:r w:rsidR="0057515D">
              <w:rPr>
                <w:rFonts w:cs="Arial"/>
                <w:sz w:val="20"/>
              </w:rPr>
              <w:t xml:space="preserve"> is expected.</w:t>
            </w:r>
          </w:p>
        </w:tc>
      </w:tr>
      <w:tr w:rsidR="003F0B5F" w:rsidRPr="00385C05" w14:paraId="56129FF7" w14:textId="77777777" w:rsidTr="00831B6D">
        <w:trPr>
          <w:cantSplit/>
          <w:jc w:val="center"/>
        </w:trPr>
        <w:tc>
          <w:tcPr>
            <w:tcW w:w="761" w:type="dxa"/>
          </w:tcPr>
          <w:p w14:paraId="485A82D3"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2</w:t>
            </w:r>
          </w:p>
        </w:tc>
        <w:tc>
          <w:tcPr>
            <w:tcW w:w="2036" w:type="dxa"/>
          </w:tcPr>
          <w:p w14:paraId="5359B7E3" w14:textId="77777777" w:rsidR="003F0B5F" w:rsidRPr="00385C05" w:rsidRDefault="003F0B5F" w:rsidP="003F0B5F">
            <w:pPr>
              <w:pStyle w:val="ComponentTableBody"/>
              <w:keepNext/>
              <w:keepLines/>
              <w:spacing w:before="40" w:after="40" w:line="240" w:lineRule="auto"/>
              <w:jc w:val="left"/>
              <w:rPr>
                <w:rFonts w:cs="Arial"/>
                <w:sz w:val="20"/>
              </w:rPr>
            </w:pPr>
            <w:r w:rsidRPr="00385C05">
              <w:rPr>
                <w:rFonts w:cs="Arial"/>
                <w:sz w:val="20"/>
              </w:rPr>
              <w:t>Text</w:t>
            </w:r>
          </w:p>
        </w:tc>
        <w:tc>
          <w:tcPr>
            <w:tcW w:w="720" w:type="dxa"/>
          </w:tcPr>
          <w:p w14:paraId="33F05423"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199</w:t>
            </w:r>
          </w:p>
        </w:tc>
        <w:tc>
          <w:tcPr>
            <w:tcW w:w="810" w:type="dxa"/>
          </w:tcPr>
          <w:p w14:paraId="25D87FEF"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ST</w:t>
            </w:r>
          </w:p>
        </w:tc>
        <w:tc>
          <w:tcPr>
            <w:tcW w:w="900" w:type="dxa"/>
          </w:tcPr>
          <w:p w14:paraId="7DB0B6A8" w14:textId="77777777" w:rsidR="003F0B5F" w:rsidRPr="00385C05" w:rsidRDefault="003F0B5F" w:rsidP="003F0B5F">
            <w:pPr>
              <w:pStyle w:val="ComponentTableBody"/>
              <w:keepNext/>
              <w:keepLines/>
              <w:spacing w:before="40" w:after="40" w:line="240" w:lineRule="auto"/>
              <w:rPr>
                <w:rFonts w:cs="Arial"/>
                <w:sz w:val="20"/>
              </w:rPr>
            </w:pPr>
            <w:r>
              <w:rPr>
                <w:rFonts w:cs="Arial"/>
                <w:sz w:val="20"/>
              </w:rPr>
              <w:t>C(R/RE)</w:t>
            </w:r>
          </w:p>
        </w:tc>
        <w:tc>
          <w:tcPr>
            <w:tcW w:w="990" w:type="dxa"/>
          </w:tcPr>
          <w:p w14:paraId="7F5C4C21" w14:textId="77777777" w:rsidR="003F0B5F" w:rsidRPr="00385C05" w:rsidRDefault="003F0B5F" w:rsidP="003F0B5F">
            <w:pPr>
              <w:pStyle w:val="ComponentTableBody"/>
              <w:keepNext/>
              <w:keepLines/>
              <w:spacing w:before="40" w:after="40" w:line="240" w:lineRule="auto"/>
              <w:rPr>
                <w:rFonts w:cs="Arial"/>
                <w:sz w:val="20"/>
              </w:rPr>
            </w:pPr>
          </w:p>
        </w:tc>
        <w:tc>
          <w:tcPr>
            <w:tcW w:w="3336" w:type="dxa"/>
          </w:tcPr>
          <w:p w14:paraId="12E18CFF" w14:textId="77777777" w:rsidR="003F0B5F" w:rsidRDefault="003F0B5F" w:rsidP="003F0B5F">
            <w:pPr>
              <w:pStyle w:val="ComponentTableBody"/>
              <w:keepNext/>
              <w:keepLines/>
              <w:spacing w:before="40" w:after="40" w:line="240" w:lineRule="auto"/>
              <w:jc w:val="left"/>
              <w:rPr>
                <w:rFonts w:cs="Arial"/>
                <w:color w:val="000000"/>
                <w:sz w:val="20"/>
              </w:rPr>
            </w:pPr>
            <w:r w:rsidRPr="00026F94">
              <w:rPr>
                <w:rFonts w:cs="Arial"/>
                <w:b/>
                <w:color w:val="000000"/>
                <w:sz w:val="20"/>
              </w:rPr>
              <w:t>Condition Predicate:</w:t>
            </w:r>
            <w:r w:rsidRPr="00385C05">
              <w:rPr>
                <w:rFonts w:cs="Arial"/>
                <w:color w:val="000000"/>
                <w:sz w:val="20"/>
              </w:rPr>
              <w:t xml:space="preserve"> If </w:t>
            </w:r>
            <w:r w:rsidR="00C753C3">
              <w:rPr>
                <w:rFonts w:cs="Arial"/>
                <w:color w:val="000000"/>
                <w:sz w:val="20"/>
              </w:rPr>
              <w:t>component 1</w:t>
            </w:r>
            <w:r w:rsidR="00C753C3" w:rsidRPr="00385C05" w:rsidDel="00C753C3">
              <w:rPr>
                <w:rFonts w:cs="Arial"/>
                <w:color w:val="000000"/>
                <w:sz w:val="20"/>
              </w:rPr>
              <w:t xml:space="preserve"> </w:t>
            </w:r>
            <w:r w:rsidRPr="00385C05">
              <w:rPr>
                <w:rFonts w:cs="Arial"/>
                <w:color w:val="000000"/>
                <w:sz w:val="20"/>
              </w:rPr>
              <w:t xml:space="preserve">(Identifier) is </w:t>
            </w:r>
            <w:r>
              <w:rPr>
                <w:rFonts w:cs="Arial"/>
                <w:color w:val="000000"/>
                <w:sz w:val="20"/>
              </w:rPr>
              <w:t xml:space="preserve">not </w:t>
            </w:r>
            <w:r w:rsidRPr="00385C05">
              <w:rPr>
                <w:rFonts w:cs="Arial"/>
                <w:color w:val="000000"/>
                <w:sz w:val="20"/>
              </w:rPr>
              <w:t xml:space="preserve">valued.  </w:t>
            </w:r>
          </w:p>
          <w:p w14:paraId="71EAC19D" w14:textId="77777777" w:rsidR="003F0B5F" w:rsidRPr="00385C05" w:rsidRDefault="003F0B5F" w:rsidP="007D03CC">
            <w:pPr>
              <w:pStyle w:val="ComponentTableBody"/>
              <w:keepNext/>
              <w:keepLines/>
              <w:spacing w:before="40" w:after="40" w:line="240" w:lineRule="auto"/>
              <w:jc w:val="left"/>
              <w:rPr>
                <w:rFonts w:cs="Arial"/>
                <w:sz w:val="20"/>
              </w:rPr>
            </w:pPr>
            <w:r w:rsidRPr="00385C05">
              <w:rPr>
                <w:rFonts w:cs="Arial"/>
                <w:color w:val="000000"/>
                <w:sz w:val="20"/>
              </w:rPr>
              <w:t xml:space="preserve">It is strongly recommended that </w:t>
            </w:r>
            <w:r w:rsidR="0085184A" w:rsidRPr="00385C05">
              <w:rPr>
                <w:rFonts w:cs="Arial"/>
                <w:color w:val="000000"/>
                <w:sz w:val="20"/>
              </w:rPr>
              <w:t xml:space="preserve">text </w:t>
            </w:r>
            <w:r w:rsidR="0085184A" w:rsidRPr="0085184A">
              <w:rPr>
                <w:rFonts w:cs="Arial"/>
                <w:b/>
                <w:color w:val="000000"/>
                <w:sz w:val="20"/>
              </w:rPr>
              <w:t>SHOULD</w:t>
            </w:r>
            <w:r w:rsidR="004642CB" w:rsidRPr="00385C05">
              <w:rPr>
                <w:rFonts w:cs="Arial"/>
                <w:color w:val="000000"/>
                <w:sz w:val="20"/>
              </w:rPr>
              <w:t xml:space="preserve"> </w:t>
            </w:r>
            <w:r w:rsidRPr="00385C05">
              <w:rPr>
                <w:rFonts w:cs="Arial"/>
                <w:color w:val="000000"/>
                <w:sz w:val="20"/>
              </w:rPr>
              <w:t xml:space="preserve">be sent to accompany any identifier. When a coded value is not known, text </w:t>
            </w:r>
            <w:r w:rsidR="007D03CC" w:rsidRPr="007D03CC">
              <w:rPr>
                <w:rFonts w:cs="Arial"/>
                <w:b/>
                <w:color w:val="000000"/>
                <w:sz w:val="20"/>
              </w:rPr>
              <w:t>SHALL</w:t>
            </w:r>
            <w:r w:rsidRPr="00385C05">
              <w:rPr>
                <w:rFonts w:cs="Arial"/>
                <w:color w:val="000000"/>
                <w:sz w:val="20"/>
              </w:rPr>
              <w:t xml:space="preserve"> be sent, in which case no coding system should be identified</w:t>
            </w:r>
          </w:p>
        </w:tc>
      </w:tr>
      <w:tr w:rsidR="00D8734E" w:rsidRPr="00385C05" w14:paraId="08AF5689" w14:textId="77777777" w:rsidTr="00831B6D">
        <w:trPr>
          <w:cantSplit/>
          <w:jc w:val="center"/>
        </w:trPr>
        <w:tc>
          <w:tcPr>
            <w:tcW w:w="761" w:type="dxa"/>
          </w:tcPr>
          <w:p w14:paraId="238FB15B" w14:textId="77777777" w:rsidR="00D8734E" w:rsidRPr="00385C05" w:rsidRDefault="00D8734E" w:rsidP="00D8734E">
            <w:pPr>
              <w:pStyle w:val="ComponentTableBody"/>
              <w:spacing w:before="40" w:after="40" w:line="240" w:lineRule="auto"/>
              <w:rPr>
                <w:rFonts w:cs="Arial"/>
                <w:sz w:val="20"/>
              </w:rPr>
            </w:pPr>
            <w:r w:rsidRPr="00385C05">
              <w:rPr>
                <w:rFonts w:cs="Arial"/>
                <w:sz w:val="20"/>
              </w:rPr>
              <w:t>3</w:t>
            </w:r>
          </w:p>
        </w:tc>
        <w:tc>
          <w:tcPr>
            <w:tcW w:w="2036" w:type="dxa"/>
          </w:tcPr>
          <w:p w14:paraId="5A93B5BE"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Name of Coding System</w:t>
            </w:r>
          </w:p>
        </w:tc>
        <w:tc>
          <w:tcPr>
            <w:tcW w:w="720" w:type="dxa"/>
          </w:tcPr>
          <w:p w14:paraId="6FB01103" w14:textId="77777777" w:rsidR="00D8734E" w:rsidRPr="00385C05" w:rsidRDefault="00D8734E" w:rsidP="00D8734E">
            <w:pPr>
              <w:pStyle w:val="ComponentTableBody"/>
              <w:spacing w:before="40" w:after="40" w:line="240" w:lineRule="auto"/>
              <w:rPr>
                <w:rFonts w:cs="Arial"/>
                <w:sz w:val="20"/>
              </w:rPr>
            </w:pPr>
            <w:r>
              <w:rPr>
                <w:rFonts w:cs="Arial"/>
                <w:sz w:val="20"/>
              </w:rPr>
              <w:t>199</w:t>
            </w:r>
          </w:p>
        </w:tc>
        <w:tc>
          <w:tcPr>
            <w:tcW w:w="810" w:type="dxa"/>
          </w:tcPr>
          <w:p w14:paraId="50899BDF" w14:textId="77777777" w:rsidR="00D8734E" w:rsidRPr="00385C05" w:rsidRDefault="00D8734E" w:rsidP="00D8734E">
            <w:pPr>
              <w:pStyle w:val="ComponentTableBody"/>
              <w:spacing w:before="40" w:after="40" w:line="240" w:lineRule="auto"/>
              <w:rPr>
                <w:rFonts w:cs="Arial"/>
                <w:sz w:val="20"/>
              </w:rPr>
            </w:pPr>
            <w:r w:rsidRPr="00385C05">
              <w:rPr>
                <w:rFonts w:cs="Arial"/>
                <w:sz w:val="20"/>
              </w:rPr>
              <w:t>ID</w:t>
            </w:r>
          </w:p>
        </w:tc>
        <w:tc>
          <w:tcPr>
            <w:tcW w:w="900" w:type="dxa"/>
          </w:tcPr>
          <w:p w14:paraId="4A2D968C" w14:textId="77777777" w:rsidR="00D8734E" w:rsidRPr="00385C05" w:rsidRDefault="00D8734E" w:rsidP="00D8734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tcPr>
          <w:p w14:paraId="51F55F36" w14:textId="77777777" w:rsidR="00D8734E" w:rsidRPr="00385C05" w:rsidRDefault="00D8734E" w:rsidP="00D8734E">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4D52791A" w14:textId="77777777" w:rsidR="00D8734E" w:rsidRDefault="00D8734E" w:rsidP="00D8734E">
            <w:pPr>
              <w:pStyle w:val="ComponentTableBody"/>
              <w:spacing w:before="40" w:after="40" w:line="240" w:lineRule="auto"/>
              <w:jc w:val="left"/>
              <w:rPr>
                <w:rFonts w:cs="Arial"/>
                <w:color w:val="000000"/>
                <w:sz w:val="20"/>
              </w:rPr>
            </w:pPr>
            <w:r w:rsidRPr="00A41011">
              <w:rPr>
                <w:rFonts w:cs="Arial"/>
                <w:b/>
                <w:color w:val="000000"/>
                <w:sz w:val="20"/>
              </w:rPr>
              <w:t>Condition Predicate:</w:t>
            </w:r>
            <w:r w:rsidRPr="002B2A18">
              <w:rPr>
                <w:rFonts w:cs="Arial"/>
                <w:color w:val="000000"/>
                <w:sz w:val="20"/>
              </w:rPr>
              <w:t xml:space="preserve"> If </w:t>
            </w:r>
            <w:r w:rsidR="00C753C3">
              <w:rPr>
                <w:rFonts w:cs="Arial"/>
                <w:color w:val="000000"/>
                <w:sz w:val="20"/>
              </w:rPr>
              <w:t>component 1</w:t>
            </w:r>
            <w:r w:rsidR="00C753C3" w:rsidRPr="002B2A18" w:rsidDel="001D31EC">
              <w:rPr>
                <w:rFonts w:cs="Arial"/>
                <w:color w:val="000000"/>
                <w:sz w:val="20"/>
              </w:rPr>
              <w:t xml:space="preserve"> </w:t>
            </w:r>
            <w:r w:rsidRPr="002B2A18">
              <w:rPr>
                <w:rFonts w:cs="Arial"/>
                <w:color w:val="000000"/>
                <w:sz w:val="20"/>
              </w:rPr>
              <w:t xml:space="preserve">(Identifier) is valued.  </w:t>
            </w:r>
          </w:p>
          <w:p w14:paraId="6FFCB628" w14:textId="77777777" w:rsidR="006D1FEA" w:rsidRDefault="006D1FEA" w:rsidP="00D8734E">
            <w:pPr>
              <w:pStyle w:val="ComponentTableBody"/>
              <w:spacing w:before="40" w:after="40" w:line="240" w:lineRule="auto"/>
              <w:jc w:val="left"/>
              <w:rPr>
                <w:rFonts w:cs="Arial"/>
                <w:color w:val="000000"/>
                <w:sz w:val="20"/>
              </w:rPr>
            </w:pPr>
          </w:p>
          <w:p w14:paraId="4CE502F5" w14:textId="77777777" w:rsidR="006D1FEA" w:rsidRPr="002B2A18" w:rsidRDefault="002B4892" w:rsidP="0057515D">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w:t>
            </w:r>
            <w:r w:rsidR="00462C27">
              <w:rPr>
                <w:rFonts w:cs="Arial"/>
                <w:color w:val="000000"/>
                <w:sz w:val="20"/>
              </w:rPr>
              <w:t xml:space="preserve"> </w:t>
            </w:r>
            <w:r w:rsidR="00462C27" w:rsidRPr="00462C27">
              <w:rPr>
                <w:rFonts w:cs="Arial"/>
                <w:b/>
                <w:color w:val="000000"/>
                <w:sz w:val="20"/>
              </w:rPr>
              <w:t>MAY</w:t>
            </w:r>
            <w:r w:rsidR="00462C27">
              <w:rPr>
                <w:rFonts w:cs="Arial"/>
                <w:color w:val="000000"/>
                <w:sz w:val="20"/>
              </w:rPr>
              <w:t xml:space="preserve"> </w:t>
            </w:r>
            <w:r>
              <w:rPr>
                <w:rFonts w:cs="Arial"/>
                <w:color w:val="000000"/>
                <w:sz w:val="20"/>
              </w:rPr>
              <w:t xml:space="preserve">be sent for </w:t>
            </w:r>
            <w:r w:rsidR="004F30C8">
              <w:rPr>
                <w:rFonts w:cs="Arial"/>
                <w:color w:val="000000"/>
                <w:sz w:val="20"/>
              </w:rPr>
              <w:t>Coding Systems. Both are supported.</w:t>
            </w:r>
          </w:p>
        </w:tc>
      </w:tr>
      <w:tr w:rsidR="00D8734E" w:rsidRPr="00385C05" w14:paraId="5125FEAD" w14:textId="77777777" w:rsidTr="00831B6D">
        <w:trPr>
          <w:cantSplit/>
          <w:jc w:val="center"/>
        </w:trPr>
        <w:tc>
          <w:tcPr>
            <w:tcW w:w="761" w:type="dxa"/>
            <w:shd w:val="clear" w:color="auto" w:fill="auto"/>
          </w:tcPr>
          <w:p w14:paraId="49977DF7" w14:textId="77777777" w:rsidR="00D8734E" w:rsidRPr="00385C05" w:rsidRDefault="00D8734E" w:rsidP="00D8734E">
            <w:pPr>
              <w:pStyle w:val="ComponentTableBody"/>
              <w:spacing w:before="40" w:after="40" w:line="240" w:lineRule="auto"/>
              <w:rPr>
                <w:rFonts w:cs="Arial"/>
                <w:sz w:val="20"/>
              </w:rPr>
            </w:pPr>
            <w:r w:rsidRPr="00385C05">
              <w:rPr>
                <w:rFonts w:cs="Arial"/>
                <w:sz w:val="20"/>
              </w:rPr>
              <w:t>4</w:t>
            </w:r>
          </w:p>
        </w:tc>
        <w:tc>
          <w:tcPr>
            <w:tcW w:w="2036" w:type="dxa"/>
          </w:tcPr>
          <w:p w14:paraId="53C84F69"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Alternate Identifier</w:t>
            </w:r>
          </w:p>
        </w:tc>
        <w:tc>
          <w:tcPr>
            <w:tcW w:w="720" w:type="dxa"/>
            <w:shd w:val="clear" w:color="auto" w:fill="auto"/>
          </w:tcPr>
          <w:p w14:paraId="469B5173" w14:textId="77777777" w:rsidR="00D8734E" w:rsidRPr="00385C05" w:rsidRDefault="00D8734E" w:rsidP="00D8734E">
            <w:pPr>
              <w:pStyle w:val="ComponentTableBody"/>
              <w:spacing w:before="40" w:after="40" w:line="240" w:lineRule="auto"/>
              <w:rPr>
                <w:rFonts w:cs="Arial"/>
                <w:sz w:val="20"/>
              </w:rPr>
            </w:pPr>
            <w:r w:rsidRPr="00385C05">
              <w:rPr>
                <w:rFonts w:cs="Arial"/>
                <w:sz w:val="20"/>
              </w:rPr>
              <w:t>20</w:t>
            </w:r>
          </w:p>
        </w:tc>
        <w:tc>
          <w:tcPr>
            <w:tcW w:w="810" w:type="dxa"/>
            <w:shd w:val="clear" w:color="auto" w:fill="auto"/>
          </w:tcPr>
          <w:p w14:paraId="4F908E9B" w14:textId="77777777" w:rsidR="00D8734E" w:rsidRPr="00385C05" w:rsidRDefault="00D8734E" w:rsidP="00D8734E">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77BBA460" w14:textId="77777777" w:rsidR="00D8734E" w:rsidRPr="00385C05" w:rsidRDefault="00D8734E" w:rsidP="00D8734E">
            <w:pPr>
              <w:pStyle w:val="ComponentTableBody"/>
              <w:spacing w:before="40" w:after="40" w:line="240" w:lineRule="auto"/>
              <w:rPr>
                <w:rFonts w:cs="Arial"/>
                <w:sz w:val="20"/>
              </w:rPr>
            </w:pPr>
            <w:r>
              <w:rPr>
                <w:rFonts w:cs="Arial"/>
                <w:sz w:val="20"/>
              </w:rPr>
              <w:t>RE</w:t>
            </w:r>
          </w:p>
        </w:tc>
        <w:tc>
          <w:tcPr>
            <w:tcW w:w="990" w:type="dxa"/>
            <w:shd w:val="clear" w:color="auto" w:fill="auto"/>
          </w:tcPr>
          <w:p w14:paraId="749DEF6F" w14:textId="77777777" w:rsidR="00D8734E" w:rsidRPr="00385C05" w:rsidRDefault="00D8734E" w:rsidP="00D8734E">
            <w:pPr>
              <w:pStyle w:val="ComponentTableBody"/>
              <w:spacing w:before="40" w:after="40" w:line="240" w:lineRule="auto"/>
              <w:rPr>
                <w:rFonts w:cs="Arial"/>
                <w:sz w:val="20"/>
              </w:rPr>
            </w:pPr>
          </w:p>
        </w:tc>
        <w:tc>
          <w:tcPr>
            <w:tcW w:w="3336" w:type="dxa"/>
          </w:tcPr>
          <w:p w14:paraId="69F75934" w14:textId="77777777" w:rsidR="00D8734E" w:rsidRPr="002B2A18" w:rsidRDefault="00D8734E" w:rsidP="007D03CC">
            <w:pPr>
              <w:pStyle w:val="ComponentTableBody"/>
              <w:spacing w:before="40" w:after="40" w:line="240" w:lineRule="auto"/>
              <w:jc w:val="left"/>
              <w:rPr>
                <w:rFonts w:cs="Arial"/>
                <w:color w:val="000000"/>
                <w:sz w:val="20"/>
              </w:rPr>
            </w:pPr>
            <w:r>
              <w:rPr>
                <w:rFonts w:cs="Arial"/>
                <w:color w:val="000000"/>
                <w:sz w:val="20"/>
              </w:rPr>
              <w:t>T</w:t>
            </w:r>
            <w:r w:rsidRPr="002B2A18">
              <w:rPr>
                <w:rFonts w:cs="Arial"/>
                <w:color w:val="000000"/>
                <w:sz w:val="20"/>
              </w:rPr>
              <w:t>he alternate identifier</w:t>
            </w:r>
            <w:r>
              <w:rPr>
                <w:rFonts w:cs="Arial"/>
                <w:color w:val="000000"/>
                <w:sz w:val="20"/>
              </w:rPr>
              <w:t>, if included, should be t</w:t>
            </w:r>
            <w:r w:rsidRPr="002B2A18">
              <w:rPr>
                <w:rFonts w:cs="Arial"/>
                <w:color w:val="000000"/>
                <w:sz w:val="20"/>
              </w:rPr>
              <w:t xml:space="preserve">he closest match for the identifier found in component 1. </w:t>
            </w:r>
            <w:r>
              <w:rPr>
                <w:rFonts w:cs="Arial"/>
                <w:color w:val="000000"/>
                <w:sz w:val="20"/>
              </w:rPr>
              <w:t xml:space="preserve">This component </w:t>
            </w:r>
            <w:r w:rsidR="007D03CC">
              <w:rPr>
                <w:rFonts w:cs="Arial"/>
                <w:b/>
                <w:color w:val="000000"/>
                <w:sz w:val="20"/>
              </w:rPr>
              <w:t>SHOULD</w:t>
            </w:r>
            <w:r>
              <w:rPr>
                <w:rFonts w:cs="Arial"/>
                <w:color w:val="000000"/>
                <w:sz w:val="20"/>
              </w:rPr>
              <w:t xml:space="preserve"> be valued as the local version of the standard identifier in </w:t>
            </w:r>
            <w:r w:rsidR="00C753C3">
              <w:rPr>
                <w:rFonts w:cs="Arial"/>
                <w:color w:val="000000"/>
                <w:sz w:val="20"/>
              </w:rPr>
              <w:t>component 1</w:t>
            </w:r>
          </w:p>
        </w:tc>
      </w:tr>
      <w:tr w:rsidR="00D8734E" w:rsidRPr="00385C05" w14:paraId="2A675C35" w14:textId="77777777" w:rsidTr="00831B6D">
        <w:trPr>
          <w:cantSplit/>
          <w:jc w:val="center"/>
        </w:trPr>
        <w:tc>
          <w:tcPr>
            <w:tcW w:w="761" w:type="dxa"/>
            <w:shd w:val="clear" w:color="auto" w:fill="auto"/>
          </w:tcPr>
          <w:p w14:paraId="39A80412" w14:textId="77777777" w:rsidR="00D8734E" w:rsidRPr="00385C05" w:rsidRDefault="00D8734E" w:rsidP="00D8734E">
            <w:pPr>
              <w:pStyle w:val="ComponentTableBody"/>
              <w:spacing w:before="40" w:after="40" w:line="240" w:lineRule="auto"/>
              <w:rPr>
                <w:rFonts w:cs="Arial"/>
                <w:sz w:val="20"/>
              </w:rPr>
            </w:pPr>
            <w:r w:rsidRPr="00385C05">
              <w:rPr>
                <w:rFonts w:cs="Arial"/>
                <w:sz w:val="20"/>
              </w:rPr>
              <w:t>5</w:t>
            </w:r>
          </w:p>
        </w:tc>
        <w:tc>
          <w:tcPr>
            <w:tcW w:w="2036" w:type="dxa"/>
          </w:tcPr>
          <w:p w14:paraId="7DB0FC7A"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Alternate Text</w:t>
            </w:r>
          </w:p>
        </w:tc>
        <w:tc>
          <w:tcPr>
            <w:tcW w:w="720" w:type="dxa"/>
            <w:shd w:val="clear" w:color="auto" w:fill="auto"/>
          </w:tcPr>
          <w:p w14:paraId="09D2E1A4" w14:textId="77777777" w:rsidR="00D8734E" w:rsidRPr="00385C05" w:rsidRDefault="00D8734E" w:rsidP="00D8734E">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7A26F3DE" w14:textId="77777777" w:rsidR="00D8734E" w:rsidRPr="00385C05" w:rsidRDefault="00D8734E" w:rsidP="00D8734E">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43667AB1" w14:textId="77777777" w:rsidR="00D8734E" w:rsidRPr="00385C05" w:rsidRDefault="00D8734E" w:rsidP="00D8734E">
            <w:pPr>
              <w:pStyle w:val="ComponentTableBody"/>
              <w:spacing w:before="40" w:after="40" w:line="240" w:lineRule="auto"/>
              <w:rPr>
                <w:rFonts w:cs="Arial"/>
                <w:sz w:val="20"/>
              </w:rPr>
            </w:pPr>
            <w:r>
              <w:rPr>
                <w:rFonts w:cs="Arial"/>
                <w:sz w:val="20"/>
              </w:rPr>
              <w:t>RE</w:t>
            </w:r>
          </w:p>
        </w:tc>
        <w:tc>
          <w:tcPr>
            <w:tcW w:w="990" w:type="dxa"/>
            <w:shd w:val="clear" w:color="auto" w:fill="auto"/>
          </w:tcPr>
          <w:p w14:paraId="4D7DB9A2" w14:textId="77777777" w:rsidR="00D8734E" w:rsidRPr="00385C05" w:rsidRDefault="00D8734E" w:rsidP="00D8734E">
            <w:pPr>
              <w:pStyle w:val="ComponentTableBody"/>
              <w:spacing w:before="40" w:after="40" w:line="240" w:lineRule="auto"/>
              <w:rPr>
                <w:rFonts w:cs="Arial"/>
                <w:sz w:val="20"/>
              </w:rPr>
            </w:pPr>
          </w:p>
        </w:tc>
        <w:tc>
          <w:tcPr>
            <w:tcW w:w="3336" w:type="dxa"/>
          </w:tcPr>
          <w:p w14:paraId="6B4753D1" w14:textId="77777777" w:rsidR="00D8734E" w:rsidRPr="002B2A18" w:rsidRDefault="00D8734E" w:rsidP="004642CB">
            <w:pPr>
              <w:pStyle w:val="ComponentTableBody"/>
              <w:spacing w:before="40" w:after="40" w:line="240" w:lineRule="auto"/>
              <w:jc w:val="left"/>
              <w:rPr>
                <w:rFonts w:cs="Arial"/>
                <w:color w:val="000000"/>
                <w:sz w:val="20"/>
              </w:rPr>
            </w:pPr>
            <w:r w:rsidRPr="002B2A18">
              <w:rPr>
                <w:rFonts w:cs="Arial"/>
                <w:color w:val="000000"/>
                <w:sz w:val="20"/>
              </w:rPr>
              <w:t>It is strongly recommended that alternate text</w:t>
            </w:r>
            <w:r w:rsidR="004642CB">
              <w:rPr>
                <w:rFonts w:cs="Arial"/>
                <w:color w:val="000000"/>
                <w:sz w:val="20"/>
              </w:rPr>
              <w:t xml:space="preserve"> </w:t>
            </w:r>
            <w:r w:rsidR="00212BA8">
              <w:rPr>
                <w:rFonts w:cs="Arial"/>
                <w:b/>
                <w:color w:val="000000"/>
                <w:sz w:val="20"/>
              </w:rPr>
              <w:t>SHOULD</w:t>
            </w:r>
            <w:r w:rsidR="004642CB">
              <w:rPr>
                <w:rFonts w:cs="Arial"/>
                <w:color w:val="000000"/>
                <w:sz w:val="20"/>
              </w:rPr>
              <w:t xml:space="preserve"> be</w:t>
            </w:r>
            <w:r w:rsidRPr="002B2A18">
              <w:rPr>
                <w:rFonts w:cs="Arial"/>
                <w:color w:val="000000"/>
                <w:sz w:val="20"/>
              </w:rPr>
              <w:t xml:space="preserve"> sent to accompany any alternate identifier. </w:t>
            </w:r>
          </w:p>
        </w:tc>
      </w:tr>
      <w:tr w:rsidR="00D8734E" w:rsidRPr="00385C05" w14:paraId="0415E47B" w14:textId="77777777" w:rsidTr="00831B6D">
        <w:trPr>
          <w:cantSplit/>
          <w:jc w:val="center"/>
        </w:trPr>
        <w:tc>
          <w:tcPr>
            <w:tcW w:w="761" w:type="dxa"/>
            <w:shd w:val="clear" w:color="auto" w:fill="auto"/>
          </w:tcPr>
          <w:p w14:paraId="5A492AA7" w14:textId="77777777" w:rsidR="00D8734E" w:rsidRPr="00385C05" w:rsidRDefault="00D8734E" w:rsidP="00D8734E">
            <w:pPr>
              <w:pStyle w:val="ComponentTableBody"/>
              <w:spacing w:before="40" w:after="40" w:line="240" w:lineRule="auto"/>
              <w:rPr>
                <w:rFonts w:cs="Arial"/>
                <w:sz w:val="20"/>
              </w:rPr>
            </w:pPr>
            <w:r w:rsidRPr="00385C05">
              <w:rPr>
                <w:rFonts w:cs="Arial"/>
                <w:sz w:val="20"/>
              </w:rPr>
              <w:t>6</w:t>
            </w:r>
          </w:p>
        </w:tc>
        <w:tc>
          <w:tcPr>
            <w:tcW w:w="2036" w:type="dxa"/>
          </w:tcPr>
          <w:p w14:paraId="43F63ADC"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Name of Alternate Coding System</w:t>
            </w:r>
          </w:p>
        </w:tc>
        <w:tc>
          <w:tcPr>
            <w:tcW w:w="720" w:type="dxa"/>
            <w:shd w:val="clear" w:color="auto" w:fill="auto"/>
          </w:tcPr>
          <w:p w14:paraId="583CDCDE" w14:textId="77777777" w:rsidR="00D8734E" w:rsidRPr="00385C05" w:rsidRDefault="00D8734E" w:rsidP="00D8734E">
            <w:pPr>
              <w:pStyle w:val="ComponentTableBody"/>
              <w:spacing w:before="40" w:after="40" w:line="240" w:lineRule="auto"/>
              <w:rPr>
                <w:rFonts w:cs="Arial"/>
                <w:sz w:val="20"/>
              </w:rPr>
            </w:pPr>
            <w:r>
              <w:rPr>
                <w:rFonts w:cs="Arial"/>
                <w:sz w:val="20"/>
              </w:rPr>
              <w:t>199</w:t>
            </w:r>
          </w:p>
        </w:tc>
        <w:tc>
          <w:tcPr>
            <w:tcW w:w="810" w:type="dxa"/>
            <w:shd w:val="clear" w:color="auto" w:fill="auto"/>
          </w:tcPr>
          <w:p w14:paraId="31F20D69" w14:textId="77777777" w:rsidR="00D8734E" w:rsidRPr="00385C05" w:rsidRDefault="00D8734E" w:rsidP="00D8734E">
            <w:pPr>
              <w:pStyle w:val="ComponentTableBody"/>
              <w:spacing w:before="40" w:after="40" w:line="240" w:lineRule="auto"/>
              <w:rPr>
                <w:rFonts w:cs="Arial"/>
                <w:sz w:val="20"/>
              </w:rPr>
            </w:pPr>
            <w:r w:rsidRPr="00385C05">
              <w:rPr>
                <w:rFonts w:cs="Arial"/>
                <w:sz w:val="20"/>
              </w:rPr>
              <w:t>ID</w:t>
            </w:r>
          </w:p>
        </w:tc>
        <w:tc>
          <w:tcPr>
            <w:tcW w:w="900" w:type="dxa"/>
            <w:shd w:val="clear" w:color="auto" w:fill="auto"/>
          </w:tcPr>
          <w:p w14:paraId="2DF94A0A" w14:textId="77777777" w:rsidR="00D8734E" w:rsidRPr="00385C05" w:rsidRDefault="00D8734E" w:rsidP="00D8734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shd w:val="clear" w:color="auto" w:fill="auto"/>
          </w:tcPr>
          <w:p w14:paraId="4F9A33C1" w14:textId="77777777" w:rsidR="00D8734E" w:rsidRPr="00385C05" w:rsidRDefault="00D8734E" w:rsidP="00D8734E">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69C04FF2" w14:textId="77777777" w:rsidR="00D8734E" w:rsidRDefault="00D8734E" w:rsidP="00D8734E">
            <w:pPr>
              <w:pStyle w:val="ComponentTableBody"/>
              <w:spacing w:before="40" w:after="40" w:line="240" w:lineRule="auto"/>
              <w:jc w:val="left"/>
              <w:rPr>
                <w:rFonts w:cs="Arial"/>
                <w:color w:val="000000"/>
                <w:sz w:val="20"/>
              </w:rPr>
            </w:pPr>
            <w:r w:rsidRPr="00761AA1">
              <w:rPr>
                <w:rFonts w:cs="Arial"/>
                <w:b/>
                <w:color w:val="000000"/>
                <w:sz w:val="20"/>
              </w:rPr>
              <w:t>Condition Predicate:</w:t>
            </w:r>
            <w:r w:rsidRPr="002B2A18">
              <w:rPr>
                <w:rFonts w:cs="Arial"/>
                <w:color w:val="000000"/>
                <w:sz w:val="20"/>
              </w:rPr>
              <w:t xml:space="preserve"> If </w:t>
            </w:r>
            <w:r w:rsidR="00C753C3">
              <w:rPr>
                <w:rFonts w:cs="Arial"/>
                <w:color w:val="000000"/>
                <w:sz w:val="20"/>
              </w:rPr>
              <w:t>component 4</w:t>
            </w:r>
            <w:r w:rsidR="00C753C3" w:rsidRPr="002B2A18" w:rsidDel="001D31EC">
              <w:rPr>
                <w:rFonts w:cs="Arial"/>
                <w:color w:val="000000"/>
                <w:sz w:val="20"/>
              </w:rPr>
              <w:t xml:space="preserve"> </w:t>
            </w:r>
            <w:r w:rsidRPr="002B2A18">
              <w:rPr>
                <w:rFonts w:cs="Arial"/>
                <w:color w:val="000000"/>
                <w:sz w:val="20"/>
              </w:rPr>
              <w:t xml:space="preserve">(Alternate Identifier) is valued.  </w:t>
            </w:r>
          </w:p>
          <w:p w14:paraId="11C7F924" w14:textId="77777777" w:rsidR="006D1FEA" w:rsidRDefault="006D1FEA" w:rsidP="00D8734E">
            <w:pPr>
              <w:pStyle w:val="ComponentTableBody"/>
              <w:spacing w:before="40" w:after="40" w:line="240" w:lineRule="auto"/>
              <w:jc w:val="left"/>
              <w:rPr>
                <w:rFonts w:cs="Arial"/>
                <w:color w:val="000000"/>
                <w:sz w:val="20"/>
              </w:rPr>
            </w:pPr>
          </w:p>
          <w:p w14:paraId="3FADA814" w14:textId="77777777" w:rsidR="006D1FEA" w:rsidRPr="002B4892" w:rsidRDefault="00DA2AC5" w:rsidP="00D8734E">
            <w:pPr>
              <w:pStyle w:val="ComponentTableBody"/>
              <w:spacing w:before="40" w:after="40" w:line="240" w:lineRule="auto"/>
              <w:jc w:val="left"/>
              <w:rPr>
                <w:rFonts w:cs="Arial"/>
                <w:sz w:val="20"/>
              </w:rPr>
            </w:pPr>
            <w:r>
              <w:rPr>
                <w:rFonts w:cs="Arial"/>
                <w:color w:val="000000"/>
                <w:sz w:val="20"/>
              </w:rPr>
              <w:t xml:space="preserve">Alternate </w:t>
            </w:r>
            <w:r w:rsidR="002B4892">
              <w:rPr>
                <w:rFonts w:cs="Arial"/>
                <w:color w:val="000000"/>
                <w:sz w:val="20"/>
              </w:rPr>
              <w:t xml:space="preserve">coding </w:t>
            </w:r>
            <w:r w:rsidR="00A61A94">
              <w:rPr>
                <w:rFonts w:cs="Arial"/>
                <w:color w:val="000000"/>
                <w:sz w:val="20"/>
              </w:rPr>
              <w:t>system</w:t>
            </w:r>
            <w:r w:rsidR="002B4892">
              <w:rPr>
                <w:rFonts w:cs="Arial"/>
                <w:color w:val="000000"/>
                <w:sz w:val="20"/>
              </w:rPr>
              <w:t xml:space="preserve"> identifiers or OIDs </w:t>
            </w:r>
            <w:r w:rsidR="004642CB" w:rsidRPr="004642CB">
              <w:rPr>
                <w:rFonts w:cs="Arial"/>
                <w:b/>
                <w:color w:val="000000"/>
                <w:sz w:val="20"/>
              </w:rPr>
              <w:t>MAY</w:t>
            </w:r>
            <w:r w:rsidR="002B4892">
              <w:rPr>
                <w:rFonts w:cs="Arial"/>
                <w:color w:val="000000"/>
                <w:sz w:val="20"/>
              </w:rPr>
              <w:t xml:space="preserve"> be sent for </w:t>
            </w:r>
            <w:r w:rsidR="004F30C8">
              <w:rPr>
                <w:rFonts w:cs="Arial"/>
                <w:color w:val="000000"/>
                <w:sz w:val="20"/>
              </w:rPr>
              <w:t>Coding Systems. Both are supported.</w:t>
            </w:r>
          </w:p>
        </w:tc>
      </w:tr>
    </w:tbl>
    <w:p w14:paraId="56EAF4A9" w14:textId="77777777" w:rsidR="004C2F5E" w:rsidRPr="005F0B72" w:rsidRDefault="00586283"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00E4300C" w:rsidRPr="005F0B72">
        <w:rPr>
          <w:rFonts w:ascii="Arial" w:hAnsi="Arial" w:cs="Arial"/>
          <w:color w:val="000000"/>
          <w:sz w:val="24"/>
          <w:szCs w:val="24"/>
        </w:rPr>
        <w:t xml:space="preserve">: </w:t>
      </w:r>
    </w:p>
    <w:p w14:paraId="0EB8D728" w14:textId="77777777" w:rsidR="004C2F5E" w:rsidRPr="004C2F5E" w:rsidRDefault="004C2F5E"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6422D240" w14:textId="77777777" w:rsidR="004C2F5E" w:rsidRPr="004C2F5E" w:rsidRDefault="004C2F5E" w:rsidP="00252589">
      <w:pPr>
        <w:autoSpaceDE w:val="0"/>
        <w:autoSpaceDN w:val="0"/>
        <w:spacing w:before="60" w:after="60"/>
        <w:ind w:left="270"/>
        <w:rPr>
          <w:rFonts w:ascii="Arial" w:hAnsi="Arial" w:cs="Arial"/>
          <w:color w:val="000000"/>
          <w:sz w:val="24"/>
          <w:szCs w:val="24"/>
        </w:rPr>
      </w:pPr>
      <w:r w:rsidRPr="004C2F5E">
        <w:rPr>
          <w:rFonts w:ascii="Arial" w:hAnsi="Arial" w:cs="Arial"/>
          <w:color w:val="000000"/>
          <w:sz w:val="24"/>
          <w:szCs w:val="24"/>
        </w:rPr>
        <w:t>The sender shall always populate the first triplet before populating</w:t>
      </w:r>
      <w:r w:rsidR="007D03CC">
        <w:rPr>
          <w:rFonts w:ascii="Arial" w:hAnsi="Arial" w:cs="Arial"/>
          <w:color w:val="000000"/>
          <w:sz w:val="24"/>
          <w:szCs w:val="24"/>
        </w:rPr>
        <w:t xml:space="preserve"> the</w:t>
      </w:r>
      <w:r w:rsidRPr="004C2F5E">
        <w:rPr>
          <w:rFonts w:ascii="Arial" w:hAnsi="Arial" w:cs="Arial"/>
          <w:color w:val="000000"/>
          <w:sz w:val="24"/>
          <w:szCs w:val="24"/>
        </w:rPr>
        <w:t xml:space="preserve"> other triplet. </w:t>
      </w:r>
    </w:p>
    <w:p w14:paraId="26E8CE59" w14:textId="77777777" w:rsidR="00586283" w:rsidRPr="004C2F5E" w:rsidRDefault="00E4300C" w:rsidP="00252589">
      <w:pPr>
        <w:autoSpaceDE w:val="0"/>
        <w:autoSpaceDN w:val="0"/>
        <w:spacing w:before="60" w:after="60"/>
        <w:ind w:left="270"/>
        <w:rPr>
          <w:rFonts w:ascii="Arial" w:hAnsi="Arial" w:cs="Arial"/>
          <w:color w:val="000000"/>
          <w:sz w:val="24"/>
          <w:szCs w:val="24"/>
        </w:rPr>
      </w:pPr>
      <w:r w:rsidRPr="004C2F5E">
        <w:rPr>
          <w:rFonts w:ascii="Arial" w:hAnsi="Arial" w:cs="Arial"/>
          <w:color w:val="000000"/>
          <w:sz w:val="24"/>
          <w:szCs w:val="24"/>
        </w:rPr>
        <w:t>Example</w:t>
      </w:r>
      <w:r w:rsidR="00586283" w:rsidRPr="004C2F5E">
        <w:rPr>
          <w:rFonts w:ascii="Arial" w:hAnsi="Arial" w:cs="Arial"/>
          <w:color w:val="000000"/>
          <w:sz w:val="24"/>
          <w:szCs w:val="24"/>
        </w:rPr>
        <w:t>s</w:t>
      </w:r>
      <w:r w:rsidRPr="004C2F5E">
        <w:rPr>
          <w:rFonts w:ascii="Arial" w:hAnsi="Arial" w:cs="Arial"/>
          <w:color w:val="000000"/>
          <w:sz w:val="24"/>
          <w:szCs w:val="24"/>
        </w:rPr>
        <w:t xml:space="preserve">:  PID-10 Race </w:t>
      </w:r>
    </w:p>
    <w:p w14:paraId="4C40F1CA" w14:textId="77777777" w:rsidR="00586283" w:rsidRPr="00385C05" w:rsidRDefault="00E4300C" w:rsidP="00252589">
      <w:pPr>
        <w:pStyle w:val="Default"/>
        <w:spacing w:before="60" w:after="60" w:line="240" w:lineRule="auto"/>
        <w:ind w:left="1080"/>
        <w:rPr>
          <w:rFonts w:ascii="Arial" w:hAnsi="Arial" w:cs="Arial"/>
        </w:rPr>
      </w:pPr>
      <w:r w:rsidRPr="00385C05">
        <w:rPr>
          <w:rFonts w:ascii="Arial" w:hAnsi="Arial" w:cs="Arial"/>
        </w:rPr>
        <w:t>|2054-5^Black or African American^2.16.840.1.113883.6.238|</w:t>
      </w:r>
      <w:r w:rsidR="00586283" w:rsidRPr="00385C05">
        <w:rPr>
          <w:rFonts w:ascii="Arial" w:hAnsi="Arial" w:cs="Arial"/>
        </w:rPr>
        <w:t xml:space="preserve"> </w:t>
      </w:r>
      <w:r w:rsidR="00586283" w:rsidRPr="00385C05">
        <w:rPr>
          <w:rFonts w:ascii="Arial" w:hAnsi="Arial" w:cs="Arial"/>
        </w:rPr>
        <w:tab/>
      </w:r>
    </w:p>
    <w:p w14:paraId="7288BAD5" w14:textId="77777777" w:rsidR="004C2F5E" w:rsidRDefault="00586283" w:rsidP="00252589">
      <w:pPr>
        <w:pStyle w:val="Default"/>
        <w:spacing w:before="60" w:after="60" w:line="240" w:lineRule="auto"/>
        <w:ind w:left="1080"/>
        <w:rPr>
          <w:rFonts w:ascii="Arial" w:hAnsi="Arial" w:cs="Arial"/>
        </w:rPr>
      </w:pPr>
      <w:r w:rsidRPr="00385C05">
        <w:rPr>
          <w:rFonts w:ascii="Arial" w:hAnsi="Arial" w:cs="Arial"/>
        </w:rPr>
        <w:t xml:space="preserve">or </w:t>
      </w:r>
    </w:p>
    <w:p w14:paraId="02745F2A" w14:textId="77777777" w:rsidR="00E4300C" w:rsidRPr="00385C05" w:rsidRDefault="00586283" w:rsidP="00252589">
      <w:pPr>
        <w:pStyle w:val="Default"/>
        <w:spacing w:before="60" w:after="60" w:line="240" w:lineRule="auto"/>
        <w:ind w:left="1080"/>
        <w:rPr>
          <w:rFonts w:ascii="Arial" w:hAnsi="Arial" w:cs="Arial"/>
        </w:rPr>
      </w:pPr>
      <w:r w:rsidRPr="00385C05">
        <w:rPr>
          <w:rFonts w:ascii="Arial" w:hAnsi="Arial" w:cs="Arial"/>
        </w:rPr>
        <w:t xml:space="preserve">|2054-5^Black or African </w:t>
      </w:r>
      <w:proofErr w:type="spellStart"/>
      <w:r w:rsidRPr="00385C05">
        <w:rPr>
          <w:rFonts w:ascii="Arial" w:hAnsi="Arial" w:cs="Arial"/>
        </w:rPr>
        <w:t>American^CDCREC</w:t>
      </w:r>
      <w:proofErr w:type="spellEnd"/>
      <w:r w:rsidRPr="00385C05">
        <w:rPr>
          <w:rFonts w:ascii="Arial" w:hAnsi="Arial" w:cs="Arial"/>
        </w:rPr>
        <w:t>|</w:t>
      </w:r>
    </w:p>
    <w:p w14:paraId="45738362" w14:textId="77777777" w:rsidR="00D62981" w:rsidRPr="004C2F5E" w:rsidRDefault="00D62981" w:rsidP="00252589">
      <w:pPr>
        <w:pStyle w:val="Default"/>
        <w:spacing w:before="60" w:after="60" w:line="240" w:lineRule="auto"/>
        <w:ind w:hanging="360"/>
        <w:rPr>
          <w:rFonts w:ascii="Arial" w:hAnsi="Arial" w:cs="Arial"/>
        </w:rPr>
      </w:pPr>
      <w:bookmarkStart w:id="165" w:name="_Hlt465496108"/>
      <w:bookmarkStart w:id="166" w:name="_Ref485523616"/>
      <w:bookmarkStart w:id="167" w:name="_Toc498145925"/>
      <w:bookmarkStart w:id="168" w:name="_Toc527864494"/>
      <w:bookmarkStart w:id="169" w:name="_Toc527865966"/>
      <w:bookmarkStart w:id="170" w:name="_Toc528481879"/>
      <w:bookmarkStart w:id="171" w:name="_Toc528482384"/>
      <w:bookmarkStart w:id="172" w:name="_Toc528482683"/>
      <w:bookmarkStart w:id="173" w:name="_Toc528482808"/>
      <w:bookmarkStart w:id="174" w:name="_Toc528486116"/>
      <w:bookmarkStart w:id="175" w:name="_Toc536689722"/>
      <w:bookmarkStart w:id="176" w:name="_Toc496467"/>
      <w:bookmarkStart w:id="177" w:name="_Toc524814"/>
      <w:bookmarkStart w:id="178" w:name="_Toc1802397"/>
      <w:bookmarkStart w:id="179" w:name="_Toc22448392"/>
      <w:bookmarkStart w:id="180" w:name="_Toc22697584"/>
      <w:bookmarkStart w:id="181" w:name="_Toc24273619"/>
      <w:bookmarkStart w:id="182" w:name="_Toc164763602"/>
      <w:bookmarkStart w:id="183" w:name="_Toc392072502"/>
      <w:bookmarkStart w:id="184" w:name="_Toc392515514"/>
      <w:bookmarkEnd w:id="165"/>
    </w:p>
    <w:p w14:paraId="7B84181F" w14:textId="77777777" w:rsidR="004C2F5E" w:rsidRPr="002B2A18" w:rsidRDefault="004C2F5E" w:rsidP="000D3A16">
      <w:pPr>
        <w:pStyle w:val="Heading2"/>
      </w:pPr>
      <w:bookmarkStart w:id="185" w:name="_Toc487203652"/>
      <w:r w:rsidRPr="002B2A18">
        <w:lastRenderedPageBreak/>
        <w:t xml:space="preserve">CE </w:t>
      </w:r>
      <w:r w:rsidR="000742F4">
        <w:t>-</w:t>
      </w:r>
      <w:r w:rsidRPr="002B2A18">
        <w:t xml:space="preserve"> </w:t>
      </w:r>
      <w:r w:rsidR="00831B6D" w:rsidRPr="002B2A18">
        <w:t xml:space="preserve">PH </w:t>
      </w:r>
      <w:r w:rsidRPr="002B2A18">
        <w:t xml:space="preserve">Coded Element for </w:t>
      </w:r>
      <w:r w:rsidR="002B2A18" w:rsidRPr="002B2A18">
        <w:t>OBX-3 Usage</w:t>
      </w:r>
      <w:bookmarkEnd w:id="185"/>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6"/>
        <w:gridCol w:w="720"/>
        <w:gridCol w:w="810"/>
        <w:gridCol w:w="900"/>
        <w:gridCol w:w="990"/>
        <w:gridCol w:w="3336"/>
      </w:tblGrid>
      <w:tr w:rsidR="004C2F5E" w:rsidRPr="00385C05" w14:paraId="78BF012D" w14:textId="77777777" w:rsidTr="00F85946">
        <w:trPr>
          <w:cantSplit/>
          <w:tblHeader/>
          <w:jc w:val="center"/>
        </w:trPr>
        <w:tc>
          <w:tcPr>
            <w:tcW w:w="9553" w:type="dxa"/>
            <w:gridSpan w:val="7"/>
            <w:shd w:val="pct10" w:color="auto" w:fill="FFFFFF"/>
          </w:tcPr>
          <w:p w14:paraId="159E6615" w14:textId="77777777" w:rsidR="004C2F5E" w:rsidRPr="00385C05" w:rsidRDefault="004C2F5E" w:rsidP="004C2F5E">
            <w:pPr>
              <w:pStyle w:val="ComponentTableHeader"/>
              <w:keepLines/>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Pr>
                <w:rFonts w:ascii="Arial Narrow" w:hAnsi="Arial Narrow" w:cs="Courier New"/>
                <w:color w:val="31849B" w:themeColor="accent5" w:themeShade="BF"/>
                <w:sz w:val="22"/>
                <w:szCs w:val="22"/>
              </w:rPr>
              <w:t>2</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CODED ELEMENT </w:t>
            </w:r>
            <w:r>
              <w:rPr>
                <w:rFonts w:ascii="Arial Narrow" w:hAnsi="Arial Narrow" w:cs="Courier New"/>
                <w:color w:val="31849B" w:themeColor="accent5" w:themeShade="BF"/>
                <w:sz w:val="22"/>
                <w:szCs w:val="22"/>
              </w:rPr>
              <w:t xml:space="preserve">– PUBLIC HEALTH </w:t>
            </w:r>
            <w:r w:rsidRPr="00385C05">
              <w:rPr>
                <w:rFonts w:ascii="Arial Narrow" w:hAnsi="Arial Narrow" w:cs="Courier New"/>
                <w:color w:val="31849B" w:themeColor="accent5" w:themeShade="BF"/>
                <w:sz w:val="22"/>
                <w:szCs w:val="22"/>
              </w:rPr>
              <w:t>(CE</w:t>
            </w:r>
            <w:r>
              <w:rPr>
                <w:rFonts w:ascii="Arial Narrow" w:hAnsi="Arial Narrow" w:cs="Courier New"/>
                <w:color w:val="31849B" w:themeColor="accent5" w:themeShade="BF"/>
                <w:sz w:val="22"/>
                <w:szCs w:val="22"/>
              </w:rPr>
              <w:t>-PH</w:t>
            </w:r>
            <w:r w:rsidRPr="00385C05">
              <w:rPr>
                <w:rFonts w:ascii="Arial Narrow" w:hAnsi="Arial Narrow" w:cs="Courier New"/>
                <w:color w:val="31849B" w:themeColor="accent5" w:themeShade="BF"/>
                <w:sz w:val="22"/>
                <w:szCs w:val="22"/>
              </w:rPr>
              <w:t>)</w:t>
            </w:r>
          </w:p>
        </w:tc>
      </w:tr>
      <w:tr w:rsidR="004C2F5E" w:rsidRPr="00385C05" w14:paraId="302F7519" w14:textId="77777777" w:rsidTr="00831B6D">
        <w:trPr>
          <w:cantSplit/>
          <w:tblHeader/>
          <w:jc w:val="center"/>
        </w:trPr>
        <w:tc>
          <w:tcPr>
            <w:tcW w:w="761" w:type="dxa"/>
            <w:shd w:val="pct10" w:color="auto" w:fill="FFFFFF"/>
          </w:tcPr>
          <w:p w14:paraId="529D1B79"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6" w:type="dxa"/>
            <w:shd w:val="pct10" w:color="auto" w:fill="FFFFFF"/>
          </w:tcPr>
          <w:p w14:paraId="7033E22C" w14:textId="77777777" w:rsidR="004C2F5E" w:rsidRPr="00385C05" w:rsidRDefault="004C2F5E" w:rsidP="00F85946">
            <w:pPr>
              <w:pStyle w:val="ComponentTableHeader"/>
              <w:keepLines/>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1789D6F"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5B3C7115"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38CB1097"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990" w:type="dxa"/>
            <w:shd w:val="pct10" w:color="auto" w:fill="FFFFFF"/>
          </w:tcPr>
          <w:p w14:paraId="61484227"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6" w:type="dxa"/>
            <w:shd w:val="pct10" w:color="auto" w:fill="FFFFFF"/>
          </w:tcPr>
          <w:p w14:paraId="2C1EAF15"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4C2F5E" w:rsidRPr="00385C05" w14:paraId="05034126" w14:textId="77777777" w:rsidTr="00831B6D">
        <w:trPr>
          <w:cantSplit/>
          <w:jc w:val="center"/>
        </w:trPr>
        <w:tc>
          <w:tcPr>
            <w:tcW w:w="761" w:type="dxa"/>
          </w:tcPr>
          <w:p w14:paraId="27AC09F7"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1</w:t>
            </w:r>
          </w:p>
        </w:tc>
        <w:tc>
          <w:tcPr>
            <w:tcW w:w="2036" w:type="dxa"/>
          </w:tcPr>
          <w:p w14:paraId="0E06FFF5" w14:textId="77777777" w:rsidR="004C2F5E" w:rsidRPr="00385C05" w:rsidRDefault="004C2F5E" w:rsidP="00F85946">
            <w:pPr>
              <w:pStyle w:val="ComponentTableBody"/>
              <w:keepNext/>
              <w:keepLines/>
              <w:spacing w:before="40" w:after="40" w:line="240" w:lineRule="auto"/>
              <w:jc w:val="left"/>
              <w:rPr>
                <w:rFonts w:cs="Arial"/>
                <w:sz w:val="20"/>
              </w:rPr>
            </w:pPr>
            <w:r w:rsidRPr="00385C05">
              <w:rPr>
                <w:rFonts w:cs="Arial"/>
                <w:sz w:val="20"/>
              </w:rPr>
              <w:t>Identifier</w:t>
            </w:r>
          </w:p>
        </w:tc>
        <w:tc>
          <w:tcPr>
            <w:tcW w:w="720" w:type="dxa"/>
          </w:tcPr>
          <w:p w14:paraId="3D960876"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20</w:t>
            </w:r>
          </w:p>
        </w:tc>
        <w:tc>
          <w:tcPr>
            <w:tcW w:w="810" w:type="dxa"/>
          </w:tcPr>
          <w:p w14:paraId="3FCF6205"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ST</w:t>
            </w:r>
          </w:p>
        </w:tc>
        <w:tc>
          <w:tcPr>
            <w:tcW w:w="900" w:type="dxa"/>
          </w:tcPr>
          <w:p w14:paraId="11F03AC7" w14:textId="77777777" w:rsidR="004C2F5E" w:rsidRPr="00385C05" w:rsidRDefault="004C2F5E" w:rsidP="004C2F5E">
            <w:pPr>
              <w:pStyle w:val="ComponentTableBody"/>
              <w:keepNext/>
              <w:keepLines/>
              <w:spacing w:before="40" w:after="40" w:line="240" w:lineRule="auto"/>
              <w:rPr>
                <w:rFonts w:cs="Arial"/>
                <w:sz w:val="20"/>
              </w:rPr>
            </w:pPr>
            <w:r w:rsidRPr="00385C05">
              <w:rPr>
                <w:rFonts w:cs="Arial"/>
                <w:sz w:val="20"/>
              </w:rPr>
              <w:t>R</w:t>
            </w:r>
          </w:p>
        </w:tc>
        <w:tc>
          <w:tcPr>
            <w:tcW w:w="990" w:type="dxa"/>
          </w:tcPr>
          <w:p w14:paraId="480B996B" w14:textId="77777777" w:rsidR="004C2F5E" w:rsidRPr="00385C05" w:rsidRDefault="004C2F5E" w:rsidP="00F85946">
            <w:pPr>
              <w:pStyle w:val="ComponentTableBody"/>
              <w:keepNext/>
              <w:keepLines/>
              <w:spacing w:before="40" w:after="40" w:line="240" w:lineRule="auto"/>
              <w:rPr>
                <w:rFonts w:cs="Arial"/>
                <w:sz w:val="20"/>
              </w:rPr>
            </w:pPr>
          </w:p>
        </w:tc>
        <w:tc>
          <w:tcPr>
            <w:tcW w:w="3336" w:type="dxa"/>
          </w:tcPr>
          <w:p w14:paraId="00096F66" w14:textId="77777777" w:rsidR="004C2F5E" w:rsidRPr="00385C05" w:rsidRDefault="00627CCB" w:rsidP="007D03CC">
            <w:pPr>
              <w:pStyle w:val="ComponentTableBody"/>
              <w:keepNext/>
              <w:keepLines/>
              <w:spacing w:before="40" w:after="40" w:line="240" w:lineRule="auto"/>
              <w:jc w:val="left"/>
              <w:rPr>
                <w:rFonts w:cs="Arial"/>
                <w:sz w:val="20"/>
              </w:rPr>
            </w:pPr>
            <w:r>
              <w:rPr>
                <w:rFonts w:cs="Arial"/>
                <w:sz w:val="20"/>
              </w:rPr>
              <w:t>Standard cod</w:t>
            </w:r>
            <w:r w:rsidR="00DA2AC5">
              <w:rPr>
                <w:rFonts w:cs="Arial"/>
                <w:sz w:val="20"/>
              </w:rPr>
              <w:t>e</w:t>
            </w:r>
            <w:r>
              <w:rPr>
                <w:rFonts w:cs="Arial"/>
                <w:sz w:val="20"/>
              </w:rPr>
              <w:t xml:space="preserve"> system identifier </w:t>
            </w:r>
            <w:r w:rsidR="007D03CC" w:rsidRPr="007D03CC">
              <w:rPr>
                <w:rFonts w:cs="Arial"/>
                <w:b/>
                <w:sz w:val="20"/>
              </w:rPr>
              <w:t>MUST</w:t>
            </w:r>
            <w:r>
              <w:rPr>
                <w:rFonts w:cs="Arial"/>
                <w:sz w:val="20"/>
              </w:rPr>
              <w:t xml:space="preserve"> be used.</w:t>
            </w:r>
          </w:p>
        </w:tc>
      </w:tr>
      <w:tr w:rsidR="004C2F5E" w:rsidRPr="00385C05" w14:paraId="022AAA6D" w14:textId="77777777" w:rsidTr="00831B6D">
        <w:trPr>
          <w:cantSplit/>
          <w:jc w:val="center"/>
        </w:trPr>
        <w:tc>
          <w:tcPr>
            <w:tcW w:w="761" w:type="dxa"/>
          </w:tcPr>
          <w:p w14:paraId="68E6FEE8"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2</w:t>
            </w:r>
          </w:p>
        </w:tc>
        <w:tc>
          <w:tcPr>
            <w:tcW w:w="2036" w:type="dxa"/>
          </w:tcPr>
          <w:p w14:paraId="00CE094F" w14:textId="77777777" w:rsidR="004C2F5E" w:rsidRPr="00385C05" w:rsidRDefault="004C2F5E" w:rsidP="00F85946">
            <w:pPr>
              <w:pStyle w:val="ComponentTableBody"/>
              <w:keepNext/>
              <w:keepLines/>
              <w:spacing w:before="40" w:after="40" w:line="240" w:lineRule="auto"/>
              <w:jc w:val="left"/>
              <w:rPr>
                <w:rFonts w:cs="Arial"/>
                <w:sz w:val="20"/>
              </w:rPr>
            </w:pPr>
            <w:r w:rsidRPr="00385C05">
              <w:rPr>
                <w:rFonts w:cs="Arial"/>
                <w:sz w:val="20"/>
              </w:rPr>
              <w:t>Text</w:t>
            </w:r>
          </w:p>
        </w:tc>
        <w:tc>
          <w:tcPr>
            <w:tcW w:w="720" w:type="dxa"/>
          </w:tcPr>
          <w:p w14:paraId="7B47C2BC"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199</w:t>
            </w:r>
          </w:p>
        </w:tc>
        <w:tc>
          <w:tcPr>
            <w:tcW w:w="810" w:type="dxa"/>
          </w:tcPr>
          <w:p w14:paraId="0B06987E"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ST</w:t>
            </w:r>
          </w:p>
        </w:tc>
        <w:tc>
          <w:tcPr>
            <w:tcW w:w="900" w:type="dxa"/>
          </w:tcPr>
          <w:p w14:paraId="1714D1E6" w14:textId="77777777" w:rsidR="004C2F5E" w:rsidRPr="00385C05" w:rsidRDefault="004C2F5E" w:rsidP="004C2F5E">
            <w:pPr>
              <w:pStyle w:val="ComponentTableBody"/>
              <w:keepNext/>
              <w:keepLines/>
              <w:spacing w:before="40" w:after="40" w:line="240" w:lineRule="auto"/>
              <w:rPr>
                <w:rFonts w:cs="Arial"/>
                <w:sz w:val="20"/>
              </w:rPr>
            </w:pPr>
            <w:r w:rsidRPr="00385C05">
              <w:rPr>
                <w:rFonts w:cs="Arial"/>
                <w:sz w:val="20"/>
              </w:rPr>
              <w:t>R</w:t>
            </w:r>
            <w:r>
              <w:rPr>
                <w:rFonts w:cs="Arial"/>
                <w:sz w:val="20"/>
              </w:rPr>
              <w:t>E</w:t>
            </w:r>
          </w:p>
        </w:tc>
        <w:tc>
          <w:tcPr>
            <w:tcW w:w="990" w:type="dxa"/>
          </w:tcPr>
          <w:p w14:paraId="14C519E8" w14:textId="77777777" w:rsidR="004C2F5E" w:rsidRPr="00385C05" w:rsidRDefault="004C2F5E" w:rsidP="00F85946">
            <w:pPr>
              <w:pStyle w:val="ComponentTableBody"/>
              <w:keepNext/>
              <w:keepLines/>
              <w:spacing w:before="40" w:after="40" w:line="240" w:lineRule="auto"/>
              <w:rPr>
                <w:rFonts w:cs="Arial"/>
                <w:sz w:val="20"/>
              </w:rPr>
            </w:pPr>
          </w:p>
        </w:tc>
        <w:tc>
          <w:tcPr>
            <w:tcW w:w="3336" w:type="dxa"/>
          </w:tcPr>
          <w:p w14:paraId="687F9958" w14:textId="77777777" w:rsidR="004C2F5E" w:rsidRPr="00385C05" w:rsidRDefault="007D5F10" w:rsidP="007F7394">
            <w:pPr>
              <w:pStyle w:val="ComponentTableBody"/>
              <w:keepNext/>
              <w:keepLines/>
              <w:spacing w:before="40" w:after="40" w:line="240" w:lineRule="auto"/>
              <w:jc w:val="left"/>
              <w:rPr>
                <w:rFonts w:cs="Arial"/>
                <w:sz w:val="20"/>
              </w:rPr>
            </w:pPr>
            <w:r w:rsidRPr="00385C05">
              <w:rPr>
                <w:rFonts w:cs="Arial"/>
                <w:color w:val="000000"/>
                <w:sz w:val="20"/>
              </w:rPr>
              <w:t xml:space="preserve">It is strongly recommended that text </w:t>
            </w:r>
            <w:r w:rsidR="00212BA8">
              <w:rPr>
                <w:rFonts w:cs="Arial"/>
                <w:b/>
                <w:color w:val="000000"/>
                <w:sz w:val="20"/>
              </w:rPr>
              <w:t>SHOULD</w:t>
            </w:r>
            <w:r w:rsidR="004642CB" w:rsidRPr="00385C05">
              <w:rPr>
                <w:rFonts w:cs="Arial"/>
                <w:color w:val="000000"/>
                <w:sz w:val="20"/>
              </w:rPr>
              <w:t xml:space="preserve"> </w:t>
            </w:r>
            <w:r w:rsidRPr="00385C05">
              <w:rPr>
                <w:rFonts w:cs="Arial"/>
                <w:color w:val="000000"/>
                <w:sz w:val="20"/>
              </w:rPr>
              <w:t xml:space="preserve">be sent to accompany any identifier. </w:t>
            </w:r>
          </w:p>
        </w:tc>
      </w:tr>
      <w:tr w:rsidR="004C2F5E" w:rsidRPr="00385C05" w14:paraId="1AAFABB3" w14:textId="77777777" w:rsidTr="00831B6D">
        <w:trPr>
          <w:cantSplit/>
          <w:jc w:val="center"/>
        </w:trPr>
        <w:tc>
          <w:tcPr>
            <w:tcW w:w="761" w:type="dxa"/>
          </w:tcPr>
          <w:p w14:paraId="39D8C8D4" w14:textId="77777777" w:rsidR="004C2F5E" w:rsidRPr="00385C05" w:rsidRDefault="004C2F5E" w:rsidP="00F85946">
            <w:pPr>
              <w:pStyle w:val="ComponentTableBody"/>
              <w:spacing w:before="40" w:after="40" w:line="240" w:lineRule="auto"/>
              <w:rPr>
                <w:rFonts w:cs="Arial"/>
                <w:sz w:val="20"/>
              </w:rPr>
            </w:pPr>
            <w:r w:rsidRPr="00385C05">
              <w:rPr>
                <w:rFonts w:cs="Arial"/>
                <w:sz w:val="20"/>
              </w:rPr>
              <w:t>3</w:t>
            </w:r>
          </w:p>
        </w:tc>
        <w:tc>
          <w:tcPr>
            <w:tcW w:w="2036" w:type="dxa"/>
          </w:tcPr>
          <w:p w14:paraId="4C9D2D75"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Name of Coding System</w:t>
            </w:r>
          </w:p>
        </w:tc>
        <w:tc>
          <w:tcPr>
            <w:tcW w:w="720" w:type="dxa"/>
          </w:tcPr>
          <w:p w14:paraId="44E5B413" w14:textId="77777777" w:rsidR="004C2F5E" w:rsidRPr="00385C05" w:rsidRDefault="00EE5D00" w:rsidP="00F85946">
            <w:pPr>
              <w:pStyle w:val="ComponentTableBody"/>
              <w:spacing w:before="40" w:after="40" w:line="240" w:lineRule="auto"/>
              <w:rPr>
                <w:rFonts w:cs="Arial"/>
                <w:sz w:val="20"/>
              </w:rPr>
            </w:pPr>
            <w:r>
              <w:rPr>
                <w:rFonts w:cs="Arial"/>
                <w:sz w:val="20"/>
              </w:rPr>
              <w:t>199</w:t>
            </w:r>
          </w:p>
        </w:tc>
        <w:tc>
          <w:tcPr>
            <w:tcW w:w="810" w:type="dxa"/>
          </w:tcPr>
          <w:p w14:paraId="3B3A1D30" w14:textId="77777777" w:rsidR="004C2F5E" w:rsidRPr="00385C05" w:rsidRDefault="004C2F5E" w:rsidP="00F85946">
            <w:pPr>
              <w:pStyle w:val="ComponentTableBody"/>
              <w:spacing w:before="40" w:after="40" w:line="240" w:lineRule="auto"/>
              <w:rPr>
                <w:rFonts w:cs="Arial"/>
                <w:sz w:val="20"/>
              </w:rPr>
            </w:pPr>
            <w:r w:rsidRPr="00385C05">
              <w:rPr>
                <w:rFonts w:cs="Arial"/>
                <w:sz w:val="20"/>
              </w:rPr>
              <w:t>ID</w:t>
            </w:r>
          </w:p>
        </w:tc>
        <w:tc>
          <w:tcPr>
            <w:tcW w:w="900" w:type="dxa"/>
          </w:tcPr>
          <w:p w14:paraId="3F7E7D93" w14:textId="77777777" w:rsidR="004C2F5E" w:rsidRPr="00385C05" w:rsidRDefault="004C2F5E" w:rsidP="00F85946">
            <w:pPr>
              <w:pStyle w:val="ComponentTableBody"/>
              <w:spacing w:before="40" w:after="40" w:line="240" w:lineRule="auto"/>
              <w:rPr>
                <w:rFonts w:cs="Arial"/>
                <w:sz w:val="20"/>
              </w:rPr>
            </w:pPr>
            <w:r w:rsidRPr="00385C05">
              <w:rPr>
                <w:rFonts w:cs="Arial"/>
                <w:sz w:val="20"/>
              </w:rPr>
              <w:t>R</w:t>
            </w:r>
          </w:p>
        </w:tc>
        <w:tc>
          <w:tcPr>
            <w:tcW w:w="990" w:type="dxa"/>
          </w:tcPr>
          <w:p w14:paraId="72A440A6" w14:textId="77777777" w:rsidR="004C2F5E" w:rsidRPr="00385C05" w:rsidRDefault="004C2F5E" w:rsidP="00F85946">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22510EC0" w14:textId="77777777" w:rsidR="004C2F5E" w:rsidRPr="00385C05" w:rsidRDefault="002B4892" w:rsidP="00A021BA">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4642CB" w:rsidRPr="00111198">
              <w:rPr>
                <w:rFonts w:cs="Arial"/>
                <w:b/>
                <w:color w:val="000000"/>
                <w:sz w:val="20"/>
              </w:rPr>
              <w:t>MAY</w:t>
            </w:r>
            <w:r>
              <w:rPr>
                <w:rFonts w:cs="Arial"/>
                <w:color w:val="000000"/>
                <w:sz w:val="20"/>
              </w:rPr>
              <w:t xml:space="preserve"> be sent for </w:t>
            </w:r>
            <w:r w:rsidR="004F30C8">
              <w:rPr>
                <w:rFonts w:cs="Arial"/>
                <w:color w:val="000000"/>
                <w:sz w:val="20"/>
              </w:rPr>
              <w:t>Cod</w:t>
            </w:r>
            <w:r w:rsidR="00A021BA">
              <w:rPr>
                <w:rFonts w:cs="Arial"/>
                <w:color w:val="000000"/>
                <w:sz w:val="20"/>
              </w:rPr>
              <w:t>ing Systems. Both are supported</w:t>
            </w:r>
            <w:r w:rsidR="004F30C8">
              <w:rPr>
                <w:rFonts w:cs="Arial"/>
                <w:color w:val="000000"/>
                <w:sz w:val="20"/>
              </w:rPr>
              <w:t>.</w:t>
            </w:r>
          </w:p>
        </w:tc>
      </w:tr>
      <w:tr w:rsidR="004C2F5E" w:rsidRPr="00385C05" w14:paraId="525BE313" w14:textId="77777777" w:rsidTr="00831B6D">
        <w:trPr>
          <w:cantSplit/>
          <w:jc w:val="center"/>
        </w:trPr>
        <w:tc>
          <w:tcPr>
            <w:tcW w:w="761" w:type="dxa"/>
            <w:shd w:val="clear" w:color="auto" w:fill="auto"/>
          </w:tcPr>
          <w:p w14:paraId="605AC499" w14:textId="77777777" w:rsidR="004C2F5E" w:rsidRPr="00385C05" w:rsidRDefault="004C2F5E" w:rsidP="00F85946">
            <w:pPr>
              <w:pStyle w:val="ComponentTableBody"/>
              <w:spacing w:before="40" w:after="40" w:line="240" w:lineRule="auto"/>
              <w:rPr>
                <w:rFonts w:cs="Arial"/>
                <w:sz w:val="20"/>
              </w:rPr>
            </w:pPr>
            <w:r w:rsidRPr="00385C05">
              <w:rPr>
                <w:rFonts w:cs="Arial"/>
                <w:sz w:val="20"/>
              </w:rPr>
              <w:t>4</w:t>
            </w:r>
          </w:p>
        </w:tc>
        <w:tc>
          <w:tcPr>
            <w:tcW w:w="2036" w:type="dxa"/>
          </w:tcPr>
          <w:p w14:paraId="153501DE"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Alternate Identifier</w:t>
            </w:r>
          </w:p>
        </w:tc>
        <w:tc>
          <w:tcPr>
            <w:tcW w:w="720" w:type="dxa"/>
            <w:shd w:val="clear" w:color="auto" w:fill="auto"/>
          </w:tcPr>
          <w:p w14:paraId="2D9564C9" w14:textId="77777777" w:rsidR="004C2F5E" w:rsidRPr="00385C05" w:rsidRDefault="004C2F5E" w:rsidP="00F85946">
            <w:pPr>
              <w:pStyle w:val="ComponentTableBody"/>
              <w:spacing w:before="40" w:after="40" w:line="240" w:lineRule="auto"/>
              <w:rPr>
                <w:rFonts w:cs="Arial"/>
                <w:sz w:val="20"/>
              </w:rPr>
            </w:pPr>
            <w:r w:rsidRPr="00385C05">
              <w:rPr>
                <w:rFonts w:cs="Arial"/>
                <w:sz w:val="20"/>
              </w:rPr>
              <w:t>20</w:t>
            </w:r>
          </w:p>
        </w:tc>
        <w:tc>
          <w:tcPr>
            <w:tcW w:w="810" w:type="dxa"/>
            <w:shd w:val="clear" w:color="auto" w:fill="auto"/>
          </w:tcPr>
          <w:p w14:paraId="57484344" w14:textId="77777777" w:rsidR="004C2F5E" w:rsidRPr="00385C05" w:rsidRDefault="004C2F5E" w:rsidP="00F85946">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0A497627" w14:textId="77777777" w:rsidR="004C2F5E" w:rsidRPr="00385C05" w:rsidRDefault="004C2F5E" w:rsidP="00F85946">
            <w:pPr>
              <w:pStyle w:val="ComponentTableBody"/>
              <w:spacing w:before="40" w:after="40" w:line="240" w:lineRule="auto"/>
              <w:rPr>
                <w:rFonts w:cs="Arial"/>
                <w:sz w:val="20"/>
              </w:rPr>
            </w:pPr>
            <w:r>
              <w:rPr>
                <w:rFonts w:cs="Arial"/>
                <w:sz w:val="20"/>
              </w:rPr>
              <w:t>RE</w:t>
            </w:r>
          </w:p>
        </w:tc>
        <w:tc>
          <w:tcPr>
            <w:tcW w:w="990" w:type="dxa"/>
            <w:shd w:val="clear" w:color="auto" w:fill="auto"/>
          </w:tcPr>
          <w:p w14:paraId="3F465F9B" w14:textId="77777777" w:rsidR="004C2F5E" w:rsidRPr="00385C05" w:rsidRDefault="004C2F5E" w:rsidP="00F85946">
            <w:pPr>
              <w:pStyle w:val="ComponentTableBody"/>
              <w:spacing w:before="40" w:after="40" w:line="240" w:lineRule="auto"/>
              <w:rPr>
                <w:rFonts w:cs="Arial"/>
                <w:sz w:val="20"/>
              </w:rPr>
            </w:pPr>
          </w:p>
        </w:tc>
        <w:tc>
          <w:tcPr>
            <w:tcW w:w="3336" w:type="dxa"/>
          </w:tcPr>
          <w:p w14:paraId="09CE81F2" w14:textId="77777777" w:rsidR="004C2F5E" w:rsidRPr="00385C05" w:rsidRDefault="004C2F5E" w:rsidP="007D03CC">
            <w:pPr>
              <w:pStyle w:val="ComponentTableBody"/>
              <w:spacing w:before="40" w:after="40" w:line="240" w:lineRule="auto"/>
              <w:jc w:val="left"/>
              <w:rPr>
                <w:rFonts w:cs="Arial"/>
                <w:color w:val="000000"/>
                <w:sz w:val="20"/>
              </w:rPr>
            </w:pPr>
            <w:r w:rsidRPr="00385C05">
              <w:rPr>
                <w:rFonts w:cs="Arial"/>
                <w:color w:val="000000"/>
                <w:sz w:val="20"/>
              </w:rPr>
              <w:t xml:space="preserve">The alternate identifier (from the alternate coding system) </w:t>
            </w:r>
            <w:r w:rsidR="007D03CC" w:rsidRPr="007D03CC">
              <w:rPr>
                <w:rFonts w:cs="Arial"/>
                <w:b/>
                <w:color w:val="000000"/>
                <w:sz w:val="20"/>
              </w:rPr>
              <w:t>SHOULD</w:t>
            </w:r>
            <w:r w:rsidRPr="00385C05">
              <w:rPr>
                <w:rFonts w:cs="Arial"/>
                <w:color w:val="000000"/>
                <w:sz w:val="20"/>
              </w:rPr>
              <w:t xml:space="preserve"> be the closest match for the identifier found in component 1. </w:t>
            </w:r>
          </w:p>
        </w:tc>
      </w:tr>
      <w:tr w:rsidR="004C2F5E" w:rsidRPr="00385C05" w14:paraId="53E7C41B" w14:textId="77777777" w:rsidTr="00831B6D">
        <w:trPr>
          <w:cantSplit/>
          <w:jc w:val="center"/>
        </w:trPr>
        <w:tc>
          <w:tcPr>
            <w:tcW w:w="761" w:type="dxa"/>
            <w:shd w:val="clear" w:color="auto" w:fill="auto"/>
          </w:tcPr>
          <w:p w14:paraId="2A2338A7" w14:textId="77777777" w:rsidR="004C2F5E" w:rsidRPr="00385C05" w:rsidRDefault="004C2F5E" w:rsidP="00F85946">
            <w:pPr>
              <w:pStyle w:val="ComponentTableBody"/>
              <w:spacing w:before="40" w:after="40" w:line="240" w:lineRule="auto"/>
              <w:rPr>
                <w:rFonts w:cs="Arial"/>
                <w:sz w:val="20"/>
              </w:rPr>
            </w:pPr>
            <w:r w:rsidRPr="00385C05">
              <w:rPr>
                <w:rFonts w:cs="Arial"/>
                <w:sz w:val="20"/>
              </w:rPr>
              <w:t>5</w:t>
            </w:r>
          </w:p>
        </w:tc>
        <w:tc>
          <w:tcPr>
            <w:tcW w:w="2036" w:type="dxa"/>
          </w:tcPr>
          <w:p w14:paraId="244135F6"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Alternate Text</w:t>
            </w:r>
          </w:p>
        </w:tc>
        <w:tc>
          <w:tcPr>
            <w:tcW w:w="720" w:type="dxa"/>
            <w:shd w:val="clear" w:color="auto" w:fill="auto"/>
          </w:tcPr>
          <w:p w14:paraId="74BFE94B" w14:textId="77777777" w:rsidR="004C2F5E" w:rsidRPr="00385C05" w:rsidRDefault="004C2F5E" w:rsidP="00F85946">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0165D4AA" w14:textId="77777777" w:rsidR="004C2F5E" w:rsidRPr="00385C05" w:rsidRDefault="004C2F5E" w:rsidP="00F85946">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3A9C3F52" w14:textId="77777777" w:rsidR="004C2F5E" w:rsidRPr="00385C05" w:rsidRDefault="004C2F5E" w:rsidP="00F85946">
            <w:pPr>
              <w:pStyle w:val="ComponentTableBody"/>
              <w:spacing w:before="40" w:after="40" w:line="240" w:lineRule="auto"/>
              <w:rPr>
                <w:rFonts w:cs="Arial"/>
                <w:sz w:val="20"/>
              </w:rPr>
            </w:pPr>
            <w:r>
              <w:rPr>
                <w:rFonts w:cs="Arial"/>
                <w:sz w:val="20"/>
              </w:rPr>
              <w:t>RE</w:t>
            </w:r>
          </w:p>
        </w:tc>
        <w:tc>
          <w:tcPr>
            <w:tcW w:w="990" w:type="dxa"/>
            <w:shd w:val="clear" w:color="auto" w:fill="auto"/>
          </w:tcPr>
          <w:p w14:paraId="17360429" w14:textId="77777777" w:rsidR="004C2F5E" w:rsidRPr="00385C05" w:rsidRDefault="004C2F5E" w:rsidP="00F85946">
            <w:pPr>
              <w:pStyle w:val="ComponentTableBody"/>
              <w:spacing w:before="40" w:after="40" w:line="240" w:lineRule="auto"/>
              <w:rPr>
                <w:rFonts w:cs="Arial"/>
                <w:sz w:val="20"/>
              </w:rPr>
            </w:pPr>
          </w:p>
        </w:tc>
        <w:tc>
          <w:tcPr>
            <w:tcW w:w="3336" w:type="dxa"/>
          </w:tcPr>
          <w:p w14:paraId="0E4A4FE5" w14:textId="77777777" w:rsidR="004C2F5E" w:rsidRPr="00385C05" w:rsidRDefault="004C2F5E" w:rsidP="00F85946">
            <w:pPr>
              <w:pStyle w:val="ComponentTableBody"/>
              <w:spacing w:before="40" w:after="40" w:line="240" w:lineRule="auto"/>
              <w:jc w:val="left"/>
              <w:rPr>
                <w:rFonts w:cs="Arial"/>
                <w:color w:val="000000"/>
                <w:sz w:val="20"/>
              </w:rPr>
            </w:pPr>
            <w:r w:rsidRPr="00385C05">
              <w:rPr>
                <w:rFonts w:cs="Arial"/>
                <w:color w:val="000000"/>
                <w:sz w:val="20"/>
              </w:rPr>
              <w:t>It is strongly recommended that alternate text</w:t>
            </w:r>
            <w:r w:rsidR="004642CB">
              <w:rPr>
                <w:rFonts w:cs="Arial"/>
                <w:color w:val="000000"/>
                <w:sz w:val="20"/>
              </w:rPr>
              <w:t xml:space="preserve"> </w:t>
            </w:r>
            <w:r w:rsidR="00212BA8">
              <w:rPr>
                <w:rFonts w:cs="Arial"/>
                <w:b/>
                <w:color w:val="000000"/>
                <w:sz w:val="20"/>
              </w:rPr>
              <w:t>SHOULD</w:t>
            </w:r>
            <w:r w:rsidRPr="00385C05">
              <w:rPr>
                <w:rFonts w:cs="Arial"/>
                <w:color w:val="000000"/>
                <w:sz w:val="20"/>
              </w:rPr>
              <w:t xml:space="preserve"> be sent to accompany any alternate identifier. </w:t>
            </w:r>
          </w:p>
        </w:tc>
      </w:tr>
      <w:tr w:rsidR="004C2F5E" w:rsidRPr="00385C05" w14:paraId="41892C49" w14:textId="77777777" w:rsidTr="00831B6D">
        <w:trPr>
          <w:cantSplit/>
          <w:jc w:val="center"/>
        </w:trPr>
        <w:tc>
          <w:tcPr>
            <w:tcW w:w="761" w:type="dxa"/>
            <w:shd w:val="clear" w:color="auto" w:fill="auto"/>
          </w:tcPr>
          <w:p w14:paraId="7D5B1752" w14:textId="77777777" w:rsidR="004C2F5E" w:rsidRPr="00385C05" w:rsidRDefault="004C2F5E" w:rsidP="00F85946">
            <w:pPr>
              <w:pStyle w:val="ComponentTableBody"/>
              <w:spacing w:before="40" w:after="40" w:line="240" w:lineRule="auto"/>
              <w:rPr>
                <w:rFonts w:cs="Arial"/>
                <w:sz w:val="20"/>
              </w:rPr>
            </w:pPr>
            <w:r w:rsidRPr="00385C05">
              <w:rPr>
                <w:rFonts w:cs="Arial"/>
                <w:sz w:val="20"/>
              </w:rPr>
              <w:t>6</w:t>
            </w:r>
          </w:p>
        </w:tc>
        <w:tc>
          <w:tcPr>
            <w:tcW w:w="2036" w:type="dxa"/>
          </w:tcPr>
          <w:p w14:paraId="2A9AAAFD"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Name of Alternate Coding System</w:t>
            </w:r>
          </w:p>
        </w:tc>
        <w:tc>
          <w:tcPr>
            <w:tcW w:w="720" w:type="dxa"/>
            <w:shd w:val="clear" w:color="auto" w:fill="auto"/>
          </w:tcPr>
          <w:p w14:paraId="0A9E6BAD" w14:textId="77777777" w:rsidR="004C2F5E" w:rsidRPr="00385C05" w:rsidRDefault="00EE5D00" w:rsidP="00F85946">
            <w:pPr>
              <w:pStyle w:val="ComponentTableBody"/>
              <w:spacing w:before="40" w:after="40" w:line="240" w:lineRule="auto"/>
              <w:rPr>
                <w:rFonts w:cs="Arial"/>
                <w:sz w:val="20"/>
              </w:rPr>
            </w:pPr>
            <w:r>
              <w:rPr>
                <w:rFonts w:cs="Arial"/>
                <w:sz w:val="20"/>
              </w:rPr>
              <w:t>199</w:t>
            </w:r>
          </w:p>
        </w:tc>
        <w:tc>
          <w:tcPr>
            <w:tcW w:w="810" w:type="dxa"/>
            <w:shd w:val="clear" w:color="auto" w:fill="auto"/>
          </w:tcPr>
          <w:p w14:paraId="7A95956D" w14:textId="77777777" w:rsidR="004C2F5E" w:rsidRPr="00385C05" w:rsidRDefault="004C2F5E" w:rsidP="00F85946">
            <w:pPr>
              <w:pStyle w:val="ComponentTableBody"/>
              <w:spacing w:before="40" w:after="40" w:line="240" w:lineRule="auto"/>
              <w:rPr>
                <w:rFonts w:cs="Arial"/>
                <w:sz w:val="20"/>
              </w:rPr>
            </w:pPr>
            <w:r w:rsidRPr="00385C05">
              <w:rPr>
                <w:rFonts w:cs="Arial"/>
                <w:sz w:val="20"/>
              </w:rPr>
              <w:t>ID</w:t>
            </w:r>
          </w:p>
        </w:tc>
        <w:tc>
          <w:tcPr>
            <w:tcW w:w="900" w:type="dxa"/>
            <w:shd w:val="clear" w:color="auto" w:fill="auto"/>
          </w:tcPr>
          <w:p w14:paraId="57925EAC" w14:textId="77777777" w:rsidR="004C2F5E" w:rsidRPr="00385C05" w:rsidRDefault="004C2F5E" w:rsidP="004C2F5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shd w:val="clear" w:color="auto" w:fill="auto"/>
          </w:tcPr>
          <w:p w14:paraId="2546D1DD" w14:textId="77777777" w:rsidR="004C2F5E" w:rsidRPr="00385C05" w:rsidRDefault="004C2F5E" w:rsidP="00F85946">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28EDDBE9" w14:textId="77777777" w:rsidR="004C2F5E" w:rsidRDefault="004C2F5E" w:rsidP="004C2F5E">
            <w:pPr>
              <w:pStyle w:val="ComponentTableBody"/>
              <w:spacing w:before="40" w:after="40" w:line="240" w:lineRule="auto"/>
              <w:jc w:val="left"/>
              <w:rPr>
                <w:rFonts w:cs="Arial"/>
                <w:color w:val="000000"/>
                <w:sz w:val="20"/>
              </w:rPr>
            </w:pPr>
            <w:r w:rsidRPr="00852690">
              <w:rPr>
                <w:rFonts w:cs="Arial"/>
                <w:b/>
                <w:color w:val="000000"/>
                <w:sz w:val="20"/>
              </w:rPr>
              <w:t>Condition Predicate:</w:t>
            </w:r>
            <w:r w:rsidRPr="00385C05">
              <w:rPr>
                <w:rFonts w:cs="Arial"/>
                <w:color w:val="000000"/>
                <w:sz w:val="20"/>
              </w:rPr>
              <w:t xml:space="preserve"> If </w:t>
            </w:r>
            <w:r w:rsidR="00B04153">
              <w:rPr>
                <w:rFonts w:cs="Arial"/>
                <w:color w:val="000000"/>
                <w:sz w:val="20"/>
              </w:rPr>
              <w:t>component 4</w:t>
            </w:r>
            <w:r w:rsidR="00B04153" w:rsidRPr="002B2A18" w:rsidDel="001D31EC">
              <w:rPr>
                <w:rFonts w:cs="Arial"/>
                <w:color w:val="000000"/>
                <w:sz w:val="20"/>
              </w:rPr>
              <w:t xml:space="preserve"> </w:t>
            </w:r>
            <w:r w:rsidRPr="00385C05">
              <w:rPr>
                <w:rFonts w:cs="Arial"/>
                <w:color w:val="000000"/>
                <w:sz w:val="20"/>
              </w:rPr>
              <w:t>(</w:t>
            </w:r>
            <w:r>
              <w:rPr>
                <w:rFonts w:cs="Arial"/>
                <w:color w:val="000000"/>
                <w:sz w:val="20"/>
              </w:rPr>
              <w:t xml:space="preserve">Alternate </w:t>
            </w:r>
            <w:r w:rsidRPr="00385C05">
              <w:rPr>
                <w:rFonts w:cs="Arial"/>
                <w:color w:val="000000"/>
                <w:sz w:val="20"/>
              </w:rPr>
              <w:t xml:space="preserve">Identifier) is valued.  </w:t>
            </w:r>
          </w:p>
          <w:p w14:paraId="481A3E34" w14:textId="77777777" w:rsidR="006D1FEA" w:rsidRDefault="006D1FEA" w:rsidP="004C2F5E">
            <w:pPr>
              <w:pStyle w:val="ComponentTableBody"/>
              <w:spacing w:before="40" w:after="40" w:line="240" w:lineRule="auto"/>
              <w:jc w:val="left"/>
              <w:rPr>
                <w:rFonts w:cs="Arial"/>
                <w:color w:val="000000"/>
                <w:sz w:val="20"/>
              </w:rPr>
            </w:pPr>
          </w:p>
          <w:p w14:paraId="31D13273" w14:textId="77777777" w:rsidR="006D1FEA" w:rsidRPr="00385C05" w:rsidRDefault="002B4892" w:rsidP="004C2F5E">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4642CB" w:rsidRPr="00111198">
              <w:rPr>
                <w:rFonts w:cs="Arial"/>
                <w:b/>
                <w:color w:val="000000"/>
                <w:sz w:val="20"/>
              </w:rPr>
              <w:t>MAY</w:t>
            </w:r>
            <w:r>
              <w:rPr>
                <w:rFonts w:cs="Arial"/>
                <w:color w:val="000000"/>
                <w:sz w:val="20"/>
              </w:rPr>
              <w:t xml:space="preserve"> be sent for </w:t>
            </w:r>
            <w:r w:rsidR="004F30C8">
              <w:rPr>
                <w:rFonts w:cs="Arial"/>
                <w:color w:val="000000"/>
                <w:sz w:val="20"/>
              </w:rPr>
              <w:t>Coding Systems. Both are supported.</w:t>
            </w:r>
          </w:p>
        </w:tc>
      </w:tr>
    </w:tbl>
    <w:p w14:paraId="4674C370" w14:textId="77777777" w:rsidR="00CA2424" w:rsidRPr="005F0B72" w:rsidRDefault="00CA2424"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087A6E24" w14:textId="77777777" w:rsidR="00CA2424" w:rsidRPr="004C2F5E"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5BE0155F" w14:textId="77777777" w:rsidR="00A2076E" w:rsidRDefault="00CA2424" w:rsidP="00252589">
      <w:pPr>
        <w:autoSpaceDE w:val="0"/>
        <w:autoSpaceDN w:val="0"/>
        <w:spacing w:before="60" w:after="60"/>
        <w:ind w:left="274"/>
      </w:pPr>
      <w:r w:rsidRPr="004C2F5E">
        <w:rPr>
          <w:rFonts w:ascii="Arial" w:hAnsi="Arial" w:cs="Arial"/>
          <w:color w:val="000000"/>
          <w:sz w:val="24"/>
          <w:szCs w:val="24"/>
        </w:rPr>
        <w:t xml:space="preserve">The sender shall always populate the first triplet before populating </w:t>
      </w:r>
      <w:r w:rsidR="007D03CC">
        <w:rPr>
          <w:rFonts w:ascii="Arial" w:hAnsi="Arial" w:cs="Arial"/>
          <w:color w:val="000000"/>
          <w:sz w:val="24"/>
          <w:szCs w:val="24"/>
        </w:rPr>
        <w:t>the other triplet</w:t>
      </w:r>
      <w:r w:rsidRPr="004C2F5E">
        <w:rPr>
          <w:rFonts w:ascii="Arial" w:hAnsi="Arial" w:cs="Arial"/>
          <w:color w:val="000000"/>
          <w:sz w:val="24"/>
          <w:szCs w:val="24"/>
        </w:rPr>
        <w:t xml:space="preserve">. </w:t>
      </w:r>
    </w:p>
    <w:p w14:paraId="3EA0C37D" w14:textId="07A64E43" w:rsidR="00E06AFA" w:rsidRPr="0038542B" w:rsidRDefault="000742F4" w:rsidP="000D3A16">
      <w:pPr>
        <w:pStyle w:val="Heading2"/>
      </w:pPr>
      <w:bookmarkStart w:id="186" w:name="_Toc487203653"/>
      <w:r>
        <w:t>CQ -</w:t>
      </w:r>
      <w:r w:rsidR="00E06AFA" w:rsidRPr="0038542B">
        <w:t xml:space="preserve"> </w:t>
      </w:r>
      <w:r w:rsidR="00012695">
        <w:t>C</w:t>
      </w:r>
      <w:r w:rsidR="00E06AFA" w:rsidRPr="0038542B">
        <w:t xml:space="preserve">omposite </w:t>
      </w:r>
      <w:r w:rsidR="00012695">
        <w:t>Q</w:t>
      </w:r>
      <w:r w:rsidR="00E06AFA" w:rsidRPr="0038542B">
        <w:t xml:space="preserve">uantity with </w:t>
      </w:r>
      <w:r w:rsidR="00012695">
        <w:t>U</w:t>
      </w:r>
      <w:r w:rsidR="00E06AFA" w:rsidRPr="0038542B">
        <w:t>nits</w:t>
      </w:r>
      <w:bookmarkEnd w:id="186"/>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E06AFA" w:rsidRPr="00385C05" w14:paraId="0016F6D4" w14:textId="77777777" w:rsidTr="00E06AFA">
        <w:trPr>
          <w:cantSplit/>
          <w:tblHeader/>
          <w:jc w:val="center"/>
        </w:trPr>
        <w:tc>
          <w:tcPr>
            <w:tcW w:w="9757" w:type="dxa"/>
            <w:gridSpan w:val="7"/>
            <w:shd w:val="pct10" w:color="auto" w:fill="FFFFFF"/>
          </w:tcPr>
          <w:p w14:paraId="3878746B" w14:textId="77777777" w:rsidR="00E06AFA" w:rsidRPr="00385C05" w:rsidRDefault="00E06AFA" w:rsidP="00DF6564">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3</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sidR="00DF6564">
              <w:rPr>
                <w:rFonts w:ascii="Arial Narrow" w:hAnsi="Arial Narrow" w:cs="Courier New"/>
                <w:color w:val="31849B" w:themeColor="accent5" w:themeShade="BF"/>
                <w:sz w:val="22"/>
                <w:szCs w:val="22"/>
              </w:rPr>
              <w:t>COMPOSITE QUANTITY WITH UNITS (CQ)</w:t>
            </w:r>
            <w:r w:rsidR="00DF6564" w:rsidDel="00DF6564">
              <w:rPr>
                <w:rFonts w:ascii="Arial Narrow" w:hAnsi="Arial Narrow" w:cs="Courier New"/>
                <w:color w:val="31849B" w:themeColor="accent5" w:themeShade="BF"/>
                <w:sz w:val="22"/>
                <w:szCs w:val="22"/>
              </w:rPr>
              <w:t xml:space="preserve"> </w:t>
            </w:r>
          </w:p>
        </w:tc>
      </w:tr>
      <w:tr w:rsidR="00E06AFA" w:rsidRPr="00385C05" w14:paraId="25AC2B9B" w14:textId="77777777" w:rsidTr="00E06AFA">
        <w:trPr>
          <w:cantSplit/>
          <w:tblHeader/>
          <w:jc w:val="center"/>
        </w:trPr>
        <w:tc>
          <w:tcPr>
            <w:tcW w:w="761" w:type="dxa"/>
            <w:shd w:val="pct10" w:color="auto" w:fill="FFFFFF"/>
          </w:tcPr>
          <w:p w14:paraId="0C07E136"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25577EF4" w14:textId="77777777" w:rsidR="00E06AFA" w:rsidRPr="00385C05" w:rsidRDefault="00E06AFA" w:rsidP="00E06AFA">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8AE2FD3"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3D6D8978"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E3F95F0"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867EDC1"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2618EF97"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E06AFA" w:rsidRPr="00385C05" w14:paraId="44BB635C" w14:textId="77777777" w:rsidTr="00E06AFA">
        <w:trPr>
          <w:cantSplit/>
          <w:jc w:val="center"/>
        </w:trPr>
        <w:tc>
          <w:tcPr>
            <w:tcW w:w="761" w:type="dxa"/>
          </w:tcPr>
          <w:p w14:paraId="5911922E" w14:textId="77777777" w:rsidR="00E06AFA" w:rsidRPr="00385C05" w:rsidRDefault="00E06AFA" w:rsidP="00E06AFA">
            <w:pPr>
              <w:pStyle w:val="ComponentTableBody"/>
              <w:spacing w:before="40" w:after="40" w:line="240" w:lineRule="auto"/>
              <w:rPr>
                <w:rFonts w:cs="Arial"/>
                <w:sz w:val="20"/>
              </w:rPr>
            </w:pPr>
            <w:r w:rsidRPr="00385C05">
              <w:rPr>
                <w:rFonts w:cs="Arial"/>
                <w:sz w:val="20"/>
              </w:rPr>
              <w:t>1</w:t>
            </w:r>
          </w:p>
        </w:tc>
        <w:tc>
          <w:tcPr>
            <w:tcW w:w="2138" w:type="dxa"/>
          </w:tcPr>
          <w:p w14:paraId="1221C362" w14:textId="77777777" w:rsidR="00E06AFA" w:rsidRPr="00385C05" w:rsidRDefault="00E06AFA" w:rsidP="00E06AFA">
            <w:pPr>
              <w:spacing w:before="40" w:after="40"/>
              <w:rPr>
                <w:rFonts w:ascii="Arial" w:hAnsi="Arial" w:cs="Arial"/>
                <w:iCs/>
                <w:sz w:val="20"/>
                <w:szCs w:val="20"/>
              </w:rPr>
            </w:pPr>
            <w:r>
              <w:rPr>
                <w:rFonts w:ascii="Arial" w:hAnsi="Arial" w:cs="Arial"/>
                <w:sz w:val="18"/>
                <w:szCs w:val="18"/>
              </w:rPr>
              <w:t>Quantity</w:t>
            </w:r>
          </w:p>
        </w:tc>
        <w:tc>
          <w:tcPr>
            <w:tcW w:w="720" w:type="dxa"/>
          </w:tcPr>
          <w:p w14:paraId="345143D2" w14:textId="77777777" w:rsidR="00E06AFA" w:rsidRPr="00385C05" w:rsidRDefault="00E06AFA" w:rsidP="00E06AFA">
            <w:pPr>
              <w:spacing w:before="40" w:after="40"/>
              <w:jc w:val="center"/>
              <w:rPr>
                <w:rFonts w:ascii="Arial" w:hAnsi="Arial" w:cs="Arial"/>
                <w:iCs/>
                <w:sz w:val="20"/>
                <w:szCs w:val="20"/>
              </w:rPr>
            </w:pPr>
            <w:r>
              <w:rPr>
                <w:rFonts w:ascii="Arial" w:hAnsi="Arial" w:cs="Arial"/>
                <w:sz w:val="18"/>
                <w:szCs w:val="18"/>
              </w:rPr>
              <w:t>16</w:t>
            </w:r>
          </w:p>
        </w:tc>
        <w:tc>
          <w:tcPr>
            <w:tcW w:w="720" w:type="dxa"/>
          </w:tcPr>
          <w:p w14:paraId="2CA39220"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NM</w:t>
            </w:r>
          </w:p>
        </w:tc>
        <w:tc>
          <w:tcPr>
            <w:tcW w:w="900" w:type="dxa"/>
          </w:tcPr>
          <w:p w14:paraId="1A29B05E"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O</w:t>
            </w:r>
          </w:p>
        </w:tc>
        <w:tc>
          <w:tcPr>
            <w:tcW w:w="1080" w:type="dxa"/>
          </w:tcPr>
          <w:p w14:paraId="4C5FB85A" w14:textId="77777777" w:rsidR="00E06AFA" w:rsidRPr="00385C05" w:rsidRDefault="00E06AFA" w:rsidP="00E06AFA">
            <w:pPr>
              <w:pStyle w:val="ComponentTableBody"/>
              <w:spacing w:before="40" w:after="40" w:line="240" w:lineRule="auto"/>
              <w:rPr>
                <w:rFonts w:cs="Arial"/>
                <w:sz w:val="20"/>
              </w:rPr>
            </w:pPr>
          </w:p>
        </w:tc>
        <w:tc>
          <w:tcPr>
            <w:tcW w:w="3438" w:type="dxa"/>
          </w:tcPr>
          <w:p w14:paraId="0F302300" w14:textId="77777777" w:rsidR="00E06AFA" w:rsidRPr="00385C05" w:rsidRDefault="00E06AFA" w:rsidP="00E06AFA">
            <w:pPr>
              <w:pStyle w:val="ComponentTableBody"/>
              <w:spacing w:before="40" w:after="40" w:line="240" w:lineRule="auto"/>
              <w:jc w:val="left"/>
              <w:rPr>
                <w:rFonts w:cs="Arial"/>
                <w:sz w:val="20"/>
              </w:rPr>
            </w:pPr>
          </w:p>
        </w:tc>
      </w:tr>
      <w:tr w:rsidR="00E06AFA" w:rsidRPr="00385C05" w14:paraId="09B0645C" w14:textId="77777777" w:rsidTr="00E06AFA">
        <w:trPr>
          <w:cantSplit/>
          <w:trHeight w:val="431"/>
          <w:jc w:val="center"/>
        </w:trPr>
        <w:tc>
          <w:tcPr>
            <w:tcW w:w="761" w:type="dxa"/>
            <w:shd w:val="clear" w:color="auto" w:fill="auto"/>
          </w:tcPr>
          <w:p w14:paraId="63DF8847" w14:textId="77777777" w:rsidR="00E06AFA" w:rsidRPr="00385C05" w:rsidRDefault="00E06AFA" w:rsidP="00E06AFA">
            <w:pPr>
              <w:pStyle w:val="ComponentTableBody"/>
              <w:spacing w:before="40" w:after="40" w:line="240" w:lineRule="auto"/>
              <w:rPr>
                <w:rFonts w:cs="Arial"/>
                <w:sz w:val="20"/>
              </w:rPr>
            </w:pPr>
            <w:r w:rsidRPr="00385C05">
              <w:rPr>
                <w:rFonts w:cs="Arial"/>
                <w:sz w:val="20"/>
              </w:rPr>
              <w:t>2</w:t>
            </w:r>
          </w:p>
        </w:tc>
        <w:tc>
          <w:tcPr>
            <w:tcW w:w="2138" w:type="dxa"/>
            <w:shd w:val="clear" w:color="auto" w:fill="auto"/>
          </w:tcPr>
          <w:p w14:paraId="117BED0E" w14:textId="77777777" w:rsidR="00E06AFA" w:rsidRPr="00385C05" w:rsidRDefault="00E06AFA" w:rsidP="00E06AFA">
            <w:pPr>
              <w:spacing w:before="40" w:after="40"/>
              <w:rPr>
                <w:rFonts w:ascii="Arial" w:hAnsi="Arial" w:cs="Arial"/>
                <w:iCs/>
                <w:sz w:val="20"/>
                <w:szCs w:val="20"/>
              </w:rPr>
            </w:pPr>
            <w:r>
              <w:rPr>
                <w:rFonts w:ascii="Arial" w:hAnsi="Arial" w:cs="Arial"/>
                <w:sz w:val="18"/>
                <w:szCs w:val="18"/>
              </w:rPr>
              <w:t>Units</w:t>
            </w:r>
          </w:p>
        </w:tc>
        <w:tc>
          <w:tcPr>
            <w:tcW w:w="720" w:type="dxa"/>
            <w:shd w:val="clear" w:color="auto" w:fill="auto"/>
          </w:tcPr>
          <w:p w14:paraId="5A41DCB8" w14:textId="77777777" w:rsidR="00E06AFA" w:rsidRPr="00385C05" w:rsidRDefault="00E06AFA" w:rsidP="00E06AFA">
            <w:pPr>
              <w:spacing w:before="40" w:after="40"/>
              <w:jc w:val="center"/>
              <w:rPr>
                <w:rFonts w:ascii="Arial" w:hAnsi="Arial" w:cs="Arial"/>
                <w:iCs/>
                <w:sz w:val="20"/>
                <w:szCs w:val="20"/>
              </w:rPr>
            </w:pPr>
            <w:r>
              <w:rPr>
                <w:rFonts w:ascii="Arial" w:hAnsi="Arial" w:cs="Arial"/>
                <w:sz w:val="18"/>
                <w:szCs w:val="18"/>
              </w:rPr>
              <w:t>483</w:t>
            </w:r>
          </w:p>
        </w:tc>
        <w:tc>
          <w:tcPr>
            <w:tcW w:w="720" w:type="dxa"/>
            <w:shd w:val="clear" w:color="auto" w:fill="auto"/>
          </w:tcPr>
          <w:p w14:paraId="2BBD663F" w14:textId="77777777" w:rsidR="00E06AFA" w:rsidRPr="00385C05" w:rsidRDefault="00E06AFA" w:rsidP="00E06AFA">
            <w:pPr>
              <w:spacing w:before="40" w:after="40"/>
              <w:jc w:val="center"/>
              <w:rPr>
                <w:rFonts w:ascii="Arial" w:hAnsi="Arial" w:cs="Arial"/>
                <w:iCs/>
                <w:sz w:val="20"/>
                <w:szCs w:val="20"/>
              </w:rPr>
            </w:pPr>
            <w:r>
              <w:rPr>
                <w:rFonts w:ascii="Arial" w:hAnsi="Arial" w:cs="Arial"/>
                <w:sz w:val="18"/>
                <w:szCs w:val="18"/>
              </w:rPr>
              <w:t>CE</w:t>
            </w:r>
          </w:p>
        </w:tc>
        <w:tc>
          <w:tcPr>
            <w:tcW w:w="900" w:type="dxa"/>
            <w:shd w:val="clear" w:color="auto" w:fill="auto"/>
          </w:tcPr>
          <w:p w14:paraId="1C084BD7"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O</w:t>
            </w:r>
          </w:p>
        </w:tc>
        <w:tc>
          <w:tcPr>
            <w:tcW w:w="1080" w:type="dxa"/>
            <w:shd w:val="clear" w:color="auto" w:fill="auto"/>
          </w:tcPr>
          <w:p w14:paraId="05523F7D" w14:textId="77777777" w:rsidR="00E06AFA" w:rsidRPr="00385C05" w:rsidRDefault="00E06AFA" w:rsidP="00E06AFA">
            <w:pPr>
              <w:pStyle w:val="ComponentTableBody"/>
              <w:spacing w:before="40" w:after="40" w:line="240" w:lineRule="auto"/>
              <w:rPr>
                <w:rFonts w:cs="Arial"/>
                <w:sz w:val="20"/>
              </w:rPr>
            </w:pPr>
          </w:p>
        </w:tc>
        <w:tc>
          <w:tcPr>
            <w:tcW w:w="3438" w:type="dxa"/>
            <w:shd w:val="clear" w:color="auto" w:fill="auto"/>
          </w:tcPr>
          <w:p w14:paraId="3F5A63B8" w14:textId="77777777" w:rsidR="00E06AFA" w:rsidRPr="00385C05" w:rsidRDefault="00E06AFA" w:rsidP="00E06AFA">
            <w:pPr>
              <w:pStyle w:val="ComponentTableBody"/>
              <w:spacing w:before="40" w:after="40" w:line="240" w:lineRule="auto"/>
              <w:jc w:val="left"/>
              <w:rPr>
                <w:rFonts w:cs="Arial"/>
                <w:sz w:val="20"/>
              </w:rPr>
            </w:pPr>
          </w:p>
        </w:tc>
      </w:tr>
    </w:tbl>
    <w:p w14:paraId="4F06E115" w14:textId="77777777" w:rsidR="00E06AFA" w:rsidRPr="005F0B72" w:rsidRDefault="00E06AFA"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 xml:space="preserve">  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55F5BD4B" w14:textId="77777777" w:rsidR="00E06AFA" w:rsidRPr="0038542B" w:rsidRDefault="00E06AFA" w:rsidP="00252589">
      <w:pPr>
        <w:autoSpaceDE w:val="0"/>
        <w:autoSpaceDN w:val="0"/>
        <w:spacing w:before="60" w:after="60"/>
        <w:ind w:left="274"/>
        <w:rPr>
          <w:rFonts w:ascii="Arial" w:hAnsi="Arial" w:cs="Arial"/>
          <w:sz w:val="24"/>
          <w:szCs w:val="24"/>
        </w:rPr>
      </w:pPr>
      <w:r w:rsidRPr="0038542B">
        <w:rPr>
          <w:rFonts w:ascii="Arial" w:hAnsi="Arial" w:cs="Arial"/>
          <w:bCs/>
          <w:snapToGrid w:val="0"/>
          <w:sz w:val="24"/>
          <w:szCs w:val="24"/>
        </w:rPr>
        <w:t xml:space="preserve">  </w:t>
      </w:r>
      <w:r w:rsidRPr="0038542B">
        <w:rPr>
          <w:rFonts w:ascii="Arial" w:hAnsi="Arial" w:cs="Arial"/>
          <w:sz w:val="24"/>
          <w:szCs w:val="24"/>
        </w:rPr>
        <w:t>Example:</w:t>
      </w:r>
    </w:p>
    <w:p w14:paraId="4F6BB7D8" w14:textId="77777777" w:rsidR="00E06AFA" w:rsidRDefault="00E06AFA" w:rsidP="00252589">
      <w:pPr>
        <w:autoSpaceDE w:val="0"/>
        <w:autoSpaceDN w:val="0"/>
        <w:spacing w:before="60" w:after="60"/>
        <w:ind w:left="274" w:firstLine="576"/>
        <w:rPr>
          <w:rFonts w:ascii="Arial" w:hAnsi="Arial" w:cs="Arial"/>
          <w:sz w:val="24"/>
          <w:szCs w:val="24"/>
        </w:rPr>
      </w:pPr>
      <w:r w:rsidRPr="0038542B">
        <w:rPr>
          <w:rFonts w:ascii="Arial" w:hAnsi="Arial" w:cs="Arial"/>
          <w:sz w:val="24"/>
          <w:szCs w:val="24"/>
        </w:rPr>
        <w:t xml:space="preserve">|123.7^kg| kilograms </w:t>
      </w:r>
      <w:proofErr w:type="gramStart"/>
      <w:r w:rsidRPr="0038542B">
        <w:rPr>
          <w:rFonts w:ascii="Arial" w:hAnsi="Arial" w:cs="Arial"/>
          <w:sz w:val="24"/>
          <w:szCs w:val="24"/>
        </w:rPr>
        <w:t>is</w:t>
      </w:r>
      <w:proofErr w:type="gramEnd"/>
      <w:r w:rsidRPr="0038542B">
        <w:rPr>
          <w:rFonts w:ascii="Arial" w:hAnsi="Arial" w:cs="Arial"/>
          <w:sz w:val="24"/>
          <w:szCs w:val="24"/>
        </w:rPr>
        <w:t xml:space="preserve"> an ISO unit</w:t>
      </w:r>
    </w:p>
    <w:p w14:paraId="7278ABE3" w14:textId="77777777" w:rsidR="00A46F83" w:rsidRDefault="00A46F83" w:rsidP="00A46F83">
      <w:pPr>
        <w:autoSpaceDE w:val="0"/>
        <w:autoSpaceDN w:val="0"/>
        <w:ind w:left="274" w:firstLine="576"/>
        <w:rPr>
          <w:rFonts w:ascii="Arial" w:hAnsi="Arial" w:cs="Arial"/>
          <w:sz w:val="24"/>
          <w:szCs w:val="24"/>
        </w:rPr>
      </w:pPr>
    </w:p>
    <w:p w14:paraId="1A671C2D" w14:textId="77777777" w:rsidR="00A46F83" w:rsidRPr="0038542B" w:rsidRDefault="00A46F83" w:rsidP="00A46F83">
      <w:pPr>
        <w:autoSpaceDE w:val="0"/>
        <w:autoSpaceDN w:val="0"/>
        <w:ind w:left="274" w:firstLine="576"/>
        <w:rPr>
          <w:rFonts w:ascii="Arial" w:hAnsi="Arial" w:cs="Arial"/>
          <w:sz w:val="24"/>
          <w:szCs w:val="24"/>
        </w:rPr>
      </w:pPr>
    </w:p>
    <w:p w14:paraId="00B0B5CE" w14:textId="77777777" w:rsidR="00206A8F" w:rsidRPr="002B2A18" w:rsidRDefault="000742F4" w:rsidP="000D3A16">
      <w:pPr>
        <w:pStyle w:val="Heading2"/>
      </w:pPr>
      <w:bookmarkStart w:id="187" w:name="_Toc487203654"/>
      <w:bookmarkStart w:id="188" w:name="_Ref358258013"/>
      <w:bookmarkStart w:id="189" w:name="_Toc359236015"/>
      <w:bookmarkStart w:id="190" w:name="_Toc498145936"/>
      <w:bookmarkStart w:id="191" w:name="_Toc527864505"/>
      <w:bookmarkStart w:id="192" w:name="_Toc527865977"/>
      <w:bookmarkStart w:id="193" w:name="_Toc528481880"/>
      <w:bookmarkStart w:id="194" w:name="_Toc528482385"/>
      <w:bookmarkStart w:id="195" w:name="_Toc528482684"/>
      <w:bookmarkStart w:id="196" w:name="_Toc528482809"/>
      <w:bookmarkStart w:id="197" w:name="_Toc528486117"/>
      <w:bookmarkStart w:id="198" w:name="_Toc536689723"/>
      <w:bookmarkStart w:id="199" w:name="_Toc496468"/>
      <w:bookmarkStart w:id="200" w:name="_Toc524815"/>
      <w:bookmarkStart w:id="201" w:name="_Toc1802398"/>
      <w:bookmarkStart w:id="202" w:name="_Toc22448393"/>
      <w:bookmarkStart w:id="203" w:name="_Toc22697585"/>
      <w:bookmarkStart w:id="204" w:name="_Toc24273620"/>
      <w:bookmarkStart w:id="205" w:name="_Toc164763603"/>
      <w:bookmarkStart w:id="206" w:name="_Toc392072512"/>
      <w:bookmarkStart w:id="207" w:name="_Toc39251552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lastRenderedPageBreak/>
        <w:t>CWE -</w:t>
      </w:r>
      <w:r w:rsidR="00206A8F" w:rsidRPr="002B2A18">
        <w:t xml:space="preserve"> </w:t>
      </w:r>
      <w:r w:rsidR="004C2F5E" w:rsidRPr="002B2A18">
        <w:t xml:space="preserve">Coded </w:t>
      </w:r>
      <w:r w:rsidR="00206A8F" w:rsidRPr="002B2A18">
        <w:t>With Exceptions</w:t>
      </w:r>
      <w:bookmarkEnd w:id="187"/>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23"/>
        <w:gridCol w:w="720"/>
        <w:gridCol w:w="810"/>
        <w:gridCol w:w="900"/>
        <w:gridCol w:w="990"/>
        <w:gridCol w:w="3323"/>
      </w:tblGrid>
      <w:tr w:rsidR="00586283" w:rsidRPr="002B2A18" w14:paraId="7C769B8D" w14:textId="77777777" w:rsidTr="00E11463">
        <w:trPr>
          <w:cantSplit/>
          <w:tblHeader/>
          <w:jc w:val="center"/>
        </w:trPr>
        <w:tc>
          <w:tcPr>
            <w:tcW w:w="9527" w:type="dxa"/>
            <w:gridSpan w:val="7"/>
            <w:shd w:val="pct10" w:color="auto" w:fill="FFFFFF"/>
          </w:tcPr>
          <w:p w14:paraId="163B4FF1" w14:textId="77777777" w:rsidR="00586283" w:rsidRPr="002B2A18" w:rsidRDefault="00586283" w:rsidP="00586283">
            <w:pPr>
              <w:pStyle w:val="ComponentTableHeader"/>
              <w:rPr>
                <w:rFonts w:ascii="Arial Narrow" w:hAnsi="Arial Narrow" w:cs="Courier New"/>
                <w:color w:val="31849B" w:themeColor="accent5" w:themeShade="BF"/>
                <w:sz w:val="22"/>
                <w:szCs w:val="22"/>
              </w:rPr>
            </w:pPr>
            <w:r w:rsidRPr="002B2A18">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4</w:t>
            </w:r>
            <w:r w:rsidR="00403D34">
              <w:rPr>
                <w:rFonts w:ascii="Arial Narrow" w:hAnsi="Arial Narrow" w:cs="Courier New"/>
                <w:color w:val="31849B" w:themeColor="accent5" w:themeShade="BF"/>
                <w:sz w:val="22"/>
                <w:szCs w:val="22"/>
              </w:rPr>
              <w:t>:</w:t>
            </w:r>
            <w:r w:rsidRPr="002B2A18">
              <w:rPr>
                <w:rFonts w:ascii="Arial Narrow" w:hAnsi="Arial Narrow" w:cs="Courier New"/>
                <w:color w:val="31849B" w:themeColor="accent5" w:themeShade="BF"/>
                <w:sz w:val="22"/>
                <w:szCs w:val="22"/>
              </w:rPr>
              <w:t xml:space="preserve"> CODED WITH EXCEPTIONS (CWE)</w:t>
            </w:r>
          </w:p>
        </w:tc>
      </w:tr>
      <w:tr w:rsidR="00586283" w:rsidRPr="002B2A18" w14:paraId="23D23B65" w14:textId="77777777" w:rsidTr="00831B6D">
        <w:trPr>
          <w:cantSplit/>
          <w:tblHeader/>
          <w:jc w:val="center"/>
        </w:trPr>
        <w:tc>
          <w:tcPr>
            <w:tcW w:w="761" w:type="dxa"/>
            <w:shd w:val="pct10" w:color="auto" w:fill="FFFFFF"/>
          </w:tcPr>
          <w:p w14:paraId="6D3A751B"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SEQ</w:t>
            </w:r>
          </w:p>
        </w:tc>
        <w:tc>
          <w:tcPr>
            <w:tcW w:w="2023" w:type="dxa"/>
            <w:shd w:val="pct10" w:color="auto" w:fill="FFFFFF"/>
          </w:tcPr>
          <w:p w14:paraId="76AB7F39" w14:textId="77777777" w:rsidR="00586283" w:rsidRPr="002B2A18" w:rsidRDefault="00586283" w:rsidP="005016A7">
            <w:pPr>
              <w:pStyle w:val="ComponentTableHeader"/>
              <w:jc w:val="left"/>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Component Name</w:t>
            </w:r>
          </w:p>
        </w:tc>
        <w:tc>
          <w:tcPr>
            <w:tcW w:w="720" w:type="dxa"/>
            <w:shd w:val="pct10" w:color="auto" w:fill="FFFFFF"/>
          </w:tcPr>
          <w:p w14:paraId="2C3C95A2"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LEN</w:t>
            </w:r>
          </w:p>
        </w:tc>
        <w:tc>
          <w:tcPr>
            <w:tcW w:w="810" w:type="dxa"/>
            <w:shd w:val="pct10" w:color="auto" w:fill="FFFFFF"/>
          </w:tcPr>
          <w:p w14:paraId="2B453F4B"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DT</w:t>
            </w:r>
          </w:p>
        </w:tc>
        <w:tc>
          <w:tcPr>
            <w:tcW w:w="900" w:type="dxa"/>
            <w:shd w:val="pct10" w:color="auto" w:fill="FFFFFF"/>
          </w:tcPr>
          <w:p w14:paraId="1A99F91D"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Usage</w:t>
            </w:r>
          </w:p>
        </w:tc>
        <w:tc>
          <w:tcPr>
            <w:tcW w:w="990" w:type="dxa"/>
            <w:shd w:val="pct10" w:color="auto" w:fill="FFFFFF"/>
          </w:tcPr>
          <w:p w14:paraId="1FF69159"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TBL#</w:t>
            </w:r>
          </w:p>
        </w:tc>
        <w:tc>
          <w:tcPr>
            <w:tcW w:w="3323" w:type="dxa"/>
            <w:shd w:val="pct10" w:color="auto" w:fill="FFFFFF"/>
          </w:tcPr>
          <w:p w14:paraId="5132C591"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Comments</w:t>
            </w:r>
          </w:p>
        </w:tc>
      </w:tr>
      <w:tr w:rsidR="00586283" w:rsidRPr="002B2A18" w14:paraId="15B8B95B" w14:textId="77777777" w:rsidTr="00831B6D">
        <w:trPr>
          <w:cantSplit/>
          <w:jc w:val="center"/>
        </w:trPr>
        <w:tc>
          <w:tcPr>
            <w:tcW w:w="761" w:type="dxa"/>
          </w:tcPr>
          <w:p w14:paraId="533D64DC" w14:textId="77777777" w:rsidR="00586283" w:rsidRPr="002B2A18" w:rsidRDefault="00586283" w:rsidP="005016A7">
            <w:pPr>
              <w:pStyle w:val="ComponentTableBody"/>
              <w:spacing w:before="40" w:after="40" w:line="240" w:lineRule="auto"/>
              <w:rPr>
                <w:rFonts w:cs="Arial"/>
                <w:sz w:val="20"/>
              </w:rPr>
            </w:pPr>
            <w:r w:rsidRPr="002B2A18">
              <w:rPr>
                <w:rFonts w:cs="Arial"/>
                <w:sz w:val="20"/>
              </w:rPr>
              <w:t>1</w:t>
            </w:r>
          </w:p>
        </w:tc>
        <w:tc>
          <w:tcPr>
            <w:tcW w:w="2023" w:type="dxa"/>
          </w:tcPr>
          <w:p w14:paraId="75533D96"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Identifier</w:t>
            </w:r>
          </w:p>
        </w:tc>
        <w:tc>
          <w:tcPr>
            <w:tcW w:w="720" w:type="dxa"/>
          </w:tcPr>
          <w:p w14:paraId="156E9264" w14:textId="77777777" w:rsidR="00586283" w:rsidRPr="002B2A18" w:rsidRDefault="00586283" w:rsidP="005016A7">
            <w:pPr>
              <w:pStyle w:val="ComponentTableBody"/>
              <w:spacing w:before="40" w:after="40" w:line="240" w:lineRule="auto"/>
              <w:rPr>
                <w:rFonts w:cs="Arial"/>
                <w:sz w:val="20"/>
              </w:rPr>
            </w:pPr>
            <w:r w:rsidRPr="002B2A18">
              <w:rPr>
                <w:rFonts w:cs="Arial"/>
                <w:sz w:val="20"/>
              </w:rPr>
              <w:t>20</w:t>
            </w:r>
          </w:p>
        </w:tc>
        <w:tc>
          <w:tcPr>
            <w:tcW w:w="810" w:type="dxa"/>
          </w:tcPr>
          <w:p w14:paraId="4DF2B336"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tcPr>
          <w:p w14:paraId="72D1F0E3" w14:textId="77777777" w:rsidR="000B0FEF" w:rsidRPr="002B2A18" w:rsidRDefault="00586283" w:rsidP="004C2F5E">
            <w:pPr>
              <w:pStyle w:val="ComponentTableBody"/>
              <w:spacing w:before="40" w:after="40" w:line="240" w:lineRule="auto"/>
              <w:rPr>
                <w:rFonts w:cs="Arial"/>
                <w:sz w:val="20"/>
              </w:rPr>
            </w:pPr>
            <w:r w:rsidRPr="002B2A18">
              <w:rPr>
                <w:rFonts w:cs="Arial"/>
                <w:sz w:val="20"/>
              </w:rPr>
              <w:t>RE</w:t>
            </w:r>
          </w:p>
        </w:tc>
        <w:tc>
          <w:tcPr>
            <w:tcW w:w="990" w:type="dxa"/>
          </w:tcPr>
          <w:p w14:paraId="7B131F3C" w14:textId="77777777" w:rsidR="00586283" w:rsidRPr="002B2A18" w:rsidRDefault="00586283" w:rsidP="005016A7">
            <w:pPr>
              <w:pStyle w:val="ComponentTableBody"/>
              <w:spacing w:before="40" w:after="40" w:line="240" w:lineRule="auto"/>
              <w:rPr>
                <w:rFonts w:cs="Arial"/>
                <w:sz w:val="20"/>
              </w:rPr>
            </w:pPr>
          </w:p>
        </w:tc>
        <w:tc>
          <w:tcPr>
            <w:tcW w:w="3323" w:type="dxa"/>
          </w:tcPr>
          <w:p w14:paraId="27A23ADB" w14:textId="77777777" w:rsidR="00586283" w:rsidRPr="002B2A18" w:rsidRDefault="00BE1DA1" w:rsidP="00DE1126">
            <w:pPr>
              <w:pStyle w:val="ComponentTableBody"/>
              <w:spacing w:before="40" w:after="40" w:line="240" w:lineRule="auto"/>
              <w:jc w:val="left"/>
              <w:rPr>
                <w:rFonts w:cs="Arial"/>
                <w:sz w:val="20"/>
              </w:rPr>
            </w:pPr>
            <w:r w:rsidRPr="00BE1DA1">
              <w:rPr>
                <w:rFonts w:cs="Arial"/>
                <w:sz w:val="20"/>
              </w:rPr>
              <w:t>Standard code identifier is expected</w:t>
            </w:r>
            <w:r>
              <w:rPr>
                <w:rFonts w:cs="Arial"/>
                <w:sz w:val="20"/>
              </w:rPr>
              <w:t>.</w:t>
            </w:r>
          </w:p>
        </w:tc>
      </w:tr>
      <w:tr w:rsidR="00586283" w:rsidRPr="002B2A18" w14:paraId="05E586E1" w14:textId="77777777" w:rsidTr="00831B6D">
        <w:trPr>
          <w:cantSplit/>
          <w:jc w:val="center"/>
        </w:trPr>
        <w:tc>
          <w:tcPr>
            <w:tcW w:w="761" w:type="dxa"/>
          </w:tcPr>
          <w:p w14:paraId="6AAB8AB5" w14:textId="77777777" w:rsidR="00586283" w:rsidRPr="002B2A18" w:rsidRDefault="00586283" w:rsidP="005016A7">
            <w:pPr>
              <w:pStyle w:val="ComponentTableBody"/>
              <w:spacing w:before="40" w:after="40" w:line="240" w:lineRule="auto"/>
              <w:rPr>
                <w:rFonts w:cs="Arial"/>
                <w:sz w:val="20"/>
              </w:rPr>
            </w:pPr>
            <w:r w:rsidRPr="002B2A18">
              <w:rPr>
                <w:rFonts w:cs="Arial"/>
                <w:sz w:val="20"/>
              </w:rPr>
              <w:t>2</w:t>
            </w:r>
          </w:p>
        </w:tc>
        <w:tc>
          <w:tcPr>
            <w:tcW w:w="2023" w:type="dxa"/>
          </w:tcPr>
          <w:p w14:paraId="51F539DD"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Text</w:t>
            </w:r>
          </w:p>
        </w:tc>
        <w:tc>
          <w:tcPr>
            <w:tcW w:w="720" w:type="dxa"/>
          </w:tcPr>
          <w:p w14:paraId="47B9B3A5" w14:textId="77777777" w:rsidR="00586283" w:rsidRPr="002B2A18" w:rsidRDefault="00586283" w:rsidP="005016A7">
            <w:pPr>
              <w:pStyle w:val="ComponentTableBody"/>
              <w:spacing w:before="40" w:after="40" w:line="240" w:lineRule="auto"/>
              <w:rPr>
                <w:rFonts w:cs="Arial"/>
                <w:sz w:val="20"/>
              </w:rPr>
            </w:pPr>
            <w:r w:rsidRPr="002B2A18">
              <w:rPr>
                <w:rFonts w:cs="Arial"/>
                <w:sz w:val="20"/>
              </w:rPr>
              <w:t>199</w:t>
            </w:r>
          </w:p>
        </w:tc>
        <w:tc>
          <w:tcPr>
            <w:tcW w:w="810" w:type="dxa"/>
          </w:tcPr>
          <w:p w14:paraId="3A2D8B0C"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tcPr>
          <w:p w14:paraId="003C177E" w14:textId="77777777" w:rsidR="00586283" w:rsidRPr="002B2A18" w:rsidRDefault="00586283" w:rsidP="005016A7">
            <w:pPr>
              <w:pStyle w:val="ComponentTableBody"/>
              <w:spacing w:before="40" w:after="40" w:line="240" w:lineRule="auto"/>
              <w:rPr>
                <w:rFonts w:cs="Arial"/>
                <w:sz w:val="20"/>
              </w:rPr>
            </w:pPr>
            <w:r w:rsidRPr="002B2A18">
              <w:rPr>
                <w:rFonts w:cs="Arial"/>
                <w:sz w:val="20"/>
              </w:rPr>
              <w:t>RE</w:t>
            </w:r>
          </w:p>
        </w:tc>
        <w:tc>
          <w:tcPr>
            <w:tcW w:w="990" w:type="dxa"/>
          </w:tcPr>
          <w:p w14:paraId="1C5DDEDE" w14:textId="77777777" w:rsidR="00586283" w:rsidRPr="002B2A18" w:rsidRDefault="00586283" w:rsidP="005016A7">
            <w:pPr>
              <w:pStyle w:val="ComponentTableBody"/>
              <w:spacing w:before="40" w:after="40" w:line="240" w:lineRule="auto"/>
              <w:rPr>
                <w:rFonts w:cs="Arial"/>
                <w:sz w:val="20"/>
              </w:rPr>
            </w:pPr>
          </w:p>
        </w:tc>
        <w:tc>
          <w:tcPr>
            <w:tcW w:w="3323" w:type="dxa"/>
          </w:tcPr>
          <w:p w14:paraId="583BB6ED" w14:textId="77777777" w:rsidR="00586283" w:rsidRPr="002B2A18" w:rsidRDefault="00586283" w:rsidP="00A41011">
            <w:pPr>
              <w:pStyle w:val="ComponentTableBody"/>
              <w:spacing w:before="40" w:after="40" w:line="240" w:lineRule="auto"/>
              <w:jc w:val="left"/>
              <w:rPr>
                <w:rFonts w:cs="Arial"/>
                <w:sz w:val="20"/>
              </w:rPr>
            </w:pPr>
            <w:r w:rsidRPr="002B2A18">
              <w:rPr>
                <w:rFonts w:cs="Arial"/>
                <w:color w:val="000000"/>
                <w:sz w:val="20"/>
              </w:rPr>
              <w:t xml:space="preserve">It is strongly recommended that text </w:t>
            </w:r>
            <w:r w:rsidR="00212BA8">
              <w:rPr>
                <w:rFonts w:cs="Arial"/>
                <w:b/>
                <w:color w:val="000000"/>
                <w:sz w:val="20"/>
              </w:rPr>
              <w:t>SHOULD</w:t>
            </w:r>
            <w:r w:rsidR="004642CB" w:rsidRPr="002B2A18">
              <w:rPr>
                <w:rFonts w:cs="Arial"/>
                <w:color w:val="000000"/>
                <w:sz w:val="20"/>
              </w:rPr>
              <w:t xml:space="preserve"> </w:t>
            </w:r>
            <w:r w:rsidRPr="002B2A18">
              <w:rPr>
                <w:rFonts w:cs="Arial"/>
                <w:color w:val="000000"/>
                <w:sz w:val="20"/>
              </w:rPr>
              <w:t xml:space="preserve">be sent to accompany any identifier. </w:t>
            </w:r>
          </w:p>
        </w:tc>
      </w:tr>
      <w:tr w:rsidR="00586283" w:rsidRPr="002B2A18" w14:paraId="08DE61BC" w14:textId="77777777" w:rsidTr="00831B6D">
        <w:trPr>
          <w:cantSplit/>
          <w:jc w:val="center"/>
        </w:trPr>
        <w:tc>
          <w:tcPr>
            <w:tcW w:w="761" w:type="dxa"/>
          </w:tcPr>
          <w:p w14:paraId="517424FA" w14:textId="77777777" w:rsidR="00586283" w:rsidRPr="002B2A18" w:rsidRDefault="00586283" w:rsidP="005016A7">
            <w:pPr>
              <w:pStyle w:val="ComponentTableBody"/>
              <w:spacing w:before="40" w:after="40" w:line="240" w:lineRule="auto"/>
              <w:rPr>
                <w:rFonts w:cs="Arial"/>
                <w:sz w:val="20"/>
              </w:rPr>
            </w:pPr>
            <w:r w:rsidRPr="002B2A18">
              <w:rPr>
                <w:rFonts w:cs="Arial"/>
                <w:sz w:val="20"/>
              </w:rPr>
              <w:t>3</w:t>
            </w:r>
          </w:p>
        </w:tc>
        <w:tc>
          <w:tcPr>
            <w:tcW w:w="2023" w:type="dxa"/>
          </w:tcPr>
          <w:p w14:paraId="6FBB7058"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Name of Coding System</w:t>
            </w:r>
          </w:p>
        </w:tc>
        <w:tc>
          <w:tcPr>
            <w:tcW w:w="720" w:type="dxa"/>
          </w:tcPr>
          <w:p w14:paraId="04D1E4E5" w14:textId="77777777" w:rsidR="00586283" w:rsidRPr="002B2A18" w:rsidRDefault="00EE5D00" w:rsidP="005016A7">
            <w:pPr>
              <w:pStyle w:val="ComponentTableBody"/>
              <w:spacing w:before="40" w:after="40" w:line="240" w:lineRule="auto"/>
              <w:rPr>
                <w:rFonts w:cs="Arial"/>
                <w:sz w:val="20"/>
              </w:rPr>
            </w:pPr>
            <w:r>
              <w:rPr>
                <w:rFonts w:cs="Arial"/>
                <w:sz w:val="20"/>
              </w:rPr>
              <w:t>199</w:t>
            </w:r>
          </w:p>
        </w:tc>
        <w:tc>
          <w:tcPr>
            <w:tcW w:w="810" w:type="dxa"/>
          </w:tcPr>
          <w:p w14:paraId="0346E1AA" w14:textId="77777777" w:rsidR="00586283" w:rsidRPr="002B2A18" w:rsidRDefault="00586283" w:rsidP="005016A7">
            <w:pPr>
              <w:pStyle w:val="ComponentTableBody"/>
              <w:spacing w:before="40" w:after="40" w:line="240" w:lineRule="auto"/>
              <w:rPr>
                <w:rFonts w:cs="Arial"/>
                <w:sz w:val="20"/>
              </w:rPr>
            </w:pPr>
            <w:r w:rsidRPr="002B2A18">
              <w:rPr>
                <w:rFonts w:cs="Arial"/>
                <w:sz w:val="20"/>
              </w:rPr>
              <w:t>ID</w:t>
            </w:r>
          </w:p>
        </w:tc>
        <w:tc>
          <w:tcPr>
            <w:tcW w:w="900" w:type="dxa"/>
          </w:tcPr>
          <w:p w14:paraId="514BDA46" w14:textId="77777777" w:rsidR="000B0FEF" w:rsidRPr="002B2A18" w:rsidRDefault="00586283" w:rsidP="004C2F5E">
            <w:pPr>
              <w:pStyle w:val="ComponentTableBody"/>
              <w:spacing w:before="40" w:after="40" w:line="240" w:lineRule="auto"/>
              <w:rPr>
                <w:rFonts w:cs="Arial"/>
                <w:sz w:val="20"/>
              </w:rPr>
            </w:pPr>
            <w:r w:rsidRPr="002B2A18">
              <w:rPr>
                <w:rFonts w:cs="Arial"/>
                <w:sz w:val="20"/>
              </w:rPr>
              <w:t>C</w:t>
            </w:r>
            <w:r w:rsidR="00FE6DE9" w:rsidRPr="002B2A18">
              <w:rPr>
                <w:rFonts w:cs="Arial"/>
                <w:sz w:val="20"/>
              </w:rPr>
              <w:t>(R/</w:t>
            </w:r>
            <w:r w:rsidR="004C2F5E" w:rsidRPr="002B2A18">
              <w:rPr>
                <w:rFonts w:cs="Arial"/>
                <w:sz w:val="20"/>
              </w:rPr>
              <w:t>X</w:t>
            </w:r>
            <w:r w:rsidR="00FE6DE9" w:rsidRPr="002B2A18">
              <w:rPr>
                <w:rFonts w:cs="Arial"/>
                <w:sz w:val="20"/>
              </w:rPr>
              <w:t>)</w:t>
            </w:r>
          </w:p>
        </w:tc>
        <w:tc>
          <w:tcPr>
            <w:tcW w:w="990" w:type="dxa"/>
          </w:tcPr>
          <w:p w14:paraId="66018D04" w14:textId="77777777" w:rsidR="00586283" w:rsidRPr="002B2A18" w:rsidRDefault="004C2F5E" w:rsidP="005016A7">
            <w:pPr>
              <w:pStyle w:val="ComponentTableBody"/>
              <w:spacing w:before="40" w:after="40" w:line="240" w:lineRule="auto"/>
              <w:rPr>
                <w:rFonts w:cs="Arial"/>
                <w:sz w:val="20"/>
              </w:rPr>
            </w:pPr>
            <w:r w:rsidRPr="002B2A18">
              <w:rPr>
                <w:rFonts w:cs="Arial"/>
                <w:sz w:val="20"/>
              </w:rPr>
              <w:t>HL7</w:t>
            </w:r>
            <w:r w:rsidR="00586283" w:rsidRPr="002B2A18">
              <w:rPr>
                <w:rFonts w:cs="Arial"/>
                <w:sz w:val="20"/>
              </w:rPr>
              <w:t>0396</w:t>
            </w:r>
          </w:p>
        </w:tc>
        <w:tc>
          <w:tcPr>
            <w:tcW w:w="3323" w:type="dxa"/>
          </w:tcPr>
          <w:p w14:paraId="648BBE46" w14:textId="77777777" w:rsidR="00586283" w:rsidRDefault="00586283" w:rsidP="005016A7">
            <w:pPr>
              <w:pStyle w:val="ComponentTableBody"/>
              <w:spacing w:before="40" w:after="40" w:line="240" w:lineRule="auto"/>
              <w:jc w:val="left"/>
              <w:rPr>
                <w:rFonts w:cs="Arial"/>
                <w:color w:val="000000"/>
                <w:sz w:val="20"/>
              </w:rPr>
            </w:pPr>
            <w:r w:rsidRPr="00A41011">
              <w:rPr>
                <w:rFonts w:cs="Arial"/>
                <w:b/>
                <w:color w:val="000000"/>
                <w:sz w:val="20"/>
              </w:rPr>
              <w:t>Condition Predicate:</w:t>
            </w:r>
            <w:r w:rsidRPr="002B2A18">
              <w:rPr>
                <w:rFonts w:cs="Arial"/>
                <w:color w:val="000000"/>
                <w:sz w:val="20"/>
              </w:rPr>
              <w:t xml:space="preserve"> </w:t>
            </w:r>
            <w:r w:rsidR="007F19DC" w:rsidRPr="002B2A18">
              <w:rPr>
                <w:rFonts w:cs="Arial"/>
                <w:color w:val="000000"/>
                <w:sz w:val="20"/>
              </w:rPr>
              <w:t xml:space="preserve">If </w:t>
            </w:r>
            <w:r w:rsidR="00B04153" w:rsidRPr="00385C05">
              <w:rPr>
                <w:rFonts w:cs="Arial"/>
                <w:color w:val="000000"/>
                <w:sz w:val="20"/>
              </w:rPr>
              <w:t xml:space="preserve">component </w:t>
            </w:r>
            <w:r w:rsidR="0085184A" w:rsidRPr="00385C05">
              <w:rPr>
                <w:rFonts w:cs="Arial"/>
                <w:color w:val="000000"/>
                <w:sz w:val="20"/>
              </w:rPr>
              <w:t>1</w:t>
            </w:r>
            <w:r w:rsidR="0085184A" w:rsidRPr="002B2A18">
              <w:rPr>
                <w:rFonts w:cs="Arial"/>
                <w:color w:val="000000"/>
                <w:sz w:val="20"/>
              </w:rPr>
              <w:t xml:space="preserve"> </w:t>
            </w:r>
            <w:r w:rsidR="0085184A" w:rsidRPr="002B2A18" w:rsidDel="007F19DC">
              <w:rPr>
                <w:rFonts w:cs="Arial"/>
                <w:color w:val="000000"/>
                <w:sz w:val="20"/>
              </w:rPr>
              <w:t>(</w:t>
            </w:r>
            <w:r w:rsidRPr="002B2A18">
              <w:rPr>
                <w:rFonts w:cs="Arial"/>
                <w:color w:val="000000"/>
                <w:sz w:val="20"/>
              </w:rPr>
              <w:t xml:space="preserve">Identifier) is valued.  </w:t>
            </w:r>
          </w:p>
          <w:p w14:paraId="600F6BE1" w14:textId="77777777" w:rsidR="00745F23" w:rsidRDefault="00745F23" w:rsidP="005016A7">
            <w:pPr>
              <w:pStyle w:val="ComponentTableBody"/>
              <w:spacing w:before="40" w:after="40" w:line="240" w:lineRule="auto"/>
              <w:jc w:val="left"/>
              <w:rPr>
                <w:rFonts w:cs="Arial"/>
                <w:color w:val="000000"/>
                <w:sz w:val="20"/>
              </w:rPr>
            </w:pPr>
          </w:p>
          <w:p w14:paraId="4AAA7885" w14:textId="77777777" w:rsidR="00745F23" w:rsidRPr="002B2A18" w:rsidRDefault="002B4892" w:rsidP="002B4892">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A20D92" w:rsidRPr="00111198">
              <w:rPr>
                <w:rFonts w:cs="Arial"/>
                <w:b/>
                <w:color w:val="000000"/>
                <w:sz w:val="20"/>
              </w:rPr>
              <w:t>MAY</w:t>
            </w:r>
            <w:r>
              <w:rPr>
                <w:rFonts w:cs="Arial"/>
                <w:color w:val="000000"/>
                <w:sz w:val="20"/>
              </w:rPr>
              <w:t xml:space="preserve"> be sent for </w:t>
            </w:r>
            <w:r w:rsidR="004F30C8">
              <w:rPr>
                <w:rFonts w:cs="Arial"/>
                <w:color w:val="000000"/>
                <w:sz w:val="20"/>
              </w:rPr>
              <w:t>Coding Systems. Both are supported.</w:t>
            </w:r>
          </w:p>
        </w:tc>
      </w:tr>
      <w:tr w:rsidR="00586283" w:rsidRPr="002B2A18" w14:paraId="688DD755" w14:textId="77777777" w:rsidTr="00831B6D">
        <w:trPr>
          <w:cantSplit/>
          <w:jc w:val="center"/>
        </w:trPr>
        <w:tc>
          <w:tcPr>
            <w:tcW w:w="761" w:type="dxa"/>
            <w:shd w:val="clear" w:color="auto" w:fill="auto"/>
          </w:tcPr>
          <w:p w14:paraId="56580D7C" w14:textId="77777777" w:rsidR="00586283" w:rsidRPr="002B2A18" w:rsidRDefault="00586283" w:rsidP="005016A7">
            <w:pPr>
              <w:pStyle w:val="ComponentTableBody"/>
              <w:spacing w:before="40" w:after="40" w:line="240" w:lineRule="auto"/>
              <w:rPr>
                <w:rFonts w:cs="Arial"/>
                <w:sz w:val="20"/>
              </w:rPr>
            </w:pPr>
            <w:r w:rsidRPr="002B2A18">
              <w:rPr>
                <w:rFonts w:cs="Arial"/>
                <w:sz w:val="20"/>
              </w:rPr>
              <w:t>4</w:t>
            </w:r>
          </w:p>
        </w:tc>
        <w:tc>
          <w:tcPr>
            <w:tcW w:w="2023" w:type="dxa"/>
          </w:tcPr>
          <w:p w14:paraId="0B0A43FD"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Alternate Identifier</w:t>
            </w:r>
          </w:p>
        </w:tc>
        <w:tc>
          <w:tcPr>
            <w:tcW w:w="720" w:type="dxa"/>
            <w:shd w:val="clear" w:color="auto" w:fill="auto"/>
          </w:tcPr>
          <w:p w14:paraId="23DEF0A4" w14:textId="77777777" w:rsidR="00586283" w:rsidRPr="002B2A18" w:rsidRDefault="00586283" w:rsidP="005016A7">
            <w:pPr>
              <w:pStyle w:val="ComponentTableBody"/>
              <w:spacing w:before="40" w:after="40" w:line="240" w:lineRule="auto"/>
              <w:rPr>
                <w:rFonts w:cs="Arial"/>
                <w:sz w:val="20"/>
              </w:rPr>
            </w:pPr>
            <w:r w:rsidRPr="002B2A18">
              <w:rPr>
                <w:rFonts w:cs="Arial"/>
                <w:sz w:val="20"/>
              </w:rPr>
              <w:t>20</w:t>
            </w:r>
          </w:p>
        </w:tc>
        <w:tc>
          <w:tcPr>
            <w:tcW w:w="810" w:type="dxa"/>
            <w:shd w:val="clear" w:color="auto" w:fill="auto"/>
          </w:tcPr>
          <w:p w14:paraId="3AC2921B"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556BD712" w14:textId="77777777" w:rsidR="000B0FEF" w:rsidRPr="002B2A18" w:rsidRDefault="00A41011" w:rsidP="004C2F5E">
            <w:pPr>
              <w:pStyle w:val="ComponentTableBody"/>
              <w:spacing w:before="40" w:after="40" w:line="240" w:lineRule="auto"/>
              <w:rPr>
                <w:rFonts w:cs="Arial"/>
                <w:sz w:val="20"/>
              </w:rPr>
            </w:pPr>
            <w:r>
              <w:rPr>
                <w:rFonts w:cs="Arial"/>
                <w:sz w:val="20"/>
              </w:rPr>
              <w:t>RE</w:t>
            </w:r>
          </w:p>
        </w:tc>
        <w:tc>
          <w:tcPr>
            <w:tcW w:w="990" w:type="dxa"/>
            <w:shd w:val="clear" w:color="auto" w:fill="auto"/>
          </w:tcPr>
          <w:p w14:paraId="2526AF66" w14:textId="77777777" w:rsidR="00586283" w:rsidRPr="002B2A18" w:rsidRDefault="00586283" w:rsidP="005016A7">
            <w:pPr>
              <w:pStyle w:val="ComponentTableBody"/>
              <w:spacing w:before="40" w:after="40" w:line="240" w:lineRule="auto"/>
              <w:rPr>
                <w:rFonts w:cs="Arial"/>
                <w:sz w:val="20"/>
              </w:rPr>
            </w:pPr>
          </w:p>
        </w:tc>
        <w:tc>
          <w:tcPr>
            <w:tcW w:w="3323" w:type="dxa"/>
          </w:tcPr>
          <w:p w14:paraId="58239812" w14:textId="77777777" w:rsidR="00586283" w:rsidRPr="002B2A18" w:rsidRDefault="000B5863" w:rsidP="00DE1126">
            <w:pPr>
              <w:pStyle w:val="ComponentTableBody"/>
              <w:spacing w:before="40" w:after="40" w:line="240" w:lineRule="auto"/>
              <w:jc w:val="left"/>
              <w:rPr>
                <w:rFonts w:cs="Arial"/>
                <w:color w:val="000000"/>
                <w:sz w:val="20"/>
              </w:rPr>
            </w:pPr>
            <w:r>
              <w:rPr>
                <w:rFonts w:cs="Arial"/>
                <w:color w:val="000000"/>
                <w:sz w:val="20"/>
              </w:rPr>
              <w:t>T</w:t>
            </w:r>
            <w:r w:rsidR="00586283" w:rsidRPr="002B2A18">
              <w:rPr>
                <w:rFonts w:cs="Arial"/>
                <w:color w:val="000000"/>
                <w:sz w:val="20"/>
              </w:rPr>
              <w:t>he alternate identifier</w:t>
            </w:r>
            <w:r>
              <w:rPr>
                <w:rFonts w:cs="Arial"/>
                <w:color w:val="000000"/>
                <w:sz w:val="20"/>
              </w:rPr>
              <w:t xml:space="preserve">, if included, </w:t>
            </w:r>
            <w:r w:rsidR="00DE1126" w:rsidRPr="00DE1126">
              <w:rPr>
                <w:rFonts w:cs="Arial"/>
                <w:b/>
                <w:color w:val="000000"/>
                <w:sz w:val="20"/>
              </w:rPr>
              <w:t>SHOULD</w:t>
            </w:r>
            <w:r>
              <w:rPr>
                <w:rFonts w:cs="Arial"/>
                <w:color w:val="000000"/>
                <w:sz w:val="20"/>
              </w:rPr>
              <w:t xml:space="preserve"> be </w:t>
            </w:r>
            <w:r w:rsidR="000738AC">
              <w:rPr>
                <w:rFonts w:cs="Arial"/>
                <w:color w:val="000000"/>
                <w:sz w:val="20"/>
              </w:rPr>
              <w:t>t</w:t>
            </w:r>
            <w:r w:rsidR="00586283" w:rsidRPr="002B2A18">
              <w:rPr>
                <w:rFonts w:cs="Arial"/>
                <w:color w:val="000000"/>
                <w:sz w:val="20"/>
              </w:rPr>
              <w:t xml:space="preserve">he closest match for the identifier found in component 1. </w:t>
            </w:r>
          </w:p>
        </w:tc>
      </w:tr>
      <w:tr w:rsidR="00586283" w:rsidRPr="002B2A18" w14:paraId="6C10EF97" w14:textId="77777777" w:rsidTr="00831B6D">
        <w:trPr>
          <w:cantSplit/>
          <w:jc w:val="center"/>
        </w:trPr>
        <w:tc>
          <w:tcPr>
            <w:tcW w:w="761" w:type="dxa"/>
            <w:shd w:val="clear" w:color="auto" w:fill="auto"/>
          </w:tcPr>
          <w:p w14:paraId="248ACE31" w14:textId="77777777" w:rsidR="00586283" w:rsidRPr="002B2A18" w:rsidRDefault="00586283" w:rsidP="005016A7">
            <w:pPr>
              <w:pStyle w:val="ComponentTableBody"/>
              <w:spacing w:before="40" w:after="40" w:line="240" w:lineRule="auto"/>
              <w:rPr>
                <w:rFonts w:cs="Arial"/>
                <w:sz w:val="20"/>
              </w:rPr>
            </w:pPr>
            <w:r w:rsidRPr="002B2A18">
              <w:rPr>
                <w:rFonts w:cs="Arial"/>
                <w:sz w:val="20"/>
              </w:rPr>
              <w:t>5</w:t>
            </w:r>
          </w:p>
        </w:tc>
        <w:tc>
          <w:tcPr>
            <w:tcW w:w="2023" w:type="dxa"/>
          </w:tcPr>
          <w:p w14:paraId="7C15005E"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Alternate Text</w:t>
            </w:r>
          </w:p>
        </w:tc>
        <w:tc>
          <w:tcPr>
            <w:tcW w:w="720" w:type="dxa"/>
            <w:shd w:val="clear" w:color="auto" w:fill="auto"/>
          </w:tcPr>
          <w:p w14:paraId="4CBC1CCB" w14:textId="77777777" w:rsidR="00586283" w:rsidRPr="002B2A18" w:rsidRDefault="00586283" w:rsidP="005016A7">
            <w:pPr>
              <w:pStyle w:val="ComponentTableBody"/>
              <w:spacing w:before="40" w:after="40" w:line="240" w:lineRule="auto"/>
              <w:rPr>
                <w:rFonts w:cs="Arial"/>
                <w:sz w:val="20"/>
              </w:rPr>
            </w:pPr>
            <w:r w:rsidRPr="002B2A18">
              <w:rPr>
                <w:rFonts w:cs="Arial"/>
                <w:sz w:val="20"/>
              </w:rPr>
              <w:t>199</w:t>
            </w:r>
          </w:p>
        </w:tc>
        <w:tc>
          <w:tcPr>
            <w:tcW w:w="810" w:type="dxa"/>
            <w:shd w:val="clear" w:color="auto" w:fill="auto"/>
          </w:tcPr>
          <w:p w14:paraId="67A98151"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6CD2FE01" w14:textId="77777777" w:rsidR="00586283" w:rsidRPr="002B2A18" w:rsidRDefault="00A41011" w:rsidP="005016A7">
            <w:pPr>
              <w:pStyle w:val="ComponentTableBody"/>
              <w:spacing w:before="40" w:after="40" w:line="240" w:lineRule="auto"/>
              <w:rPr>
                <w:rFonts w:cs="Arial"/>
                <w:sz w:val="20"/>
              </w:rPr>
            </w:pPr>
            <w:r>
              <w:rPr>
                <w:rFonts w:cs="Arial"/>
                <w:sz w:val="20"/>
              </w:rPr>
              <w:t>RE</w:t>
            </w:r>
          </w:p>
        </w:tc>
        <w:tc>
          <w:tcPr>
            <w:tcW w:w="990" w:type="dxa"/>
            <w:shd w:val="clear" w:color="auto" w:fill="auto"/>
          </w:tcPr>
          <w:p w14:paraId="756756AF" w14:textId="77777777" w:rsidR="00586283" w:rsidRPr="002B2A18" w:rsidRDefault="00586283" w:rsidP="005016A7">
            <w:pPr>
              <w:pStyle w:val="ComponentTableBody"/>
              <w:spacing w:before="40" w:after="40" w:line="240" w:lineRule="auto"/>
              <w:rPr>
                <w:rFonts w:cs="Arial"/>
                <w:sz w:val="20"/>
              </w:rPr>
            </w:pPr>
          </w:p>
        </w:tc>
        <w:tc>
          <w:tcPr>
            <w:tcW w:w="3323" w:type="dxa"/>
          </w:tcPr>
          <w:p w14:paraId="18756E30" w14:textId="77777777" w:rsidR="00586283" w:rsidRPr="002B2A18" w:rsidRDefault="00586283" w:rsidP="005016A7">
            <w:pPr>
              <w:pStyle w:val="ComponentTableBody"/>
              <w:spacing w:before="40" w:after="40" w:line="240" w:lineRule="auto"/>
              <w:jc w:val="left"/>
              <w:rPr>
                <w:rFonts w:cs="Arial"/>
                <w:color w:val="000000"/>
                <w:sz w:val="20"/>
              </w:rPr>
            </w:pPr>
            <w:r w:rsidRPr="002B2A18">
              <w:rPr>
                <w:rFonts w:cs="Arial"/>
                <w:color w:val="000000"/>
                <w:sz w:val="20"/>
              </w:rPr>
              <w:t>It is strongly recommended that alternate text</w:t>
            </w:r>
            <w:r w:rsidR="00424B8E">
              <w:rPr>
                <w:rFonts w:cs="Arial"/>
                <w:color w:val="000000"/>
                <w:sz w:val="20"/>
              </w:rPr>
              <w:t xml:space="preserve"> </w:t>
            </w:r>
            <w:r w:rsidR="00424B8E">
              <w:rPr>
                <w:rFonts w:cs="Arial"/>
                <w:b/>
                <w:color w:val="000000"/>
                <w:sz w:val="20"/>
              </w:rPr>
              <w:t>SHOULD</w:t>
            </w:r>
            <w:r w:rsidRPr="002B2A18">
              <w:rPr>
                <w:rFonts w:cs="Arial"/>
                <w:color w:val="000000"/>
                <w:sz w:val="20"/>
              </w:rPr>
              <w:t xml:space="preserve"> be sent to accompany any alternate identifier. </w:t>
            </w:r>
          </w:p>
        </w:tc>
      </w:tr>
      <w:tr w:rsidR="00586283" w:rsidRPr="002B2A18" w14:paraId="5A887469" w14:textId="77777777" w:rsidTr="00831B6D">
        <w:trPr>
          <w:cantSplit/>
          <w:jc w:val="center"/>
        </w:trPr>
        <w:tc>
          <w:tcPr>
            <w:tcW w:w="761" w:type="dxa"/>
            <w:shd w:val="clear" w:color="auto" w:fill="auto"/>
          </w:tcPr>
          <w:p w14:paraId="60C470FC" w14:textId="77777777" w:rsidR="00586283" w:rsidRPr="002B2A18" w:rsidRDefault="00586283" w:rsidP="005016A7">
            <w:pPr>
              <w:pStyle w:val="ComponentTableBody"/>
              <w:spacing w:before="40" w:after="40" w:line="240" w:lineRule="auto"/>
              <w:rPr>
                <w:rFonts w:cs="Arial"/>
                <w:sz w:val="20"/>
              </w:rPr>
            </w:pPr>
            <w:r w:rsidRPr="002B2A18">
              <w:rPr>
                <w:rFonts w:cs="Arial"/>
                <w:sz w:val="20"/>
              </w:rPr>
              <w:t>6</w:t>
            </w:r>
          </w:p>
        </w:tc>
        <w:tc>
          <w:tcPr>
            <w:tcW w:w="2023" w:type="dxa"/>
          </w:tcPr>
          <w:p w14:paraId="6B2F5A92"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Name of Alternate Coding System</w:t>
            </w:r>
          </w:p>
        </w:tc>
        <w:tc>
          <w:tcPr>
            <w:tcW w:w="720" w:type="dxa"/>
            <w:shd w:val="clear" w:color="auto" w:fill="auto"/>
          </w:tcPr>
          <w:p w14:paraId="12B289E1" w14:textId="77777777" w:rsidR="00586283" w:rsidRPr="002B2A18" w:rsidRDefault="00EE5D00" w:rsidP="005016A7">
            <w:pPr>
              <w:pStyle w:val="ComponentTableBody"/>
              <w:spacing w:before="40" w:after="40" w:line="240" w:lineRule="auto"/>
              <w:rPr>
                <w:rFonts w:cs="Arial"/>
                <w:sz w:val="20"/>
              </w:rPr>
            </w:pPr>
            <w:r>
              <w:rPr>
                <w:rFonts w:cs="Arial"/>
                <w:sz w:val="20"/>
              </w:rPr>
              <w:t>199</w:t>
            </w:r>
          </w:p>
        </w:tc>
        <w:tc>
          <w:tcPr>
            <w:tcW w:w="810" w:type="dxa"/>
            <w:shd w:val="clear" w:color="auto" w:fill="auto"/>
          </w:tcPr>
          <w:p w14:paraId="66603382" w14:textId="77777777" w:rsidR="00586283" w:rsidRPr="002B2A18" w:rsidRDefault="00586283" w:rsidP="005016A7">
            <w:pPr>
              <w:pStyle w:val="ComponentTableBody"/>
              <w:spacing w:before="40" w:after="40" w:line="240" w:lineRule="auto"/>
              <w:rPr>
                <w:rFonts w:cs="Arial"/>
                <w:sz w:val="20"/>
              </w:rPr>
            </w:pPr>
            <w:r w:rsidRPr="002B2A18">
              <w:rPr>
                <w:rFonts w:cs="Arial"/>
                <w:sz w:val="20"/>
              </w:rPr>
              <w:t>ID</w:t>
            </w:r>
          </w:p>
        </w:tc>
        <w:tc>
          <w:tcPr>
            <w:tcW w:w="900" w:type="dxa"/>
            <w:shd w:val="clear" w:color="auto" w:fill="auto"/>
          </w:tcPr>
          <w:p w14:paraId="13A4F9F7" w14:textId="77777777" w:rsidR="00586283" w:rsidRPr="002B2A18" w:rsidRDefault="00FE6DE9" w:rsidP="004C2F5E">
            <w:pPr>
              <w:pStyle w:val="ComponentTableBody"/>
              <w:spacing w:before="40" w:after="40" w:line="240" w:lineRule="auto"/>
              <w:rPr>
                <w:rFonts w:cs="Arial"/>
                <w:sz w:val="20"/>
              </w:rPr>
            </w:pPr>
            <w:r w:rsidRPr="002B2A18">
              <w:rPr>
                <w:rFonts w:cs="Arial"/>
                <w:sz w:val="20"/>
              </w:rPr>
              <w:t>C(R/</w:t>
            </w:r>
            <w:r w:rsidR="004C2F5E" w:rsidRPr="002B2A18">
              <w:rPr>
                <w:rFonts w:cs="Arial"/>
                <w:sz w:val="20"/>
              </w:rPr>
              <w:t>X</w:t>
            </w:r>
            <w:r w:rsidRPr="002B2A18">
              <w:rPr>
                <w:rFonts w:cs="Arial"/>
                <w:sz w:val="20"/>
              </w:rPr>
              <w:t>)</w:t>
            </w:r>
          </w:p>
        </w:tc>
        <w:tc>
          <w:tcPr>
            <w:tcW w:w="990" w:type="dxa"/>
            <w:shd w:val="clear" w:color="auto" w:fill="auto"/>
          </w:tcPr>
          <w:p w14:paraId="3B16363F" w14:textId="77777777" w:rsidR="00586283" w:rsidRPr="002B2A18" w:rsidRDefault="00E92893" w:rsidP="005016A7">
            <w:pPr>
              <w:pStyle w:val="ComponentTableBody"/>
              <w:spacing w:before="40" w:after="40" w:line="240" w:lineRule="auto"/>
              <w:rPr>
                <w:rFonts w:cs="Arial"/>
                <w:sz w:val="20"/>
              </w:rPr>
            </w:pPr>
            <w:r w:rsidRPr="002B2A18">
              <w:rPr>
                <w:rFonts w:cs="Arial"/>
                <w:sz w:val="20"/>
              </w:rPr>
              <w:t>HL7</w:t>
            </w:r>
            <w:r w:rsidR="00586283" w:rsidRPr="002B2A18">
              <w:rPr>
                <w:rFonts w:cs="Arial"/>
                <w:sz w:val="20"/>
              </w:rPr>
              <w:t>0396</w:t>
            </w:r>
          </w:p>
        </w:tc>
        <w:tc>
          <w:tcPr>
            <w:tcW w:w="3323" w:type="dxa"/>
          </w:tcPr>
          <w:p w14:paraId="5E2BED98" w14:textId="77777777" w:rsidR="00586283" w:rsidRDefault="00586283" w:rsidP="00E92893">
            <w:pPr>
              <w:pStyle w:val="ComponentTableBody"/>
              <w:spacing w:before="40" w:after="40" w:line="240" w:lineRule="auto"/>
              <w:jc w:val="left"/>
              <w:rPr>
                <w:rFonts w:cs="Arial"/>
                <w:color w:val="000000"/>
                <w:sz w:val="20"/>
              </w:rPr>
            </w:pPr>
            <w:r w:rsidRPr="00761AA1">
              <w:rPr>
                <w:rFonts w:cs="Arial"/>
                <w:b/>
                <w:color w:val="000000"/>
                <w:sz w:val="20"/>
              </w:rPr>
              <w:t>Condition Predicate:</w:t>
            </w:r>
            <w:r w:rsidRPr="002B2A18">
              <w:rPr>
                <w:rFonts w:cs="Arial"/>
                <w:color w:val="000000"/>
                <w:sz w:val="20"/>
              </w:rPr>
              <w:t xml:space="preserve"> If </w:t>
            </w:r>
            <w:r w:rsidR="003C06A9">
              <w:rPr>
                <w:rFonts w:cs="Arial"/>
                <w:color w:val="000000"/>
                <w:sz w:val="20"/>
              </w:rPr>
              <w:t>component 4</w:t>
            </w:r>
            <w:r w:rsidR="004951E9">
              <w:rPr>
                <w:rFonts w:cs="Arial"/>
                <w:color w:val="000000"/>
                <w:sz w:val="20"/>
              </w:rPr>
              <w:t xml:space="preserve"> </w:t>
            </w:r>
            <w:r w:rsidRPr="002B2A18">
              <w:rPr>
                <w:rFonts w:cs="Arial"/>
                <w:color w:val="000000"/>
                <w:sz w:val="20"/>
              </w:rPr>
              <w:t>(</w:t>
            </w:r>
            <w:r w:rsidR="00E92893" w:rsidRPr="002B2A18">
              <w:rPr>
                <w:rFonts w:cs="Arial"/>
                <w:color w:val="000000"/>
                <w:sz w:val="20"/>
              </w:rPr>
              <w:t xml:space="preserve">Alternate </w:t>
            </w:r>
            <w:r w:rsidRPr="002B2A18">
              <w:rPr>
                <w:rFonts w:cs="Arial"/>
                <w:color w:val="000000"/>
                <w:sz w:val="20"/>
              </w:rPr>
              <w:t xml:space="preserve">Identifier) is valued.  </w:t>
            </w:r>
          </w:p>
          <w:p w14:paraId="5646D0D6" w14:textId="77777777" w:rsidR="006D1FEA" w:rsidRDefault="006D1FEA" w:rsidP="00E92893">
            <w:pPr>
              <w:pStyle w:val="ComponentTableBody"/>
              <w:spacing w:before="40" w:after="40" w:line="240" w:lineRule="auto"/>
              <w:jc w:val="left"/>
              <w:rPr>
                <w:rFonts w:cs="Arial"/>
                <w:color w:val="000000"/>
                <w:sz w:val="20"/>
              </w:rPr>
            </w:pPr>
          </w:p>
          <w:p w14:paraId="75C67BCE" w14:textId="77777777" w:rsidR="006D1FEA" w:rsidRPr="002B2A18" w:rsidRDefault="006D1FEA" w:rsidP="00A20D92">
            <w:pPr>
              <w:pStyle w:val="ComponentTableBody"/>
              <w:spacing w:before="40" w:after="40" w:line="240" w:lineRule="auto"/>
              <w:jc w:val="left"/>
              <w:rPr>
                <w:rFonts w:cs="Arial"/>
                <w:sz w:val="20"/>
              </w:rPr>
            </w:pPr>
            <w:r>
              <w:rPr>
                <w:rFonts w:cs="Arial"/>
                <w:color w:val="000000"/>
                <w:sz w:val="20"/>
              </w:rPr>
              <w:t xml:space="preserve">OIDs or Value Codes </w:t>
            </w:r>
            <w:r w:rsidR="00A20D92" w:rsidRPr="00111198">
              <w:rPr>
                <w:rFonts w:cs="Arial"/>
                <w:b/>
                <w:color w:val="000000"/>
                <w:sz w:val="20"/>
              </w:rPr>
              <w:t>MAY</w:t>
            </w:r>
            <w:r w:rsidR="00A20D92">
              <w:rPr>
                <w:rFonts w:cs="Arial"/>
                <w:color w:val="000000"/>
                <w:sz w:val="20"/>
              </w:rPr>
              <w:t xml:space="preserve"> </w:t>
            </w:r>
            <w:r>
              <w:rPr>
                <w:rFonts w:cs="Arial"/>
                <w:color w:val="000000"/>
                <w:sz w:val="20"/>
              </w:rPr>
              <w:t xml:space="preserve">be sent for </w:t>
            </w:r>
            <w:r w:rsidR="004F30C8">
              <w:rPr>
                <w:rFonts w:cs="Arial"/>
                <w:color w:val="000000"/>
                <w:sz w:val="20"/>
              </w:rPr>
              <w:t>Coding Systems. Both are supported.</w:t>
            </w:r>
          </w:p>
        </w:tc>
      </w:tr>
      <w:tr w:rsidR="00586283" w:rsidRPr="00385C05" w14:paraId="6C3336C7" w14:textId="77777777" w:rsidTr="00831B6D">
        <w:trPr>
          <w:cantSplit/>
          <w:jc w:val="center"/>
        </w:trPr>
        <w:tc>
          <w:tcPr>
            <w:tcW w:w="761" w:type="dxa"/>
            <w:shd w:val="clear" w:color="auto" w:fill="auto"/>
          </w:tcPr>
          <w:p w14:paraId="3FE6D39C" w14:textId="77777777" w:rsidR="00586283" w:rsidRPr="002B2A18" w:rsidRDefault="00586283" w:rsidP="005016A7">
            <w:pPr>
              <w:pStyle w:val="ComponentTableBody"/>
              <w:spacing w:before="40" w:after="40" w:line="240" w:lineRule="auto"/>
              <w:rPr>
                <w:rFonts w:cs="Arial"/>
                <w:sz w:val="20"/>
              </w:rPr>
            </w:pPr>
            <w:r w:rsidRPr="002B2A18">
              <w:rPr>
                <w:rFonts w:cs="Arial"/>
                <w:sz w:val="20"/>
              </w:rPr>
              <w:t>7</w:t>
            </w:r>
          </w:p>
        </w:tc>
        <w:tc>
          <w:tcPr>
            <w:tcW w:w="2023" w:type="dxa"/>
          </w:tcPr>
          <w:p w14:paraId="1550DDFE"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Coding System Version ID</w:t>
            </w:r>
          </w:p>
        </w:tc>
        <w:tc>
          <w:tcPr>
            <w:tcW w:w="720" w:type="dxa"/>
            <w:shd w:val="clear" w:color="auto" w:fill="auto"/>
          </w:tcPr>
          <w:p w14:paraId="5A611657" w14:textId="77777777" w:rsidR="00586283" w:rsidRPr="002B2A18" w:rsidRDefault="00586283" w:rsidP="005016A7">
            <w:pPr>
              <w:pStyle w:val="ComponentTableBody"/>
              <w:spacing w:before="40" w:after="40" w:line="240" w:lineRule="auto"/>
              <w:rPr>
                <w:rFonts w:cs="Arial"/>
                <w:sz w:val="20"/>
              </w:rPr>
            </w:pPr>
            <w:r w:rsidRPr="002B2A18">
              <w:rPr>
                <w:rFonts w:cs="Arial"/>
                <w:sz w:val="20"/>
              </w:rPr>
              <w:t>10</w:t>
            </w:r>
          </w:p>
        </w:tc>
        <w:tc>
          <w:tcPr>
            <w:tcW w:w="810" w:type="dxa"/>
            <w:shd w:val="clear" w:color="auto" w:fill="auto"/>
          </w:tcPr>
          <w:p w14:paraId="59A2E2DE"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58E641A1" w14:textId="77777777" w:rsidR="00586283" w:rsidRPr="002B2A18" w:rsidRDefault="00586283" w:rsidP="005016A7">
            <w:pPr>
              <w:pStyle w:val="ComponentTableBody"/>
              <w:spacing w:before="40" w:after="40" w:line="240" w:lineRule="auto"/>
              <w:rPr>
                <w:rFonts w:cs="Arial"/>
                <w:sz w:val="20"/>
              </w:rPr>
            </w:pPr>
            <w:r w:rsidRPr="002B2A18">
              <w:rPr>
                <w:rFonts w:cs="Arial"/>
                <w:sz w:val="20"/>
              </w:rPr>
              <w:t>O</w:t>
            </w:r>
          </w:p>
        </w:tc>
        <w:tc>
          <w:tcPr>
            <w:tcW w:w="990" w:type="dxa"/>
            <w:shd w:val="clear" w:color="auto" w:fill="auto"/>
          </w:tcPr>
          <w:p w14:paraId="1470954F" w14:textId="77777777" w:rsidR="00586283" w:rsidRPr="002B2A18" w:rsidRDefault="00586283" w:rsidP="005016A7">
            <w:pPr>
              <w:pStyle w:val="ComponentTableBody"/>
              <w:spacing w:before="40" w:after="40" w:line="240" w:lineRule="auto"/>
              <w:rPr>
                <w:rFonts w:cs="Arial"/>
                <w:sz w:val="20"/>
              </w:rPr>
            </w:pPr>
          </w:p>
        </w:tc>
        <w:tc>
          <w:tcPr>
            <w:tcW w:w="3323" w:type="dxa"/>
          </w:tcPr>
          <w:p w14:paraId="3E1CA6AE" w14:textId="77777777" w:rsidR="00586283" w:rsidRPr="00385C05" w:rsidRDefault="00586283" w:rsidP="000B5863">
            <w:pPr>
              <w:pStyle w:val="ComponentTableBody"/>
              <w:spacing w:before="40" w:after="40" w:line="240" w:lineRule="auto"/>
              <w:jc w:val="left"/>
              <w:rPr>
                <w:rFonts w:cs="Arial"/>
                <w:color w:val="000000"/>
                <w:sz w:val="20"/>
              </w:rPr>
            </w:pPr>
            <w:r w:rsidRPr="002B2A18">
              <w:rPr>
                <w:rFonts w:cs="Arial"/>
                <w:color w:val="000000"/>
                <w:sz w:val="20"/>
              </w:rPr>
              <w:t>The version ID for the coding system identified by components 1-3</w:t>
            </w:r>
          </w:p>
        </w:tc>
      </w:tr>
      <w:tr w:rsidR="00586283" w:rsidRPr="00385C05" w14:paraId="5D035526" w14:textId="77777777" w:rsidTr="00831B6D">
        <w:trPr>
          <w:cantSplit/>
          <w:jc w:val="center"/>
        </w:trPr>
        <w:tc>
          <w:tcPr>
            <w:tcW w:w="761" w:type="dxa"/>
            <w:shd w:val="clear" w:color="auto" w:fill="auto"/>
          </w:tcPr>
          <w:p w14:paraId="03C95AC5"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2023" w:type="dxa"/>
          </w:tcPr>
          <w:p w14:paraId="5EABEF63"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Alternate Coding System Version ID</w:t>
            </w:r>
          </w:p>
        </w:tc>
        <w:tc>
          <w:tcPr>
            <w:tcW w:w="720" w:type="dxa"/>
            <w:shd w:val="clear" w:color="auto" w:fill="auto"/>
          </w:tcPr>
          <w:p w14:paraId="050B8F2C" w14:textId="77777777" w:rsidR="00586283" w:rsidRPr="00385C05" w:rsidRDefault="00586283" w:rsidP="005016A7">
            <w:pPr>
              <w:pStyle w:val="ComponentTableBody"/>
              <w:spacing w:before="40" w:after="40" w:line="240" w:lineRule="auto"/>
              <w:rPr>
                <w:rFonts w:cs="Arial"/>
                <w:sz w:val="20"/>
              </w:rPr>
            </w:pPr>
            <w:r w:rsidRPr="00385C05">
              <w:rPr>
                <w:rFonts w:cs="Arial"/>
                <w:sz w:val="20"/>
              </w:rPr>
              <w:t>10</w:t>
            </w:r>
          </w:p>
        </w:tc>
        <w:tc>
          <w:tcPr>
            <w:tcW w:w="810" w:type="dxa"/>
            <w:shd w:val="clear" w:color="auto" w:fill="auto"/>
          </w:tcPr>
          <w:p w14:paraId="2780352C"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7C849692"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990" w:type="dxa"/>
            <w:shd w:val="clear" w:color="auto" w:fill="auto"/>
          </w:tcPr>
          <w:p w14:paraId="05916B15" w14:textId="77777777" w:rsidR="00586283" w:rsidRPr="00385C05" w:rsidRDefault="00586283" w:rsidP="005016A7">
            <w:pPr>
              <w:pStyle w:val="ComponentTableBody"/>
              <w:spacing w:before="40" w:after="40" w:line="240" w:lineRule="auto"/>
              <w:rPr>
                <w:rFonts w:cs="Arial"/>
                <w:sz w:val="20"/>
              </w:rPr>
            </w:pPr>
          </w:p>
        </w:tc>
        <w:tc>
          <w:tcPr>
            <w:tcW w:w="3323" w:type="dxa"/>
          </w:tcPr>
          <w:p w14:paraId="36C5CAD6" w14:textId="77777777" w:rsidR="00586283" w:rsidRPr="00385C05" w:rsidRDefault="00586283" w:rsidP="000B5863">
            <w:pPr>
              <w:pStyle w:val="ComponentTableBody"/>
              <w:spacing w:before="40" w:after="40" w:line="240" w:lineRule="auto"/>
              <w:jc w:val="left"/>
              <w:rPr>
                <w:rFonts w:cs="Arial"/>
                <w:color w:val="000000"/>
                <w:sz w:val="20"/>
              </w:rPr>
            </w:pPr>
            <w:r w:rsidRPr="00385C05">
              <w:rPr>
                <w:rFonts w:cs="Arial"/>
                <w:sz w:val="20"/>
              </w:rPr>
              <w:t>The version ID for the coding system identified by components 4-6.</w:t>
            </w:r>
          </w:p>
        </w:tc>
      </w:tr>
      <w:tr w:rsidR="00586283" w:rsidRPr="00385C05" w14:paraId="69F6AAA6" w14:textId="77777777" w:rsidTr="00831B6D">
        <w:trPr>
          <w:cantSplit/>
          <w:jc w:val="center"/>
        </w:trPr>
        <w:tc>
          <w:tcPr>
            <w:tcW w:w="761" w:type="dxa"/>
            <w:shd w:val="clear" w:color="auto" w:fill="auto"/>
          </w:tcPr>
          <w:p w14:paraId="63E671BD" w14:textId="77777777" w:rsidR="00586283" w:rsidRPr="00385C05" w:rsidRDefault="00586283" w:rsidP="005016A7">
            <w:pPr>
              <w:pStyle w:val="ComponentTableBody"/>
              <w:spacing w:before="40" w:after="40" w:line="240" w:lineRule="auto"/>
              <w:rPr>
                <w:rFonts w:cs="Arial"/>
                <w:sz w:val="20"/>
              </w:rPr>
            </w:pPr>
            <w:r w:rsidRPr="00385C05">
              <w:rPr>
                <w:rFonts w:cs="Arial"/>
                <w:sz w:val="20"/>
              </w:rPr>
              <w:t>9</w:t>
            </w:r>
          </w:p>
        </w:tc>
        <w:tc>
          <w:tcPr>
            <w:tcW w:w="2023" w:type="dxa"/>
          </w:tcPr>
          <w:p w14:paraId="1AA63ED2"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Original Text</w:t>
            </w:r>
          </w:p>
        </w:tc>
        <w:tc>
          <w:tcPr>
            <w:tcW w:w="720" w:type="dxa"/>
            <w:shd w:val="clear" w:color="auto" w:fill="auto"/>
          </w:tcPr>
          <w:p w14:paraId="76C4CBFD" w14:textId="77777777" w:rsidR="00586283" w:rsidRPr="00385C05" w:rsidRDefault="00586283" w:rsidP="005016A7">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76D2909C"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07029980" w14:textId="77777777" w:rsidR="00586283" w:rsidRPr="00385C05" w:rsidRDefault="0068021F" w:rsidP="004C2F5E">
            <w:pPr>
              <w:pStyle w:val="ComponentTableBody"/>
              <w:spacing w:before="40" w:after="40" w:line="240" w:lineRule="auto"/>
              <w:rPr>
                <w:rFonts w:cs="Arial"/>
                <w:sz w:val="20"/>
              </w:rPr>
            </w:pPr>
            <w:r>
              <w:rPr>
                <w:rFonts w:cs="Arial"/>
                <w:sz w:val="20"/>
              </w:rPr>
              <w:t>RE</w:t>
            </w:r>
            <w:r w:rsidR="004C2F5E" w:rsidRPr="00385C05">
              <w:rPr>
                <w:rFonts w:cs="Arial"/>
                <w:sz w:val="20"/>
              </w:rPr>
              <w:t xml:space="preserve"> </w:t>
            </w:r>
          </w:p>
        </w:tc>
        <w:tc>
          <w:tcPr>
            <w:tcW w:w="990" w:type="dxa"/>
            <w:shd w:val="clear" w:color="auto" w:fill="auto"/>
          </w:tcPr>
          <w:p w14:paraId="09C77B7A" w14:textId="77777777" w:rsidR="00586283" w:rsidRPr="00385C05" w:rsidRDefault="00586283" w:rsidP="005016A7">
            <w:pPr>
              <w:pStyle w:val="ComponentTableBody"/>
              <w:spacing w:before="40" w:after="40" w:line="240" w:lineRule="auto"/>
              <w:rPr>
                <w:rFonts w:cs="Arial"/>
                <w:sz w:val="20"/>
              </w:rPr>
            </w:pPr>
          </w:p>
        </w:tc>
        <w:tc>
          <w:tcPr>
            <w:tcW w:w="3323" w:type="dxa"/>
          </w:tcPr>
          <w:p w14:paraId="44D89EBC" w14:textId="77777777" w:rsidR="00540CF7" w:rsidRPr="00FC58F1" w:rsidRDefault="00540CF7" w:rsidP="00FC58F1">
            <w:pPr>
              <w:spacing w:before="40" w:after="40"/>
              <w:rPr>
                <w:rFonts w:ascii="Arial" w:hAnsi="Arial" w:cs="Arial"/>
                <w:sz w:val="20"/>
                <w:szCs w:val="20"/>
              </w:rPr>
            </w:pPr>
            <w:r w:rsidRPr="00FC58F1">
              <w:rPr>
                <w:rFonts w:ascii="Arial" w:hAnsi="Arial" w:cs="Arial"/>
                <w:sz w:val="20"/>
                <w:szCs w:val="20"/>
              </w:rPr>
              <w:t xml:space="preserve">The 9th component of the CWE data type </w:t>
            </w:r>
            <w:r w:rsidR="00BA67DC" w:rsidRPr="00FC58F1">
              <w:rPr>
                <w:rFonts w:ascii="Arial" w:hAnsi="Arial" w:cs="Arial"/>
                <w:sz w:val="20"/>
                <w:szCs w:val="20"/>
              </w:rPr>
              <w:t>is</w:t>
            </w:r>
            <w:r w:rsidRPr="00FC58F1">
              <w:rPr>
                <w:rFonts w:ascii="Arial" w:hAnsi="Arial" w:cs="Arial"/>
                <w:sz w:val="20"/>
                <w:szCs w:val="20"/>
              </w:rPr>
              <w:t xml:space="preserve"> used for conveying information when a reporting jurisdiction stores free text in their surveillance information system related to a CWE data element.  </w:t>
            </w:r>
          </w:p>
          <w:p w14:paraId="454E5A9A" w14:textId="77777777" w:rsidR="00586283" w:rsidRPr="00385C05" w:rsidRDefault="00540CF7" w:rsidP="00DF6564">
            <w:pPr>
              <w:spacing w:before="40" w:after="40"/>
            </w:pPr>
            <w:r w:rsidRPr="00FC58F1">
              <w:rPr>
                <w:rFonts w:ascii="Arial" w:hAnsi="Arial" w:cs="Arial"/>
                <w:sz w:val="20"/>
                <w:szCs w:val="20"/>
              </w:rPr>
              <w:t>When the coded data element has an “other” or “other, please specify” valid value, the 9th component of the CWE would also be used to capture the text used for the “specify” information.</w:t>
            </w:r>
          </w:p>
        </w:tc>
      </w:tr>
    </w:tbl>
    <w:p w14:paraId="36FD80F1" w14:textId="77777777" w:rsidR="00CA2424" w:rsidRPr="005F0B72" w:rsidRDefault="00CA2424"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364860D6" w14:textId="77777777" w:rsidR="00CA2424" w:rsidRPr="004C2F5E"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11B7CFEE" w14:textId="77777777" w:rsidR="00206A8F"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 xml:space="preserve">The sender shall always populate the first triplet before populating </w:t>
      </w:r>
      <w:r w:rsidR="00796EE1">
        <w:rPr>
          <w:rFonts w:ascii="Arial" w:hAnsi="Arial" w:cs="Arial"/>
          <w:color w:val="000000"/>
          <w:sz w:val="24"/>
          <w:szCs w:val="24"/>
        </w:rPr>
        <w:t xml:space="preserve">the </w:t>
      </w:r>
      <w:r w:rsidRPr="004C2F5E">
        <w:rPr>
          <w:rFonts w:ascii="Arial" w:hAnsi="Arial" w:cs="Arial"/>
          <w:color w:val="000000"/>
          <w:sz w:val="24"/>
          <w:szCs w:val="24"/>
        </w:rPr>
        <w:t>other triplet</w:t>
      </w:r>
      <w:r w:rsidR="0097206C">
        <w:rPr>
          <w:rFonts w:ascii="Arial" w:hAnsi="Arial" w:cs="Arial"/>
          <w:color w:val="000000"/>
          <w:sz w:val="24"/>
          <w:szCs w:val="24"/>
        </w:rPr>
        <w:t>s</w:t>
      </w:r>
      <w:r w:rsidRPr="004C2F5E">
        <w:rPr>
          <w:rFonts w:ascii="Arial" w:hAnsi="Arial" w:cs="Arial"/>
          <w:color w:val="000000"/>
          <w:sz w:val="24"/>
          <w:szCs w:val="24"/>
        </w:rPr>
        <w:t xml:space="preserve">. </w:t>
      </w:r>
    </w:p>
    <w:p w14:paraId="53B09D4D" w14:textId="77777777" w:rsidR="0040202D" w:rsidRPr="00385C05" w:rsidRDefault="0040202D" w:rsidP="00A46F83">
      <w:pPr>
        <w:autoSpaceDE w:val="0"/>
        <w:autoSpaceDN w:val="0"/>
        <w:ind w:left="274"/>
        <w:rPr>
          <w:rFonts w:ascii="Arial" w:hAnsi="Arial" w:cs="Arial"/>
          <w:sz w:val="24"/>
          <w:szCs w:val="24"/>
        </w:rPr>
      </w:pPr>
    </w:p>
    <w:p w14:paraId="398F6385" w14:textId="77777777" w:rsidR="00E4300C" w:rsidRPr="00385C05" w:rsidRDefault="00E4300C" w:rsidP="000D3A16">
      <w:pPr>
        <w:pStyle w:val="Heading2"/>
      </w:pPr>
      <w:bookmarkStart w:id="208" w:name="_Toc487203655"/>
      <w:r w:rsidRPr="00385C05">
        <w:lastRenderedPageBreak/>
        <w:t xml:space="preserve">CX - </w:t>
      </w:r>
      <w:r w:rsidR="002A1F63" w:rsidRPr="00385C05">
        <w:t>E</w:t>
      </w:r>
      <w:r w:rsidRPr="00385C05">
        <w:t xml:space="preserve">xtended </w:t>
      </w:r>
      <w:r w:rsidR="002A1F63" w:rsidRPr="00385C05">
        <w:t>C</w:t>
      </w:r>
      <w:r w:rsidRPr="00385C05">
        <w:t xml:space="preserve">omposite ID with </w:t>
      </w:r>
      <w:r w:rsidR="002A1F63" w:rsidRPr="00385C05">
        <w:t>Check D</w:t>
      </w:r>
      <w:r w:rsidRPr="00385C05">
        <w:t>igit</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0"/>
        <w:gridCol w:w="720"/>
        <w:gridCol w:w="810"/>
        <w:gridCol w:w="810"/>
        <w:gridCol w:w="1080"/>
        <w:gridCol w:w="3340"/>
      </w:tblGrid>
      <w:tr w:rsidR="00586283" w:rsidRPr="00385C05" w14:paraId="3FDB41BF" w14:textId="77777777" w:rsidTr="00E11463">
        <w:trPr>
          <w:cantSplit/>
          <w:tblHeader/>
          <w:jc w:val="center"/>
        </w:trPr>
        <w:tc>
          <w:tcPr>
            <w:tcW w:w="9561" w:type="dxa"/>
            <w:gridSpan w:val="7"/>
            <w:shd w:val="pct10" w:color="auto" w:fill="FFFFFF"/>
          </w:tcPr>
          <w:p w14:paraId="4CE9C945" w14:textId="77777777" w:rsidR="00586283" w:rsidRPr="00385C05" w:rsidRDefault="00586283" w:rsidP="00F0599D">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5</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EXTENDED COMPOSITE ID WITH CHECK DIGIT (CX)</w:t>
            </w:r>
          </w:p>
        </w:tc>
      </w:tr>
      <w:tr w:rsidR="00586283" w:rsidRPr="00385C05" w14:paraId="6B613F63" w14:textId="77777777" w:rsidTr="00831B6D">
        <w:trPr>
          <w:cantSplit/>
          <w:tblHeader/>
          <w:jc w:val="center"/>
        </w:trPr>
        <w:tc>
          <w:tcPr>
            <w:tcW w:w="761" w:type="dxa"/>
            <w:shd w:val="pct10" w:color="auto" w:fill="FFFFFF"/>
          </w:tcPr>
          <w:p w14:paraId="59760285"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0" w:type="dxa"/>
            <w:shd w:val="pct10" w:color="auto" w:fill="FFFFFF"/>
          </w:tcPr>
          <w:p w14:paraId="1F4B82C2" w14:textId="77777777" w:rsidR="00586283" w:rsidRPr="00385C05" w:rsidRDefault="00586283"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EE4092B"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7D409567"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31B08801"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C5E644E"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0" w:type="dxa"/>
            <w:shd w:val="pct10" w:color="auto" w:fill="FFFFFF"/>
          </w:tcPr>
          <w:p w14:paraId="2C3AEB4A"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586283" w:rsidRPr="00385C05" w14:paraId="70B74FD8" w14:textId="77777777" w:rsidTr="00831B6D">
        <w:trPr>
          <w:cantSplit/>
          <w:jc w:val="center"/>
        </w:trPr>
        <w:tc>
          <w:tcPr>
            <w:tcW w:w="761" w:type="dxa"/>
          </w:tcPr>
          <w:p w14:paraId="0CC99A13" w14:textId="77777777" w:rsidR="00586283" w:rsidRPr="00385C05" w:rsidRDefault="00586283" w:rsidP="005016A7">
            <w:pPr>
              <w:pStyle w:val="ComponentTableBody"/>
              <w:spacing w:before="40" w:after="40" w:line="240" w:lineRule="auto"/>
              <w:rPr>
                <w:rFonts w:cs="Arial"/>
                <w:sz w:val="20"/>
              </w:rPr>
            </w:pPr>
            <w:r w:rsidRPr="00385C05">
              <w:rPr>
                <w:rFonts w:cs="Arial"/>
                <w:sz w:val="20"/>
              </w:rPr>
              <w:t>1</w:t>
            </w:r>
          </w:p>
        </w:tc>
        <w:tc>
          <w:tcPr>
            <w:tcW w:w="2040" w:type="dxa"/>
          </w:tcPr>
          <w:p w14:paraId="2D288DF7" w14:textId="77777777" w:rsidR="00586283" w:rsidRPr="00385C05" w:rsidRDefault="00586283" w:rsidP="00586283">
            <w:pPr>
              <w:pStyle w:val="ComponentTableBody"/>
              <w:spacing w:before="40" w:after="40" w:line="240" w:lineRule="auto"/>
              <w:jc w:val="left"/>
              <w:rPr>
                <w:rFonts w:cs="Arial"/>
                <w:sz w:val="20"/>
              </w:rPr>
            </w:pPr>
            <w:r w:rsidRPr="00385C05">
              <w:rPr>
                <w:rFonts w:cs="Arial"/>
                <w:sz w:val="20"/>
              </w:rPr>
              <w:t xml:space="preserve">ID Number </w:t>
            </w:r>
          </w:p>
        </w:tc>
        <w:tc>
          <w:tcPr>
            <w:tcW w:w="720" w:type="dxa"/>
          </w:tcPr>
          <w:p w14:paraId="07DB0604" w14:textId="77777777" w:rsidR="00586283" w:rsidRPr="00385C05" w:rsidRDefault="00586283" w:rsidP="005016A7">
            <w:pPr>
              <w:pStyle w:val="ComponentTableBody"/>
              <w:spacing w:before="40" w:after="40" w:line="240" w:lineRule="auto"/>
              <w:rPr>
                <w:rFonts w:cs="Arial"/>
                <w:sz w:val="20"/>
              </w:rPr>
            </w:pPr>
            <w:r w:rsidRPr="00385C05">
              <w:rPr>
                <w:rFonts w:cs="Arial"/>
                <w:sz w:val="20"/>
              </w:rPr>
              <w:t>15</w:t>
            </w:r>
          </w:p>
        </w:tc>
        <w:tc>
          <w:tcPr>
            <w:tcW w:w="810" w:type="dxa"/>
          </w:tcPr>
          <w:p w14:paraId="78826D4A"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810" w:type="dxa"/>
          </w:tcPr>
          <w:p w14:paraId="3EA7A5AC" w14:textId="77777777" w:rsidR="00586283" w:rsidRPr="00385C05" w:rsidRDefault="00586283" w:rsidP="00586283">
            <w:pPr>
              <w:pStyle w:val="ComponentTableBody"/>
              <w:spacing w:before="40" w:after="40" w:line="240" w:lineRule="auto"/>
              <w:rPr>
                <w:rFonts w:cs="Arial"/>
                <w:sz w:val="20"/>
              </w:rPr>
            </w:pPr>
            <w:r w:rsidRPr="00385C05">
              <w:rPr>
                <w:rFonts w:cs="Arial"/>
                <w:sz w:val="20"/>
              </w:rPr>
              <w:t>R</w:t>
            </w:r>
          </w:p>
        </w:tc>
        <w:tc>
          <w:tcPr>
            <w:tcW w:w="1080" w:type="dxa"/>
          </w:tcPr>
          <w:p w14:paraId="408B7FA4" w14:textId="77777777" w:rsidR="00586283" w:rsidRPr="00385C05" w:rsidRDefault="00586283" w:rsidP="005016A7">
            <w:pPr>
              <w:pStyle w:val="ComponentTableBody"/>
              <w:spacing w:before="40" w:after="40" w:line="240" w:lineRule="auto"/>
              <w:rPr>
                <w:rFonts w:cs="Arial"/>
                <w:sz w:val="20"/>
              </w:rPr>
            </w:pPr>
          </w:p>
        </w:tc>
        <w:tc>
          <w:tcPr>
            <w:tcW w:w="3340" w:type="dxa"/>
          </w:tcPr>
          <w:p w14:paraId="42AC8D58" w14:textId="77777777" w:rsidR="00586283" w:rsidRPr="00385C05" w:rsidRDefault="00586283" w:rsidP="00586283">
            <w:pPr>
              <w:pStyle w:val="ComponentTableBody"/>
              <w:spacing w:before="40" w:after="40" w:line="240" w:lineRule="auto"/>
              <w:jc w:val="left"/>
              <w:rPr>
                <w:rFonts w:cs="Arial"/>
                <w:sz w:val="20"/>
              </w:rPr>
            </w:pPr>
            <w:r w:rsidRPr="00385C05">
              <w:rPr>
                <w:rFonts w:cs="Arial"/>
                <w:sz w:val="20"/>
              </w:rPr>
              <w:t>Identifier may be alphanumeric.</w:t>
            </w:r>
          </w:p>
        </w:tc>
      </w:tr>
      <w:tr w:rsidR="00586283" w:rsidRPr="00385C05" w14:paraId="590A300A" w14:textId="77777777" w:rsidTr="00831B6D">
        <w:trPr>
          <w:cantSplit/>
          <w:jc w:val="center"/>
        </w:trPr>
        <w:tc>
          <w:tcPr>
            <w:tcW w:w="761" w:type="dxa"/>
          </w:tcPr>
          <w:p w14:paraId="437EFA5E" w14:textId="77777777" w:rsidR="00586283" w:rsidRPr="00385C05" w:rsidRDefault="00586283" w:rsidP="005016A7">
            <w:pPr>
              <w:pStyle w:val="ComponentTableBody"/>
              <w:spacing w:before="40" w:after="40" w:line="240" w:lineRule="auto"/>
              <w:rPr>
                <w:rFonts w:cs="Arial"/>
                <w:sz w:val="20"/>
              </w:rPr>
            </w:pPr>
            <w:r w:rsidRPr="00385C05">
              <w:rPr>
                <w:rFonts w:cs="Arial"/>
                <w:sz w:val="20"/>
              </w:rPr>
              <w:t>2</w:t>
            </w:r>
          </w:p>
        </w:tc>
        <w:tc>
          <w:tcPr>
            <w:tcW w:w="2040" w:type="dxa"/>
          </w:tcPr>
          <w:p w14:paraId="7957CD60"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Check Digit</w:t>
            </w:r>
          </w:p>
        </w:tc>
        <w:tc>
          <w:tcPr>
            <w:tcW w:w="720" w:type="dxa"/>
          </w:tcPr>
          <w:p w14:paraId="386EC4ED" w14:textId="77777777" w:rsidR="00586283" w:rsidRPr="00385C05" w:rsidRDefault="00586283" w:rsidP="00586283">
            <w:pPr>
              <w:pStyle w:val="ComponentTableBody"/>
              <w:spacing w:before="40" w:after="40" w:line="240" w:lineRule="auto"/>
              <w:rPr>
                <w:rFonts w:cs="Arial"/>
                <w:sz w:val="20"/>
              </w:rPr>
            </w:pPr>
            <w:r w:rsidRPr="00385C05">
              <w:rPr>
                <w:rFonts w:cs="Arial"/>
                <w:sz w:val="20"/>
              </w:rPr>
              <w:t>1</w:t>
            </w:r>
          </w:p>
        </w:tc>
        <w:tc>
          <w:tcPr>
            <w:tcW w:w="810" w:type="dxa"/>
          </w:tcPr>
          <w:p w14:paraId="0C85850D"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810" w:type="dxa"/>
          </w:tcPr>
          <w:p w14:paraId="794E0C1A"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tcPr>
          <w:p w14:paraId="42332D1E" w14:textId="77777777" w:rsidR="00586283" w:rsidRPr="00385C05" w:rsidRDefault="00586283" w:rsidP="005016A7">
            <w:pPr>
              <w:pStyle w:val="ComponentTableBody"/>
              <w:spacing w:before="40" w:after="40" w:line="240" w:lineRule="auto"/>
              <w:rPr>
                <w:rFonts w:cs="Arial"/>
                <w:sz w:val="20"/>
              </w:rPr>
            </w:pPr>
          </w:p>
        </w:tc>
        <w:tc>
          <w:tcPr>
            <w:tcW w:w="3340" w:type="dxa"/>
          </w:tcPr>
          <w:p w14:paraId="4056B27D"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0F3CEF89" w14:textId="77777777" w:rsidTr="00831B6D">
        <w:trPr>
          <w:cantSplit/>
          <w:jc w:val="center"/>
        </w:trPr>
        <w:tc>
          <w:tcPr>
            <w:tcW w:w="761" w:type="dxa"/>
          </w:tcPr>
          <w:p w14:paraId="76E1C62C" w14:textId="77777777" w:rsidR="00586283" w:rsidRPr="00385C05" w:rsidRDefault="00586283" w:rsidP="005016A7">
            <w:pPr>
              <w:pStyle w:val="ComponentTableBody"/>
              <w:spacing w:before="40" w:after="40" w:line="240" w:lineRule="auto"/>
              <w:rPr>
                <w:rFonts w:cs="Arial"/>
                <w:sz w:val="20"/>
              </w:rPr>
            </w:pPr>
            <w:r w:rsidRPr="00385C05">
              <w:rPr>
                <w:rFonts w:cs="Arial"/>
                <w:sz w:val="20"/>
              </w:rPr>
              <w:t>3</w:t>
            </w:r>
          </w:p>
        </w:tc>
        <w:tc>
          <w:tcPr>
            <w:tcW w:w="2040" w:type="dxa"/>
          </w:tcPr>
          <w:p w14:paraId="4E7C7E52"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 xml:space="preserve">Check Digit Scheme </w:t>
            </w:r>
          </w:p>
        </w:tc>
        <w:tc>
          <w:tcPr>
            <w:tcW w:w="720" w:type="dxa"/>
          </w:tcPr>
          <w:p w14:paraId="1906DED7" w14:textId="77777777" w:rsidR="00586283" w:rsidRPr="00385C05" w:rsidRDefault="00586283" w:rsidP="005016A7">
            <w:pPr>
              <w:pStyle w:val="ComponentTableBody"/>
              <w:spacing w:before="40" w:after="40" w:line="240" w:lineRule="auto"/>
              <w:rPr>
                <w:rFonts w:cs="Arial"/>
                <w:sz w:val="20"/>
              </w:rPr>
            </w:pPr>
            <w:r w:rsidRPr="00385C05">
              <w:rPr>
                <w:rFonts w:cs="Arial"/>
                <w:sz w:val="20"/>
              </w:rPr>
              <w:t>20</w:t>
            </w:r>
          </w:p>
        </w:tc>
        <w:tc>
          <w:tcPr>
            <w:tcW w:w="810" w:type="dxa"/>
          </w:tcPr>
          <w:p w14:paraId="379FA9C9" w14:textId="77777777" w:rsidR="00586283" w:rsidRPr="00385C05" w:rsidRDefault="00586283" w:rsidP="005016A7">
            <w:pPr>
              <w:pStyle w:val="ComponentTableBody"/>
              <w:spacing w:before="40" w:after="40" w:line="240" w:lineRule="auto"/>
              <w:rPr>
                <w:rFonts w:cs="Arial"/>
                <w:sz w:val="20"/>
              </w:rPr>
            </w:pPr>
            <w:r w:rsidRPr="00385C05">
              <w:rPr>
                <w:rFonts w:cs="Arial"/>
                <w:sz w:val="20"/>
              </w:rPr>
              <w:t>ID</w:t>
            </w:r>
          </w:p>
        </w:tc>
        <w:tc>
          <w:tcPr>
            <w:tcW w:w="810" w:type="dxa"/>
          </w:tcPr>
          <w:p w14:paraId="03414908"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tcPr>
          <w:p w14:paraId="7A9B768B"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0061</w:t>
            </w:r>
          </w:p>
        </w:tc>
        <w:tc>
          <w:tcPr>
            <w:tcW w:w="3340" w:type="dxa"/>
          </w:tcPr>
          <w:p w14:paraId="391FAD02"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09170E16" w14:textId="77777777" w:rsidTr="00831B6D">
        <w:trPr>
          <w:cantSplit/>
          <w:jc w:val="center"/>
        </w:trPr>
        <w:tc>
          <w:tcPr>
            <w:tcW w:w="761" w:type="dxa"/>
            <w:shd w:val="clear" w:color="auto" w:fill="auto"/>
          </w:tcPr>
          <w:p w14:paraId="2FBE0B06" w14:textId="77777777" w:rsidR="00586283" w:rsidRPr="00385C05" w:rsidRDefault="00586283" w:rsidP="005016A7">
            <w:pPr>
              <w:pStyle w:val="ComponentTableBody"/>
              <w:spacing w:before="40" w:after="40" w:line="240" w:lineRule="auto"/>
              <w:rPr>
                <w:rFonts w:cs="Arial"/>
                <w:sz w:val="20"/>
              </w:rPr>
            </w:pPr>
            <w:r w:rsidRPr="00385C05">
              <w:rPr>
                <w:rFonts w:cs="Arial"/>
                <w:sz w:val="20"/>
              </w:rPr>
              <w:t>4</w:t>
            </w:r>
          </w:p>
        </w:tc>
        <w:tc>
          <w:tcPr>
            <w:tcW w:w="2040" w:type="dxa"/>
          </w:tcPr>
          <w:p w14:paraId="28B9BE1F"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Authority</w:t>
            </w:r>
          </w:p>
        </w:tc>
        <w:tc>
          <w:tcPr>
            <w:tcW w:w="720" w:type="dxa"/>
            <w:shd w:val="clear" w:color="auto" w:fill="auto"/>
          </w:tcPr>
          <w:p w14:paraId="78BF7609" w14:textId="77777777" w:rsidR="00586283" w:rsidRPr="00385C05" w:rsidRDefault="00586283" w:rsidP="00586283">
            <w:pPr>
              <w:pStyle w:val="ComponentTableBody"/>
              <w:spacing w:before="40" w:after="40" w:line="240" w:lineRule="auto"/>
              <w:rPr>
                <w:rFonts w:cs="Arial"/>
                <w:sz w:val="20"/>
              </w:rPr>
            </w:pPr>
            <w:r w:rsidRPr="00385C05">
              <w:rPr>
                <w:rFonts w:cs="Arial"/>
                <w:sz w:val="20"/>
              </w:rPr>
              <w:t>227</w:t>
            </w:r>
          </w:p>
        </w:tc>
        <w:tc>
          <w:tcPr>
            <w:tcW w:w="810" w:type="dxa"/>
            <w:shd w:val="clear" w:color="auto" w:fill="auto"/>
          </w:tcPr>
          <w:p w14:paraId="6420421C" w14:textId="77777777" w:rsidR="00586283" w:rsidRPr="00385C05" w:rsidRDefault="00F4096B" w:rsidP="005016A7">
            <w:pPr>
              <w:pStyle w:val="ComponentTableBody"/>
              <w:spacing w:before="40" w:after="40" w:line="240" w:lineRule="auto"/>
              <w:rPr>
                <w:rFonts w:cs="Arial"/>
                <w:sz w:val="20"/>
              </w:rPr>
            </w:pPr>
            <w:r>
              <w:rPr>
                <w:rFonts w:cs="Arial"/>
                <w:sz w:val="20"/>
              </w:rPr>
              <w:t>HD</w:t>
            </w:r>
          </w:p>
        </w:tc>
        <w:tc>
          <w:tcPr>
            <w:tcW w:w="810" w:type="dxa"/>
            <w:shd w:val="clear" w:color="auto" w:fill="auto"/>
          </w:tcPr>
          <w:p w14:paraId="44951C57" w14:textId="77777777" w:rsidR="00586283" w:rsidRPr="00385C05" w:rsidRDefault="00586283" w:rsidP="005016A7">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276D0C39"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0363</w:t>
            </w:r>
          </w:p>
        </w:tc>
        <w:tc>
          <w:tcPr>
            <w:tcW w:w="3340" w:type="dxa"/>
          </w:tcPr>
          <w:p w14:paraId="1D7ABFA6" w14:textId="77777777" w:rsidR="00586283" w:rsidRPr="00385C05" w:rsidRDefault="003F522D" w:rsidP="005016A7">
            <w:pPr>
              <w:pStyle w:val="ComponentTableBody"/>
              <w:spacing w:before="40" w:after="40" w:line="240" w:lineRule="auto"/>
              <w:jc w:val="left"/>
              <w:rPr>
                <w:rFonts w:cs="Arial"/>
                <w:color w:val="000000"/>
                <w:sz w:val="20"/>
              </w:rPr>
            </w:pPr>
            <w:r w:rsidRPr="003F522D">
              <w:rPr>
                <w:rFonts w:cs="Arial"/>
                <w:color w:val="000000"/>
                <w:sz w:val="20"/>
              </w:rPr>
              <w:t>The Assigning Authority component is used to identify the system, application, organization, etc. that assigned the ID Number in component 1.</w:t>
            </w:r>
          </w:p>
        </w:tc>
      </w:tr>
      <w:tr w:rsidR="00586283" w:rsidRPr="00385C05" w14:paraId="28B8BAB3" w14:textId="77777777" w:rsidTr="00831B6D">
        <w:trPr>
          <w:cantSplit/>
          <w:jc w:val="center"/>
        </w:trPr>
        <w:tc>
          <w:tcPr>
            <w:tcW w:w="761" w:type="dxa"/>
            <w:shd w:val="clear" w:color="auto" w:fill="auto"/>
          </w:tcPr>
          <w:p w14:paraId="5484201B" w14:textId="77777777" w:rsidR="00586283" w:rsidRPr="00385C05" w:rsidRDefault="00586283" w:rsidP="005016A7">
            <w:pPr>
              <w:pStyle w:val="ComponentTableBody"/>
              <w:spacing w:before="40" w:after="40" w:line="240" w:lineRule="auto"/>
              <w:rPr>
                <w:rFonts w:cs="Arial"/>
                <w:sz w:val="20"/>
              </w:rPr>
            </w:pPr>
            <w:r w:rsidRPr="00385C05">
              <w:rPr>
                <w:rFonts w:cs="Arial"/>
                <w:sz w:val="20"/>
              </w:rPr>
              <w:t>5</w:t>
            </w:r>
          </w:p>
        </w:tc>
        <w:tc>
          <w:tcPr>
            <w:tcW w:w="2040" w:type="dxa"/>
          </w:tcPr>
          <w:p w14:paraId="6BD09BE6"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Identifier Type Code</w:t>
            </w:r>
          </w:p>
        </w:tc>
        <w:tc>
          <w:tcPr>
            <w:tcW w:w="720" w:type="dxa"/>
            <w:shd w:val="clear" w:color="auto" w:fill="auto"/>
          </w:tcPr>
          <w:p w14:paraId="3CF9BC91" w14:textId="77777777" w:rsidR="00586283" w:rsidRPr="00385C05" w:rsidRDefault="00586283" w:rsidP="005016A7">
            <w:pPr>
              <w:pStyle w:val="ComponentTableBody"/>
              <w:spacing w:before="40" w:after="40" w:line="240" w:lineRule="auto"/>
              <w:rPr>
                <w:rFonts w:cs="Arial"/>
                <w:sz w:val="20"/>
              </w:rPr>
            </w:pPr>
            <w:r w:rsidRPr="00385C05">
              <w:rPr>
                <w:rFonts w:cs="Arial"/>
                <w:sz w:val="20"/>
              </w:rPr>
              <w:t>5</w:t>
            </w:r>
          </w:p>
        </w:tc>
        <w:tc>
          <w:tcPr>
            <w:tcW w:w="810" w:type="dxa"/>
            <w:shd w:val="clear" w:color="auto" w:fill="auto"/>
          </w:tcPr>
          <w:p w14:paraId="53C3E3D0" w14:textId="77777777" w:rsidR="00586283" w:rsidRPr="00385C05" w:rsidRDefault="00586283" w:rsidP="005016A7">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1D0773F0"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41F77BB4"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0203</w:t>
            </w:r>
          </w:p>
        </w:tc>
        <w:tc>
          <w:tcPr>
            <w:tcW w:w="3340" w:type="dxa"/>
          </w:tcPr>
          <w:p w14:paraId="4E518719"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5727EE54" w14:textId="77777777" w:rsidTr="00831B6D">
        <w:trPr>
          <w:cantSplit/>
          <w:jc w:val="center"/>
        </w:trPr>
        <w:tc>
          <w:tcPr>
            <w:tcW w:w="761" w:type="dxa"/>
            <w:shd w:val="clear" w:color="auto" w:fill="auto"/>
          </w:tcPr>
          <w:p w14:paraId="51DF3F17" w14:textId="77777777" w:rsidR="00586283" w:rsidRPr="00385C05" w:rsidRDefault="00586283" w:rsidP="005016A7">
            <w:pPr>
              <w:pStyle w:val="ComponentTableBody"/>
              <w:spacing w:before="40" w:after="40" w:line="240" w:lineRule="auto"/>
              <w:rPr>
                <w:rFonts w:cs="Arial"/>
                <w:sz w:val="20"/>
              </w:rPr>
            </w:pPr>
            <w:r w:rsidRPr="00385C05">
              <w:rPr>
                <w:rFonts w:cs="Arial"/>
                <w:sz w:val="20"/>
              </w:rPr>
              <w:t>6</w:t>
            </w:r>
          </w:p>
        </w:tc>
        <w:tc>
          <w:tcPr>
            <w:tcW w:w="2040" w:type="dxa"/>
          </w:tcPr>
          <w:p w14:paraId="7C843BEE"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Facility</w:t>
            </w:r>
          </w:p>
        </w:tc>
        <w:tc>
          <w:tcPr>
            <w:tcW w:w="720" w:type="dxa"/>
            <w:shd w:val="clear" w:color="auto" w:fill="auto"/>
          </w:tcPr>
          <w:p w14:paraId="77FC0CD9" w14:textId="77777777" w:rsidR="00586283" w:rsidRPr="00385C05" w:rsidRDefault="00586283" w:rsidP="00586283">
            <w:pPr>
              <w:pStyle w:val="ComponentTableBody"/>
              <w:spacing w:before="40" w:after="40" w:line="240" w:lineRule="auto"/>
              <w:rPr>
                <w:rFonts w:cs="Arial"/>
                <w:sz w:val="20"/>
              </w:rPr>
            </w:pPr>
            <w:r w:rsidRPr="00385C05">
              <w:rPr>
                <w:rFonts w:cs="Arial"/>
                <w:sz w:val="20"/>
              </w:rPr>
              <w:t>227</w:t>
            </w:r>
          </w:p>
        </w:tc>
        <w:tc>
          <w:tcPr>
            <w:tcW w:w="810" w:type="dxa"/>
            <w:shd w:val="clear" w:color="auto" w:fill="auto"/>
          </w:tcPr>
          <w:p w14:paraId="1B85D68C" w14:textId="77777777" w:rsidR="00586283" w:rsidRPr="00385C05" w:rsidRDefault="00586283" w:rsidP="00586283">
            <w:pPr>
              <w:pStyle w:val="ComponentTableBody"/>
              <w:spacing w:before="40" w:after="40" w:line="240" w:lineRule="auto"/>
              <w:rPr>
                <w:rFonts w:cs="Arial"/>
                <w:sz w:val="20"/>
              </w:rPr>
            </w:pPr>
            <w:r w:rsidRPr="00385C05">
              <w:rPr>
                <w:rFonts w:cs="Arial"/>
                <w:sz w:val="20"/>
              </w:rPr>
              <w:t>HD</w:t>
            </w:r>
          </w:p>
        </w:tc>
        <w:tc>
          <w:tcPr>
            <w:tcW w:w="810" w:type="dxa"/>
            <w:shd w:val="clear" w:color="auto" w:fill="auto"/>
          </w:tcPr>
          <w:p w14:paraId="78847A1E"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0D4DD91F"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0396</w:t>
            </w:r>
          </w:p>
        </w:tc>
        <w:tc>
          <w:tcPr>
            <w:tcW w:w="3340" w:type="dxa"/>
          </w:tcPr>
          <w:p w14:paraId="7E8F366D"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2CC6E2F5" w14:textId="77777777" w:rsidTr="00831B6D">
        <w:trPr>
          <w:cantSplit/>
          <w:jc w:val="center"/>
        </w:trPr>
        <w:tc>
          <w:tcPr>
            <w:tcW w:w="761" w:type="dxa"/>
            <w:shd w:val="clear" w:color="auto" w:fill="auto"/>
          </w:tcPr>
          <w:p w14:paraId="31EEFABC" w14:textId="77777777" w:rsidR="00586283" w:rsidRPr="00385C05" w:rsidRDefault="00586283" w:rsidP="005016A7">
            <w:pPr>
              <w:pStyle w:val="ComponentTableBody"/>
              <w:spacing w:before="40" w:after="40" w:line="240" w:lineRule="auto"/>
              <w:rPr>
                <w:rFonts w:cs="Arial"/>
                <w:sz w:val="20"/>
              </w:rPr>
            </w:pPr>
            <w:r w:rsidRPr="00385C05">
              <w:rPr>
                <w:rFonts w:cs="Arial"/>
                <w:sz w:val="20"/>
              </w:rPr>
              <w:t>7</w:t>
            </w:r>
          </w:p>
        </w:tc>
        <w:tc>
          <w:tcPr>
            <w:tcW w:w="2040" w:type="dxa"/>
          </w:tcPr>
          <w:p w14:paraId="3815DF8E"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Effective Date</w:t>
            </w:r>
          </w:p>
        </w:tc>
        <w:tc>
          <w:tcPr>
            <w:tcW w:w="720" w:type="dxa"/>
            <w:shd w:val="clear" w:color="auto" w:fill="auto"/>
          </w:tcPr>
          <w:p w14:paraId="3A2E1B96"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810" w:type="dxa"/>
            <w:shd w:val="clear" w:color="auto" w:fill="auto"/>
          </w:tcPr>
          <w:p w14:paraId="15E50A88" w14:textId="77777777" w:rsidR="00586283" w:rsidRPr="00385C05" w:rsidRDefault="00586283" w:rsidP="00586283">
            <w:pPr>
              <w:pStyle w:val="ComponentTableBody"/>
              <w:spacing w:before="40" w:after="40" w:line="240" w:lineRule="auto"/>
              <w:rPr>
                <w:rFonts w:cs="Arial"/>
                <w:sz w:val="20"/>
              </w:rPr>
            </w:pPr>
            <w:r w:rsidRPr="00385C05">
              <w:rPr>
                <w:rFonts w:cs="Arial"/>
                <w:sz w:val="20"/>
              </w:rPr>
              <w:t>DT</w:t>
            </w:r>
          </w:p>
        </w:tc>
        <w:tc>
          <w:tcPr>
            <w:tcW w:w="810" w:type="dxa"/>
            <w:shd w:val="clear" w:color="auto" w:fill="auto"/>
          </w:tcPr>
          <w:p w14:paraId="0ED1D05C"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223321CE" w14:textId="77777777" w:rsidR="00586283" w:rsidRPr="00385C05" w:rsidRDefault="00586283" w:rsidP="005016A7">
            <w:pPr>
              <w:pStyle w:val="ComponentTableBody"/>
              <w:spacing w:before="40" w:after="40" w:line="240" w:lineRule="auto"/>
              <w:rPr>
                <w:rFonts w:cs="Arial"/>
                <w:sz w:val="20"/>
              </w:rPr>
            </w:pPr>
          </w:p>
        </w:tc>
        <w:tc>
          <w:tcPr>
            <w:tcW w:w="3340" w:type="dxa"/>
          </w:tcPr>
          <w:p w14:paraId="1EA4A126"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2AF8CDA5" w14:textId="77777777" w:rsidTr="00831B6D">
        <w:trPr>
          <w:cantSplit/>
          <w:jc w:val="center"/>
        </w:trPr>
        <w:tc>
          <w:tcPr>
            <w:tcW w:w="761" w:type="dxa"/>
            <w:shd w:val="clear" w:color="auto" w:fill="auto"/>
          </w:tcPr>
          <w:p w14:paraId="64FD94AA"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2040" w:type="dxa"/>
          </w:tcPr>
          <w:p w14:paraId="6F3D186B"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Expiration Date</w:t>
            </w:r>
          </w:p>
        </w:tc>
        <w:tc>
          <w:tcPr>
            <w:tcW w:w="720" w:type="dxa"/>
            <w:shd w:val="clear" w:color="auto" w:fill="auto"/>
          </w:tcPr>
          <w:p w14:paraId="15DEB8D6"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810" w:type="dxa"/>
            <w:shd w:val="clear" w:color="auto" w:fill="auto"/>
          </w:tcPr>
          <w:p w14:paraId="1C6595E1" w14:textId="77777777" w:rsidR="00586283" w:rsidRPr="00385C05" w:rsidRDefault="00586283" w:rsidP="005016A7">
            <w:pPr>
              <w:pStyle w:val="ComponentTableBody"/>
              <w:spacing w:before="40" w:after="40" w:line="240" w:lineRule="auto"/>
              <w:rPr>
                <w:rFonts w:cs="Arial"/>
                <w:sz w:val="20"/>
              </w:rPr>
            </w:pPr>
            <w:r w:rsidRPr="00385C05">
              <w:rPr>
                <w:rFonts w:cs="Arial"/>
                <w:sz w:val="20"/>
              </w:rPr>
              <w:t>DT</w:t>
            </w:r>
          </w:p>
        </w:tc>
        <w:tc>
          <w:tcPr>
            <w:tcW w:w="810" w:type="dxa"/>
            <w:shd w:val="clear" w:color="auto" w:fill="auto"/>
          </w:tcPr>
          <w:p w14:paraId="00338BB2"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5482CC8F" w14:textId="77777777" w:rsidR="00586283" w:rsidRPr="00385C05" w:rsidRDefault="00586283" w:rsidP="005016A7">
            <w:pPr>
              <w:pStyle w:val="ComponentTableBody"/>
              <w:spacing w:before="40" w:after="40" w:line="240" w:lineRule="auto"/>
              <w:rPr>
                <w:rFonts w:cs="Arial"/>
                <w:sz w:val="20"/>
              </w:rPr>
            </w:pPr>
          </w:p>
        </w:tc>
        <w:tc>
          <w:tcPr>
            <w:tcW w:w="3340" w:type="dxa"/>
          </w:tcPr>
          <w:p w14:paraId="38EE59D3"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456E1C43" w14:textId="77777777" w:rsidTr="00831B6D">
        <w:trPr>
          <w:cantSplit/>
          <w:jc w:val="center"/>
        </w:trPr>
        <w:tc>
          <w:tcPr>
            <w:tcW w:w="761" w:type="dxa"/>
            <w:shd w:val="clear" w:color="auto" w:fill="auto"/>
          </w:tcPr>
          <w:p w14:paraId="25F5EC30" w14:textId="77777777" w:rsidR="00586283" w:rsidRPr="00385C05" w:rsidRDefault="00586283" w:rsidP="005016A7">
            <w:pPr>
              <w:pStyle w:val="ComponentTableBody"/>
              <w:spacing w:before="40" w:after="40" w:line="240" w:lineRule="auto"/>
              <w:rPr>
                <w:rFonts w:cs="Arial"/>
                <w:sz w:val="20"/>
              </w:rPr>
            </w:pPr>
            <w:r w:rsidRPr="00385C05">
              <w:rPr>
                <w:rFonts w:cs="Arial"/>
                <w:sz w:val="20"/>
              </w:rPr>
              <w:t>9</w:t>
            </w:r>
          </w:p>
        </w:tc>
        <w:tc>
          <w:tcPr>
            <w:tcW w:w="2040" w:type="dxa"/>
          </w:tcPr>
          <w:p w14:paraId="6672BE95"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Jurisdiction</w:t>
            </w:r>
          </w:p>
        </w:tc>
        <w:tc>
          <w:tcPr>
            <w:tcW w:w="720" w:type="dxa"/>
            <w:shd w:val="clear" w:color="auto" w:fill="auto"/>
          </w:tcPr>
          <w:p w14:paraId="5B064F77" w14:textId="77777777" w:rsidR="00586283" w:rsidRPr="00385C05" w:rsidRDefault="00E76BD3" w:rsidP="005016A7">
            <w:pPr>
              <w:pStyle w:val="ComponentTableBody"/>
              <w:spacing w:before="40" w:after="40" w:line="240" w:lineRule="auto"/>
              <w:rPr>
                <w:rFonts w:cs="Arial"/>
                <w:sz w:val="20"/>
              </w:rPr>
            </w:pPr>
            <w:r>
              <w:rPr>
                <w:rFonts w:cs="Arial"/>
                <w:sz w:val="20"/>
              </w:rPr>
              <w:t>1063</w:t>
            </w:r>
          </w:p>
        </w:tc>
        <w:tc>
          <w:tcPr>
            <w:tcW w:w="810" w:type="dxa"/>
            <w:shd w:val="clear" w:color="auto" w:fill="auto"/>
          </w:tcPr>
          <w:p w14:paraId="1C23734E" w14:textId="77777777" w:rsidR="00586283" w:rsidRPr="00385C05" w:rsidRDefault="00586283" w:rsidP="005016A7">
            <w:pPr>
              <w:pStyle w:val="ComponentTableBody"/>
              <w:spacing w:before="40" w:after="40" w:line="240" w:lineRule="auto"/>
              <w:rPr>
                <w:rFonts w:cs="Arial"/>
                <w:sz w:val="20"/>
              </w:rPr>
            </w:pPr>
            <w:r w:rsidRPr="00385C05">
              <w:rPr>
                <w:rFonts w:cs="Arial"/>
                <w:sz w:val="20"/>
              </w:rPr>
              <w:t>CWE</w:t>
            </w:r>
          </w:p>
        </w:tc>
        <w:tc>
          <w:tcPr>
            <w:tcW w:w="810" w:type="dxa"/>
            <w:shd w:val="clear" w:color="auto" w:fill="auto"/>
          </w:tcPr>
          <w:p w14:paraId="170B4078"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25B4F9DC" w14:textId="77777777" w:rsidR="00586283" w:rsidRPr="00385C05" w:rsidRDefault="00586283" w:rsidP="005016A7">
            <w:pPr>
              <w:pStyle w:val="ComponentTableBody"/>
              <w:spacing w:before="40" w:after="40" w:line="240" w:lineRule="auto"/>
              <w:rPr>
                <w:rFonts w:cs="Arial"/>
                <w:sz w:val="20"/>
              </w:rPr>
            </w:pPr>
          </w:p>
        </w:tc>
        <w:tc>
          <w:tcPr>
            <w:tcW w:w="3340" w:type="dxa"/>
          </w:tcPr>
          <w:p w14:paraId="2AE24497"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73A5D04E" w14:textId="77777777" w:rsidTr="00831B6D">
        <w:trPr>
          <w:cantSplit/>
          <w:jc w:val="center"/>
        </w:trPr>
        <w:tc>
          <w:tcPr>
            <w:tcW w:w="761" w:type="dxa"/>
            <w:shd w:val="clear" w:color="auto" w:fill="auto"/>
          </w:tcPr>
          <w:p w14:paraId="2C3F1427" w14:textId="77777777" w:rsidR="00586283" w:rsidRPr="00385C05" w:rsidRDefault="00586283" w:rsidP="005016A7">
            <w:pPr>
              <w:pStyle w:val="ComponentTableBody"/>
              <w:spacing w:before="40" w:after="40" w:line="240" w:lineRule="auto"/>
              <w:rPr>
                <w:rFonts w:cs="Arial"/>
                <w:sz w:val="20"/>
              </w:rPr>
            </w:pPr>
            <w:r w:rsidRPr="00385C05">
              <w:rPr>
                <w:rFonts w:cs="Arial"/>
                <w:sz w:val="20"/>
              </w:rPr>
              <w:t>10</w:t>
            </w:r>
          </w:p>
        </w:tc>
        <w:tc>
          <w:tcPr>
            <w:tcW w:w="2040" w:type="dxa"/>
          </w:tcPr>
          <w:p w14:paraId="0AF4DF88"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Agency or Department</w:t>
            </w:r>
          </w:p>
        </w:tc>
        <w:tc>
          <w:tcPr>
            <w:tcW w:w="720" w:type="dxa"/>
            <w:shd w:val="clear" w:color="auto" w:fill="auto"/>
          </w:tcPr>
          <w:p w14:paraId="6F302332" w14:textId="77777777" w:rsidR="00586283" w:rsidRPr="00385C05" w:rsidRDefault="00E76BD3" w:rsidP="005016A7">
            <w:pPr>
              <w:pStyle w:val="ComponentTableBody"/>
              <w:spacing w:before="40" w:after="40" w:line="240" w:lineRule="auto"/>
              <w:rPr>
                <w:rFonts w:cs="Arial"/>
                <w:sz w:val="20"/>
              </w:rPr>
            </w:pPr>
            <w:r>
              <w:rPr>
                <w:rFonts w:cs="Arial"/>
                <w:sz w:val="20"/>
              </w:rPr>
              <w:t>1063</w:t>
            </w:r>
          </w:p>
        </w:tc>
        <w:tc>
          <w:tcPr>
            <w:tcW w:w="810" w:type="dxa"/>
            <w:shd w:val="clear" w:color="auto" w:fill="auto"/>
          </w:tcPr>
          <w:p w14:paraId="24C3173F" w14:textId="77777777" w:rsidR="00586283" w:rsidRPr="00385C05" w:rsidRDefault="00586283" w:rsidP="005016A7">
            <w:pPr>
              <w:pStyle w:val="ComponentTableBody"/>
              <w:spacing w:before="40" w:after="40" w:line="240" w:lineRule="auto"/>
              <w:rPr>
                <w:rFonts w:cs="Arial"/>
                <w:sz w:val="20"/>
              </w:rPr>
            </w:pPr>
            <w:r w:rsidRPr="00385C05">
              <w:rPr>
                <w:rFonts w:cs="Arial"/>
                <w:sz w:val="20"/>
              </w:rPr>
              <w:t>CWE</w:t>
            </w:r>
          </w:p>
        </w:tc>
        <w:tc>
          <w:tcPr>
            <w:tcW w:w="810" w:type="dxa"/>
            <w:shd w:val="clear" w:color="auto" w:fill="auto"/>
          </w:tcPr>
          <w:p w14:paraId="6B5F9CE2"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4E127181" w14:textId="77777777" w:rsidR="00586283" w:rsidRPr="00385C05" w:rsidRDefault="00586283" w:rsidP="005016A7">
            <w:pPr>
              <w:pStyle w:val="ComponentTableBody"/>
              <w:spacing w:before="40" w:after="40" w:line="240" w:lineRule="auto"/>
              <w:rPr>
                <w:rFonts w:cs="Arial"/>
                <w:sz w:val="20"/>
              </w:rPr>
            </w:pPr>
          </w:p>
        </w:tc>
        <w:tc>
          <w:tcPr>
            <w:tcW w:w="3340" w:type="dxa"/>
          </w:tcPr>
          <w:p w14:paraId="34992ED1" w14:textId="77777777" w:rsidR="00586283" w:rsidRPr="00385C05" w:rsidRDefault="00586283" w:rsidP="005016A7">
            <w:pPr>
              <w:pStyle w:val="ComponentTableBody"/>
              <w:spacing w:before="40" w:after="40" w:line="240" w:lineRule="auto"/>
              <w:jc w:val="left"/>
              <w:rPr>
                <w:rFonts w:cs="Arial"/>
                <w:bCs/>
                <w:sz w:val="20"/>
              </w:rPr>
            </w:pPr>
          </w:p>
        </w:tc>
      </w:tr>
    </w:tbl>
    <w:p w14:paraId="3B352C02" w14:textId="77777777" w:rsidR="00E4300C" w:rsidRPr="00385C05" w:rsidRDefault="00586283" w:rsidP="00CA7901">
      <w:pPr>
        <w:pStyle w:val="NormalIndented"/>
        <w:spacing w:before="60" w:after="120" w:line="240" w:lineRule="auto"/>
        <w:ind w:left="274"/>
        <w:rPr>
          <w:rFonts w:ascii="Arial" w:hAnsi="Arial" w:cs="Arial"/>
        </w:rPr>
      </w:pPr>
      <w:r w:rsidRPr="00385C05">
        <w:rPr>
          <w:rFonts w:ascii="Arial" w:hAnsi="Arial" w:cs="Arial"/>
        </w:rPr>
        <w:t>Usage Notes</w:t>
      </w:r>
      <w:r w:rsidR="00E4300C" w:rsidRPr="00385C05">
        <w:rPr>
          <w:rFonts w:ascii="Arial" w:hAnsi="Arial" w:cs="Arial"/>
        </w:rPr>
        <w:t>: This data type is used for specifying an identifier with its associated administrative detail.</w:t>
      </w:r>
    </w:p>
    <w:p w14:paraId="01E62352" w14:textId="77777777" w:rsidR="00E4300C" w:rsidRPr="00385C05" w:rsidRDefault="00E4300C" w:rsidP="00252589">
      <w:pPr>
        <w:pStyle w:val="NormalIndented"/>
        <w:spacing w:before="60" w:after="60" w:line="240" w:lineRule="auto"/>
        <w:ind w:left="274"/>
        <w:rPr>
          <w:rFonts w:ascii="Arial" w:hAnsi="Arial" w:cs="Arial"/>
        </w:rPr>
      </w:pPr>
      <w:r w:rsidRPr="00D76295">
        <w:rPr>
          <w:rFonts w:ascii="Arial" w:hAnsi="Arial"/>
          <w:bCs/>
        </w:rPr>
        <w:t>Note:</w:t>
      </w:r>
      <w:r w:rsidR="004A1FAA">
        <w:rPr>
          <w:rFonts w:ascii="Arial" w:hAnsi="Arial"/>
          <w:bCs/>
        </w:rPr>
        <w:t xml:space="preserve"> </w:t>
      </w:r>
      <w:r w:rsidRPr="00385C05">
        <w:rPr>
          <w:rFonts w:ascii="Arial" w:hAnsi="Arial" w:cs="Arial"/>
        </w:rPr>
        <w:t>The check digit and check digit scheme are null if ID is alphanumeric.</w:t>
      </w:r>
    </w:p>
    <w:p w14:paraId="74E5A50D" w14:textId="77777777" w:rsidR="0040202D" w:rsidRPr="0040202D" w:rsidRDefault="00E4300C" w:rsidP="00252589">
      <w:pPr>
        <w:pStyle w:val="NormalIndented"/>
        <w:spacing w:before="60" w:after="60" w:line="240" w:lineRule="auto"/>
        <w:ind w:left="274" w:right="360"/>
      </w:pPr>
      <w:r w:rsidRPr="00385C05">
        <w:rPr>
          <w:rFonts w:ascii="Arial" w:hAnsi="Arial" w:cs="Arial"/>
        </w:rPr>
        <w:t>Example: PID-3 Patient ID:  |</w:t>
      </w:r>
      <w:r w:rsidR="00DA5A09" w:rsidRPr="00385C05">
        <w:rPr>
          <w:rFonts w:ascii="Arial" w:hAnsi="Arial" w:cs="Arial"/>
        </w:rPr>
        <w:t>PSN1</w:t>
      </w:r>
      <w:r w:rsidRPr="00385C05">
        <w:rPr>
          <w:rFonts w:ascii="Arial" w:hAnsi="Arial" w:cs="Arial"/>
        </w:rPr>
        <w:t>01059711^^^</w:t>
      </w:r>
      <w:r w:rsidR="00DA5A09" w:rsidRPr="00385C05">
        <w:rPr>
          <w:rFonts w:ascii="Arial" w:hAnsi="Arial" w:cs="Arial"/>
        </w:rPr>
        <w:t>TX01&amp;OID&amp;ISO</w:t>
      </w:r>
      <w:r w:rsidRPr="00385C05">
        <w:rPr>
          <w:rFonts w:ascii="Arial" w:hAnsi="Arial" w:cs="Arial"/>
        </w:rPr>
        <w:t>|</w:t>
      </w:r>
    </w:p>
    <w:p w14:paraId="28F9E0A2" w14:textId="77777777" w:rsidR="001906A0" w:rsidRPr="00385C05" w:rsidRDefault="001906A0" w:rsidP="000D3A16">
      <w:pPr>
        <w:pStyle w:val="Heading2"/>
      </w:pPr>
      <w:bookmarkStart w:id="209" w:name="_Toc487203656"/>
      <w:r>
        <w:t>DR</w:t>
      </w:r>
      <w:r w:rsidRPr="00385C05">
        <w:t xml:space="preserve"> </w:t>
      </w:r>
      <w:r w:rsidR="000742F4">
        <w:t>-</w:t>
      </w:r>
      <w:r w:rsidRPr="00385C05">
        <w:t xml:space="preserve"> </w:t>
      </w:r>
      <w:r>
        <w:t>Date</w:t>
      </w:r>
      <w:r w:rsidR="00C62D0B">
        <w:t>/Time</w:t>
      </w:r>
      <w:r>
        <w:t xml:space="preserve"> Range</w:t>
      </w:r>
      <w:bookmarkEnd w:id="209"/>
      <w:r w:rsidRPr="00385C05">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150"/>
      </w:tblGrid>
      <w:tr w:rsidR="001906A0" w:rsidRPr="00385C05" w14:paraId="3D79C010" w14:textId="77777777" w:rsidTr="006820FD">
        <w:trPr>
          <w:cantSplit/>
          <w:tblHeader/>
          <w:jc w:val="center"/>
        </w:trPr>
        <w:tc>
          <w:tcPr>
            <w:tcW w:w="9469" w:type="dxa"/>
            <w:gridSpan w:val="7"/>
            <w:shd w:val="pct10" w:color="auto" w:fill="FFFFFF"/>
          </w:tcPr>
          <w:p w14:paraId="152B6977" w14:textId="77777777" w:rsidR="001906A0" w:rsidRPr="00385C05" w:rsidRDefault="001906A0" w:rsidP="001906A0">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6</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DATE</w:t>
            </w:r>
            <w:r w:rsidR="00C62D0B">
              <w:rPr>
                <w:rFonts w:ascii="Arial Narrow" w:hAnsi="Arial Narrow" w:cs="Courier New"/>
                <w:color w:val="31849B" w:themeColor="accent5" w:themeShade="BF"/>
                <w:sz w:val="22"/>
                <w:szCs w:val="22"/>
              </w:rPr>
              <w:t>/TIME</w:t>
            </w:r>
            <w:r>
              <w:rPr>
                <w:rFonts w:ascii="Arial Narrow" w:hAnsi="Arial Narrow" w:cs="Courier New"/>
                <w:color w:val="31849B" w:themeColor="accent5" w:themeShade="BF"/>
                <w:sz w:val="22"/>
                <w:szCs w:val="22"/>
              </w:rPr>
              <w:t xml:space="preserve"> RANGE</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DR</w:t>
            </w:r>
            <w:r w:rsidRPr="00385C05">
              <w:rPr>
                <w:rFonts w:ascii="Arial Narrow" w:hAnsi="Arial Narrow" w:cs="Courier New"/>
                <w:color w:val="31849B" w:themeColor="accent5" w:themeShade="BF"/>
                <w:sz w:val="22"/>
                <w:szCs w:val="22"/>
              </w:rPr>
              <w:t>)</w:t>
            </w:r>
          </w:p>
        </w:tc>
      </w:tr>
      <w:tr w:rsidR="001906A0" w:rsidRPr="00385C05" w14:paraId="54DBCDE0" w14:textId="77777777" w:rsidTr="006820FD">
        <w:trPr>
          <w:cantSplit/>
          <w:tblHeader/>
          <w:jc w:val="center"/>
        </w:trPr>
        <w:tc>
          <w:tcPr>
            <w:tcW w:w="761" w:type="dxa"/>
            <w:shd w:val="pct10" w:color="auto" w:fill="FFFFFF"/>
          </w:tcPr>
          <w:p w14:paraId="02CA0ABF"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1C0AE834" w14:textId="77777777" w:rsidR="001906A0" w:rsidRPr="00385C05" w:rsidRDefault="001906A0" w:rsidP="001906A0">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97AC9D0"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69D26E0"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5E931F1"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E2DF133"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150" w:type="dxa"/>
            <w:shd w:val="pct10" w:color="auto" w:fill="FFFFFF"/>
          </w:tcPr>
          <w:p w14:paraId="138AF4BE"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906A0" w:rsidRPr="00385C05" w14:paraId="6C0179FF" w14:textId="77777777" w:rsidTr="006820FD">
        <w:trPr>
          <w:cantSplit/>
          <w:jc w:val="center"/>
        </w:trPr>
        <w:tc>
          <w:tcPr>
            <w:tcW w:w="761" w:type="dxa"/>
          </w:tcPr>
          <w:p w14:paraId="0F75F4B4" w14:textId="77777777" w:rsidR="001906A0" w:rsidRPr="00385C05" w:rsidRDefault="001906A0" w:rsidP="001906A0">
            <w:pPr>
              <w:pStyle w:val="ComponentTableBody"/>
              <w:spacing w:before="40" w:after="40" w:line="240" w:lineRule="auto"/>
              <w:rPr>
                <w:rFonts w:cs="Arial"/>
                <w:sz w:val="20"/>
              </w:rPr>
            </w:pPr>
            <w:r w:rsidRPr="00385C05">
              <w:rPr>
                <w:rFonts w:cs="Arial"/>
                <w:sz w:val="20"/>
              </w:rPr>
              <w:t>1</w:t>
            </w:r>
          </w:p>
        </w:tc>
        <w:tc>
          <w:tcPr>
            <w:tcW w:w="2138" w:type="dxa"/>
          </w:tcPr>
          <w:p w14:paraId="3B394734" w14:textId="77777777" w:rsidR="001906A0" w:rsidRPr="00385C05" w:rsidRDefault="00C62D0B" w:rsidP="001906A0">
            <w:pPr>
              <w:spacing w:before="40" w:after="40"/>
              <w:rPr>
                <w:rFonts w:ascii="Arial" w:hAnsi="Arial" w:cs="Arial"/>
                <w:iCs/>
                <w:sz w:val="20"/>
                <w:szCs w:val="20"/>
              </w:rPr>
            </w:pPr>
            <w:r>
              <w:rPr>
                <w:rFonts w:ascii="Arial" w:hAnsi="Arial" w:cs="Arial"/>
                <w:iCs/>
                <w:sz w:val="20"/>
                <w:szCs w:val="20"/>
              </w:rPr>
              <w:t xml:space="preserve">Range </w:t>
            </w:r>
            <w:r w:rsidR="001906A0">
              <w:rPr>
                <w:rFonts w:ascii="Arial" w:hAnsi="Arial" w:cs="Arial"/>
                <w:iCs/>
                <w:sz w:val="20"/>
                <w:szCs w:val="20"/>
              </w:rPr>
              <w:t>Start Date/</w:t>
            </w:r>
            <w:r w:rsidR="001906A0" w:rsidRPr="00385C05">
              <w:rPr>
                <w:rFonts w:ascii="Arial" w:hAnsi="Arial" w:cs="Arial"/>
                <w:iCs/>
                <w:sz w:val="20"/>
                <w:szCs w:val="20"/>
              </w:rPr>
              <w:t>Time</w:t>
            </w:r>
          </w:p>
        </w:tc>
        <w:tc>
          <w:tcPr>
            <w:tcW w:w="720" w:type="dxa"/>
          </w:tcPr>
          <w:p w14:paraId="1F6D5701" w14:textId="77777777" w:rsidR="001906A0" w:rsidRPr="00385C05" w:rsidRDefault="001906A0" w:rsidP="00C62D0B">
            <w:pPr>
              <w:spacing w:before="40" w:after="40"/>
              <w:jc w:val="center"/>
              <w:rPr>
                <w:rFonts w:ascii="Arial" w:hAnsi="Arial" w:cs="Arial"/>
                <w:iCs/>
                <w:sz w:val="20"/>
                <w:szCs w:val="20"/>
              </w:rPr>
            </w:pPr>
            <w:r w:rsidRPr="00385C05">
              <w:rPr>
                <w:rFonts w:ascii="Arial" w:hAnsi="Arial" w:cs="Arial"/>
                <w:iCs/>
                <w:sz w:val="20"/>
                <w:szCs w:val="20"/>
              </w:rPr>
              <w:t>2</w:t>
            </w:r>
            <w:r w:rsidR="00C62D0B">
              <w:rPr>
                <w:rFonts w:ascii="Arial" w:hAnsi="Arial" w:cs="Arial"/>
                <w:iCs/>
                <w:sz w:val="20"/>
                <w:szCs w:val="20"/>
              </w:rPr>
              <w:t>6</w:t>
            </w:r>
          </w:p>
        </w:tc>
        <w:tc>
          <w:tcPr>
            <w:tcW w:w="720" w:type="dxa"/>
          </w:tcPr>
          <w:p w14:paraId="40AF9549"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TS</w:t>
            </w:r>
          </w:p>
        </w:tc>
        <w:tc>
          <w:tcPr>
            <w:tcW w:w="900" w:type="dxa"/>
          </w:tcPr>
          <w:p w14:paraId="2AFED5C8" w14:textId="77777777" w:rsidR="001906A0" w:rsidRPr="00385C05" w:rsidRDefault="00C62D0B" w:rsidP="00C62D0B">
            <w:pPr>
              <w:spacing w:before="40" w:after="40"/>
              <w:jc w:val="center"/>
              <w:rPr>
                <w:rFonts w:ascii="Arial" w:hAnsi="Arial" w:cs="Arial"/>
                <w:iCs/>
                <w:sz w:val="20"/>
                <w:szCs w:val="20"/>
              </w:rPr>
            </w:pPr>
            <w:r>
              <w:rPr>
                <w:rFonts w:ascii="Arial" w:hAnsi="Arial" w:cs="Arial"/>
                <w:iCs/>
                <w:sz w:val="20"/>
                <w:szCs w:val="20"/>
              </w:rPr>
              <w:t>O</w:t>
            </w:r>
          </w:p>
        </w:tc>
        <w:tc>
          <w:tcPr>
            <w:tcW w:w="1080" w:type="dxa"/>
          </w:tcPr>
          <w:p w14:paraId="0D5C1F58" w14:textId="77777777" w:rsidR="001906A0" w:rsidRPr="00385C05" w:rsidRDefault="001906A0" w:rsidP="001906A0">
            <w:pPr>
              <w:pStyle w:val="ComponentTableBody"/>
              <w:spacing w:before="40" w:after="40" w:line="240" w:lineRule="auto"/>
              <w:rPr>
                <w:rFonts w:cs="Arial"/>
                <w:sz w:val="20"/>
              </w:rPr>
            </w:pPr>
          </w:p>
        </w:tc>
        <w:tc>
          <w:tcPr>
            <w:tcW w:w="3150" w:type="dxa"/>
          </w:tcPr>
          <w:p w14:paraId="222B2399" w14:textId="77777777" w:rsidR="001906A0" w:rsidRPr="00385C05" w:rsidRDefault="001906A0" w:rsidP="001906A0">
            <w:pPr>
              <w:pStyle w:val="ComponentTableBody"/>
              <w:spacing w:before="40" w:after="40" w:line="240" w:lineRule="auto"/>
              <w:jc w:val="left"/>
              <w:rPr>
                <w:rFonts w:cs="Arial"/>
                <w:sz w:val="20"/>
              </w:rPr>
            </w:pPr>
          </w:p>
        </w:tc>
      </w:tr>
      <w:tr w:rsidR="001906A0" w:rsidRPr="00385C05" w14:paraId="02DE306F" w14:textId="77777777" w:rsidTr="006820FD">
        <w:trPr>
          <w:cantSplit/>
          <w:trHeight w:val="431"/>
          <w:jc w:val="center"/>
        </w:trPr>
        <w:tc>
          <w:tcPr>
            <w:tcW w:w="761" w:type="dxa"/>
            <w:shd w:val="clear" w:color="auto" w:fill="auto"/>
          </w:tcPr>
          <w:p w14:paraId="0FB22E8A" w14:textId="77777777" w:rsidR="001906A0" w:rsidRPr="00385C05" w:rsidRDefault="001906A0" w:rsidP="001906A0">
            <w:pPr>
              <w:pStyle w:val="ComponentTableBody"/>
              <w:spacing w:before="40" w:after="40" w:line="240" w:lineRule="auto"/>
              <w:rPr>
                <w:rFonts w:cs="Arial"/>
                <w:sz w:val="20"/>
              </w:rPr>
            </w:pPr>
            <w:r w:rsidRPr="00385C05">
              <w:rPr>
                <w:rFonts w:cs="Arial"/>
                <w:sz w:val="20"/>
              </w:rPr>
              <w:t>2</w:t>
            </w:r>
          </w:p>
        </w:tc>
        <w:tc>
          <w:tcPr>
            <w:tcW w:w="2138" w:type="dxa"/>
            <w:shd w:val="clear" w:color="auto" w:fill="auto"/>
          </w:tcPr>
          <w:p w14:paraId="41B02432" w14:textId="77777777" w:rsidR="001906A0" w:rsidRPr="00385C05" w:rsidRDefault="00C62D0B" w:rsidP="001906A0">
            <w:pPr>
              <w:spacing w:before="40" w:after="40"/>
              <w:rPr>
                <w:rFonts w:ascii="Arial" w:hAnsi="Arial" w:cs="Arial"/>
                <w:iCs/>
                <w:sz w:val="20"/>
                <w:szCs w:val="20"/>
              </w:rPr>
            </w:pPr>
            <w:r>
              <w:rPr>
                <w:rFonts w:ascii="Arial" w:hAnsi="Arial" w:cs="Arial"/>
                <w:iCs/>
                <w:sz w:val="20"/>
                <w:szCs w:val="20"/>
              </w:rPr>
              <w:t xml:space="preserve">Range </w:t>
            </w:r>
            <w:r w:rsidR="001906A0">
              <w:rPr>
                <w:rFonts w:ascii="Arial" w:hAnsi="Arial" w:cs="Arial"/>
                <w:iCs/>
                <w:sz w:val="20"/>
                <w:szCs w:val="20"/>
              </w:rPr>
              <w:t>End Date/</w:t>
            </w:r>
            <w:r w:rsidR="001906A0" w:rsidRPr="00385C05">
              <w:rPr>
                <w:rFonts w:ascii="Arial" w:hAnsi="Arial" w:cs="Arial"/>
                <w:iCs/>
                <w:sz w:val="20"/>
                <w:szCs w:val="20"/>
              </w:rPr>
              <w:t>Time</w:t>
            </w:r>
          </w:p>
        </w:tc>
        <w:tc>
          <w:tcPr>
            <w:tcW w:w="720" w:type="dxa"/>
            <w:shd w:val="clear" w:color="auto" w:fill="auto"/>
          </w:tcPr>
          <w:p w14:paraId="1D69779F" w14:textId="77777777" w:rsidR="001906A0" w:rsidRPr="00385C05" w:rsidRDefault="00C62D0B" w:rsidP="001906A0">
            <w:pPr>
              <w:spacing w:before="40" w:after="40"/>
              <w:jc w:val="center"/>
              <w:rPr>
                <w:rFonts w:ascii="Arial" w:hAnsi="Arial" w:cs="Arial"/>
                <w:iCs/>
                <w:sz w:val="20"/>
                <w:szCs w:val="20"/>
              </w:rPr>
            </w:pPr>
            <w:r>
              <w:rPr>
                <w:rFonts w:ascii="Arial" w:hAnsi="Arial" w:cs="Arial"/>
                <w:iCs/>
                <w:sz w:val="20"/>
                <w:szCs w:val="20"/>
              </w:rPr>
              <w:t>26</w:t>
            </w:r>
          </w:p>
        </w:tc>
        <w:tc>
          <w:tcPr>
            <w:tcW w:w="720" w:type="dxa"/>
            <w:shd w:val="clear" w:color="auto" w:fill="auto"/>
          </w:tcPr>
          <w:p w14:paraId="721EBFFD"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TS</w:t>
            </w:r>
          </w:p>
        </w:tc>
        <w:tc>
          <w:tcPr>
            <w:tcW w:w="900" w:type="dxa"/>
            <w:shd w:val="clear" w:color="auto" w:fill="auto"/>
          </w:tcPr>
          <w:p w14:paraId="20B833B7"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O</w:t>
            </w:r>
          </w:p>
        </w:tc>
        <w:tc>
          <w:tcPr>
            <w:tcW w:w="1080" w:type="dxa"/>
            <w:shd w:val="clear" w:color="auto" w:fill="auto"/>
          </w:tcPr>
          <w:p w14:paraId="55A4AF0C" w14:textId="77777777" w:rsidR="001906A0" w:rsidRPr="00385C05" w:rsidRDefault="001906A0" w:rsidP="001906A0">
            <w:pPr>
              <w:pStyle w:val="ComponentTableBody"/>
              <w:spacing w:before="40" w:after="40" w:line="240" w:lineRule="auto"/>
              <w:rPr>
                <w:rFonts w:cs="Arial"/>
                <w:sz w:val="20"/>
              </w:rPr>
            </w:pPr>
          </w:p>
        </w:tc>
        <w:tc>
          <w:tcPr>
            <w:tcW w:w="3150" w:type="dxa"/>
            <w:shd w:val="clear" w:color="auto" w:fill="auto"/>
          </w:tcPr>
          <w:p w14:paraId="29DC48B6" w14:textId="77777777" w:rsidR="001906A0" w:rsidRPr="00385C05" w:rsidRDefault="001906A0" w:rsidP="001906A0">
            <w:pPr>
              <w:pStyle w:val="ComponentTableBody"/>
              <w:spacing w:before="40" w:after="40" w:line="240" w:lineRule="auto"/>
              <w:jc w:val="left"/>
              <w:rPr>
                <w:rFonts w:cs="Arial"/>
                <w:sz w:val="20"/>
              </w:rPr>
            </w:pPr>
          </w:p>
        </w:tc>
      </w:tr>
    </w:tbl>
    <w:p w14:paraId="20F4BC49" w14:textId="77777777" w:rsidR="002779E8" w:rsidRPr="001906A0" w:rsidRDefault="004A0761" w:rsidP="00CA7901">
      <w:pPr>
        <w:autoSpaceDE w:val="0"/>
        <w:autoSpaceDN w:val="0"/>
        <w:spacing w:before="60" w:after="120"/>
        <w:ind w:left="274"/>
      </w:pPr>
      <w:r>
        <w:rPr>
          <w:rFonts w:ascii="Arial" w:hAnsi="Arial" w:cs="Arial"/>
          <w:bCs/>
          <w:snapToGrid w:val="0"/>
          <w:sz w:val="24"/>
          <w:szCs w:val="24"/>
        </w:rPr>
        <w:t xml:space="preserve">Usage Notes: </w:t>
      </w:r>
      <w:r w:rsidR="00CA7901">
        <w:rPr>
          <w:rFonts w:ascii="Arial" w:hAnsi="Arial" w:cs="Arial"/>
          <w:bCs/>
          <w:snapToGrid w:val="0"/>
          <w:sz w:val="24"/>
          <w:szCs w:val="24"/>
        </w:rPr>
        <w:t xml:space="preserve"> </w:t>
      </w:r>
      <w:r w:rsidR="001906A0" w:rsidRPr="00385C05">
        <w:rPr>
          <w:rFonts w:ascii="Arial" w:hAnsi="Arial" w:cs="Arial"/>
          <w:bCs/>
          <w:snapToGrid w:val="0"/>
          <w:sz w:val="24"/>
          <w:szCs w:val="24"/>
        </w:rPr>
        <w:t>See “</w:t>
      </w:r>
      <w:r w:rsidR="001906A0">
        <w:rPr>
          <w:rFonts w:ascii="Arial" w:hAnsi="Arial" w:cs="Arial"/>
          <w:bCs/>
          <w:snapToGrid w:val="0"/>
          <w:sz w:val="24"/>
          <w:szCs w:val="24"/>
        </w:rPr>
        <w:t>TS- Timestamp</w:t>
      </w:r>
      <w:r w:rsidR="001906A0" w:rsidRPr="00385C05">
        <w:rPr>
          <w:rFonts w:ascii="Arial" w:hAnsi="Arial" w:cs="Arial"/>
          <w:bCs/>
          <w:snapToGrid w:val="0"/>
          <w:sz w:val="24"/>
          <w:szCs w:val="24"/>
        </w:rPr>
        <w:t>" for the full description of this component.</w:t>
      </w:r>
    </w:p>
    <w:p w14:paraId="67E80B92" w14:textId="77777777" w:rsidR="00F34EE1" w:rsidRPr="00385C05" w:rsidRDefault="00F34EE1" w:rsidP="000D3A16">
      <w:pPr>
        <w:pStyle w:val="Heading2"/>
      </w:pPr>
      <w:bookmarkStart w:id="210" w:name="_Toc487203657"/>
      <w:r w:rsidRPr="00385C05">
        <w:t>DT - Date</w:t>
      </w:r>
      <w:bookmarkEnd w:id="21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F34EE1" w:rsidRPr="00385C05" w14:paraId="3A0AEF26" w14:textId="77777777" w:rsidTr="00F6648D">
        <w:trPr>
          <w:cantSplit/>
          <w:tblHeader/>
          <w:jc w:val="center"/>
        </w:trPr>
        <w:tc>
          <w:tcPr>
            <w:tcW w:w="9568" w:type="dxa"/>
            <w:gridSpan w:val="7"/>
            <w:shd w:val="pct10" w:color="auto" w:fill="FFFFFF"/>
          </w:tcPr>
          <w:p w14:paraId="4C10C2B8" w14:textId="77777777" w:rsidR="00F34EE1" w:rsidRPr="00385C05" w:rsidRDefault="00F34EE1"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7</w:t>
            </w:r>
            <w:r w:rsidR="00293E73">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DATE (DT)</w:t>
            </w:r>
          </w:p>
        </w:tc>
      </w:tr>
      <w:tr w:rsidR="00F34EE1" w:rsidRPr="00385C05" w14:paraId="4661EFA3" w14:textId="77777777" w:rsidTr="00F6648D">
        <w:trPr>
          <w:cantSplit/>
          <w:tblHeader/>
          <w:jc w:val="center"/>
        </w:trPr>
        <w:tc>
          <w:tcPr>
            <w:tcW w:w="761" w:type="dxa"/>
            <w:shd w:val="pct10" w:color="auto" w:fill="FFFFFF"/>
          </w:tcPr>
          <w:p w14:paraId="50856AA2"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29589CEC" w14:textId="77777777" w:rsidR="00F34EE1" w:rsidRPr="00385C05" w:rsidRDefault="00F34EE1"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4788DBEE"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686A1D43"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49F19172"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36590CA"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7A706F12"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34EE1" w:rsidRPr="00385C05" w14:paraId="5489E28E" w14:textId="77777777" w:rsidTr="00F6648D">
        <w:trPr>
          <w:cantSplit/>
          <w:jc w:val="center"/>
        </w:trPr>
        <w:tc>
          <w:tcPr>
            <w:tcW w:w="761" w:type="dxa"/>
          </w:tcPr>
          <w:p w14:paraId="363321D9" w14:textId="77777777" w:rsidR="00F34EE1" w:rsidRPr="00385C05" w:rsidRDefault="00F34EE1" w:rsidP="00F6648D">
            <w:pPr>
              <w:pStyle w:val="ComponentTableBody"/>
              <w:spacing w:before="40" w:after="40" w:line="240" w:lineRule="auto"/>
              <w:rPr>
                <w:rFonts w:cs="Arial"/>
                <w:sz w:val="20"/>
              </w:rPr>
            </w:pPr>
            <w:r w:rsidRPr="00385C05">
              <w:rPr>
                <w:rFonts w:cs="Arial"/>
                <w:sz w:val="20"/>
              </w:rPr>
              <w:t>1</w:t>
            </w:r>
          </w:p>
        </w:tc>
        <w:tc>
          <w:tcPr>
            <w:tcW w:w="2043" w:type="dxa"/>
          </w:tcPr>
          <w:p w14:paraId="62A64F4E" w14:textId="77777777" w:rsidR="00F34EE1" w:rsidRPr="00385C05" w:rsidRDefault="00F34EE1" w:rsidP="00F6648D">
            <w:pPr>
              <w:pStyle w:val="ComponentTableBody"/>
              <w:spacing w:before="40" w:after="40" w:line="240" w:lineRule="auto"/>
              <w:jc w:val="left"/>
              <w:rPr>
                <w:rFonts w:cs="Arial"/>
                <w:sz w:val="20"/>
              </w:rPr>
            </w:pPr>
            <w:r w:rsidRPr="00385C05">
              <w:rPr>
                <w:rFonts w:cs="Arial"/>
                <w:sz w:val="20"/>
              </w:rPr>
              <w:t>Date</w:t>
            </w:r>
          </w:p>
        </w:tc>
        <w:tc>
          <w:tcPr>
            <w:tcW w:w="720" w:type="dxa"/>
          </w:tcPr>
          <w:p w14:paraId="213D5C7F" w14:textId="77777777" w:rsidR="00F34EE1" w:rsidRPr="00385C05" w:rsidRDefault="00F34EE1" w:rsidP="00F6648D">
            <w:pPr>
              <w:pStyle w:val="ComponentTableBody"/>
              <w:spacing w:before="40" w:after="40" w:line="240" w:lineRule="auto"/>
              <w:rPr>
                <w:rFonts w:cs="Arial"/>
                <w:sz w:val="20"/>
              </w:rPr>
            </w:pPr>
            <w:r>
              <w:rPr>
                <w:rFonts w:cs="Arial"/>
                <w:sz w:val="20"/>
              </w:rPr>
              <w:t>8</w:t>
            </w:r>
          </w:p>
        </w:tc>
        <w:tc>
          <w:tcPr>
            <w:tcW w:w="810" w:type="dxa"/>
          </w:tcPr>
          <w:p w14:paraId="4A1242F6" w14:textId="77777777" w:rsidR="00F34EE1" w:rsidRPr="00385C05" w:rsidRDefault="00F34EE1" w:rsidP="00F6648D">
            <w:pPr>
              <w:pStyle w:val="ComponentTableBody"/>
              <w:spacing w:before="40" w:after="40" w:line="240" w:lineRule="auto"/>
              <w:rPr>
                <w:rFonts w:cs="Arial"/>
                <w:sz w:val="20"/>
              </w:rPr>
            </w:pPr>
            <w:r w:rsidRPr="00385C05">
              <w:rPr>
                <w:rFonts w:cs="Arial"/>
                <w:sz w:val="20"/>
              </w:rPr>
              <w:t>DT</w:t>
            </w:r>
          </w:p>
        </w:tc>
        <w:tc>
          <w:tcPr>
            <w:tcW w:w="810" w:type="dxa"/>
          </w:tcPr>
          <w:p w14:paraId="399FB481" w14:textId="77777777" w:rsidR="00F34EE1" w:rsidRPr="00385C05" w:rsidRDefault="00F34EE1" w:rsidP="00F6648D">
            <w:pPr>
              <w:pStyle w:val="ComponentTableBody"/>
              <w:spacing w:before="40" w:after="40" w:line="240" w:lineRule="auto"/>
              <w:rPr>
                <w:rFonts w:cs="Arial"/>
                <w:sz w:val="20"/>
              </w:rPr>
            </w:pPr>
            <w:r w:rsidRPr="00385C05">
              <w:rPr>
                <w:rFonts w:cs="Arial"/>
                <w:sz w:val="20"/>
              </w:rPr>
              <w:t>RE</w:t>
            </w:r>
          </w:p>
        </w:tc>
        <w:tc>
          <w:tcPr>
            <w:tcW w:w="1080" w:type="dxa"/>
          </w:tcPr>
          <w:p w14:paraId="3EDC8A3C" w14:textId="77777777" w:rsidR="00F34EE1" w:rsidRPr="00385C05" w:rsidRDefault="00F34EE1" w:rsidP="00F6648D">
            <w:pPr>
              <w:pStyle w:val="ComponentTableBody"/>
              <w:spacing w:before="40" w:after="40" w:line="240" w:lineRule="auto"/>
              <w:rPr>
                <w:rFonts w:cs="Arial"/>
                <w:sz w:val="20"/>
              </w:rPr>
            </w:pPr>
          </w:p>
        </w:tc>
        <w:tc>
          <w:tcPr>
            <w:tcW w:w="3344" w:type="dxa"/>
          </w:tcPr>
          <w:p w14:paraId="2DB003AD" w14:textId="77777777" w:rsidR="00F34EE1" w:rsidRPr="00385C05" w:rsidRDefault="00F34EE1" w:rsidP="00F6648D">
            <w:pPr>
              <w:pStyle w:val="ComponentTableBody"/>
              <w:spacing w:before="40" w:after="40" w:line="240" w:lineRule="auto"/>
              <w:jc w:val="left"/>
              <w:rPr>
                <w:rFonts w:cs="Arial"/>
                <w:sz w:val="20"/>
              </w:rPr>
            </w:pPr>
          </w:p>
        </w:tc>
      </w:tr>
    </w:tbl>
    <w:p w14:paraId="48C55234" w14:textId="77777777" w:rsidR="00F34EE1" w:rsidRPr="00F34EE1" w:rsidRDefault="00F34EE1" w:rsidP="00E4199A">
      <w:pPr>
        <w:pStyle w:val="NormalIndented"/>
        <w:spacing w:before="60" w:after="60" w:line="240" w:lineRule="auto"/>
        <w:ind w:left="274" w:right="360"/>
        <w:rPr>
          <w:rFonts w:ascii="Arial" w:hAnsi="Arial" w:cs="Arial"/>
        </w:rPr>
      </w:pPr>
      <w:r w:rsidRPr="00F34EE1">
        <w:rPr>
          <w:rFonts w:ascii="Arial" w:hAnsi="Arial" w:cs="Arial"/>
        </w:rPr>
        <w:t>Definition: Specifies the century and year with optional precision to month and day.</w:t>
      </w:r>
    </w:p>
    <w:p w14:paraId="54EF6EF4" w14:textId="77777777" w:rsidR="00F34EE1" w:rsidRPr="00F34EE1" w:rsidRDefault="00F34EE1" w:rsidP="00E4199A">
      <w:pPr>
        <w:pStyle w:val="NormalIndented"/>
        <w:spacing w:before="60" w:after="60" w:line="240" w:lineRule="auto"/>
        <w:ind w:left="274" w:right="360"/>
        <w:rPr>
          <w:rFonts w:ascii="Arial" w:hAnsi="Arial" w:cs="Arial"/>
        </w:rPr>
      </w:pPr>
      <w:r w:rsidRPr="00F34EE1">
        <w:rPr>
          <w:rFonts w:ascii="Arial" w:hAnsi="Arial" w:cs="Arial"/>
        </w:rPr>
        <w:t>Maximum Length: 8</w:t>
      </w:r>
    </w:p>
    <w:p w14:paraId="00806D39" w14:textId="77777777" w:rsidR="00F34EE1" w:rsidRPr="00F34EE1" w:rsidRDefault="00F34EE1" w:rsidP="00E4199A">
      <w:pPr>
        <w:pStyle w:val="NormalIndented"/>
        <w:spacing w:before="60" w:after="60" w:line="240" w:lineRule="auto"/>
        <w:ind w:left="274" w:right="360"/>
        <w:jc w:val="left"/>
        <w:rPr>
          <w:rFonts w:ascii="Arial" w:hAnsi="Arial" w:cs="Arial"/>
        </w:rPr>
      </w:pPr>
      <w:r w:rsidRPr="00F34EE1">
        <w:rPr>
          <w:rFonts w:ascii="Arial" w:hAnsi="Arial" w:cs="Arial"/>
        </w:rPr>
        <w:t>As of v 2.3, the number of digits populated specifies the precision using the format specification</w:t>
      </w:r>
      <w:r>
        <w:rPr>
          <w:rFonts w:ascii="Arial" w:hAnsi="Arial" w:cs="Arial"/>
        </w:rPr>
        <w:t xml:space="preserve"> </w:t>
      </w:r>
      <w:r w:rsidRPr="00F34EE1">
        <w:rPr>
          <w:rFonts w:ascii="Arial" w:hAnsi="Arial" w:cs="Arial"/>
        </w:rPr>
        <w:t>YYYY[MM[DD]]. Thus:</w:t>
      </w:r>
    </w:p>
    <w:p w14:paraId="59EACA5E"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t>only the first four digits are used to specify a precision of "year"</w:t>
      </w:r>
    </w:p>
    <w:p w14:paraId="1F626DDD"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t>the first six are used to specify a precision of "month"</w:t>
      </w:r>
    </w:p>
    <w:p w14:paraId="1E1D83F0"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lastRenderedPageBreak/>
        <w:t>the first eight are used to specify a precision of "day"</w:t>
      </w:r>
    </w:p>
    <w:p w14:paraId="6D5B610E" w14:textId="77777777" w:rsidR="00F34EE1" w:rsidRDefault="00F34EE1" w:rsidP="00252589">
      <w:pPr>
        <w:pStyle w:val="NormalIndented"/>
        <w:spacing w:before="60" w:after="60" w:line="240" w:lineRule="auto"/>
        <w:ind w:left="576"/>
        <w:rPr>
          <w:rFonts w:ascii="Arial" w:hAnsi="Arial" w:cs="Arial"/>
          <w:snapToGrid w:val="0"/>
        </w:rPr>
      </w:pPr>
      <w:r w:rsidRPr="00F34EE1">
        <w:rPr>
          <w:rFonts w:ascii="Arial" w:hAnsi="Arial" w:cs="Arial"/>
          <w:snapToGrid w:val="0"/>
        </w:rPr>
        <w:t>Example</w:t>
      </w:r>
      <w:r>
        <w:rPr>
          <w:rFonts w:ascii="Arial" w:hAnsi="Arial" w:cs="Arial"/>
          <w:snapToGrid w:val="0"/>
        </w:rPr>
        <w:t>s</w:t>
      </w:r>
      <w:r w:rsidRPr="00F34EE1">
        <w:rPr>
          <w:rFonts w:ascii="Arial" w:hAnsi="Arial" w:cs="Arial"/>
          <w:snapToGrid w:val="0"/>
        </w:rPr>
        <w:t>:</w:t>
      </w:r>
      <w:r>
        <w:rPr>
          <w:rFonts w:ascii="Arial" w:hAnsi="Arial" w:cs="Arial"/>
          <w:snapToGrid w:val="0"/>
        </w:rPr>
        <w:t xml:space="preserve"> </w:t>
      </w:r>
    </w:p>
    <w:p w14:paraId="65A7523D" w14:textId="77777777" w:rsidR="00F03BA8" w:rsidRPr="00F34EE1" w:rsidRDefault="00F03BA8" w:rsidP="00252589">
      <w:pPr>
        <w:pStyle w:val="NormalIndented"/>
        <w:spacing w:before="60" w:after="60" w:line="240" w:lineRule="auto"/>
        <w:ind w:left="576"/>
        <w:rPr>
          <w:rFonts w:ascii="Arial" w:hAnsi="Arial" w:cs="Arial"/>
          <w:snapToGrid w:val="0"/>
        </w:rPr>
      </w:pPr>
      <w:r w:rsidRPr="00F34EE1">
        <w:rPr>
          <w:rFonts w:ascii="Arial" w:hAnsi="Arial" w:cs="Arial"/>
          <w:snapToGrid w:val="0"/>
        </w:rPr>
        <w:t>|</w:t>
      </w:r>
      <w:r>
        <w:rPr>
          <w:rFonts w:ascii="Arial" w:hAnsi="Arial" w:cs="Arial"/>
          <w:snapToGrid w:val="0"/>
        </w:rPr>
        <w:t>2003</w:t>
      </w:r>
      <w:r w:rsidRPr="00F34EE1">
        <w:rPr>
          <w:rFonts w:ascii="Arial" w:hAnsi="Arial" w:cs="Arial"/>
          <w:snapToGrid w:val="0"/>
        </w:rPr>
        <w:t xml:space="preserve">| specifies </w:t>
      </w:r>
      <w:r>
        <w:rPr>
          <w:rFonts w:ascii="Arial" w:hAnsi="Arial" w:cs="Arial"/>
          <w:snapToGrid w:val="0"/>
        </w:rPr>
        <w:t xml:space="preserve">2003 (as used for </w:t>
      </w:r>
      <w:r w:rsidRPr="00971CC2">
        <w:rPr>
          <w:rFonts w:ascii="Arial" w:hAnsi="Arial" w:cs="Arial"/>
          <w:i/>
          <w:snapToGrid w:val="0"/>
        </w:rPr>
        <w:t>MMWR</w:t>
      </w:r>
      <w:r>
        <w:rPr>
          <w:rFonts w:ascii="Arial" w:hAnsi="Arial" w:cs="Arial"/>
          <w:snapToGrid w:val="0"/>
        </w:rPr>
        <w:t xml:space="preserve"> year)</w:t>
      </w:r>
      <w:r w:rsidRPr="00F34EE1">
        <w:rPr>
          <w:rFonts w:ascii="Arial" w:hAnsi="Arial" w:cs="Arial"/>
          <w:snapToGrid w:val="0"/>
        </w:rPr>
        <w:t>.</w:t>
      </w:r>
    </w:p>
    <w:p w14:paraId="5F0AED9D" w14:textId="77777777" w:rsidR="00F03BA8" w:rsidRDefault="00F03BA8" w:rsidP="00252589">
      <w:pPr>
        <w:pStyle w:val="NormalIndented"/>
        <w:spacing w:before="60" w:after="60" w:line="240" w:lineRule="auto"/>
        <w:ind w:left="576"/>
        <w:rPr>
          <w:rFonts w:ascii="Arial" w:hAnsi="Arial" w:cs="Arial"/>
          <w:snapToGrid w:val="0"/>
        </w:rPr>
      </w:pPr>
      <w:r w:rsidRPr="00F34EE1">
        <w:rPr>
          <w:rFonts w:ascii="Arial" w:hAnsi="Arial" w:cs="Arial"/>
          <w:snapToGrid w:val="0"/>
        </w:rPr>
        <w:t xml:space="preserve">|199503| specifies </w:t>
      </w:r>
      <w:r w:rsidR="002921F3">
        <w:rPr>
          <w:rFonts w:ascii="Arial" w:hAnsi="Arial" w:cs="Arial"/>
          <w:snapToGrid w:val="0"/>
        </w:rPr>
        <w:t>March 1995</w:t>
      </w:r>
      <w:r w:rsidRPr="00F34EE1">
        <w:rPr>
          <w:rFonts w:ascii="Arial" w:hAnsi="Arial" w:cs="Arial"/>
          <w:snapToGrid w:val="0"/>
        </w:rPr>
        <w:t>.</w:t>
      </w:r>
    </w:p>
    <w:p w14:paraId="414A78C0" w14:textId="77777777" w:rsidR="00F34EE1" w:rsidRDefault="00F34EE1" w:rsidP="00252589">
      <w:pPr>
        <w:pStyle w:val="NormalIndented"/>
        <w:spacing w:before="60" w:after="60" w:line="240" w:lineRule="auto"/>
        <w:ind w:left="576"/>
        <w:rPr>
          <w:rFonts w:ascii="Arial" w:hAnsi="Arial" w:cs="Arial"/>
          <w:snapToGrid w:val="0"/>
        </w:rPr>
      </w:pPr>
      <w:r w:rsidRPr="00F34EE1">
        <w:rPr>
          <w:rFonts w:ascii="Arial" w:hAnsi="Arial" w:cs="Arial"/>
          <w:snapToGrid w:val="0"/>
        </w:rPr>
        <w:t>|19880704|</w:t>
      </w:r>
      <w:r>
        <w:rPr>
          <w:rFonts w:ascii="Arial" w:hAnsi="Arial" w:cs="Arial"/>
          <w:snapToGrid w:val="0"/>
        </w:rPr>
        <w:t xml:space="preserve"> specifies July 4, 1988.</w:t>
      </w:r>
    </w:p>
    <w:p w14:paraId="610739FC" w14:textId="77777777" w:rsidR="00E4300C" w:rsidRPr="00385C05" w:rsidRDefault="00E4300C" w:rsidP="000D3A16">
      <w:pPr>
        <w:pStyle w:val="Heading2"/>
      </w:pPr>
      <w:bookmarkStart w:id="211" w:name="_Ref536696707"/>
      <w:bookmarkStart w:id="212" w:name="_Toc496476"/>
      <w:bookmarkStart w:id="213" w:name="_Toc524823"/>
      <w:bookmarkStart w:id="214" w:name="_Toc1802406"/>
      <w:bookmarkStart w:id="215" w:name="_Toc22448401"/>
      <w:bookmarkStart w:id="216" w:name="_Toc22697593"/>
      <w:bookmarkStart w:id="217" w:name="_Toc24273628"/>
      <w:bookmarkStart w:id="218" w:name="_Toc164763611"/>
      <w:bookmarkStart w:id="219" w:name="_Toc392072519"/>
      <w:bookmarkStart w:id="220" w:name="_Toc392515531"/>
      <w:bookmarkStart w:id="221" w:name="_Toc487203658"/>
      <w:r w:rsidRPr="00385C05">
        <w:t xml:space="preserve">DTM - </w:t>
      </w:r>
      <w:r w:rsidR="002A1F63" w:rsidRPr="00385C05">
        <w:t>Date/T</w:t>
      </w:r>
      <w:r w:rsidRPr="00385C05">
        <w:t>ime</w:t>
      </w:r>
      <w:bookmarkEnd w:id="211"/>
      <w:bookmarkEnd w:id="212"/>
      <w:bookmarkEnd w:id="213"/>
      <w:bookmarkEnd w:id="214"/>
      <w:bookmarkEnd w:id="215"/>
      <w:bookmarkEnd w:id="216"/>
      <w:bookmarkEnd w:id="217"/>
      <w:bookmarkEnd w:id="218"/>
      <w:bookmarkEnd w:id="219"/>
      <w:bookmarkEnd w:id="220"/>
      <w:bookmarkEnd w:id="221"/>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FD63FA" w:rsidRPr="00385C05" w14:paraId="0DFFE9F0" w14:textId="77777777" w:rsidTr="00FE6DE9">
        <w:trPr>
          <w:cantSplit/>
          <w:tblHeader/>
          <w:jc w:val="center"/>
        </w:trPr>
        <w:tc>
          <w:tcPr>
            <w:tcW w:w="9568" w:type="dxa"/>
            <w:gridSpan w:val="7"/>
            <w:shd w:val="pct10" w:color="auto" w:fill="FFFFFF"/>
          </w:tcPr>
          <w:p w14:paraId="6D486963" w14:textId="77777777" w:rsidR="00FD63FA" w:rsidRPr="00385C05" w:rsidRDefault="00831019"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8</w:t>
            </w:r>
            <w:r w:rsidR="00C66EF6">
              <w:rPr>
                <w:rFonts w:ascii="Arial Narrow" w:hAnsi="Arial Narrow" w:cs="Courier New"/>
                <w:color w:val="31849B" w:themeColor="accent5" w:themeShade="BF"/>
                <w:sz w:val="22"/>
                <w:szCs w:val="22"/>
              </w:rPr>
              <w:t>:</w:t>
            </w:r>
            <w:r w:rsidR="00FD63FA" w:rsidRPr="00385C05">
              <w:rPr>
                <w:rFonts w:ascii="Arial Narrow" w:hAnsi="Arial Narrow" w:cs="Courier New"/>
                <w:color w:val="31849B" w:themeColor="accent5" w:themeShade="BF"/>
                <w:sz w:val="22"/>
                <w:szCs w:val="22"/>
              </w:rPr>
              <w:t xml:space="preserve"> DATE/TIME (DTM)</w:t>
            </w:r>
          </w:p>
        </w:tc>
      </w:tr>
      <w:tr w:rsidR="00FD63FA" w:rsidRPr="00385C05" w14:paraId="2D23F122" w14:textId="77777777" w:rsidTr="00831B6D">
        <w:trPr>
          <w:cantSplit/>
          <w:tblHeader/>
          <w:jc w:val="center"/>
        </w:trPr>
        <w:tc>
          <w:tcPr>
            <w:tcW w:w="761" w:type="dxa"/>
            <w:shd w:val="pct10" w:color="auto" w:fill="FFFFFF"/>
          </w:tcPr>
          <w:p w14:paraId="2DBE501D"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79143DA7" w14:textId="77777777" w:rsidR="00FD63FA" w:rsidRPr="00385C05" w:rsidRDefault="00FD63FA"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88E16B2"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1E097B37"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6CC8AA92"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94488B7"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053DC10E"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D63FA" w:rsidRPr="00385C05" w14:paraId="5E68D191" w14:textId="77777777" w:rsidTr="00831B6D">
        <w:trPr>
          <w:cantSplit/>
          <w:jc w:val="center"/>
        </w:trPr>
        <w:tc>
          <w:tcPr>
            <w:tcW w:w="761" w:type="dxa"/>
          </w:tcPr>
          <w:p w14:paraId="56E65DEC" w14:textId="77777777" w:rsidR="00FD63FA" w:rsidRPr="00385C05" w:rsidRDefault="00FD63FA" w:rsidP="005016A7">
            <w:pPr>
              <w:pStyle w:val="ComponentTableBody"/>
              <w:spacing w:before="40" w:after="40" w:line="240" w:lineRule="auto"/>
              <w:rPr>
                <w:rFonts w:cs="Arial"/>
                <w:sz w:val="20"/>
              </w:rPr>
            </w:pPr>
            <w:r w:rsidRPr="00385C05">
              <w:rPr>
                <w:rFonts w:cs="Arial"/>
                <w:sz w:val="20"/>
              </w:rPr>
              <w:t>1</w:t>
            </w:r>
          </w:p>
        </w:tc>
        <w:tc>
          <w:tcPr>
            <w:tcW w:w="2043" w:type="dxa"/>
          </w:tcPr>
          <w:p w14:paraId="5EAE05E4" w14:textId="77777777" w:rsidR="00FD63FA" w:rsidRPr="00385C05" w:rsidRDefault="00FD63FA" w:rsidP="005016A7">
            <w:pPr>
              <w:pStyle w:val="ComponentTableBody"/>
              <w:spacing w:before="40" w:after="40" w:line="240" w:lineRule="auto"/>
              <w:jc w:val="left"/>
              <w:rPr>
                <w:rFonts w:cs="Arial"/>
                <w:sz w:val="20"/>
              </w:rPr>
            </w:pPr>
            <w:r w:rsidRPr="00385C05">
              <w:rPr>
                <w:rFonts w:cs="Arial"/>
                <w:sz w:val="20"/>
              </w:rPr>
              <w:t>Date/time</w:t>
            </w:r>
          </w:p>
        </w:tc>
        <w:tc>
          <w:tcPr>
            <w:tcW w:w="720" w:type="dxa"/>
          </w:tcPr>
          <w:p w14:paraId="5524EFE4" w14:textId="77777777" w:rsidR="00FD63FA" w:rsidRPr="00385C05" w:rsidRDefault="00FD63FA" w:rsidP="005016A7">
            <w:pPr>
              <w:pStyle w:val="ComponentTableBody"/>
              <w:spacing w:before="40" w:after="40" w:line="240" w:lineRule="auto"/>
              <w:rPr>
                <w:rFonts w:cs="Arial"/>
                <w:sz w:val="20"/>
              </w:rPr>
            </w:pPr>
            <w:r w:rsidRPr="00385C05">
              <w:rPr>
                <w:rFonts w:cs="Arial"/>
                <w:sz w:val="20"/>
              </w:rPr>
              <w:t>24</w:t>
            </w:r>
          </w:p>
        </w:tc>
        <w:tc>
          <w:tcPr>
            <w:tcW w:w="810" w:type="dxa"/>
          </w:tcPr>
          <w:p w14:paraId="0513E588" w14:textId="77777777" w:rsidR="00FD63FA" w:rsidRPr="00385C05" w:rsidRDefault="00FD63FA" w:rsidP="005016A7">
            <w:pPr>
              <w:pStyle w:val="ComponentTableBody"/>
              <w:spacing w:before="40" w:after="40" w:line="240" w:lineRule="auto"/>
              <w:rPr>
                <w:rFonts w:cs="Arial"/>
                <w:sz w:val="20"/>
              </w:rPr>
            </w:pPr>
            <w:r w:rsidRPr="00385C05">
              <w:rPr>
                <w:rFonts w:cs="Arial"/>
                <w:sz w:val="20"/>
              </w:rPr>
              <w:t>DTM</w:t>
            </w:r>
          </w:p>
        </w:tc>
        <w:tc>
          <w:tcPr>
            <w:tcW w:w="810" w:type="dxa"/>
          </w:tcPr>
          <w:p w14:paraId="675954DE" w14:textId="77777777" w:rsidR="00FD63FA" w:rsidRPr="00385C05" w:rsidRDefault="00FD63FA" w:rsidP="005016A7">
            <w:pPr>
              <w:pStyle w:val="ComponentTableBody"/>
              <w:spacing w:before="40" w:after="40" w:line="240" w:lineRule="auto"/>
              <w:rPr>
                <w:rFonts w:cs="Arial"/>
                <w:sz w:val="20"/>
              </w:rPr>
            </w:pPr>
            <w:r w:rsidRPr="00385C05">
              <w:rPr>
                <w:rFonts w:cs="Arial"/>
                <w:sz w:val="20"/>
              </w:rPr>
              <w:t>RE</w:t>
            </w:r>
          </w:p>
        </w:tc>
        <w:tc>
          <w:tcPr>
            <w:tcW w:w="1080" w:type="dxa"/>
          </w:tcPr>
          <w:p w14:paraId="6919A6E8" w14:textId="77777777" w:rsidR="00FD63FA" w:rsidRPr="00385C05" w:rsidRDefault="00FD63FA" w:rsidP="005016A7">
            <w:pPr>
              <w:pStyle w:val="ComponentTableBody"/>
              <w:spacing w:before="40" w:after="40" w:line="240" w:lineRule="auto"/>
              <w:rPr>
                <w:rFonts w:cs="Arial"/>
                <w:sz w:val="20"/>
              </w:rPr>
            </w:pPr>
          </w:p>
        </w:tc>
        <w:tc>
          <w:tcPr>
            <w:tcW w:w="3344" w:type="dxa"/>
          </w:tcPr>
          <w:p w14:paraId="1824FF74" w14:textId="77777777" w:rsidR="00FD63FA" w:rsidRPr="00385C05" w:rsidRDefault="00FD63FA" w:rsidP="005016A7">
            <w:pPr>
              <w:pStyle w:val="ComponentTableBody"/>
              <w:spacing w:before="40" w:after="40" w:line="240" w:lineRule="auto"/>
              <w:jc w:val="left"/>
              <w:rPr>
                <w:rFonts w:cs="Arial"/>
                <w:sz w:val="20"/>
              </w:rPr>
            </w:pPr>
          </w:p>
        </w:tc>
      </w:tr>
    </w:tbl>
    <w:p w14:paraId="763C8C00" w14:textId="77777777" w:rsidR="00E4300C" w:rsidRPr="00293E73" w:rsidRDefault="00FD63FA" w:rsidP="00E4199A">
      <w:pPr>
        <w:pStyle w:val="NormalIndented"/>
        <w:spacing w:before="60" w:after="120" w:line="240" w:lineRule="auto"/>
        <w:ind w:left="274"/>
        <w:rPr>
          <w:rFonts w:ascii="Arial" w:hAnsi="Arial" w:cs="Arial"/>
        </w:rPr>
      </w:pPr>
      <w:r w:rsidRPr="00293E73">
        <w:rPr>
          <w:rFonts w:ascii="Arial" w:hAnsi="Arial" w:cs="Arial"/>
        </w:rPr>
        <w:t>Usage Notes</w:t>
      </w:r>
      <w:r w:rsidR="00E4300C" w:rsidRPr="00293E73">
        <w:rPr>
          <w:rFonts w:ascii="Arial" w:hAnsi="Arial" w:cs="Arial"/>
        </w:rPr>
        <w:t xml:space="preserve">: Specifies a point in time using a 24-hour clock notation. </w:t>
      </w:r>
    </w:p>
    <w:p w14:paraId="0BD3E486" w14:textId="77777777" w:rsidR="00E4300C" w:rsidRPr="00293E73" w:rsidRDefault="00E4300C" w:rsidP="00252589">
      <w:pPr>
        <w:pStyle w:val="NormalIndented"/>
        <w:spacing w:before="60" w:after="60" w:line="240" w:lineRule="auto"/>
        <w:ind w:left="274" w:right="360"/>
        <w:rPr>
          <w:rFonts w:ascii="Arial" w:hAnsi="Arial" w:cs="Arial"/>
        </w:rPr>
      </w:pPr>
      <w:r w:rsidRPr="00293E73">
        <w:rPr>
          <w:rFonts w:ascii="Arial" w:hAnsi="Arial" w:cs="Arial"/>
        </w:rPr>
        <w:t xml:space="preserve">The number of characters populated (excluding the time zone specification) specifies the precision. </w:t>
      </w:r>
    </w:p>
    <w:p w14:paraId="5AF29A5B"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snapToGrid w:val="0"/>
        </w:rPr>
        <w:t>Example: |199904| specifies April 1999.</w:t>
      </w:r>
    </w:p>
    <w:p w14:paraId="28187F4F"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rPr>
        <w:t>Format:</w:t>
      </w:r>
      <w:r w:rsidR="002921F3" w:rsidRPr="00293E73">
        <w:rPr>
          <w:rFonts w:ascii="Arial" w:hAnsi="Arial" w:cs="Arial"/>
        </w:rPr>
        <w:t xml:space="preserve"> </w:t>
      </w:r>
      <w:r w:rsidR="002921F3" w:rsidRPr="00DD26A7">
        <w:rPr>
          <w:rFonts w:ascii="Arial" w:hAnsi="Arial"/>
        </w:rPr>
        <w:t>YYYY[MM[DD[HH[MM[SS</w:t>
      </w:r>
      <w:proofErr w:type="gramStart"/>
      <w:r w:rsidR="002921F3" w:rsidRPr="00DD26A7">
        <w:rPr>
          <w:rFonts w:ascii="Arial" w:hAnsi="Arial"/>
        </w:rPr>
        <w:t>[.S</w:t>
      </w:r>
      <w:proofErr w:type="gramEnd"/>
      <w:r w:rsidR="002921F3" w:rsidRPr="00DD26A7">
        <w:rPr>
          <w:rFonts w:ascii="Arial" w:hAnsi="Arial"/>
        </w:rPr>
        <w:t>[S[S[S]]]]]]]]][+/-ZZZZ].</w:t>
      </w:r>
    </w:p>
    <w:p w14:paraId="4ED8C2E7"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snapToGrid w:val="0"/>
        </w:rPr>
        <w:t xml:space="preserve">Thus: </w:t>
      </w:r>
    </w:p>
    <w:p w14:paraId="6CBA0383"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only the first four are used to specify a precision of "year"</w:t>
      </w:r>
    </w:p>
    <w:p w14:paraId="3725B280"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six are used to specify a precision of "month"</w:t>
      </w:r>
    </w:p>
    <w:p w14:paraId="3C3DA05B"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 xml:space="preserve">the first eight are used to specify a precision of "day" </w:t>
      </w:r>
    </w:p>
    <w:p w14:paraId="233DA451"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ten are used to specify a precision of "hour”</w:t>
      </w:r>
    </w:p>
    <w:p w14:paraId="0ED5886D"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twelve are used to specify a precision of "minute”</w:t>
      </w:r>
    </w:p>
    <w:p w14:paraId="30DF7EA3"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fourteen are used to specify a precision of "second”</w:t>
      </w:r>
    </w:p>
    <w:p w14:paraId="090A002B"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sixteen are used to specify a precision of "one tenth of a second”</w:t>
      </w:r>
    </w:p>
    <w:p w14:paraId="5FB53A00"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nineteen are used to specify a precision of "one ten thousandths of a second”</w:t>
      </w:r>
    </w:p>
    <w:p w14:paraId="467EFDAC" w14:textId="77777777" w:rsidR="00F4782A" w:rsidRPr="00293E73" w:rsidRDefault="00F4782A" w:rsidP="00252589">
      <w:pPr>
        <w:autoSpaceDE w:val="0"/>
        <w:autoSpaceDN w:val="0"/>
        <w:spacing w:before="120" w:after="120"/>
        <w:ind w:left="274"/>
        <w:rPr>
          <w:rFonts w:ascii="Arial" w:hAnsi="Arial" w:cs="Arial"/>
          <w:snapToGrid w:val="0"/>
          <w:sz w:val="24"/>
          <w:szCs w:val="24"/>
        </w:rPr>
      </w:pPr>
      <w:bookmarkStart w:id="222" w:name="_Ref358257816"/>
      <w:bookmarkStart w:id="223" w:name="_Toc359236018"/>
      <w:bookmarkStart w:id="224" w:name="_Toc498145959"/>
      <w:bookmarkStart w:id="225" w:name="_Toc527864528"/>
      <w:bookmarkStart w:id="226" w:name="_Toc527866000"/>
      <w:bookmarkStart w:id="227" w:name="_Toc528481885"/>
      <w:bookmarkStart w:id="228" w:name="_Toc528482390"/>
      <w:bookmarkStart w:id="229" w:name="_Toc528482689"/>
      <w:bookmarkStart w:id="230" w:name="_Toc528482814"/>
      <w:bookmarkStart w:id="231" w:name="_Toc528486122"/>
      <w:bookmarkStart w:id="232" w:name="_Toc536689734"/>
      <w:bookmarkStart w:id="233" w:name="_Ref536775524"/>
      <w:bookmarkStart w:id="234" w:name="_Toc496479"/>
      <w:bookmarkStart w:id="235" w:name="_Toc524826"/>
      <w:bookmarkStart w:id="236" w:name="_Toc1802409"/>
      <w:bookmarkStart w:id="237" w:name="_Toc22448404"/>
      <w:bookmarkStart w:id="238" w:name="_Toc22697596"/>
      <w:bookmarkStart w:id="239" w:name="_Toc24273631"/>
      <w:bookmarkStart w:id="240" w:name="_Toc164763614"/>
      <w:bookmarkStart w:id="241" w:name="_Toc392072520"/>
      <w:bookmarkStart w:id="242" w:name="_Toc392515532"/>
      <w:r w:rsidRPr="00293E73">
        <w:rPr>
          <w:rFonts w:ascii="Arial" w:hAnsi="Arial" w:cs="Arial"/>
          <w:snapToGrid w:val="0"/>
          <w:sz w:val="24"/>
          <w:szCs w:val="24"/>
        </w:rPr>
        <w:t>The time zone (+/-ZZZZ) is represented as +/-HHMM offset from Co-ordinated Universal Time (UTC) (formerly Greenwich Mean Time (GMT)), where +0000 or -0000 both represent UTC (without offset). The specific data representations used in the HL7 encoding rules are compatible with ISO 8824-1987(E). Note that if the time zone is not included, the time zone defaults to that of the local time zone of the sender. Also note that a DTM or TS valued field with the HHMM part set to "0000" represents midnight of the night extending from the previous day to the day given by the YYYYMMDD part.</w:t>
      </w:r>
    </w:p>
    <w:p w14:paraId="10D68A00" w14:textId="77777777" w:rsidR="00CB7E86" w:rsidRPr="00293E73" w:rsidRDefault="00F4782A" w:rsidP="00252589">
      <w:pPr>
        <w:autoSpaceDE w:val="0"/>
        <w:autoSpaceDN w:val="0"/>
        <w:spacing w:before="120" w:after="120"/>
        <w:ind w:left="274"/>
        <w:rPr>
          <w:rFonts w:ascii="Arial" w:hAnsi="Arial" w:cs="Arial"/>
          <w:snapToGrid w:val="0"/>
          <w:sz w:val="24"/>
          <w:szCs w:val="24"/>
        </w:rPr>
      </w:pPr>
      <w:r w:rsidRPr="00293E73">
        <w:rPr>
          <w:rFonts w:ascii="Arial" w:hAnsi="Arial" w:cs="Arial"/>
          <w:snapToGrid w:val="0"/>
          <w:sz w:val="24"/>
          <w:szCs w:val="24"/>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w:t>
      </w:r>
    </w:p>
    <w:p w14:paraId="1178E5AA" w14:textId="77777777" w:rsidR="00E37A50" w:rsidRPr="00385C05" w:rsidRDefault="00E37A50" w:rsidP="00CB7E86">
      <w:pPr>
        <w:pStyle w:val="TOC2"/>
        <w:spacing w:before="120" w:after="120"/>
        <w:ind w:left="0" w:firstLine="0"/>
        <w:rPr>
          <w:rFonts w:ascii="Arial" w:hAnsi="Arial" w:cs="Arial"/>
          <w:sz w:val="24"/>
          <w:szCs w:val="24"/>
        </w:rPr>
      </w:pPr>
    </w:p>
    <w:p w14:paraId="660F5F0E" w14:textId="77777777" w:rsidR="00E4300C" w:rsidRPr="00385C05" w:rsidRDefault="00E4300C" w:rsidP="000D3A16">
      <w:pPr>
        <w:pStyle w:val="Heading2"/>
      </w:pPr>
      <w:bookmarkStart w:id="243" w:name="_Toc487203659"/>
      <w:r w:rsidRPr="00385C05">
        <w:lastRenderedPageBreak/>
        <w:t>E</w:t>
      </w:r>
      <w:r w:rsidR="004D7E3F">
        <w:t>D</w:t>
      </w:r>
      <w:r w:rsidRPr="00385C05">
        <w:t xml:space="preserve"> </w:t>
      </w:r>
      <w:r w:rsidR="00A3071B">
        <w:t>-</w:t>
      </w:r>
      <w:r w:rsidRPr="00385C05">
        <w:t xml:space="preserve"> </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0B709A">
        <w:t>Encapsulated D</w:t>
      </w:r>
      <w:r w:rsidR="004D7E3F">
        <w:t>ata</w:t>
      </w:r>
      <w:bookmarkEnd w:id="243"/>
      <w:r w:rsidR="004D7E3F">
        <w:tab/>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FD63FA" w:rsidRPr="00385C05" w14:paraId="084262C9" w14:textId="77777777" w:rsidTr="00FE6DE9">
        <w:trPr>
          <w:cantSplit/>
          <w:tblHeader/>
          <w:jc w:val="center"/>
        </w:trPr>
        <w:tc>
          <w:tcPr>
            <w:tcW w:w="9579" w:type="dxa"/>
            <w:gridSpan w:val="7"/>
            <w:shd w:val="pct10" w:color="auto" w:fill="FFFFFF"/>
          </w:tcPr>
          <w:p w14:paraId="76BE940B" w14:textId="77777777" w:rsidR="00FD63FA" w:rsidRPr="00385C05" w:rsidRDefault="00FD63FA"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9</w:t>
            </w:r>
            <w:r w:rsidR="00C66EF6">
              <w:rPr>
                <w:rFonts w:ascii="Arial Narrow" w:hAnsi="Arial Narrow" w:cs="Courier New"/>
                <w:color w:val="31849B" w:themeColor="accent5" w:themeShade="BF"/>
                <w:sz w:val="22"/>
                <w:szCs w:val="22"/>
              </w:rPr>
              <w:t>:</w:t>
            </w:r>
            <w:r w:rsidR="004D7E3F">
              <w:rPr>
                <w:rFonts w:ascii="Arial Narrow" w:hAnsi="Arial Narrow" w:cs="Courier New"/>
                <w:color w:val="31849B" w:themeColor="accent5" w:themeShade="BF"/>
                <w:sz w:val="22"/>
                <w:szCs w:val="22"/>
              </w:rPr>
              <w:t xml:space="preserve"> ENCAPSULATED DATA </w:t>
            </w:r>
            <w:r w:rsidRPr="00385C05">
              <w:rPr>
                <w:rFonts w:ascii="Arial Narrow" w:hAnsi="Arial Narrow" w:cs="Courier New"/>
                <w:color w:val="31849B" w:themeColor="accent5" w:themeShade="BF"/>
                <w:sz w:val="22"/>
                <w:szCs w:val="22"/>
              </w:rPr>
              <w:t>(</w:t>
            </w:r>
            <w:r w:rsidR="004D7E3F">
              <w:rPr>
                <w:rFonts w:ascii="Arial Narrow" w:hAnsi="Arial Narrow" w:cs="Courier New"/>
                <w:color w:val="31849B" w:themeColor="accent5" w:themeShade="BF"/>
                <w:sz w:val="22"/>
                <w:szCs w:val="22"/>
              </w:rPr>
              <w:t>ED</w:t>
            </w:r>
            <w:r w:rsidRPr="00385C05">
              <w:rPr>
                <w:rFonts w:ascii="Arial Narrow" w:hAnsi="Arial Narrow" w:cs="Courier New"/>
                <w:color w:val="31849B" w:themeColor="accent5" w:themeShade="BF"/>
                <w:sz w:val="22"/>
                <w:szCs w:val="22"/>
              </w:rPr>
              <w:t>)</w:t>
            </w:r>
          </w:p>
        </w:tc>
      </w:tr>
      <w:tr w:rsidR="00FD63FA" w:rsidRPr="00385C05" w14:paraId="6DA615B1" w14:textId="77777777" w:rsidTr="00831B6D">
        <w:trPr>
          <w:cantSplit/>
          <w:tblHeader/>
          <w:jc w:val="center"/>
        </w:trPr>
        <w:tc>
          <w:tcPr>
            <w:tcW w:w="761" w:type="dxa"/>
            <w:shd w:val="pct10" w:color="auto" w:fill="FFFFFF"/>
          </w:tcPr>
          <w:p w14:paraId="75D46500"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7033A2BD" w14:textId="77777777" w:rsidR="00FD63FA" w:rsidRPr="00385C05" w:rsidRDefault="00FD63FA"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7F722AD"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2EF9FD9F"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47838E22"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CF0923C"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5426C024"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D63FA" w:rsidRPr="00385C05" w14:paraId="6BB3C110" w14:textId="77777777" w:rsidTr="00831B6D">
        <w:trPr>
          <w:cantSplit/>
          <w:jc w:val="center"/>
        </w:trPr>
        <w:tc>
          <w:tcPr>
            <w:tcW w:w="761" w:type="dxa"/>
          </w:tcPr>
          <w:p w14:paraId="179B27BB" w14:textId="77777777" w:rsidR="00FD63FA" w:rsidRPr="00385C05" w:rsidRDefault="00FD63FA" w:rsidP="005016A7">
            <w:pPr>
              <w:pStyle w:val="ComponentTableBody"/>
              <w:spacing w:before="40" w:after="40" w:line="240" w:lineRule="auto"/>
              <w:rPr>
                <w:rFonts w:cs="Arial"/>
                <w:sz w:val="20"/>
              </w:rPr>
            </w:pPr>
            <w:r w:rsidRPr="00385C05">
              <w:rPr>
                <w:rFonts w:cs="Arial"/>
                <w:sz w:val="20"/>
              </w:rPr>
              <w:t>1</w:t>
            </w:r>
          </w:p>
        </w:tc>
        <w:tc>
          <w:tcPr>
            <w:tcW w:w="2049" w:type="dxa"/>
          </w:tcPr>
          <w:p w14:paraId="364FF14C" w14:textId="77777777" w:rsidR="00FD63FA" w:rsidRPr="00385C05" w:rsidRDefault="004D7E3F" w:rsidP="005016A7">
            <w:pPr>
              <w:pStyle w:val="ComponentTableBody"/>
              <w:spacing w:before="40" w:after="40" w:line="240" w:lineRule="auto"/>
              <w:jc w:val="left"/>
              <w:rPr>
                <w:rFonts w:cs="Arial"/>
                <w:sz w:val="20"/>
              </w:rPr>
            </w:pPr>
            <w:r>
              <w:rPr>
                <w:rFonts w:cs="Arial"/>
                <w:sz w:val="20"/>
              </w:rPr>
              <w:t>Source Application</w:t>
            </w:r>
          </w:p>
        </w:tc>
        <w:tc>
          <w:tcPr>
            <w:tcW w:w="720" w:type="dxa"/>
          </w:tcPr>
          <w:p w14:paraId="33E8CB93" w14:textId="77777777" w:rsidR="00FD63FA" w:rsidRPr="00385C05" w:rsidRDefault="004D7E3F" w:rsidP="005016A7">
            <w:pPr>
              <w:pStyle w:val="ComponentTableBody"/>
              <w:spacing w:before="40" w:after="40" w:line="240" w:lineRule="auto"/>
              <w:rPr>
                <w:rFonts w:cs="Arial"/>
                <w:sz w:val="20"/>
              </w:rPr>
            </w:pPr>
            <w:r>
              <w:rPr>
                <w:rFonts w:cs="Arial"/>
                <w:sz w:val="20"/>
              </w:rPr>
              <w:t>227</w:t>
            </w:r>
          </w:p>
        </w:tc>
        <w:tc>
          <w:tcPr>
            <w:tcW w:w="810" w:type="dxa"/>
          </w:tcPr>
          <w:p w14:paraId="04D68D83" w14:textId="77777777" w:rsidR="00FD63FA" w:rsidRPr="00385C05" w:rsidRDefault="004D7E3F" w:rsidP="005016A7">
            <w:pPr>
              <w:pStyle w:val="ComponentTableBody"/>
              <w:spacing w:before="40" w:after="40" w:line="240" w:lineRule="auto"/>
              <w:rPr>
                <w:rFonts w:cs="Arial"/>
                <w:sz w:val="20"/>
              </w:rPr>
            </w:pPr>
            <w:r>
              <w:rPr>
                <w:rFonts w:cs="Arial"/>
                <w:sz w:val="20"/>
              </w:rPr>
              <w:t>HD</w:t>
            </w:r>
          </w:p>
        </w:tc>
        <w:tc>
          <w:tcPr>
            <w:tcW w:w="810" w:type="dxa"/>
          </w:tcPr>
          <w:p w14:paraId="35FF9C87" w14:textId="77777777" w:rsidR="00FD63FA" w:rsidRPr="00385C05" w:rsidRDefault="004D7E3F" w:rsidP="003F522D">
            <w:pPr>
              <w:pStyle w:val="ComponentTableBody"/>
              <w:spacing w:before="40" w:after="40" w:line="240" w:lineRule="auto"/>
              <w:rPr>
                <w:rFonts w:cs="Arial"/>
                <w:sz w:val="20"/>
              </w:rPr>
            </w:pPr>
            <w:r>
              <w:rPr>
                <w:rFonts w:cs="Arial"/>
                <w:sz w:val="20"/>
              </w:rPr>
              <w:t>O</w:t>
            </w:r>
          </w:p>
        </w:tc>
        <w:tc>
          <w:tcPr>
            <w:tcW w:w="1080" w:type="dxa"/>
          </w:tcPr>
          <w:p w14:paraId="2A24BAE4" w14:textId="77777777" w:rsidR="00FD63FA" w:rsidRPr="00385C05" w:rsidRDefault="00FD63FA" w:rsidP="005016A7">
            <w:pPr>
              <w:pStyle w:val="ComponentTableBody"/>
              <w:spacing w:before="40" w:after="40" w:line="240" w:lineRule="auto"/>
              <w:rPr>
                <w:rFonts w:cs="Arial"/>
                <w:sz w:val="20"/>
              </w:rPr>
            </w:pPr>
          </w:p>
        </w:tc>
        <w:tc>
          <w:tcPr>
            <w:tcW w:w="3349" w:type="dxa"/>
          </w:tcPr>
          <w:p w14:paraId="5E227A1E" w14:textId="77777777" w:rsidR="00FD63FA" w:rsidRPr="00385C05" w:rsidRDefault="00FD63FA" w:rsidP="003F522D">
            <w:pPr>
              <w:pStyle w:val="ComponentTableBody"/>
              <w:spacing w:before="40" w:after="40" w:line="240" w:lineRule="auto"/>
              <w:jc w:val="left"/>
              <w:rPr>
                <w:rFonts w:cs="Arial"/>
                <w:sz w:val="20"/>
              </w:rPr>
            </w:pPr>
          </w:p>
        </w:tc>
      </w:tr>
      <w:tr w:rsidR="00831019" w:rsidRPr="00385C05" w14:paraId="46BF9F8F" w14:textId="77777777" w:rsidTr="00831B6D">
        <w:trPr>
          <w:cantSplit/>
          <w:jc w:val="center"/>
        </w:trPr>
        <w:tc>
          <w:tcPr>
            <w:tcW w:w="761" w:type="dxa"/>
          </w:tcPr>
          <w:p w14:paraId="6A027FCA" w14:textId="77777777" w:rsidR="00831019" w:rsidRPr="00385C05" w:rsidRDefault="00831019" w:rsidP="005016A7">
            <w:pPr>
              <w:pStyle w:val="ComponentTableBody"/>
              <w:spacing w:before="40" w:after="40" w:line="240" w:lineRule="auto"/>
              <w:rPr>
                <w:rFonts w:cs="Arial"/>
                <w:sz w:val="20"/>
              </w:rPr>
            </w:pPr>
            <w:r w:rsidRPr="00385C05">
              <w:rPr>
                <w:rFonts w:cs="Arial"/>
                <w:sz w:val="20"/>
              </w:rPr>
              <w:t>2</w:t>
            </w:r>
          </w:p>
        </w:tc>
        <w:tc>
          <w:tcPr>
            <w:tcW w:w="2049" w:type="dxa"/>
          </w:tcPr>
          <w:p w14:paraId="7CED67AF" w14:textId="77777777" w:rsidR="00831019" w:rsidRPr="00385C05" w:rsidRDefault="004D7E3F" w:rsidP="005016A7">
            <w:pPr>
              <w:pStyle w:val="ComponentTableBody"/>
              <w:spacing w:before="40" w:after="40" w:line="240" w:lineRule="auto"/>
              <w:jc w:val="left"/>
              <w:rPr>
                <w:rFonts w:cs="Arial"/>
                <w:sz w:val="20"/>
              </w:rPr>
            </w:pPr>
            <w:r>
              <w:rPr>
                <w:rFonts w:cs="Arial"/>
                <w:sz w:val="20"/>
              </w:rPr>
              <w:t>Type of Data</w:t>
            </w:r>
          </w:p>
        </w:tc>
        <w:tc>
          <w:tcPr>
            <w:tcW w:w="720" w:type="dxa"/>
          </w:tcPr>
          <w:p w14:paraId="3AAF95B7" w14:textId="77777777" w:rsidR="00831019" w:rsidRPr="00385C05" w:rsidRDefault="004D7E3F" w:rsidP="005016A7">
            <w:pPr>
              <w:pStyle w:val="ComponentTableBody"/>
              <w:spacing w:before="40" w:after="40" w:line="240" w:lineRule="auto"/>
              <w:rPr>
                <w:rFonts w:cs="Arial"/>
                <w:sz w:val="20"/>
              </w:rPr>
            </w:pPr>
            <w:r>
              <w:rPr>
                <w:rFonts w:cs="Arial"/>
                <w:sz w:val="20"/>
              </w:rPr>
              <w:t>9</w:t>
            </w:r>
          </w:p>
        </w:tc>
        <w:tc>
          <w:tcPr>
            <w:tcW w:w="810" w:type="dxa"/>
          </w:tcPr>
          <w:p w14:paraId="7D0F721B" w14:textId="77777777" w:rsidR="00831019" w:rsidRPr="00385C05" w:rsidRDefault="004D7E3F" w:rsidP="005016A7">
            <w:pPr>
              <w:pStyle w:val="ComponentTableBody"/>
              <w:spacing w:before="40" w:after="40" w:line="240" w:lineRule="auto"/>
              <w:rPr>
                <w:rFonts w:cs="Arial"/>
                <w:sz w:val="20"/>
              </w:rPr>
            </w:pPr>
            <w:r>
              <w:rPr>
                <w:rFonts w:cs="Arial"/>
                <w:sz w:val="20"/>
              </w:rPr>
              <w:t>ID</w:t>
            </w:r>
          </w:p>
        </w:tc>
        <w:tc>
          <w:tcPr>
            <w:tcW w:w="810" w:type="dxa"/>
          </w:tcPr>
          <w:p w14:paraId="549973D6" w14:textId="77777777" w:rsidR="00831019" w:rsidRPr="00385C05" w:rsidRDefault="004D7E3F" w:rsidP="005016A7">
            <w:pPr>
              <w:pStyle w:val="ComponentTableBody"/>
              <w:spacing w:before="40" w:after="40" w:line="240" w:lineRule="auto"/>
              <w:rPr>
                <w:rFonts w:cs="Arial"/>
                <w:sz w:val="20"/>
              </w:rPr>
            </w:pPr>
            <w:r>
              <w:rPr>
                <w:rFonts w:cs="Arial"/>
                <w:sz w:val="20"/>
              </w:rPr>
              <w:t>R</w:t>
            </w:r>
          </w:p>
        </w:tc>
        <w:tc>
          <w:tcPr>
            <w:tcW w:w="1080" w:type="dxa"/>
          </w:tcPr>
          <w:p w14:paraId="1DFDC6AA" w14:textId="77777777" w:rsidR="00831019" w:rsidRPr="00385C05" w:rsidRDefault="00831019" w:rsidP="00F6648D">
            <w:pPr>
              <w:pStyle w:val="ComponentTableBody"/>
              <w:spacing w:before="40" w:after="40" w:line="240" w:lineRule="auto"/>
              <w:rPr>
                <w:rFonts w:cs="Arial"/>
                <w:sz w:val="20"/>
              </w:rPr>
            </w:pPr>
            <w:r>
              <w:rPr>
                <w:rFonts w:cs="Arial"/>
                <w:sz w:val="20"/>
              </w:rPr>
              <w:t>HL7</w:t>
            </w:r>
            <w:r w:rsidR="004D7E3F">
              <w:rPr>
                <w:rFonts w:cs="Arial"/>
                <w:sz w:val="20"/>
              </w:rPr>
              <w:t>0191</w:t>
            </w:r>
          </w:p>
        </w:tc>
        <w:tc>
          <w:tcPr>
            <w:tcW w:w="3349" w:type="dxa"/>
          </w:tcPr>
          <w:p w14:paraId="2BBB2D25" w14:textId="77777777" w:rsidR="00831019" w:rsidRPr="00385C05" w:rsidRDefault="00831019" w:rsidP="005016A7">
            <w:pPr>
              <w:pStyle w:val="ComponentTableBody"/>
              <w:spacing w:before="40" w:after="40" w:line="240" w:lineRule="auto"/>
              <w:jc w:val="left"/>
              <w:rPr>
                <w:rFonts w:cs="Arial"/>
                <w:sz w:val="20"/>
              </w:rPr>
            </w:pPr>
          </w:p>
        </w:tc>
      </w:tr>
      <w:tr w:rsidR="00831019" w:rsidRPr="00385C05" w14:paraId="12BA76E0" w14:textId="77777777" w:rsidTr="00831B6D">
        <w:trPr>
          <w:cantSplit/>
          <w:jc w:val="center"/>
        </w:trPr>
        <w:tc>
          <w:tcPr>
            <w:tcW w:w="761" w:type="dxa"/>
          </w:tcPr>
          <w:p w14:paraId="405916DA" w14:textId="77777777" w:rsidR="00831019" w:rsidRPr="00385C05" w:rsidRDefault="00831019" w:rsidP="005016A7">
            <w:pPr>
              <w:pStyle w:val="ComponentTableBody"/>
              <w:spacing w:before="40" w:after="40" w:line="240" w:lineRule="auto"/>
              <w:rPr>
                <w:rFonts w:cs="Arial"/>
                <w:sz w:val="20"/>
              </w:rPr>
            </w:pPr>
            <w:r w:rsidRPr="00385C05">
              <w:rPr>
                <w:rFonts w:cs="Arial"/>
                <w:sz w:val="20"/>
              </w:rPr>
              <w:t>3</w:t>
            </w:r>
          </w:p>
        </w:tc>
        <w:tc>
          <w:tcPr>
            <w:tcW w:w="2049" w:type="dxa"/>
          </w:tcPr>
          <w:p w14:paraId="34CE843C" w14:textId="77777777" w:rsidR="00831019" w:rsidRPr="00385C05" w:rsidRDefault="004D7E3F" w:rsidP="005016A7">
            <w:pPr>
              <w:pStyle w:val="ComponentTableBody"/>
              <w:spacing w:before="40" w:after="40" w:line="240" w:lineRule="auto"/>
              <w:jc w:val="left"/>
              <w:rPr>
                <w:rFonts w:cs="Arial"/>
                <w:sz w:val="20"/>
              </w:rPr>
            </w:pPr>
            <w:r>
              <w:rPr>
                <w:rFonts w:cs="Arial"/>
                <w:sz w:val="20"/>
              </w:rPr>
              <w:t>Data Subtype</w:t>
            </w:r>
          </w:p>
        </w:tc>
        <w:tc>
          <w:tcPr>
            <w:tcW w:w="720" w:type="dxa"/>
          </w:tcPr>
          <w:p w14:paraId="71B3BFDF" w14:textId="77777777" w:rsidR="00831019" w:rsidRPr="00385C05" w:rsidRDefault="004D7E3F" w:rsidP="005016A7">
            <w:pPr>
              <w:pStyle w:val="ComponentTableBody"/>
              <w:spacing w:before="40" w:after="40" w:line="240" w:lineRule="auto"/>
              <w:rPr>
                <w:rFonts w:cs="Arial"/>
                <w:sz w:val="20"/>
              </w:rPr>
            </w:pPr>
            <w:r>
              <w:rPr>
                <w:rFonts w:cs="Arial"/>
                <w:sz w:val="20"/>
              </w:rPr>
              <w:t>18</w:t>
            </w:r>
          </w:p>
        </w:tc>
        <w:tc>
          <w:tcPr>
            <w:tcW w:w="810" w:type="dxa"/>
          </w:tcPr>
          <w:p w14:paraId="17D4B232" w14:textId="77777777" w:rsidR="00831019" w:rsidRPr="00385C05" w:rsidRDefault="004D7E3F" w:rsidP="005016A7">
            <w:pPr>
              <w:pStyle w:val="ComponentTableBody"/>
              <w:spacing w:before="40" w:after="40" w:line="240" w:lineRule="auto"/>
              <w:rPr>
                <w:rFonts w:cs="Arial"/>
                <w:sz w:val="20"/>
              </w:rPr>
            </w:pPr>
            <w:r>
              <w:rPr>
                <w:rFonts w:cs="Arial"/>
                <w:sz w:val="20"/>
              </w:rPr>
              <w:t>ID</w:t>
            </w:r>
          </w:p>
        </w:tc>
        <w:tc>
          <w:tcPr>
            <w:tcW w:w="810" w:type="dxa"/>
          </w:tcPr>
          <w:p w14:paraId="55C4D618" w14:textId="77777777" w:rsidR="00831019" w:rsidRPr="00385C05" w:rsidRDefault="004D7E3F" w:rsidP="005016A7">
            <w:pPr>
              <w:pStyle w:val="ComponentTableBody"/>
              <w:spacing w:before="40" w:after="40" w:line="240" w:lineRule="auto"/>
              <w:rPr>
                <w:rFonts w:cs="Arial"/>
                <w:sz w:val="20"/>
              </w:rPr>
            </w:pPr>
            <w:r>
              <w:rPr>
                <w:rFonts w:cs="Arial"/>
                <w:sz w:val="20"/>
              </w:rPr>
              <w:t>O</w:t>
            </w:r>
          </w:p>
        </w:tc>
        <w:tc>
          <w:tcPr>
            <w:tcW w:w="1080" w:type="dxa"/>
          </w:tcPr>
          <w:p w14:paraId="7B563DD1" w14:textId="77777777" w:rsidR="00831019" w:rsidRPr="00385C05" w:rsidRDefault="004D7E3F" w:rsidP="00F6648D">
            <w:pPr>
              <w:pStyle w:val="ComponentTableBody"/>
              <w:spacing w:before="40" w:after="40" w:line="240" w:lineRule="auto"/>
              <w:rPr>
                <w:rFonts w:cs="Arial"/>
                <w:sz w:val="20"/>
              </w:rPr>
            </w:pPr>
            <w:r>
              <w:rPr>
                <w:rFonts w:cs="Arial"/>
                <w:sz w:val="20"/>
              </w:rPr>
              <w:t>HL70291</w:t>
            </w:r>
          </w:p>
        </w:tc>
        <w:tc>
          <w:tcPr>
            <w:tcW w:w="3349" w:type="dxa"/>
          </w:tcPr>
          <w:p w14:paraId="368E78BB" w14:textId="77777777" w:rsidR="00831019" w:rsidRPr="00385C05" w:rsidRDefault="00831019" w:rsidP="005016A7">
            <w:pPr>
              <w:pStyle w:val="ComponentTableBody"/>
              <w:spacing w:before="40" w:after="40" w:line="240" w:lineRule="auto"/>
              <w:jc w:val="left"/>
              <w:rPr>
                <w:rFonts w:cs="Arial"/>
                <w:sz w:val="20"/>
              </w:rPr>
            </w:pPr>
          </w:p>
        </w:tc>
      </w:tr>
      <w:tr w:rsidR="00831019" w:rsidRPr="00385C05" w14:paraId="03DD4240" w14:textId="77777777" w:rsidTr="00831B6D">
        <w:trPr>
          <w:cantSplit/>
          <w:jc w:val="center"/>
        </w:trPr>
        <w:tc>
          <w:tcPr>
            <w:tcW w:w="761" w:type="dxa"/>
            <w:shd w:val="clear" w:color="auto" w:fill="auto"/>
          </w:tcPr>
          <w:p w14:paraId="166F3A28" w14:textId="77777777" w:rsidR="00831019" w:rsidRPr="00385C05" w:rsidRDefault="00831019" w:rsidP="005016A7">
            <w:pPr>
              <w:pStyle w:val="ComponentTableBody"/>
              <w:spacing w:before="40" w:after="40" w:line="240" w:lineRule="auto"/>
              <w:rPr>
                <w:rFonts w:cs="Arial"/>
                <w:sz w:val="20"/>
              </w:rPr>
            </w:pPr>
            <w:r w:rsidRPr="00385C05">
              <w:rPr>
                <w:rFonts w:cs="Arial"/>
                <w:sz w:val="20"/>
              </w:rPr>
              <w:t>4</w:t>
            </w:r>
          </w:p>
        </w:tc>
        <w:tc>
          <w:tcPr>
            <w:tcW w:w="2049" w:type="dxa"/>
          </w:tcPr>
          <w:p w14:paraId="4416CEA6" w14:textId="77777777" w:rsidR="00831019" w:rsidRPr="00385C05" w:rsidRDefault="004D7E3F" w:rsidP="005016A7">
            <w:pPr>
              <w:pStyle w:val="ComponentTableBody"/>
              <w:spacing w:before="40" w:after="40" w:line="240" w:lineRule="auto"/>
              <w:jc w:val="left"/>
              <w:rPr>
                <w:rFonts w:cs="Arial"/>
                <w:sz w:val="20"/>
              </w:rPr>
            </w:pPr>
            <w:r>
              <w:rPr>
                <w:rFonts w:cs="Arial"/>
                <w:sz w:val="20"/>
              </w:rPr>
              <w:t>Encoding</w:t>
            </w:r>
          </w:p>
        </w:tc>
        <w:tc>
          <w:tcPr>
            <w:tcW w:w="720" w:type="dxa"/>
            <w:shd w:val="clear" w:color="auto" w:fill="auto"/>
          </w:tcPr>
          <w:p w14:paraId="3A028009" w14:textId="77777777" w:rsidR="00831019" w:rsidRPr="00385C05" w:rsidRDefault="00831019" w:rsidP="005016A7">
            <w:pPr>
              <w:pStyle w:val="ComponentTableBody"/>
              <w:spacing w:before="40" w:after="40" w:line="240" w:lineRule="auto"/>
              <w:rPr>
                <w:rFonts w:cs="Arial"/>
                <w:sz w:val="20"/>
              </w:rPr>
            </w:pPr>
            <w:r w:rsidRPr="00385C05">
              <w:rPr>
                <w:rFonts w:cs="Arial"/>
                <w:sz w:val="20"/>
              </w:rPr>
              <w:t>6</w:t>
            </w:r>
          </w:p>
        </w:tc>
        <w:tc>
          <w:tcPr>
            <w:tcW w:w="810" w:type="dxa"/>
            <w:shd w:val="clear" w:color="auto" w:fill="auto"/>
          </w:tcPr>
          <w:p w14:paraId="0CF6A8EC" w14:textId="77777777" w:rsidR="00831019" w:rsidRPr="00385C05" w:rsidRDefault="00831019" w:rsidP="005016A7">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6DBB1C6E" w14:textId="77777777" w:rsidR="00831019" w:rsidRPr="00385C05" w:rsidRDefault="00831019" w:rsidP="005016A7">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3E3E98BA" w14:textId="77777777" w:rsidR="00831019" w:rsidRPr="00385C05" w:rsidRDefault="00831019" w:rsidP="00F6648D">
            <w:pPr>
              <w:pStyle w:val="ComponentTableBody"/>
              <w:spacing w:before="40" w:after="40" w:line="240" w:lineRule="auto"/>
              <w:rPr>
                <w:rFonts w:cs="Arial"/>
                <w:sz w:val="20"/>
              </w:rPr>
            </w:pPr>
            <w:r>
              <w:rPr>
                <w:rFonts w:cs="Arial"/>
                <w:sz w:val="20"/>
              </w:rPr>
              <w:t>HL7</w:t>
            </w:r>
            <w:r w:rsidRPr="00385C05">
              <w:rPr>
                <w:rFonts w:cs="Arial"/>
                <w:sz w:val="20"/>
              </w:rPr>
              <w:t>0</w:t>
            </w:r>
            <w:r w:rsidR="004D7E3F">
              <w:rPr>
                <w:rFonts w:cs="Arial"/>
                <w:sz w:val="20"/>
              </w:rPr>
              <w:t>299</w:t>
            </w:r>
          </w:p>
        </w:tc>
        <w:tc>
          <w:tcPr>
            <w:tcW w:w="3349" w:type="dxa"/>
          </w:tcPr>
          <w:p w14:paraId="0275FFA6" w14:textId="77777777" w:rsidR="004D7E3F" w:rsidRPr="00385C05" w:rsidRDefault="004D7E3F" w:rsidP="00B46E07">
            <w:pPr>
              <w:pStyle w:val="ComponentTableBody"/>
              <w:spacing w:before="40" w:after="40" w:line="240" w:lineRule="auto"/>
              <w:jc w:val="left"/>
              <w:rPr>
                <w:rFonts w:cs="Arial"/>
                <w:sz w:val="20"/>
              </w:rPr>
            </w:pPr>
          </w:p>
        </w:tc>
      </w:tr>
      <w:tr w:rsidR="004D7E3F" w:rsidRPr="00385C05" w14:paraId="0156A15E" w14:textId="77777777" w:rsidTr="00831B6D">
        <w:trPr>
          <w:cantSplit/>
          <w:jc w:val="center"/>
        </w:trPr>
        <w:tc>
          <w:tcPr>
            <w:tcW w:w="761" w:type="dxa"/>
            <w:shd w:val="clear" w:color="auto" w:fill="auto"/>
          </w:tcPr>
          <w:p w14:paraId="5A43348B" w14:textId="77777777" w:rsidR="004D7E3F" w:rsidRPr="00385C05" w:rsidRDefault="004D7E3F" w:rsidP="005016A7">
            <w:pPr>
              <w:pStyle w:val="ComponentTableBody"/>
              <w:spacing w:before="40" w:after="40" w:line="240" w:lineRule="auto"/>
              <w:rPr>
                <w:rFonts w:cs="Arial"/>
                <w:sz w:val="20"/>
              </w:rPr>
            </w:pPr>
            <w:r>
              <w:rPr>
                <w:rFonts w:cs="Arial"/>
                <w:sz w:val="20"/>
              </w:rPr>
              <w:t>5</w:t>
            </w:r>
          </w:p>
        </w:tc>
        <w:tc>
          <w:tcPr>
            <w:tcW w:w="2049" w:type="dxa"/>
          </w:tcPr>
          <w:p w14:paraId="5F43982B" w14:textId="77777777" w:rsidR="004D7E3F" w:rsidRDefault="004D7E3F" w:rsidP="005016A7">
            <w:pPr>
              <w:pStyle w:val="ComponentTableBody"/>
              <w:spacing w:before="40" w:after="40" w:line="240" w:lineRule="auto"/>
              <w:jc w:val="left"/>
              <w:rPr>
                <w:rFonts w:cs="Arial"/>
                <w:sz w:val="20"/>
              </w:rPr>
            </w:pPr>
            <w:r>
              <w:rPr>
                <w:rFonts w:cs="Arial"/>
                <w:sz w:val="20"/>
              </w:rPr>
              <w:t>Data</w:t>
            </w:r>
          </w:p>
        </w:tc>
        <w:tc>
          <w:tcPr>
            <w:tcW w:w="720" w:type="dxa"/>
            <w:shd w:val="clear" w:color="auto" w:fill="auto"/>
          </w:tcPr>
          <w:p w14:paraId="3F3198D1" w14:textId="77777777" w:rsidR="004D7E3F" w:rsidRPr="00385C05" w:rsidRDefault="004D7E3F" w:rsidP="005016A7">
            <w:pPr>
              <w:pStyle w:val="ComponentTableBody"/>
              <w:spacing w:before="40" w:after="40" w:line="240" w:lineRule="auto"/>
              <w:rPr>
                <w:rFonts w:cs="Arial"/>
                <w:sz w:val="20"/>
              </w:rPr>
            </w:pPr>
            <w:r>
              <w:rPr>
                <w:rFonts w:cs="Arial"/>
                <w:sz w:val="20"/>
              </w:rPr>
              <w:t>65536</w:t>
            </w:r>
          </w:p>
        </w:tc>
        <w:tc>
          <w:tcPr>
            <w:tcW w:w="810" w:type="dxa"/>
            <w:shd w:val="clear" w:color="auto" w:fill="auto"/>
          </w:tcPr>
          <w:p w14:paraId="6CC052AE" w14:textId="77777777" w:rsidR="004D7E3F" w:rsidRPr="00385C05" w:rsidRDefault="004D7E3F" w:rsidP="005016A7">
            <w:pPr>
              <w:pStyle w:val="ComponentTableBody"/>
              <w:spacing w:before="40" w:after="40" w:line="240" w:lineRule="auto"/>
              <w:rPr>
                <w:rFonts w:cs="Arial"/>
                <w:sz w:val="20"/>
              </w:rPr>
            </w:pPr>
            <w:r>
              <w:rPr>
                <w:rFonts w:cs="Arial"/>
                <w:sz w:val="20"/>
              </w:rPr>
              <w:t>TX</w:t>
            </w:r>
          </w:p>
        </w:tc>
        <w:tc>
          <w:tcPr>
            <w:tcW w:w="810" w:type="dxa"/>
            <w:shd w:val="clear" w:color="auto" w:fill="auto"/>
          </w:tcPr>
          <w:p w14:paraId="2930C55D" w14:textId="77777777" w:rsidR="004D7E3F" w:rsidRPr="00385C05" w:rsidRDefault="004D7E3F" w:rsidP="005016A7">
            <w:pPr>
              <w:pStyle w:val="ComponentTableBody"/>
              <w:spacing w:before="40" w:after="40" w:line="240" w:lineRule="auto"/>
              <w:rPr>
                <w:rFonts w:cs="Arial"/>
                <w:sz w:val="20"/>
              </w:rPr>
            </w:pPr>
            <w:r>
              <w:rPr>
                <w:rFonts w:cs="Arial"/>
                <w:sz w:val="20"/>
              </w:rPr>
              <w:t>R</w:t>
            </w:r>
          </w:p>
        </w:tc>
        <w:tc>
          <w:tcPr>
            <w:tcW w:w="1080" w:type="dxa"/>
            <w:shd w:val="clear" w:color="auto" w:fill="auto"/>
          </w:tcPr>
          <w:p w14:paraId="4F1046D8" w14:textId="77777777" w:rsidR="004D7E3F" w:rsidRDefault="004D7E3F" w:rsidP="00F6648D">
            <w:pPr>
              <w:pStyle w:val="ComponentTableBody"/>
              <w:spacing w:before="40" w:after="40" w:line="240" w:lineRule="auto"/>
              <w:rPr>
                <w:rFonts w:cs="Arial"/>
                <w:sz w:val="20"/>
              </w:rPr>
            </w:pPr>
          </w:p>
        </w:tc>
        <w:tc>
          <w:tcPr>
            <w:tcW w:w="3349" w:type="dxa"/>
          </w:tcPr>
          <w:p w14:paraId="3E7A9FF0" w14:textId="77777777" w:rsidR="004D7E3F" w:rsidRPr="00385C05" w:rsidRDefault="004D7E3F" w:rsidP="00B46E07">
            <w:pPr>
              <w:pStyle w:val="ComponentTableBody"/>
              <w:spacing w:before="40" w:after="40" w:line="240" w:lineRule="auto"/>
              <w:jc w:val="left"/>
              <w:rPr>
                <w:rFonts w:cs="Arial"/>
                <w:sz w:val="20"/>
              </w:rPr>
            </w:pPr>
          </w:p>
        </w:tc>
      </w:tr>
    </w:tbl>
    <w:p w14:paraId="73794B31" w14:textId="77777777" w:rsidR="00D23469" w:rsidRDefault="004D7E3F" w:rsidP="00E4199A">
      <w:pPr>
        <w:spacing w:before="60" w:after="120"/>
        <w:ind w:left="187"/>
        <w:rPr>
          <w:rFonts w:ascii="Arial" w:hAnsi="Arial" w:cs="Arial"/>
          <w:bCs/>
          <w:snapToGrid w:val="0"/>
          <w:sz w:val="24"/>
          <w:szCs w:val="24"/>
        </w:rPr>
      </w:pPr>
      <w:r w:rsidRPr="004D7E3F">
        <w:rPr>
          <w:rFonts w:ascii="Arial" w:hAnsi="Arial" w:cs="Arial"/>
          <w:bCs/>
          <w:sz w:val="24"/>
          <w:szCs w:val="24"/>
        </w:rPr>
        <w:t>Definition:</w:t>
      </w:r>
      <w:r w:rsidRPr="004D7E3F">
        <w:rPr>
          <w:rFonts w:ascii="Arial" w:hAnsi="Arial" w:cs="Arial"/>
          <w:b/>
          <w:bCs/>
          <w:sz w:val="24"/>
          <w:szCs w:val="24"/>
        </w:rPr>
        <w:t xml:space="preserve"> </w:t>
      </w:r>
      <w:r w:rsidRPr="004D7E3F">
        <w:rPr>
          <w:rFonts w:ascii="Arial" w:hAnsi="Arial" w:cs="Arial"/>
          <w:sz w:val="24"/>
          <w:szCs w:val="24"/>
        </w:rPr>
        <w:t>This data type transmits encapsulated data from a source system to a destination system. It contains the identity of the source system, the type of data, the encoding method of the data, and the data itself.</w:t>
      </w:r>
      <w:r w:rsidR="00BC2D18" w:rsidRPr="004D7E3F">
        <w:rPr>
          <w:rFonts w:ascii="Arial" w:hAnsi="Arial" w:cs="Arial"/>
          <w:bCs/>
          <w:snapToGrid w:val="0"/>
          <w:sz w:val="24"/>
          <w:szCs w:val="24"/>
        </w:rPr>
        <w:t xml:space="preserve"> </w:t>
      </w:r>
    </w:p>
    <w:p w14:paraId="0F4691EA" w14:textId="77777777" w:rsidR="004D7E3F" w:rsidRPr="004D7E3F" w:rsidRDefault="00D23469" w:rsidP="00E4199A">
      <w:pPr>
        <w:spacing w:before="60" w:after="60"/>
        <w:ind w:left="187"/>
        <w:rPr>
          <w:rFonts w:ascii="Arial" w:hAnsi="Arial" w:cs="Arial"/>
          <w:bCs/>
          <w:snapToGrid w:val="0"/>
          <w:sz w:val="24"/>
          <w:szCs w:val="24"/>
        </w:rPr>
      </w:pPr>
      <w:r>
        <w:rPr>
          <w:rFonts w:ascii="Arial" w:hAnsi="Arial" w:cs="Arial"/>
          <w:bCs/>
          <w:snapToGrid w:val="0"/>
          <w:sz w:val="24"/>
          <w:szCs w:val="24"/>
        </w:rPr>
        <w:t xml:space="preserve">Usage Notes: </w:t>
      </w:r>
      <w:r w:rsidR="00901E9A">
        <w:rPr>
          <w:rFonts w:ascii="Arial" w:hAnsi="Arial" w:cs="Arial"/>
          <w:bCs/>
          <w:snapToGrid w:val="0"/>
          <w:sz w:val="24"/>
          <w:szCs w:val="24"/>
        </w:rPr>
        <w:t>Support</w:t>
      </w:r>
      <w:r w:rsidR="00845099">
        <w:rPr>
          <w:rFonts w:ascii="Arial" w:hAnsi="Arial" w:cs="Arial"/>
          <w:bCs/>
          <w:snapToGrid w:val="0"/>
          <w:sz w:val="24"/>
          <w:szCs w:val="24"/>
        </w:rPr>
        <w:t>ed to allow sending of encapsulated data such as</w:t>
      </w:r>
      <w:r w:rsidR="00901E9A">
        <w:rPr>
          <w:rFonts w:ascii="Arial" w:hAnsi="Arial" w:cs="Arial"/>
          <w:bCs/>
          <w:snapToGrid w:val="0"/>
          <w:sz w:val="24"/>
          <w:szCs w:val="24"/>
        </w:rPr>
        <w:t xml:space="preserve"> </w:t>
      </w:r>
      <w:r w:rsidR="00845099">
        <w:rPr>
          <w:rFonts w:ascii="Arial" w:hAnsi="Arial" w:cs="Arial"/>
          <w:bCs/>
          <w:snapToGrid w:val="0"/>
          <w:sz w:val="24"/>
          <w:szCs w:val="24"/>
        </w:rPr>
        <w:t xml:space="preserve">images or PDF </w:t>
      </w:r>
      <w:r w:rsidR="00901E9A">
        <w:rPr>
          <w:rFonts w:ascii="Arial" w:hAnsi="Arial" w:cs="Arial"/>
          <w:bCs/>
          <w:snapToGrid w:val="0"/>
          <w:sz w:val="24"/>
          <w:szCs w:val="24"/>
        </w:rPr>
        <w:t xml:space="preserve">files </w:t>
      </w:r>
      <w:r w:rsidR="00845099">
        <w:rPr>
          <w:rFonts w:ascii="Arial" w:hAnsi="Arial" w:cs="Arial"/>
          <w:bCs/>
          <w:snapToGrid w:val="0"/>
          <w:sz w:val="24"/>
          <w:szCs w:val="24"/>
        </w:rPr>
        <w:t>associated with a case or lab report, commonly Base64 encoded.</w:t>
      </w:r>
    </w:p>
    <w:p w14:paraId="21586772" w14:textId="77777777" w:rsidR="004D7E3F" w:rsidRPr="00385C05" w:rsidRDefault="004D7E3F" w:rsidP="000D3A16">
      <w:pPr>
        <w:pStyle w:val="Heading2"/>
      </w:pPr>
      <w:bookmarkStart w:id="244" w:name="_Toc487203660"/>
      <w:r w:rsidRPr="00385C05">
        <w:t>EI - Entity Identifier</w:t>
      </w:r>
      <w:bookmarkEnd w:id="244"/>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4D7E3F" w:rsidRPr="00385C05" w14:paraId="2EB6C5E3" w14:textId="77777777" w:rsidTr="004D7E3F">
        <w:trPr>
          <w:cantSplit/>
          <w:tblHeader/>
          <w:jc w:val="center"/>
        </w:trPr>
        <w:tc>
          <w:tcPr>
            <w:tcW w:w="9579" w:type="dxa"/>
            <w:gridSpan w:val="7"/>
            <w:shd w:val="pct10" w:color="auto" w:fill="FFFFFF"/>
          </w:tcPr>
          <w:p w14:paraId="5785450C" w14:textId="77777777" w:rsidR="004D7E3F" w:rsidRPr="00385C05" w:rsidRDefault="004D7E3F"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Pr>
                <w:rFonts w:ascii="Arial Narrow" w:hAnsi="Arial Narrow" w:cs="Courier New"/>
                <w:color w:val="31849B" w:themeColor="accent5" w:themeShade="BF"/>
                <w:sz w:val="22"/>
                <w:szCs w:val="22"/>
              </w:rPr>
              <w:t>10:</w:t>
            </w:r>
            <w:r w:rsidRPr="00385C05">
              <w:rPr>
                <w:rFonts w:ascii="Arial Narrow" w:hAnsi="Arial Narrow" w:cs="Courier New"/>
                <w:color w:val="31849B" w:themeColor="accent5" w:themeShade="BF"/>
                <w:sz w:val="22"/>
                <w:szCs w:val="22"/>
              </w:rPr>
              <w:t xml:space="preserve"> ENTITY IDENTIFIER (EI)</w:t>
            </w:r>
          </w:p>
        </w:tc>
      </w:tr>
      <w:tr w:rsidR="004D7E3F" w:rsidRPr="00385C05" w14:paraId="7E61F3DF" w14:textId="77777777" w:rsidTr="004D7E3F">
        <w:trPr>
          <w:cantSplit/>
          <w:tblHeader/>
          <w:jc w:val="center"/>
        </w:trPr>
        <w:tc>
          <w:tcPr>
            <w:tcW w:w="761" w:type="dxa"/>
            <w:shd w:val="pct10" w:color="auto" w:fill="FFFFFF"/>
          </w:tcPr>
          <w:p w14:paraId="34D257DA"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04811D7E" w14:textId="77777777" w:rsidR="004D7E3F" w:rsidRPr="00385C05" w:rsidRDefault="004D7E3F" w:rsidP="004D7E3F">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8550F56"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223A48A9"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31023CE2"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DE67A80"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4DF65684"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4D7E3F" w:rsidRPr="00385C05" w14:paraId="5868DD5E" w14:textId="77777777" w:rsidTr="004D7E3F">
        <w:trPr>
          <w:cantSplit/>
          <w:jc w:val="center"/>
        </w:trPr>
        <w:tc>
          <w:tcPr>
            <w:tcW w:w="761" w:type="dxa"/>
          </w:tcPr>
          <w:p w14:paraId="0ED59DC3" w14:textId="77777777" w:rsidR="004D7E3F" w:rsidRPr="00385C05" w:rsidRDefault="004D7E3F" w:rsidP="004D7E3F">
            <w:pPr>
              <w:pStyle w:val="ComponentTableBody"/>
              <w:spacing w:before="40" w:after="40" w:line="240" w:lineRule="auto"/>
              <w:rPr>
                <w:rFonts w:cs="Arial"/>
                <w:sz w:val="20"/>
              </w:rPr>
            </w:pPr>
            <w:r w:rsidRPr="00385C05">
              <w:rPr>
                <w:rFonts w:cs="Arial"/>
                <w:sz w:val="20"/>
              </w:rPr>
              <w:t>1</w:t>
            </w:r>
          </w:p>
        </w:tc>
        <w:tc>
          <w:tcPr>
            <w:tcW w:w="2049" w:type="dxa"/>
          </w:tcPr>
          <w:p w14:paraId="3411FD1C"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Entity Identifier</w:t>
            </w:r>
          </w:p>
        </w:tc>
        <w:tc>
          <w:tcPr>
            <w:tcW w:w="720" w:type="dxa"/>
          </w:tcPr>
          <w:p w14:paraId="3127E8A6" w14:textId="77777777" w:rsidR="004D7E3F" w:rsidRPr="00385C05" w:rsidRDefault="004D7E3F" w:rsidP="004D7E3F">
            <w:pPr>
              <w:pStyle w:val="ComponentTableBody"/>
              <w:spacing w:before="40" w:after="40" w:line="240" w:lineRule="auto"/>
              <w:rPr>
                <w:rFonts w:cs="Arial"/>
                <w:sz w:val="20"/>
              </w:rPr>
            </w:pPr>
            <w:r w:rsidRPr="00385C05">
              <w:rPr>
                <w:rFonts w:cs="Arial"/>
                <w:sz w:val="20"/>
              </w:rPr>
              <w:t>199</w:t>
            </w:r>
          </w:p>
        </w:tc>
        <w:tc>
          <w:tcPr>
            <w:tcW w:w="810" w:type="dxa"/>
          </w:tcPr>
          <w:p w14:paraId="6314FB19" w14:textId="77777777" w:rsidR="004D7E3F" w:rsidRPr="00385C05" w:rsidRDefault="004D7E3F" w:rsidP="004D7E3F">
            <w:pPr>
              <w:pStyle w:val="ComponentTableBody"/>
              <w:spacing w:before="40" w:after="40" w:line="240" w:lineRule="auto"/>
              <w:rPr>
                <w:rFonts w:cs="Arial"/>
                <w:sz w:val="20"/>
              </w:rPr>
            </w:pPr>
            <w:r w:rsidRPr="00385C05">
              <w:rPr>
                <w:rFonts w:cs="Arial"/>
                <w:sz w:val="20"/>
              </w:rPr>
              <w:t>ST</w:t>
            </w:r>
          </w:p>
        </w:tc>
        <w:tc>
          <w:tcPr>
            <w:tcW w:w="810" w:type="dxa"/>
          </w:tcPr>
          <w:p w14:paraId="36F1E345"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tcPr>
          <w:p w14:paraId="78A8AB33" w14:textId="77777777" w:rsidR="004D7E3F" w:rsidRPr="00385C05" w:rsidRDefault="004D7E3F" w:rsidP="004D7E3F">
            <w:pPr>
              <w:pStyle w:val="ComponentTableBody"/>
              <w:spacing w:before="40" w:after="40" w:line="240" w:lineRule="auto"/>
              <w:rPr>
                <w:rFonts w:cs="Arial"/>
                <w:sz w:val="20"/>
              </w:rPr>
            </w:pPr>
          </w:p>
        </w:tc>
        <w:tc>
          <w:tcPr>
            <w:tcW w:w="3349" w:type="dxa"/>
          </w:tcPr>
          <w:p w14:paraId="79BCBB42"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338E25C8" w14:textId="77777777" w:rsidTr="004D7E3F">
        <w:trPr>
          <w:cantSplit/>
          <w:jc w:val="center"/>
        </w:trPr>
        <w:tc>
          <w:tcPr>
            <w:tcW w:w="761" w:type="dxa"/>
          </w:tcPr>
          <w:p w14:paraId="4A014BDE" w14:textId="77777777" w:rsidR="004D7E3F" w:rsidRPr="00385C05" w:rsidRDefault="004D7E3F" w:rsidP="004D7E3F">
            <w:pPr>
              <w:pStyle w:val="ComponentTableBody"/>
              <w:spacing w:before="40" w:after="40" w:line="240" w:lineRule="auto"/>
              <w:rPr>
                <w:rFonts w:cs="Arial"/>
                <w:sz w:val="20"/>
              </w:rPr>
            </w:pPr>
            <w:r w:rsidRPr="00385C05">
              <w:rPr>
                <w:rFonts w:cs="Arial"/>
                <w:sz w:val="20"/>
              </w:rPr>
              <w:t>2</w:t>
            </w:r>
          </w:p>
        </w:tc>
        <w:tc>
          <w:tcPr>
            <w:tcW w:w="2049" w:type="dxa"/>
          </w:tcPr>
          <w:p w14:paraId="2EC872FE"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Namespace ID</w:t>
            </w:r>
          </w:p>
        </w:tc>
        <w:tc>
          <w:tcPr>
            <w:tcW w:w="720" w:type="dxa"/>
          </w:tcPr>
          <w:p w14:paraId="5AF050F7" w14:textId="77777777" w:rsidR="004D7E3F" w:rsidRPr="00385C05" w:rsidRDefault="004D7E3F" w:rsidP="004D7E3F">
            <w:pPr>
              <w:pStyle w:val="ComponentTableBody"/>
              <w:spacing w:before="40" w:after="40" w:line="240" w:lineRule="auto"/>
              <w:rPr>
                <w:rFonts w:cs="Arial"/>
                <w:sz w:val="20"/>
              </w:rPr>
            </w:pPr>
            <w:r w:rsidRPr="00385C05">
              <w:rPr>
                <w:rFonts w:cs="Arial"/>
                <w:sz w:val="20"/>
              </w:rPr>
              <w:t>20</w:t>
            </w:r>
          </w:p>
        </w:tc>
        <w:tc>
          <w:tcPr>
            <w:tcW w:w="810" w:type="dxa"/>
          </w:tcPr>
          <w:p w14:paraId="505EF3A3" w14:textId="77777777" w:rsidR="004D7E3F" w:rsidRPr="00385C05" w:rsidRDefault="004D7E3F" w:rsidP="004D7E3F">
            <w:pPr>
              <w:pStyle w:val="ComponentTableBody"/>
              <w:spacing w:before="40" w:after="40" w:line="240" w:lineRule="auto"/>
              <w:rPr>
                <w:rFonts w:cs="Arial"/>
                <w:sz w:val="20"/>
              </w:rPr>
            </w:pPr>
            <w:r w:rsidRPr="00385C05">
              <w:rPr>
                <w:rFonts w:cs="Arial"/>
                <w:sz w:val="20"/>
              </w:rPr>
              <w:t>IS</w:t>
            </w:r>
          </w:p>
        </w:tc>
        <w:tc>
          <w:tcPr>
            <w:tcW w:w="810" w:type="dxa"/>
          </w:tcPr>
          <w:p w14:paraId="65B5A13C"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03F75FA8" w14:textId="77777777" w:rsidR="004D7E3F" w:rsidRPr="00385C05" w:rsidRDefault="004D7E3F" w:rsidP="004D7E3F">
            <w:pPr>
              <w:pStyle w:val="ComponentTableBody"/>
              <w:spacing w:before="40" w:after="40" w:line="240" w:lineRule="auto"/>
              <w:rPr>
                <w:rFonts w:cs="Arial"/>
                <w:sz w:val="20"/>
              </w:rPr>
            </w:pPr>
            <w:r>
              <w:rPr>
                <w:rFonts w:cs="Arial"/>
                <w:sz w:val="20"/>
              </w:rPr>
              <w:t>HL7</w:t>
            </w:r>
            <w:r w:rsidRPr="00385C05">
              <w:rPr>
                <w:rFonts w:cs="Arial"/>
                <w:sz w:val="20"/>
              </w:rPr>
              <w:t>0300</w:t>
            </w:r>
          </w:p>
        </w:tc>
        <w:tc>
          <w:tcPr>
            <w:tcW w:w="3349" w:type="dxa"/>
          </w:tcPr>
          <w:p w14:paraId="441D4FE0"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1B7C5C69" w14:textId="77777777" w:rsidTr="004D7E3F">
        <w:trPr>
          <w:cantSplit/>
          <w:jc w:val="center"/>
        </w:trPr>
        <w:tc>
          <w:tcPr>
            <w:tcW w:w="761" w:type="dxa"/>
          </w:tcPr>
          <w:p w14:paraId="6F4C4896" w14:textId="77777777" w:rsidR="004D7E3F" w:rsidRPr="00385C05" w:rsidRDefault="004D7E3F" w:rsidP="004D7E3F">
            <w:pPr>
              <w:pStyle w:val="ComponentTableBody"/>
              <w:spacing w:before="40" w:after="40" w:line="240" w:lineRule="auto"/>
              <w:rPr>
                <w:rFonts w:cs="Arial"/>
                <w:sz w:val="20"/>
              </w:rPr>
            </w:pPr>
            <w:r w:rsidRPr="00385C05">
              <w:rPr>
                <w:rFonts w:cs="Arial"/>
                <w:sz w:val="20"/>
              </w:rPr>
              <w:t>3</w:t>
            </w:r>
          </w:p>
        </w:tc>
        <w:tc>
          <w:tcPr>
            <w:tcW w:w="2049" w:type="dxa"/>
          </w:tcPr>
          <w:p w14:paraId="5C89A803"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Universal ID</w:t>
            </w:r>
          </w:p>
        </w:tc>
        <w:tc>
          <w:tcPr>
            <w:tcW w:w="720" w:type="dxa"/>
          </w:tcPr>
          <w:p w14:paraId="27FF6F4E" w14:textId="77777777" w:rsidR="004D7E3F" w:rsidRPr="00385C05" w:rsidRDefault="004D7E3F" w:rsidP="004D7E3F">
            <w:pPr>
              <w:pStyle w:val="ComponentTableBody"/>
              <w:spacing w:before="40" w:after="40" w:line="240" w:lineRule="auto"/>
              <w:rPr>
                <w:rFonts w:cs="Arial"/>
                <w:sz w:val="20"/>
              </w:rPr>
            </w:pPr>
            <w:r w:rsidRPr="00385C05">
              <w:rPr>
                <w:rFonts w:cs="Arial"/>
                <w:sz w:val="20"/>
              </w:rPr>
              <w:t>199</w:t>
            </w:r>
          </w:p>
        </w:tc>
        <w:tc>
          <w:tcPr>
            <w:tcW w:w="810" w:type="dxa"/>
          </w:tcPr>
          <w:p w14:paraId="0D5DD29D" w14:textId="77777777" w:rsidR="004D7E3F" w:rsidRPr="00385C05" w:rsidRDefault="004D7E3F" w:rsidP="004D7E3F">
            <w:pPr>
              <w:pStyle w:val="ComponentTableBody"/>
              <w:spacing w:before="40" w:after="40" w:line="240" w:lineRule="auto"/>
              <w:rPr>
                <w:rFonts w:cs="Arial"/>
                <w:sz w:val="20"/>
              </w:rPr>
            </w:pPr>
            <w:r w:rsidRPr="00385C05">
              <w:rPr>
                <w:rFonts w:cs="Arial"/>
                <w:sz w:val="20"/>
              </w:rPr>
              <w:t>ST</w:t>
            </w:r>
          </w:p>
        </w:tc>
        <w:tc>
          <w:tcPr>
            <w:tcW w:w="810" w:type="dxa"/>
          </w:tcPr>
          <w:p w14:paraId="63658B41"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tcPr>
          <w:p w14:paraId="499C1B9F" w14:textId="77777777" w:rsidR="004D7E3F" w:rsidRPr="00385C05" w:rsidRDefault="004D7E3F" w:rsidP="004D7E3F">
            <w:pPr>
              <w:pStyle w:val="ComponentTableBody"/>
              <w:spacing w:before="40" w:after="40" w:line="240" w:lineRule="auto"/>
              <w:rPr>
                <w:rFonts w:cs="Arial"/>
                <w:sz w:val="20"/>
              </w:rPr>
            </w:pPr>
          </w:p>
        </w:tc>
        <w:tc>
          <w:tcPr>
            <w:tcW w:w="3349" w:type="dxa"/>
          </w:tcPr>
          <w:p w14:paraId="04DC88E5"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76F603BA" w14:textId="77777777" w:rsidTr="004D7E3F">
        <w:trPr>
          <w:cantSplit/>
          <w:jc w:val="center"/>
        </w:trPr>
        <w:tc>
          <w:tcPr>
            <w:tcW w:w="761" w:type="dxa"/>
            <w:shd w:val="clear" w:color="auto" w:fill="auto"/>
          </w:tcPr>
          <w:p w14:paraId="0CF1E9DC" w14:textId="77777777" w:rsidR="004D7E3F" w:rsidRPr="00385C05" w:rsidRDefault="004D7E3F" w:rsidP="004D7E3F">
            <w:pPr>
              <w:pStyle w:val="ComponentTableBody"/>
              <w:spacing w:before="40" w:after="40" w:line="240" w:lineRule="auto"/>
              <w:rPr>
                <w:rFonts w:cs="Arial"/>
                <w:sz w:val="20"/>
              </w:rPr>
            </w:pPr>
            <w:r w:rsidRPr="00385C05">
              <w:rPr>
                <w:rFonts w:cs="Arial"/>
                <w:sz w:val="20"/>
              </w:rPr>
              <w:t>4</w:t>
            </w:r>
          </w:p>
        </w:tc>
        <w:tc>
          <w:tcPr>
            <w:tcW w:w="2049" w:type="dxa"/>
          </w:tcPr>
          <w:p w14:paraId="37A55BDD"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Universal ID Type</w:t>
            </w:r>
          </w:p>
        </w:tc>
        <w:tc>
          <w:tcPr>
            <w:tcW w:w="720" w:type="dxa"/>
            <w:shd w:val="clear" w:color="auto" w:fill="auto"/>
          </w:tcPr>
          <w:p w14:paraId="5DC1F6F0" w14:textId="77777777" w:rsidR="004D7E3F" w:rsidRPr="00385C05" w:rsidRDefault="004D7E3F" w:rsidP="004D7E3F">
            <w:pPr>
              <w:pStyle w:val="ComponentTableBody"/>
              <w:spacing w:before="40" w:after="40" w:line="240" w:lineRule="auto"/>
              <w:rPr>
                <w:rFonts w:cs="Arial"/>
                <w:sz w:val="20"/>
              </w:rPr>
            </w:pPr>
            <w:r w:rsidRPr="00385C05">
              <w:rPr>
                <w:rFonts w:cs="Arial"/>
                <w:sz w:val="20"/>
              </w:rPr>
              <w:t>6</w:t>
            </w:r>
          </w:p>
        </w:tc>
        <w:tc>
          <w:tcPr>
            <w:tcW w:w="810" w:type="dxa"/>
            <w:shd w:val="clear" w:color="auto" w:fill="auto"/>
          </w:tcPr>
          <w:p w14:paraId="752B443A" w14:textId="77777777" w:rsidR="004D7E3F" w:rsidRPr="00385C05" w:rsidRDefault="004D7E3F" w:rsidP="004D7E3F">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17E56C9E"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5784B380" w14:textId="77777777" w:rsidR="004D7E3F" w:rsidRPr="00385C05" w:rsidRDefault="004D7E3F" w:rsidP="004D7E3F">
            <w:pPr>
              <w:pStyle w:val="ComponentTableBody"/>
              <w:spacing w:before="40" w:after="40" w:line="240" w:lineRule="auto"/>
              <w:rPr>
                <w:rFonts w:cs="Arial"/>
                <w:sz w:val="20"/>
              </w:rPr>
            </w:pPr>
            <w:r>
              <w:rPr>
                <w:rFonts w:cs="Arial"/>
                <w:sz w:val="20"/>
              </w:rPr>
              <w:t>HL7</w:t>
            </w:r>
            <w:r w:rsidRPr="00385C05">
              <w:rPr>
                <w:rFonts w:cs="Arial"/>
                <w:sz w:val="20"/>
              </w:rPr>
              <w:t>0301</w:t>
            </w:r>
          </w:p>
        </w:tc>
        <w:tc>
          <w:tcPr>
            <w:tcW w:w="3349" w:type="dxa"/>
          </w:tcPr>
          <w:p w14:paraId="18E727FE" w14:textId="77777777" w:rsidR="004D7E3F" w:rsidRPr="00385C05" w:rsidRDefault="004D7E3F" w:rsidP="004D7E3F">
            <w:pPr>
              <w:pStyle w:val="ComponentTableBody"/>
              <w:spacing w:before="40" w:after="40" w:line="240" w:lineRule="auto"/>
              <w:jc w:val="left"/>
              <w:rPr>
                <w:rFonts w:cs="Arial"/>
                <w:sz w:val="20"/>
              </w:rPr>
            </w:pPr>
          </w:p>
        </w:tc>
      </w:tr>
    </w:tbl>
    <w:p w14:paraId="56F9E936" w14:textId="77777777" w:rsidR="00F03BA8" w:rsidRDefault="004D7E3F"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The entity identifier defines a given entity within a specified series of identifiers. </w:t>
      </w:r>
    </w:p>
    <w:p w14:paraId="4C749329" w14:textId="77777777" w:rsidR="00F03BA8" w:rsidRPr="00385C05" w:rsidRDefault="00F03BA8" w:rsidP="000D3A16">
      <w:pPr>
        <w:pStyle w:val="Heading2"/>
      </w:pPr>
      <w:bookmarkStart w:id="245" w:name="_Toc487203661"/>
      <w:r w:rsidRPr="00385C05">
        <w:t>EI</w:t>
      </w:r>
      <w:r>
        <w:t>P</w:t>
      </w:r>
      <w:r w:rsidRPr="00385C05">
        <w:t xml:space="preserve"> - Entity Identifier</w:t>
      </w:r>
      <w:r>
        <w:t xml:space="preserve"> P</w:t>
      </w:r>
      <w:r w:rsidR="00A32DDA">
        <w:t>air</w:t>
      </w:r>
      <w:bookmarkEnd w:id="245"/>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F03BA8" w:rsidRPr="00385C05" w14:paraId="06A3DC8D" w14:textId="77777777" w:rsidTr="00F6648D">
        <w:trPr>
          <w:cantSplit/>
          <w:tblHeader/>
          <w:jc w:val="center"/>
        </w:trPr>
        <w:tc>
          <w:tcPr>
            <w:tcW w:w="9579" w:type="dxa"/>
            <w:gridSpan w:val="7"/>
            <w:shd w:val="pct10" w:color="auto" w:fill="FFFFFF"/>
          </w:tcPr>
          <w:p w14:paraId="2F3E5DDE" w14:textId="77777777" w:rsidR="00F03BA8" w:rsidRPr="00385C05" w:rsidRDefault="00F03BA8"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1</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ENTITY IDENTIFIER</w:t>
            </w:r>
            <w:r w:rsidR="0068021F">
              <w:rPr>
                <w:rFonts w:ascii="Arial Narrow" w:hAnsi="Arial Narrow" w:cs="Courier New"/>
                <w:color w:val="31849B" w:themeColor="accent5" w:themeShade="BF"/>
                <w:sz w:val="22"/>
                <w:szCs w:val="22"/>
              </w:rPr>
              <w:t xml:space="preserve"> PAIR</w:t>
            </w:r>
            <w:r w:rsidRPr="00385C05">
              <w:rPr>
                <w:rFonts w:ascii="Arial Narrow" w:hAnsi="Arial Narrow" w:cs="Courier New"/>
                <w:color w:val="31849B" w:themeColor="accent5" w:themeShade="BF"/>
                <w:sz w:val="22"/>
                <w:szCs w:val="22"/>
              </w:rPr>
              <w:t xml:space="preserve"> (EI</w:t>
            </w:r>
            <w:r>
              <w:rPr>
                <w:rFonts w:ascii="Arial Narrow" w:hAnsi="Arial Narrow" w:cs="Courier New"/>
                <w:color w:val="31849B" w:themeColor="accent5" w:themeShade="BF"/>
                <w:sz w:val="22"/>
                <w:szCs w:val="22"/>
              </w:rPr>
              <w:t>P</w:t>
            </w:r>
            <w:r w:rsidRPr="00385C05">
              <w:rPr>
                <w:rFonts w:ascii="Arial Narrow" w:hAnsi="Arial Narrow" w:cs="Courier New"/>
                <w:color w:val="31849B" w:themeColor="accent5" w:themeShade="BF"/>
                <w:sz w:val="22"/>
                <w:szCs w:val="22"/>
              </w:rPr>
              <w:t>)</w:t>
            </w:r>
          </w:p>
        </w:tc>
      </w:tr>
      <w:tr w:rsidR="00F03BA8" w:rsidRPr="00385C05" w14:paraId="1EEAC38F" w14:textId="77777777" w:rsidTr="00F6648D">
        <w:trPr>
          <w:cantSplit/>
          <w:tblHeader/>
          <w:jc w:val="center"/>
        </w:trPr>
        <w:tc>
          <w:tcPr>
            <w:tcW w:w="761" w:type="dxa"/>
            <w:shd w:val="pct10" w:color="auto" w:fill="FFFFFF"/>
          </w:tcPr>
          <w:p w14:paraId="5750CAF6"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518732FB"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4ABBAB70"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1CACC2E1"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2ABCE763"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C059CE7"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6E611EE2"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385C05" w14:paraId="7DDEBC6C" w14:textId="77777777" w:rsidTr="00F6648D">
        <w:trPr>
          <w:cantSplit/>
          <w:jc w:val="center"/>
        </w:trPr>
        <w:tc>
          <w:tcPr>
            <w:tcW w:w="761" w:type="dxa"/>
          </w:tcPr>
          <w:p w14:paraId="2F5CF761" w14:textId="77777777" w:rsidR="00F03BA8" w:rsidRPr="00385C05" w:rsidRDefault="00F03BA8" w:rsidP="00F6648D">
            <w:pPr>
              <w:pStyle w:val="ComponentTableBody"/>
              <w:spacing w:before="40" w:after="40" w:line="240" w:lineRule="auto"/>
              <w:rPr>
                <w:rFonts w:cs="Arial"/>
                <w:sz w:val="20"/>
              </w:rPr>
            </w:pPr>
            <w:r w:rsidRPr="00385C05">
              <w:rPr>
                <w:rFonts w:cs="Arial"/>
                <w:sz w:val="20"/>
              </w:rPr>
              <w:t>1</w:t>
            </w:r>
          </w:p>
        </w:tc>
        <w:tc>
          <w:tcPr>
            <w:tcW w:w="2049" w:type="dxa"/>
          </w:tcPr>
          <w:p w14:paraId="1C8B0115" w14:textId="77777777" w:rsidR="00F03BA8" w:rsidRPr="00385C05" w:rsidRDefault="00F03BA8" w:rsidP="00F6648D">
            <w:pPr>
              <w:pStyle w:val="ComponentTableBody"/>
              <w:spacing w:before="40" w:after="40" w:line="240" w:lineRule="auto"/>
              <w:jc w:val="left"/>
              <w:rPr>
                <w:rFonts w:cs="Arial"/>
                <w:sz w:val="20"/>
              </w:rPr>
            </w:pPr>
            <w:r>
              <w:rPr>
                <w:rFonts w:cs="Arial"/>
                <w:sz w:val="18"/>
                <w:szCs w:val="18"/>
              </w:rPr>
              <w:t>Placer Assigned Identifier</w:t>
            </w:r>
          </w:p>
        </w:tc>
        <w:tc>
          <w:tcPr>
            <w:tcW w:w="720" w:type="dxa"/>
          </w:tcPr>
          <w:p w14:paraId="1BB548FD" w14:textId="77777777" w:rsidR="00F03BA8" w:rsidRPr="00385C05" w:rsidRDefault="00F03BA8" w:rsidP="00F6648D">
            <w:pPr>
              <w:pStyle w:val="ComponentTableBody"/>
              <w:spacing w:before="40" w:after="40" w:line="240" w:lineRule="auto"/>
              <w:rPr>
                <w:rFonts w:cs="Arial"/>
                <w:sz w:val="20"/>
              </w:rPr>
            </w:pPr>
            <w:r>
              <w:rPr>
                <w:rFonts w:cs="Arial"/>
                <w:sz w:val="20"/>
              </w:rPr>
              <w:t>427</w:t>
            </w:r>
          </w:p>
        </w:tc>
        <w:tc>
          <w:tcPr>
            <w:tcW w:w="810" w:type="dxa"/>
          </w:tcPr>
          <w:p w14:paraId="14BDDAE5" w14:textId="77777777" w:rsidR="00F03BA8" w:rsidRPr="00385C05" w:rsidRDefault="00F03BA8" w:rsidP="00F6648D">
            <w:pPr>
              <w:pStyle w:val="ComponentTableBody"/>
              <w:spacing w:before="40" w:after="40" w:line="240" w:lineRule="auto"/>
              <w:rPr>
                <w:rFonts w:cs="Arial"/>
                <w:sz w:val="20"/>
              </w:rPr>
            </w:pPr>
            <w:r>
              <w:rPr>
                <w:rFonts w:cs="Arial"/>
                <w:sz w:val="20"/>
              </w:rPr>
              <w:t>EI</w:t>
            </w:r>
          </w:p>
        </w:tc>
        <w:tc>
          <w:tcPr>
            <w:tcW w:w="810" w:type="dxa"/>
          </w:tcPr>
          <w:p w14:paraId="52833385"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0E5C553A" w14:textId="77777777" w:rsidR="00F03BA8" w:rsidRPr="00385C05" w:rsidRDefault="00F03BA8" w:rsidP="00F6648D">
            <w:pPr>
              <w:pStyle w:val="ComponentTableBody"/>
              <w:spacing w:before="40" w:after="40" w:line="240" w:lineRule="auto"/>
              <w:rPr>
                <w:rFonts w:cs="Arial"/>
                <w:sz w:val="20"/>
              </w:rPr>
            </w:pPr>
          </w:p>
        </w:tc>
        <w:tc>
          <w:tcPr>
            <w:tcW w:w="3349" w:type="dxa"/>
          </w:tcPr>
          <w:p w14:paraId="073E58BB" w14:textId="77777777" w:rsidR="00F03BA8" w:rsidRPr="00385C05" w:rsidRDefault="00F03BA8" w:rsidP="00F6648D">
            <w:pPr>
              <w:pStyle w:val="ComponentTableBody"/>
              <w:spacing w:before="40" w:after="40" w:line="240" w:lineRule="auto"/>
              <w:jc w:val="left"/>
              <w:rPr>
                <w:rFonts w:cs="Arial"/>
                <w:sz w:val="20"/>
              </w:rPr>
            </w:pPr>
          </w:p>
        </w:tc>
      </w:tr>
      <w:tr w:rsidR="00F03BA8" w:rsidRPr="00385C05" w14:paraId="364377D4" w14:textId="77777777" w:rsidTr="00F6648D">
        <w:trPr>
          <w:cantSplit/>
          <w:jc w:val="center"/>
        </w:trPr>
        <w:tc>
          <w:tcPr>
            <w:tcW w:w="761" w:type="dxa"/>
          </w:tcPr>
          <w:p w14:paraId="64EF67CE" w14:textId="77777777" w:rsidR="00F03BA8" w:rsidRPr="00385C05" w:rsidRDefault="00F03BA8" w:rsidP="00F6648D">
            <w:pPr>
              <w:pStyle w:val="ComponentTableBody"/>
              <w:spacing w:before="40" w:after="40" w:line="240" w:lineRule="auto"/>
              <w:rPr>
                <w:rFonts w:cs="Arial"/>
                <w:sz w:val="20"/>
              </w:rPr>
            </w:pPr>
            <w:r w:rsidRPr="00385C05">
              <w:rPr>
                <w:rFonts w:cs="Arial"/>
                <w:sz w:val="20"/>
              </w:rPr>
              <w:t>2</w:t>
            </w:r>
          </w:p>
        </w:tc>
        <w:tc>
          <w:tcPr>
            <w:tcW w:w="2049" w:type="dxa"/>
          </w:tcPr>
          <w:p w14:paraId="4F6E2B51" w14:textId="77777777" w:rsidR="00F03BA8" w:rsidRPr="00385C05" w:rsidRDefault="00F03BA8" w:rsidP="00F6648D">
            <w:pPr>
              <w:pStyle w:val="ComponentTableBody"/>
              <w:spacing w:before="40" w:after="40" w:line="240" w:lineRule="auto"/>
              <w:jc w:val="left"/>
              <w:rPr>
                <w:rFonts w:cs="Arial"/>
                <w:sz w:val="20"/>
              </w:rPr>
            </w:pPr>
            <w:r>
              <w:rPr>
                <w:rFonts w:cs="Arial"/>
                <w:sz w:val="18"/>
                <w:szCs w:val="18"/>
              </w:rPr>
              <w:t>Filler Assigned Identifier</w:t>
            </w:r>
          </w:p>
        </w:tc>
        <w:tc>
          <w:tcPr>
            <w:tcW w:w="720" w:type="dxa"/>
          </w:tcPr>
          <w:p w14:paraId="5080A854" w14:textId="77777777" w:rsidR="00F03BA8" w:rsidRPr="00385C05" w:rsidRDefault="00F03BA8" w:rsidP="00F6648D">
            <w:pPr>
              <w:pStyle w:val="ComponentTableBody"/>
              <w:spacing w:before="40" w:after="40" w:line="240" w:lineRule="auto"/>
              <w:rPr>
                <w:rFonts w:cs="Arial"/>
                <w:sz w:val="20"/>
              </w:rPr>
            </w:pPr>
            <w:r>
              <w:rPr>
                <w:rFonts w:cs="Arial"/>
                <w:sz w:val="20"/>
              </w:rPr>
              <w:t>427</w:t>
            </w:r>
          </w:p>
        </w:tc>
        <w:tc>
          <w:tcPr>
            <w:tcW w:w="810" w:type="dxa"/>
          </w:tcPr>
          <w:p w14:paraId="72C6798D" w14:textId="77777777" w:rsidR="00F03BA8" w:rsidRPr="00385C05" w:rsidRDefault="00F03BA8" w:rsidP="00F6648D">
            <w:pPr>
              <w:pStyle w:val="ComponentTableBody"/>
              <w:spacing w:before="40" w:after="40" w:line="240" w:lineRule="auto"/>
              <w:rPr>
                <w:rFonts w:cs="Arial"/>
                <w:sz w:val="20"/>
              </w:rPr>
            </w:pPr>
            <w:r>
              <w:rPr>
                <w:rFonts w:cs="Arial"/>
                <w:sz w:val="20"/>
              </w:rPr>
              <w:t>EI</w:t>
            </w:r>
          </w:p>
        </w:tc>
        <w:tc>
          <w:tcPr>
            <w:tcW w:w="810" w:type="dxa"/>
          </w:tcPr>
          <w:p w14:paraId="43320AA9"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71CFD9B9" w14:textId="77777777" w:rsidR="00F03BA8" w:rsidRPr="00385C05" w:rsidRDefault="00F03BA8" w:rsidP="00F6648D">
            <w:pPr>
              <w:pStyle w:val="ComponentTableBody"/>
              <w:spacing w:before="40" w:after="40" w:line="240" w:lineRule="auto"/>
              <w:rPr>
                <w:rFonts w:cs="Arial"/>
                <w:sz w:val="20"/>
              </w:rPr>
            </w:pPr>
          </w:p>
        </w:tc>
        <w:tc>
          <w:tcPr>
            <w:tcW w:w="3349" w:type="dxa"/>
          </w:tcPr>
          <w:p w14:paraId="4DE0705D" w14:textId="77777777" w:rsidR="00F03BA8" w:rsidRPr="00385C05" w:rsidRDefault="00F03BA8" w:rsidP="00F6648D">
            <w:pPr>
              <w:pStyle w:val="ComponentTableBody"/>
              <w:spacing w:before="40" w:after="40" w:line="240" w:lineRule="auto"/>
              <w:jc w:val="left"/>
              <w:rPr>
                <w:rFonts w:cs="Arial"/>
                <w:sz w:val="20"/>
              </w:rPr>
            </w:pPr>
          </w:p>
        </w:tc>
      </w:tr>
    </w:tbl>
    <w:p w14:paraId="5558C3E6" w14:textId="77777777" w:rsidR="009B0657" w:rsidRDefault="00F03BA8"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w:t>
      </w:r>
      <w:r w:rsidRPr="00F03BA8">
        <w:rPr>
          <w:rFonts w:ascii="Arial" w:hAnsi="Arial" w:cs="Arial"/>
          <w:bCs/>
          <w:snapToGrid w:val="0"/>
          <w:sz w:val="24"/>
          <w:szCs w:val="24"/>
        </w:rPr>
        <w:t>Specifies an identifier assigned to an entity by either the placer or the filler system. If both components are populated the identifiers must refer to the same entity</w:t>
      </w:r>
      <w:r w:rsidR="00E022F7">
        <w:rPr>
          <w:rFonts w:ascii="Arial" w:hAnsi="Arial" w:cs="Arial"/>
          <w:bCs/>
          <w:snapToGrid w:val="0"/>
          <w:sz w:val="24"/>
          <w:szCs w:val="24"/>
        </w:rPr>
        <w:t>.</w:t>
      </w:r>
    </w:p>
    <w:p w14:paraId="49603E1F" w14:textId="77777777" w:rsidR="007017AE" w:rsidRPr="00385C05" w:rsidRDefault="007017AE" w:rsidP="000D3A16">
      <w:pPr>
        <w:pStyle w:val="Heading2"/>
      </w:pPr>
      <w:bookmarkStart w:id="246" w:name="_Toc487203662"/>
      <w:r>
        <w:t>FT</w:t>
      </w:r>
      <w:r w:rsidRPr="00385C05">
        <w:t xml:space="preserve"> </w:t>
      </w:r>
      <w:r w:rsidR="00A3071B">
        <w:t>-</w:t>
      </w:r>
      <w:r w:rsidRPr="00385C05">
        <w:t xml:space="preserve"> </w:t>
      </w:r>
      <w:r w:rsidR="00C52F13">
        <w:t>F</w:t>
      </w:r>
      <w:r>
        <w:t xml:space="preserve">ormatted </w:t>
      </w:r>
      <w:r w:rsidR="00C52F13">
        <w:t>Text D</w:t>
      </w:r>
      <w:r>
        <w:t>ata</w:t>
      </w:r>
      <w:bookmarkEnd w:id="246"/>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7017AE" w:rsidRPr="00385C05" w14:paraId="7845C977" w14:textId="77777777" w:rsidTr="00244335">
        <w:trPr>
          <w:cantSplit/>
          <w:tblHeader/>
          <w:jc w:val="center"/>
        </w:trPr>
        <w:tc>
          <w:tcPr>
            <w:tcW w:w="9568" w:type="dxa"/>
            <w:gridSpan w:val="7"/>
            <w:shd w:val="pct10" w:color="auto" w:fill="FFFFFF"/>
          </w:tcPr>
          <w:p w14:paraId="0C3C16DD" w14:textId="77777777" w:rsidR="007017AE" w:rsidRPr="00385C05" w:rsidRDefault="004D7E3F" w:rsidP="007017AE">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4.12</w:t>
            </w:r>
            <w:r w:rsidR="00C66EF6">
              <w:rPr>
                <w:rFonts w:ascii="Arial Narrow" w:hAnsi="Arial Narrow" w:cs="Courier New"/>
                <w:color w:val="31849B" w:themeColor="accent5" w:themeShade="BF"/>
                <w:sz w:val="22"/>
                <w:szCs w:val="22"/>
              </w:rPr>
              <w:t>:</w:t>
            </w:r>
            <w:r w:rsidR="007017AE" w:rsidRPr="00385C05">
              <w:rPr>
                <w:rFonts w:ascii="Arial Narrow" w:hAnsi="Arial Narrow" w:cs="Courier New"/>
                <w:color w:val="31849B" w:themeColor="accent5" w:themeShade="BF"/>
                <w:sz w:val="22"/>
                <w:szCs w:val="22"/>
              </w:rPr>
              <w:t xml:space="preserve"> </w:t>
            </w:r>
            <w:r w:rsidR="007017AE">
              <w:rPr>
                <w:rFonts w:ascii="Arial Narrow" w:hAnsi="Arial Narrow" w:cs="Courier New"/>
                <w:color w:val="31849B" w:themeColor="accent5" w:themeShade="BF"/>
                <w:sz w:val="22"/>
                <w:szCs w:val="22"/>
              </w:rPr>
              <w:t xml:space="preserve">FORMATTED TEXT </w:t>
            </w:r>
            <w:r w:rsidR="00244335">
              <w:rPr>
                <w:rFonts w:ascii="Arial Narrow" w:hAnsi="Arial Narrow" w:cs="Courier New"/>
                <w:color w:val="31849B" w:themeColor="accent5" w:themeShade="BF"/>
                <w:sz w:val="22"/>
                <w:szCs w:val="22"/>
              </w:rPr>
              <w:t xml:space="preserve">DATA </w:t>
            </w:r>
            <w:r w:rsidR="007017AE">
              <w:rPr>
                <w:rFonts w:ascii="Arial Narrow" w:hAnsi="Arial Narrow" w:cs="Courier New"/>
                <w:color w:val="31849B" w:themeColor="accent5" w:themeShade="BF"/>
                <w:sz w:val="22"/>
                <w:szCs w:val="22"/>
              </w:rPr>
              <w:t>(FT)</w:t>
            </w:r>
          </w:p>
        </w:tc>
      </w:tr>
      <w:tr w:rsidR="007017AE" w:rsidRPr="00385C05" w14:paraId="55FC9E09" w14:textId="77777777" w:rsidTr="00244335">
        <w:trPr>
          <w:cantSplit/>
          <w:tblHeader/>
          <w:jc w:val="center"/>
        </w:trPr>
        <w:tc>
          <w:tcPr>
            <w:tcW w:w="761" w:type="dxa"/>
            <w:shd w:val="pct10" w:color="auto" w:fill="FFFFFF"/>
          </w:tcPr>
          <w:p w14:paraId="284EC860"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7169E550" w14:textId="77777777" w:rsidR="007017AE" w:rsidRPr="00385C05" w:rsidRDefault="007017AE" w:rsidP="00244335">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68F111F"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39908AD5"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792AEC89"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EC137D4"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5587CE27"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017AE" w:rsidRPr="00385C05" w14:paraId="234194FC" w14:textId="77777777" w:rsidTr="00244335">
        <w:trPr>
          <w:cantSplit/>
          <w:jc w:val="center"/>
        </w:trPr>
        <w:tc>
          <w:tcPr>
            <w:tcW w:w="761" w:type="dxa"/>
          </w:tcPr>
          <w:p w14:paraId="5747A060" w14:textId="77777777" w:rsidR="007017AE" w:rsidRPr="00385C05" w:rsidRDefault="007017AE" w:rsidP="00244335">
            <w:pPr>
              <w:pStyle w:val="ComponentTableBody"/>
              <w:spacing w:before="40" w:after="40" w:line="240" w:lineRule="auto"/>
              <w:rPr>
                <w:rFonts w:cs="Arial"/>
                <w:sz w:val="20"/>
              </w:rPr>
            </w:pPr>
            <w:r w:rsidRPr="00385C05">
              <w:rPr>
                <w:rFonts w:cs="Arial"/>
                <w:sz w:val="20"/>
              </w:rPr>
              <w:t>1</w:t>
            </w:r>
          </w:p>
        </w:tc>
        <w:tc>
          <w:tcPr>
            <w:tcW w:w="2043" w:type="dxa"/>
          </w:tcPr>
          <w:p w14:paraId="71E06C4C" w14:textId="77777777" w:rsidR="007017AE" w:rsidRPr="00385C05" w:rsidRDefault="007017AE" w:rsidP="00244335">
            <w:pPr>
              <w:pStyle w:val="ComponentTableBody"/>
              <w:spacing w:before="40" w:after="40" w:line="240" w:lineRule="auto"/>
              <w:jc w:val="left"/>
              <w:rPr>
                <w:rFonts w:cs="Arial"/>
                <w:sz w:val="20"/>
              </w:rPr>
            </w:pPr>
            <w:r>
              <w:rPr>
                <w:rFonts w:cs="Arial"/>
                <w:sz w:val="20"/>
              </w:rPr>
              <w:t>Formatted Text Data</w:t>
            </w:r>
          </w:p>
        </w:tc>
        <w:tc>
          <w:tcPr>
            <w:tcW w:w="720" w:type="dxa"/>
          </w:tcPr>
          <w:p w14:paraId="49A78F41" w14:textId="77777777" w:rsidR="007017AE" w:rsidRPr="00385C05" w:rsidRDefault="007017AE" w:rsidP="007017AE">
            <w:pPr>
              <w:pStyle w:val="ComponentTableBody"/>
              <w:spacing w:before="40" w:after="40" w:line="240" w:lineRule="auto"/>
              <w:rPr>
                <w:rFonts w:cs="Arial"/>
                <w:sz w:val="20"/>
              </w:rPr>
            </w:pPr>
            <w:r>
              <w:rPr>
                <w:rFonts w:cs="Arial"/>
                <w:sz w:val="20"/>
              </w:rPr>
              <w:t>65536</w:t>
            </w:r>
          </w:p>
        </w:tc>
        <w:tc>
          <w:tcPr>
            <w:tcW w:w="810" w:type="dxa"/>
          </w:tcPr>
          <w:p w14:paraId="3C2F7CF7" w14:textId="77777777" w:rsidR="007017AE" w:rsidRPr="00385C05" w:rsidRDefault="007017AE" w:rsidP="00161AC4">
            <w:pPr>
              <w:pStyle w:val="ComponentTableBody"/>
              <w:numPr>
                <w:ilvl w:val="0"/>
                <w:numId w:val="23"/>
              </w:numPr>
              <w:spacing w:before="40" w:after="40" w:line="240" w:lineRule="auto"/>
              <w:rPr>
                <w:rFonts w:cs="Arial"/>
                <w:sz w:val="20"/>
              </w:rPr>
            </w:pPr>
          </w:p>
        </w:tc>
        <w:tc>
          <w:tcPr>
            <w:tcW w:w="810" w:type="dxa"/>
          </w:tcPr>
          <w:p w14:paraId="04D9ED18" w14:textId="77777777" w:rsidR="007017AE" w:rsidRPr="00385C05" w:rsidRDefault="007017AE" w:rsidP="00244335">
            <w:pPr>
              <w:pStyle w:val="ComponentTableBody"/>
              <w:spacing w:before="40" w:after="40" w:line="240" w:lineRule="auto"/>
              <w:rPr>
                <w:rFonts w:cs="Arial"/>
                <w:sz w:val="20"/>
              </w:rPr>
            </w:pPr>
            <w:r w:rsidRPr="00385C05">
              <w:rPr>
                <w:rFonts w:cs="Arial"/>
                <w:sz w:val="20"/>
              </w:rPr>
              <w:t>RE</w:t>
            </w:r>
          </w:p>
        </w:tc>
        <w:tc>
          <w:tcPr>
            <w:tcW w:w="1080" w:type="dxa"/>
          </w:tcPr>
          <w:p w14:paraId="376971A2" w14:textId="77777777" w:rsidR="007017AE" w:rsidRPr="00385C05" w:rsidRDefault="007017AE" w:rsidP="00244335">
            <w:pPr>
              <w:pStyle w:val="ComponentTableBody"/>
              <w:spacing w:before="40" w:after="40" w:line="240" w:lineRule="auto"/>
              <w:rPr>
                <w:rFonts w:cs="Arial"/>
                <w:sz w:val="20"/>
              </w:rPr>
            </w:pPr>
          </w:p>
        </w:tc>
        <w:tc>
          <w:tcPr>
            <w:tcW w:w="3344" w:type="dxa"/>
          </w:tcPr>
          <w:p w14:paraId="63392B5E" w14:textId="77777777" w:rsidR="007017AE" w:rsidRPr="00385C05" w:rsidRDefault="007017AE" w:rsidP="00244335">
            <w:pPr>
              <w:pStyle w:val="ComponentTableBody"/>
              <w:spacing w:before="40" w:after="40" w:line="240" w:lineRule="auto"/>
              <w:jc w:val="left"/>
              <w:rPr>
                <w:rFonts w:cs="Arial"/>
                <w:sz w:val="20"/>
              </w:rPr>
            </w:pPr>
          </w:p>
        </w:tc>
      </w:tr>
    </w:tbl>
    <w:p w14:paraId="25FD473D" w14:textId="77777777" w:rsidR="0040202D" w:rsidRDefault="007017AE" w:rsidP="00E4199A">
      <w:pPr>
        <w:pStyle w:val="NormalIndented"/>
        <w:spacing w:before="60" w:after="120" w:line="240" w:lineRule="auto"/>
        <w:ind w:left="274"/>
        <w:jc w:val="left"/>
        <w:rPr>
          <w:rFonts w:ascii="Arial" w:hAnsi="Arial" w:cs="Arial"/>
        </w:rPr>
      </w:pPr>
      <w:r w:rsidRPr="00C52F13">
        <w:rPr>
          <w:rFonts w:ascii="Arial" w:hAnsi="Arial" w:cs="Arial"/>
        </w:rPr>
        <w:t xml:space="preserve">Usage Notes: This data type is derived from the string data type by allowing the addition of embedded formatting instructions. The instructions are limited to those that are intrinsic and independent of the circumstances under which the field is being used. </w:t>
      </w:r>
      <w:r w:rsidRPr="00C52F13">
        <w:rPr>
          <w:rFonts w:ascii="Arial" w:hAnsi="Arial" w:cs="Arial"/>
          <w:b/>
          <w:i/>
        </w:rPr>
        <w:t>The FT field is of arbitrary length (up to 64k)</w:t>
      </w:r>
      <w:r w:rsidR="005004A8">
        <w:rPr>
          <w:rFonts w:ascii="Arial" w:hAnsi="Arial" w:cs="Arial"/>
          <w:b/>
          <w:i/>
        </w:rPr>
        <w:t xml:space="preserve"> </w:t>
      </w:r>
      <w:r w:rsidRPr="00C52F13">
        <w:rPr>
          <w:rFonts w:ascii="Arial" w:hAnsi="Arial" w:cs="Arial"/>
        </w:rPr>
        <w:t>and may contain</w:t>
      </w:r>
      <w:r w:rsidR="0040202D" w:rsidRPr="00C52F13">
        <w:rPr>
          <w:rFonts w:ascii="Arial" w:hAnsi="Arial" w:cs="Arial"/>
        </w:rPr>
        <w:t xml:space="preserve"> formatting commands enclosed in escape </w:t>
      </w:r>
      <w:r w:rsidR="0040202D" w:rsidRPr="00C52F13">
        <w:rPr>
          <w:rFonts w:ascii="Arial" w:hAnsi="Arial" w:cs="Arial"/>
        </w:rPr>
        <w:lastRenderedPageBreak/>
        <w:t xml:space="preserve">characters. </w:t>
      </w:r>
    </w:p>
    <w:p w14:paraId="00A2B1C7" w14:textId="77777777" w:rsidR="0090560D" w:rsidRDefault="0090560D" w:rsidP="00E4199A">
      <w:pPr>
        <w:autoSpaceDE w:val="0"/>
        <w:autoSpaceDN w:val="0"/>
        <w:spacing w:after="120"/>
        <w:ind w:left="274"/>
        <w:rPr>
          <w:rFonts w:ascii="Arial" w:hAnsi="Arial" w:cs="Arial"/>
          <w:sz w:val="24"/>
          <w:szCs w:val="24"/>
        </w:rPr>
      </w:pPr>
      <w:r w:rsidRPr="0090560D">
        <w:rPr>
          <w:rFonts w:ascii="Arial" w:hAnsi="Arial" w:cs="Arial"/>
          <w:sz w:val="24"/>
          <w:szCs w:val="24"/>
        </w:rPr>
        <w:t>In this message specification, the only allowed escape sequences are those allowed in HL7 Version 2.5.1, Chapter 2, and Section 2.7.4 - Special Characters. These are the escape sequences for the message delimiters (i.e., “|" = \F\, “^” = \S\, “~” = \R\, “&amp;” = \T\, and “\” = \E\).</w:t>
      </w:r>
    </w:p>
    <w:p w14:paraId="7C8ABEC2" w14:textId="77777777" w:rsidR="007017AE" w:rsidRPr="009B0657" w:rsidRDefault="0040202D" w:rsidP="00E4199A">
      <w:pPr>
        <w:pStyle w:val="Default"/>
        <w:spacing w:before="60" w:line="240" w:lineRule="auto"/>
        <w:ind w:left="274"/>
        <w:rPr>
          <w:rFonts w:ascii="Arial" w:hAnsi="Arial" w:cs="Arial"/>
          <w:color w:val="auto"/>
        </w:rPr>
      </w:pPr>
      <w:r w:rsidRPr="009B0657">
        <w:rPr>
          <w:rFonts w:ascii="Arial" w:hAnsi="Arial" w:cs="Arial"/>
          <w:color w:val="auto"/>
        </w:rPr>
        <w:t xml:space="preserve">Example: </w:t>
      </w:r>
    </w:p>
    <w:p w14:paraId="71C523C4" w14:textId="77777777" w:rsidR="00BE2B37" w:rsidRPr="00C52F13" w:rsidRDefault="0040202D" w:rsidP="00E4199A">
      <w:pPr>
        <w:autoSpaceDE w:val="0"/>
        <w:autoSpaceDN w:val="0"/>
        <w:spacing w:before="60"/>
        <w:ind w:left="274"/>
        <w:rPr>
          <w:rFonts w:ascii="Arial" w:hAnsi="Arial" w:cs="Arial"/>
          <w:bCs/>
          <w:snapToGrid w:val="0"/>
          <w:sz w:val="24"/>
          <w:szCs w:val="24"/>
        </w:rPr>
      </w:pPr>
      <w:r w:rsidRPr="00C52F13">
        <w:rPr>
          <w:rFonts w:ascii="Arial" w:hAnsi="Arial" w:cs="Arial"/>
          <w:sz w:val="24"/>
          <w:szCs w:val="24"/>
        </w:rPr>
        <w:t>|</w:t>
      </w:r>
      <w:proofErr w:type="gramStart"/>
      <w:r w:rsidRPr="00C52F13">
        <w:rPr>
          <w:rFonts w:ascii="Arial" w:hAnsi="Arial" w:cs="Arial"/>
          <w:sz w:val="24"/>
          <w:szCs w:val="24"/>
        </w:rPr>
        <w:t>\.</w:t>
      </w:r>
      <w:proofErr w:type="spellStart"/>
      <w:r w:rsidRPr="00C52F13">
        <w:rPr>
          <w:rFonts w:ascii="Arial" w:hAnsi="Arial" w:cs="Arial"/>
          <w:sz w:val="24"/>
          <w:szCs w:val="24"/>
        </w:rPr>
        <w:t>sp</w:t>
      </w:r>
      <w:proofErr w:type="spellEnd"/>
      <w:r w:rsidRPr="00C52F13">
        <w:rPr>
          <w:rFonts w:ascii="Arial" w:hAnsi="Arial" w:cs="Arial"/>
          <w:sz w:val="24"/>
          <w:szCs w:val="24"/>
        </w:rPr>
        <w:t>\(</w:t>
      </w:r>
      <w:proofErr w:type="gramEnd"/>
      <w:r w:rsidRPr="00C52F13">
        <w:rPr>
          <w:rFonts w:ascii="Arial" w:hAnsi="Arial" w:cs="Arial"/>
          <w:sz w:val="24"/>
          <w:szCs w:val="24"/>
        </w:rPr>
        <w:t>skip one vertical line)|</w:t>
      </w:r>
    </w:p>
    <w:p w14:paraId="32FA155C" w14:textId="77777777" w:rsidR="00E4300C" w:rsidRPr="00385C05" w:rsidRDefault="00E4300C" w:rsidP="000D3A16">
      <w:pPr>
        <w:pStyle w:val="Heading2"/>
      </w:pPr>
      <w:bookmarkStart w:id="247" w:name="_Ref358257805"/>
      <w:bookmarkStart w:id="248" w:name="_Toc359236020"/>
      <w:bookmarkStart w:id="249" w:name="_Toc498145974"/>
      <w:bookmarkStart w:id="250" w:name="_Toc527864543"/>
      <w:bookmarkStart w:id="251" w:name="_Toc527866015"/>
      <w:bookmarkStart w:id="252" w:name="_Toc528481889"/>
      <w:bookmarkStart w:id="253" w:name="_Toc528482394"/>
      <w:bookmarkStart w:id="254" w:name="_Toc528482693"/>
      <w:bookmarkStart w:id="255" w:name="_Toc528482818"/>
      <w:bookmarkStart w:id="256" w:name="_Toc528486126"/>
      <w:bookmarkStart w:id="257" w:name="_Toc536689742"/>
      <w:bookmarkStart w:id="258" w:name="_Toc496487"/>
      <w:bookmarkStart w:id="259" w:name="_Toc524834"/>
      <w:bookmarkStart w:id="260" w:name="_Toc1802417"/>
      <w:bookmarkStart w:id="261" w:name="_Toc22448412"/>
      <w:bookmarkStart w:id="262" w:name="_Toc22697604"/>
      <w:bookmarkStart w:id="263" w:name="_Toc24273639"/>
      <w:bookmarkStart w:id="264" w:name="_Toc164763622"/>
      <w:bookmarkStart w:id="265" w:name="_Toc392072527"/>
      <w:bookmarkStart w:id="266" w:name="_Toc392515539"/>
      <w:bookmarkStart w:id="267" w:name="_Toc487203663"/>
      <w:r w:rsidRPr="00385C05">
        <w:t xml:space="preserve">HD - </w:t>
      </w:r>
      <w:r w:rsidR="002A1F63" w:rsidRPr="00385C05">
        <w:t>H</w:t>
      </w:r>
      <w:r w:rsidRPr="00385C05">
        <w:t xml:space="preserve">ierarchic </w:t>
      </w:r>
      <w:r w:rsidR="002A1F63" w:rsidRPr="00385C05">
        <w:t>D</w:t>
      </w:r>
      <w:r w:rsidRPr="00385C05">
        <w:t>esignator</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80"/>
        <w:gridCol w:w="720"/>
        <w:gridCol w:w="720"/>
        <w:gridCol w:w="900"/>
        <w:gridCol w:w="1080"/>
        <w:gridCol w:w="3380"/>
      </w:tblGrid>
      <w:tr w:rsidR="00B46E07" w:rsidRPr="00385C05" w14:paraId="367C01EF" w14:textId="77777777" w:rsidTr="00FE6DE9">
        <w:trPr>
          <w:cantSplit/>
          <w:tblHeader/>
          <w:jc w:val="center"/>
        </w:trPr>
        <w:tc>
          <w:tcPr>
            <w:tcW w:w="9641" w:type="dxa"/>
            <w:gridSpan w:val="7"/>
            <w:shd w:val="pct10" w:color="auto" w:fill="FFFFFF"/>
          </w:tcPr>
          <w:p w14:paraId="3F122757" w14:textId="77777777" w:rsidR="00B46E07" w:rsidRPr="00385C05" w:rsidRDefault="00B46E07"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4A0761">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3</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HIERARCHIC DESIGNATOR (HD)</w:t>
            </w:r>
          </w:p>
        </w:tc>
      </w:tr>
      <w:tr w:rsidR="00B46E07" w:rsidRPr="00385C05" w14:paraId="4D4DE1A0" w14:textId="77777777" w:rsidTr="00831B6D">
        <w:trPr>
          <w:cantSplit/>
          <w:tblHeader/>
          <w:jc w:val="center"/>
        </w:trPr>
        <w:tc>
          <w:tcPr>
            <w:tcW w:w="761" w:type="dxa"/>
            <w:shd w:val="pct10" w:color="auto" w:fill="FFFFFF"/>
          </w:tcPr>
          <w:p w14:paraId="4E62F2AF"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80" w:type="dxa"/>
            <w:shd w:val="pct10" w:color="auto" w:fill="FFFFFF"/>
          </w:tcPr>
          <w:p w14:paraId="4504FAA4" w14:textId="77777777" w:rsidR="00B46E07" w:rsidRPr="00385C05" w:rsidRDefault="00B46E0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B1041F6"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9BF7925"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197672A"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85DB795"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80" w:type="dxa"/>
            <w:shd w:val="pct10" w:color="auto" w:fill="FFFFFF"/>
          </w:tcPr>
          <w:p w14:paraId="1E58BCC0"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B46E07" w:rsidRPr="00385C05" w14:paraId="59AFE1A6" w14:textId="77777777" w:rsidTr="00831B6D">
        <w:trPr>
          <w:cantSplit/>
          <w:jc w:val="center"/>
        </w:trPr>
        <w:tc>
          <w:tcPr>
            <w:tcW w:w="761" w:type="dxa"/>
          </w:tcPr>
          <w:p w14:paraId="3FD582BA" w14:textId="77777777" w:rsidR="00B46E07" w:rsidRPr="00385C05" w:rsidRDefault="00B46E07" w:rsidP="005016A7">
            <w:pPr>
              <w:pStyle w:val="ComponentTableBody"/>
              <w:spacing w:before="40" w:after="40" w:line="240" w:lineRule="auto"/>
              <w:rPr>
                <w:rFonts w:cs="Arial"/>
                <w:sz w:val="20"/>
              </w:rPr>
            </w:pPr>
            <w:r w:rsidRPr="00385C05">
              <w:rPr>
                <w:rFonts w:cs="Arial"/>
                <w:sz w:val="20"/>
              </w:rPr>
              <w:t>1</w:t>
            </w:r>
          </w:p>
        </w:tc>
        <w:tc>
          <w:tcPr>
            <w:tcW w:w="2080" w:type="dxa"/>
          </w:tcPr>
          <w:p w14:paraId="7D04FDF9"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Namespace ID</w:t>
            </w:r>
          </w:p>
        </w:tc>
        <w:tc>
          <w:tcPr>
            <w:tcW w:w="720" w:type="dxa"/>
          </w:tcPr>
          <w:p w14:paraId="43902295" w14:textId="77777777" w:rsidR="00B46E07" w:rsidRPr="00385C05" w:rsidRDefault="00B46E07" w:rsidP="005016A7">
            <w:pPr>
              <w:pStyle w:val="ComponentTableBody"/>
              <w:spacing w:before="40" w:after="40" w:line="240" w:lineRule="auto"/>
              <w:rPr>
                <w:rFonts w:cs="Arial"/>
                <w:sz w:val="20"/>
              </w:rPr>
            </w:pPr>
            <w:r w:rsidRPr="00385C05">
              <w:rPr>
                <w:rFonts w:cs="Arial"/>
                <w:sz w:val="20"/>
              </w:rPr>
              <w:t>20</w:t>
            </w:r>
          </w:p>
        </w:tc>
        <w:tc>
          <w:tcPr>
            <w:tcW w:w="720" w:type="dxa"/>
          </w:tcPr>
          <w:p w14:paraId="0B8B81FA" w14:textId="77777777" w:rsidR="00B46E07" w:rsidRPr="00385C05" w:rsidRDefault="00B46E07" w:rsidP="005016A7">
            <w:pPr>
              <w:pStyle w:val="ComponentTableBody"/>
              <w:spacing w:before="40" w:after="40" w:line="240" w:lineRule="auto"/>
              <w:rPr>
                <w:rFonts w:cs="Arial"/>
                <w:sz w:val="20"/>
              </w:rPr>
            </w:pPr>
            <w:r w:rsidRPr="00385C05">
              <w:rPr>
                <w:rFonts w:cs="Arial"/>
                <w:sz w:val="20"/>
              </w:rPr>
              <w:t>IS</w:t>
            </w:r>
          </w:p>
        </w:tc>
        <w:tc>
          <w:tcPr>
            <w:tcW w:w="900" w:type="dxa"/>
          </w:tcPr>
          <w:p w14:paraId="0206111E" w14:textId="77777777" w:rsidR="00B46E07" w:rsidRPr="00385C05" w:rsidRDefault="00B46E07" w:rsidP="003F522D">
            <w:pPr>
              <w:pStyle w:val="ComponentTableBody"/>
              <w:spacing w:before="40" w:after="40" w:line="240" w:lineRule="auto"/>
              <w:rPr>
                <w:rFonts w:cs="Arial"/>
                <w:sz w:val="20"/>
              </w:rPr>
            </w:pPr>
            <w:r w:rsidRPr="00385C05">
              <w:rPr>
                <w:rFonts w:cs="Arial"/>
                <w:sz w:val="20"/>
              </w:rPr>
              <w:t>R</w:t>
            </w:r>
            <w:r w:rsidR="00831019">
              <w:rPr>
                <w:rFonts w:cs="Arial"/>
                <w:sz w:val="20"/>
              </w:rPr>
              <w:t>E</w:t>
            </w:r>
          </w:p>
        </w:tc>
        <w:tc>
          <w:tcPr>
            <w:tcW w:w="1080" w:type="dxa"/>
          </w:tcPr>
          <w:p w14:paraId="3DCB4F57" w14:textId="77777777" w:rsidR="00B46E07" w:rsidRPr="00385C05" w:rsidRDefault="003F522D" w:rsidP="005016A7">
            <w:pPr>
              <w:pStyle w:val="ComponentTableBody"/>
              <w:spacing w:before="40" w:after="40" w:line="240" w:lineRule="auto"/>
              <w:rPr>
                <w:rFonts w:cs="Arial"/>
                <w:sz w:val="20"/>
              </w:rPr>
            </w:pPr>
            <w:r>
              <w:rPr>
                <w:rFonts w:cs="Arial"/>
                <w:sz w:val="20"/>
              </w:rPr>
              <w:t>HL7</w:t>
            </w:r>
            <w:r w:rsidR="00B46E07" w:rsidRPr="00385C05">
              <w:rPr>
                <w:rFonts w:cs="Arial"/>
                <w:sz w:val="20"/>
              </w:rPr>
              <w:t>0300</w:t>
            </w:r>
          </w:p>
        </w:tc>
        <w:tc>
          <w:tcPr>
            <w:tcW w:w="3380" w:type="dxa"/>
          </w:tcPr>
          <w:p w14:paraId="3BAF933A" w14:textId="77777777" w:rsidR="00B46E07" w:rsidRPr="00385C05" w:rsidRDefault="00C6206B" w:rsidP="00C6206B">
            <w:pPr>
              <w:pStyle w:val="ComponentTableBody"/>
              <w:spacing w:before="40" w:after="40" w:line="240" w:lineRule="auto"/>
              <w:jc w:val="left"/>
              <w:rPr>
                <w:rFonts w:cs="Arial"/>
                <w:sz w:val="20"/>
              </w:rPr>
            </w:pPr>
            <w:r w:rsidRPr="00385C05">
              <w:rPr>
                <w:rFonts w:cs="Arial"/>
                <w:sz w:val="20"/>
              </w:rPr>
              <w:t xml:space="preserve">Namespace ID is </w:t>
            </w:r>
            <w:r w:rsidR="00B46E07" w:rsidRPr="00385C05">
              <w:rPr>
                <w:rFonts w:cs="Arial"/>
                <w:sz w:val="20"/>
              </w:rPr>
              <w:t>a local code that identifies the object</w:t>
            </w:r>
          </w:p>
        </w:tc>
      </w:tr>
      <w:tr w:rsidR="00B46E07" w:rsidRPr="00385C05" w14:paraId="7410B5D4" w14:textId="77777777" w:rsidTr="00831B6D">
        <w:trPr>
          <w:cantSplit/>
          <w:jc w:val="center"/>
        </w:trPr>
        <w:tc>
          <w:tcPr>
            <w:tcW w:w="761" w:type="dxa"/>
          </w:tcPr>
          <w:p w14:paraId="4B708561" w14:textId="77777777" w:rsidR="00B46E07" w:rsidRPr="00385C05" w:rsidRDefault="00B46E07" w:rsidP="005016A7">
            <w:pPr>
              <w:pStyle w:val="ComponentTableBody"/>
              <w:spacing w:before="40" w:after="40" w:line="240" w:lineRule="auto"/>
              <w:rPr>
                <w:rFonts w:cs="Arial"/>
                <w:sz w:val="20"/>
              </w:rPr>
            </w:pPr>
            <w:r w:rsidRPr="00385C05">
              <w:rPr>
                <w:rFonts w:cs="Arial"/>
                <w:sz w:val="20"/>
              </w:rPr>
              <w:t>2</w:t>
            </w:r>
          </w:p>
        </w:tc>
        <w:tc>
          <w:tcPr>
            <w:tcW w:w="2080" w:type="dxa"/>
          </w:tcPr>
          <w:p w14:paraId="36B9BF8B"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Universal ID</w:t>
            </w:r>
          </w:p>
        </w:tc>
        <w:tc>
          <w:tcPr>
            <w:tcW w:w="720" w:type="dxa"/>
          </w:tcPr>
          <w:p w14:paraId="0EF60127" w14:textId="77777777" w:rsidR="00B46E07" w:rsidRPr="00385C05" w:rsidRDefault="00B46E07" w:rsidP="005016A7">
            <w:pPr>
              <w:pStyle w:val="ComponentTableBody"/>
              <w:spacing w:before="40" w:after="40" w:line="240" w:lineRule="auto"/>
              <w:rPr>
                <w:rFonts w:cs="Arial"/>
                <w:sz w:val="20"/>
              </w:rPr>
            </w:pPr>
            <w:r w:rsidRPr="00385C05">
              <w:rPr>
                <w:rFonts w:cs="Arial"/>
                <w:sz w:val="20"/>
              </w:rPr>
              <w:t>199</w:t>
            </w:r>
          </w:p>
        </w:tc>
        <w:tc>
          <w:tcPr>
            <w:tcW w:w="720" w:type="dxa"/>
          </w:tcPr>
          <w:p w14:paraId="0E96FDDA" w14:textId="77777777" w:rsidR="00B46E07" w:rsidRPr="00385C05" w:rsidRDefault="00B46E07" w:rsidP="005016A7">
            <w:pPr>
              <w:pStyle w:val="ComponentTableBody"/>
              <w:spacing w:before="40" w:after="40" w:line="240" w:lineRule="auto"/>
              <w:rPr>
                <w:rFonts w:cs="Arial"/>
                <w:sz w:val="20"/>
              </w:rPr>
            </w:pPr>
            <w:r w:rsidRPr="00385C05">
              <w:rPr>
                <w:rFonts w:cs="Arial"/>
                <w:sz w:val="20"/>
              </w:rPr>
              <w:t>ST</w:t>
            </w:r>
          </w:p>
        </w:tc>
        <w:tc>
          <w:tcPr>
            <w:tcW w:w="900" w:type="dxa"/>
          </w:tcPr>
          <w:p w14:paraId="51954F03" w14:textId="77777777" w:rsidR="00B46E07" w:rsidRPr="00385C05" w:rsidRDefault="00B46E07" w:rsidP="005016A7">
            <w:pPr>
              <w:pStyle w:val="ComponentTableBody"/>
              <w:spacing w:before="40" w:after="40" w:line="240" w:lineRule="auto"/>
              <w:rPr>
                <w:rFonts w:cs="Arial"/>
                <w:sz w:val="20"/>
              </w:rPr>
            </w:pPr>
            <w:r w:rsidRPr="00385C05">
              <w:rPr>
                <w:rFonts w:cs="Arial"/>
                <w:sz w:val="20"/>
              </w:rPr>
              <w:t>R</w:t>
            </w:r>
          </w:p>
        </w:tc>
        <w:tc>
          <w:tcPr>
            <w:tcW w:w="1080" w:type="dxa"/>
          </w:tcPr>
          <w:p w14:paraId="6805167B" w14:textId="77777777" w:rsidR="00B46E07" w:rsidRPr="00385C05" w:rsidRDefault="00B46E07" w:rsidP="005016A7">
            <w:pPr>
              <w:pStyle w:val="ComponentTableBody"/>
              <w:spacing w:before="40" w:after="40" w:line="240" w:lineRule="auto"/>
              <w:rPr>
                <w:rFonts w:cs="Arial"/>
                <w:sz w:val="20"/>
              </w:rPr>
            </w:pPr>
          </w:p>
        </w:tc>
        <w:tc>
          <w:tcPr>
            <w:tcW w:w="3380" w:type="dxa"/>
          </w:tcPr>
          <w:p w14:paraId="263C5835" w14:textId="77777777" w:rsidR="003F522D" w:rsidRPr="00385C05" w:rsidRDefault="007A08FC" w:rsidP="007A08FC">
            <w:pPr>
              <w:pStyle w:val="ComponentTableBody"/>
              <w:spacing w:before="40" w:after="40" w:line="240" w:lineRule="auto"/>
              <w:jc w:val="left"/>
              <w:rPr>
                <w:rFonts w:cs="Arial"/>
                <w:sz w:val="20"/>
              </w:rPr>
            </w:pPr>
            <w:r w:rsidRPr="00330325">
              <w:rPr>
                <w:rFonts w:cs="Arial"/>
                <w:b/>
                <w:sz w:val="20"/>
              </w:rPr>
              <w:t>CONFORMANCE STATEMENT</w:t>
            </w:r>
            <w:r w:rsidR="003F522D" w:rsidRPr="00330325">
              <w:rPr>
                <w:rFonts w:cs="Arial"/>
                <w:b/>
                <w:sz w:val="20"/>
              </w:rPr>
              <w:t xml:space="preserve"> CN-</w:t>
            </w:r>
            <w:r w:rsidRPr="00330325">
              <w:rPr>
                <w:rFonts w:cs="Arial"/>
                <w:b/>
                <w:sz w:val="20"/>
              </w:rPr>
              <w:t>001</w:t>
            </w:r>
            <w:r w:rsidR="003F522D" w:rsidRPr="00330325">
              <w:rPr>
                <w:rFonts w:cs="Arial"/>
                <w:b/>
                <w:sz w:val="20"/>
              </w:rPr>
              <w:t>:</w:t>
            </w:r>
            <w:r w:rsidR="003F522D">
              <w:t xml:space="preserve"> </w:t>
            </w:r>
            <w:r w:rsidR="003F522D" w:rsidRPr="008E0F27">
              <w:rPr>
                <w:rFonts w:cs="Arial"/>
                <w:sz w:val="20"/>
              </w:rPr>
              <w:t>HD.</w:t>
            </w:r>
            <w:r w:rsidR="003F522D">
              <w:rPr>
                <w:rFonts w:cs="Arial"/>
                <w:sz w:val="20"/>
              </w:rPr>
              <w:t>2</w:t>
            </w:r>
            <w:r w:rsidR="003F522D" w:rsidRPr="008E0F27">
              <w:rPr>
                <w:rFonts w:cs="Arial"/>
                <w:sz w:val="20"/>
              </w:rPr>
              <w:t xml:space="preserve"> (Universal ID) </w:t>
            </w:r>
            <w:r w:rsidR="003F522D" w:rsidRPr="004B3936">
              <w:rPr>
                <w:rFonts w:cs="Arial"/>
                <w:b/>
                <w:sz w:val="20"/>
              </w:rPr>
              <w:t>SHALL</w:t>
            </w:r>
            <w:r w:rsidR="00F85946">
              <w:t xml:space="preserve"> </w:t>
            </w:r>
            <w:r w:rsidR="00F85946" w:rsidRPr="00F85946">
              <w:rPr>
                <w:rFonts w:cs="Arial"/>
                <w:sz w:val="20"/>
              </w:rPr>
              <w:t>be a valid ISO OID format</w:t>
            </w:r>
            <w:r w:rsidR="003F522D">
              <w:rPr>
                <w:rFonts w:cs="Arial"/>
                <w:sz w:val="20"/>
              </w:rPr>
              <w:t>.</w:t>
            </w:r>
          </w:p>
        </w:tc>
      </w:tr>
      <w:tr w:rsidR="00B46E07" w:rsidRPr="00385C05" w14:paraId="5A43242B" w14:textId="77777777" w:rsidTr="00831B6D">
        <w:trPr>
          <w:cantSplit/>
          <w:jc w:val="center"/>
        </w:trPr>
        <w:tc>
          <w:tcPr>
            <w:tcW w:w="761" w:type="dxa"/>
          </w:tcPr>
          <w:p w14:paraId="401C7848" w14:textId="77777777" w:rsidR="00B46E07" w:rsidRPr="00385C05" w:rsidRDefault="00B46E07" w:rsidP="005016A7">
            <w:pPr>
              <w:pStyle w:val="ComponentTableBody"/>
              <w:spacing w:before="40" w:after="40" w:line="240" w:lineRule="auto"/>
              <w:rPr>
                <w:rFonts w:cs="Arial"/>
                <w:sz w:val="20"/>
              </w:rPr>
            </w:pPr>
            <w:r w:rsidRPr="00385C05">
              <w:rPr>
                <w:rFonts w:cs="Arial"/>
                <w:sz w:val="20"/>
              </w:rPr>
              <w:t>3</w:t>
            </w:r>
          </w:p>
        </w:tc>
        <w:tc>
          <w:tcPr>
            <w:tcW w:w="2080" w:type="dxa"/>
          </w:tcPr>
          <w:p w14:paraId="1F3F3C26"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Universal ID Type</w:t>
            </w:r>
          </w:p>
        </w:tc>
        <w:tc>
          <w:tcPr>
            <w:tcW w:w="720" w:type="dxa"/>
          </w:tcPr>
          <w:p w14:paraId="57F3370C" w14:textId="77777777" w:rsidR="00B46E07" w:rsidRPr="00385C05" w:rsidRDefault="00B46E07" w:rsidP="00B46E07">
            <w:pPr>
              <w:pStyle w:val="ComponentTableBody"/>
              <w:spacing w:before="40" w:after="40" w:line="240" w:lineRule="auto"/>
              <w:rPr>
                <w:rFonts w:cs="Arial"/>
                <w:sz w:val="20"/>
              </w:rPr>
            </w:pPr>
            <w:r w:rsidRPr="00385C05">
              <w:rPr>
                <w:rFonts w:cs="Arial"/>
                <w:sz w:val="20"/>
              </w:rPr>
              <w:t>6</w:t>
            </w:r>
          </w:p>
        </w:tc>
        <w:tc>
          <w:tcPr>
            <w:tcW w:w="720" w:type="dxa"/>
          </w:tcPr>
          <w:p w14:paraId="2893BEDF" w14:textId="77777777" w:rsidR="00B46E07" w:rsidRPr="00385C05" w:rsidRDefault="00B46E07" w:rsidP="005016A7">
            <w:pPr>
              <w:pStyle w:val="ComponentTableBody"/>
              <w:spacing w:before="40" w:after="40" w:line="240" w:lineRule="auto"/>
              <w:rPr>
                <w:rFonts w:cs="Arial"/>
                <w:sz w:val="20"/>
              </w:rPr>
            </w:pPr>
            <w:r w:rsidRPr="00385C05">
              <w:rPr>
                <w:rFonts w:cs="Arial"/>
                <w:sz w:val="20"/>
              </w:rPr>
              <w:t>ID</w:t>
            </w:r>
          </w:p>
        </w:tc>
        <w:tc>
          <w:tcPr>
            <w:tcW w:w="900" w:type="dxa"/>
          </w:tcPr>
          <w:p w14:paraId="470E3FFC" w14:textId="77777777" w:rsidR="00B46E07" w:rsidRPr="00385C05" w:rsidRDefault="00B46E07" w:rsidP="005016A7">
            <w:pPr>
              <w:pStyle w:val="ComponentTableBody"/>
              <w:spacing w:before="40" w:after="40" w:line="240" w:lineRule="auto"/>
              <w:rPr>
                <w:rFonts w:cs="Arial"/>
                <w:sz w:val="20"/>
              </w:rPr>
            </w:pPr>
            <w:r w:rsidRPr="00385C05">
              <w:rPr>
                <w:rFonts w:cs="Arial"/>
                <w:sz w:val="20"/>
              </w:rPr>
              <w:t>R</w:t>
            </w:r>
          </w:p>
        </w:tc>
        <w:tc>
          <w:tcPr>
            <w:tcW w:w="1080" w:type="dxa"/>
          </w:tcPr>
          <w:p w14:paraId="08B991A0" w14:textId="77777777" w:rsidR="00B46E07" w:rsidRPr="00385C05" w:rsidRDefault="003F522D" w:rsidP="005016A7">
            <w:pPr>
              <w:pStyle w:val="ComponentTableBody"/>
              <w:spacing w:before="40" w:after="40" w:line="240" w:lineRule="auto"/>
              <w:rPr>
                <w:rFonts w:cs="Arial"/>
                <w:sz w:val="20"/>
              </w:rPr>
            </w:pPr>
            <w:r>
              <w:rPr>
                <w:rFonts w:cs="Arial"/>
                <w:sz w:val="20"/>
              </w:rPr>
              <w:t>HL7</w:t>
            </w:r>
            <w:r w:rsidR="00B46E07" w:rsidRPr="00385C05">
              <w:rPr>
                <w:rFonts w:cs="Arial"/>
                <w:sz w:val="20"/>
              </w:rPr>
              <w:t>0301</w:t>
            </w:r>
          </w:p>
        </w:tc>
        <w:tc>
          <w:tcPr>
            <w:tcW w:w="3380" w:type="dxa"/>
          </w:tcPr>
          <w:p w14:paraId="521449E4" w14:textId="77777777" w:rsidR="008E0F27" w:rsidRDefault="003F522D" w:rsidP="003F522D">
            <w:pPr>
              <w:pStyle w:val="ComponentTableBody"/>
              <w:spacing w:before="40" w:after="40" w:line="240" w:lineRule="auto"/>
              <w:jc w:val="left"/>
              <w:rPr>
                <w:rFonts w:cs="Arial"/>
                <w:sz w:val="20"/>
              </w:rPr>
            </w:pPr>
            <w:r>
              <w:rPr>
                <w:rFonts w:cs="Arial"/>
                <w:sz w:val="20"/>
              </w:rPr>
              <w:t xml:space="preserve">Fixed to </w:t>
            </w:r>
            <w:r w:rsidR="008E0F27" w:rsidRPr="008E0F27">
              <w:rPr>
                <w:rFonts w:cs="Arial"/>
                <w:sz w:val="20"/>
              </w:rPr>
              <w:t>'ISO'</w:t>
            </w:r>
            <w:r>
              <w:rPr>
                <w:rFonts w:cs="Arial"/>
                <w:sz w:val="20"/>
              </w:rPr>
              <w:t>.</w:t>
            </w:r>
            <w:r w:rsidR="008E0F27" w:rsidRPr="008E0F27">
              <w:rPr>
                <w:rFonts w:cs="Arial"/>
                <w:sz w:val="20"/>
              </w:rPr>
              <w:t xml:space="preserve"> </w:t>
            </w:r>
          </w:p>
          <w:p w14:paraId="6F639474" w14:textId="77777777" w:rsidR="00F85946" w:rsidRPr="00385C05" w:rsidRDefault="007A08FC" w:rsidP="007A08FC">
            <w:pPr>
              <w:pStyle w:val="ComponentTableBody"/>
              <w:spacing w:before="40" w:after="40" w:line="240" w:lineRule="auto"/>
              <w:jc w:val="left"/>
              <w:rPr>
                <w:rFonts w:cs="Arial"/>
                <w:sz w:val="20"/>
              </w:rPr>
            </w:pPr>
            <w:r w:rsidRPr="00330325">
              <w:rPr>
                <w:rFonts w:cs="Arial"/>
                <w:b/>
                <w:sz w:val="20"/>
              </w:rPr>
              <w:t xml:space="preserve">CONFORMANCE STATEMENT </w:t>
            </w:r>
            <w:r w:rsidR="00F85946" w:rsidRPr="00330325">
              <w:rPr>
                <w:rFonts w:cs="Arial"/>
                <w:b/>
                <w:sz w:val="20"/>
              </w:rPr>
              <w:t>CN-</w:t>
            </w:r>
            <w:r w:rsidRPr="00330325">
              <w:rPr>
                <w:rFonts w:cs="Arial"/>
                <w:b/>
                <w:sz w:val="20"/>
              </w:rPr>
              <w:t>002</w:t>
            </w:r>
            <w:r w:rsidR="00F85946" w:rsidRPr="00330325">
              <w:rPr>
                <w:rFonts w:cs="Arial"/>
                <w:b/>
                <w:sz w:val="20"/>
              </w:rPr>
              <w:t>:</w:t>
            </w:r>
            <w:r w:rsidR="00F85946">
              <w:t xml:space="preserve"> </w:t>
            </w:r>
            <w:r w:rsidR="00F85946" w:rsidRPr="008E0F27">
              <w:rPr>
                <w:rFonts w:cs="Arial"/>
                <w:sz w:val="20"/>
              </w:rPr>
              <w:t>HD.</w:t>
            </w:r>
            <w:r w:rsidR="00F85946">
              <w:rPr>
                <w:rFonts w:cs="Arial"/>
                <w:sz w:val="20"/>
              </w:rPr>
              <w:t xml:space="preserve">3 </w:t>
            </w:r>
            <w:r w:rsidR="00F85946" w:rsidRPr="008E0F27">
              <w:rPr>
                <w:rFonts w:cs="Arial"/>
                <w:sz w:val="20"/>
              </w:rPr>
              <w:t>(Universal ID</w:t>
            </w:r>
            <w:r w:rsidR="00F85946">
              <w:rPr>
                <w:rFonts w:cs="Arial"/>
                <w:sz w:val="20"/>
              </w:rPr>
              <w:t xml:space="preserve"> Type</w:t>
            </w:r>
            <w:r w:rsidR="00F85946" w:rsidRPr="008E0F27">
              <w:rPr>
                <w:rFonts w:cs="Arial"/>
                <w:sz w:val="20"/>
              </w:rPr>
              <w:t xml:space="preserve">) </w:t>
            </w:r>
            <w:r w:rsidR="00F85946" w:rsidRPr="004B3936">
              <w:rPr>
                <w:rFonts w:cs="Arial"/>
                <w:b/>
                <w:sz w:val="20"/>
              </w:rPr>
              <w:t>SHALL</w:t>
            </w:r>
            <w:r w:rsidR="00F85946" w:rsidRPr="008E0F27">
              <w:rPr>
                <w:rFonts w:cs="Arial"/>
                <w:sz w:val="20"/>
              </w:rPr>
              <w:t xml:space="preserve"> </w:t>
            </w:r>
            <w:r w:rsidR="00F85946">
              <w:rPr>
                <w:rFonts w:cs="Arial"/>
                <w:sz w:val="20"/>
              </w:rPr>
              <w:t>be valued “ISO”.</w:t>
            </w:r>
          </w:p>
        </w:tc>
      </w:tr>
    </w:tbl>
    <w:p w14:paraId="5CCF738A" w14:textId="77777777" w:rsidR="007C3D80" w:rsidRPr="00385C05" w:rsidRDefault="00B46E07" w:rsidP="00E4199A">
      <w:pPr>
        <w:autoSpaceDE w:val="0"/>
        <w:autoSpaceDN w:val="0"/>
        <w:spacing w:before="60" w:after="120"/>
        <w:ind w:left="274"/>
        <w:rPr>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w:t>
      </w:r>
      <w:r w:rsidRPr="00385C05">
        <w:rPr>
          <w:rFonts w:ascii="Arial" w:hAnsi="Arial" w:cs="Arial"/>
          <w:bCs/>
          <w:snapToGrid w:val="0"/>
          <w:sz w:val="24"/>
          <w:szCs w:val="24"/>
        </w:rPr>
        <w:t xml:space="preserve"> The HD data type is used directly to identify objects such as applications or facilities. It is used also as a component of other data types, where it is typically an assigning authority for an identifier. Where this capability is used in this specification, the usage is described separately. Note that the HD data type has been constrained to carry an </w:t>
      </w:r>
      <w:r w:rsidR="00BB5432">
        <w:rPr>
          <w:rFonts w:ascii="Arial" w:hAnsi="Arial" w:cs="Arial"/>
          <w:bCs/>
          <w:snapToGrid w:val="0"/>
          <w:sz w:val="24"/>
          <w:szCs w:val="24"/>
        </w:rPr>
        <w:t>Object Identifier (</w:t>
      </w:r>
      <w:r w:rsidRPr="00385C05">
        <w:rPr>
          <w:rFonts w:ascii="Arial" w:hAnsi="Arial" w:cs="Arial"/>
          <w:bCs/>
          <w:snapToGrid w:val="0"/>
          <w:sz w:val="24"/>
          <w:szCs w:val="24"/>
        </w:rPr>
        <w:t>OID</w:t>
      </w:r>
      <w:r w:rsidR="00BB5432">
        <w:rPr>
          <w:rFonts w:ascii="Arial" w:hAnsi="Arial" w:cs="Arial"/>
          <w:bCs/>
          <w:snapToGrid w:val="0"/>
          <w:sz w:val="24"/>
          <w:szCs w:val="24"/>
        </w:rPr>
        <w:t>)</w:t>
      </w:r>
      <w:r w:rsidRPr="00385C05">
        <w:rPr>
          <w:rFonts w:ascii="Arial" w:hAnsi="Arial" w:cs="Arial"/>
          <w:bCs/>
          <w:snapToGrid w:val="0"/>
          <w:sz w:val="24"/>
          <w:szCs w:val="24"/>
        </w:rPr>
        <w:t xml:space="preserve"> identifying an application, a facility, or an assigning authority</w:t>
      </w:r>
    </w:p>
    <w:p w14:paraId="1D9060E2" w14:textId="77777777" w:rsidR="00E4300C" w:rsidRPr="00385C05" w:rsidRDefault="00E4300C" w:rsidP="000D3A16">
      <w:pPr>
        <w:pStyle w:val="Heading2"/>
      </w:pPr>
      <w:bookmarkStart w:id="268" w:name="_Ref358257769"/>
      <w:bookmarkStart w:id="269" w:name="_Toc359236021"/>
      <w:bookmarkStart w:id="270" w:name="_Toc498145978"/>
      <w:bookmarkStart w:id="271" w:name="_Toc527864547"/>
      <w:bookmarkStart w:id="272" w:name="_Toc527866019"/>
      <w:bookmarkStart w:id="273" w:name="_Toc528481890"/>
      <w:bookmarkStart w:id="274" w:name="_Toc528482395"/>
      <w:bookmarkStart w:id="275" w:name="_Toc528482694"/>
      <w:bookmarkStart w:id="276" w:name="_Toc528482819"/>
      <w:bookmarkStart w:id="277" w:name="_Toc528486127"/>
      <w:bookmarkStart w:id="278" w:name="_Toc536689744"/>
      <w:bookmarkStart w:id="279" w:name="_Toc496489"/>
      <w:bookmarkStart w:id="280" w:name="_Toc524836"/>
      <w:bookmarkStart w:id="281" w:name="_Toc1802419"/>
      <w:bookmarkStart w:id="282" w:name="_Toc22448414"/>
      <w:bookmarkStart w:id="283" w:name="_Toc22697606"/>
      <w:bookmarkStart w:id="284" w:name="_Toc24273641"/>
      <w:bookmarkStart w:id="285" w:name="_Toc164763624"/>
      <w:bookmarkStart w:id="286" w:name="_Toc392072531"/>
      <w:bookmarkStart w:id="287" w:name="_Toc392515543"/>
      <w:bookmarkStart w:id="288" w:name="_Toc487203664"/>
      <w:r w:rsidRPr="00385C05">
        <w:t xml:space="preserve">ID - </w:t>
      </w:r>
      <w:r w:rsidR="002A1F63" w:rsidRPr="00385C05">
        <w:t>Coded Value for HL7 Defined T</w:t>
      </w:r>
      <w:r w:rsidRPr="00385C05">
        <w:t>ables</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5"/>
        <w:gridCol w:w="720"/>
        <w:gridCol w:w="720"/>
        <w:gridCol w:w="900"/>
        <w:gridCol w:w="1080"/>
        <w:gridCol w:w="3335"/>
      </w:tblGrid>
      <w:tr w:rsidR="001770A7" w:rsidRPr="00385C05" w14:paraId="52F43F3F" w14:textId="77777777" w:rsidTr="00FE6DE9">
        <w:trPr>
          <w:cantSplit/>
          <w:tblHeader/>
          <w:jc w:val="center"/>
        </w:trPr>
        <w:tc>
          <w:tcPr>
            <w:tcW w:w="9551" w:type="dxa"/>
            <w:gridSpan w:val="7"/>
            <w:shd w:val="pct10" w:color="auto" w:fill="FFFFFF"/>
          </w:tcPr>
          <w:p w14:paraId="46E17938" w14:textId="77777777" w:rsidR="001770A7" w:rsidRPr="00385C05" w:rsidRDefault="001770A7" w:rsidP="00C66EF6">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3BA8">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4</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CODED VALUE FOR HL7 DEFINED TABLES (ID)</w:t>
            </w:r>
          </w:p>
        </w:tc>
      </w:tr>
      <w:tr w:rsidR="001770A7" w:rsidRPr="00385C05" w14:paraId="045EA840" w14:textId="77777777" w:rsidTr="00831B6D">
        <w:trPr>
          <w:cantSplit/>
          <w:tblHeader/>
          <w:jc w:val="center"/>
        </w:trPr>
        <w:tc>
          <w:tcPr>
            <w:tcW w:w="761" w:type="dxa"/>
            <w:shd w:val="pct10" w:color="auto" w:fill="FFFFFF"/>
          </w:tcPr>
          <w:p w14:paraId="7F2B2EEC"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5" w:type="dxa"/>
            <w:shd w:val="pct10" w:color="auto" w:fill="FFFFFF"/>
          </w:tcPr>
          <w:p w14:paraId="36B4082D"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33AA6450"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AD7333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CD4C33D"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952B11C"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5" w:type="dxa"/>
            <w:shd w:val="pct10" w:color="auto" w:fill="FFFFFF"/>
          </w:tcPr>
          <w:p w14:paraId="6461509E"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0EB81DE6" w14:textId="77777777" w:rsidTr="00831B6D">
        <w:trPr>
          <w:cantSplit/>
          <w:jc w:val="center"/>
        </w:trPr>
        <w:tc>
          <w:tcPr>
            <w:tcW w:w="761" w:type="dxa"/>
          </w:tcPr>
          <w:p w14:paraId="3E69537A"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35" w:type="dxa"/>
          </w:tcPr>
          <w:p w14:paraId="69B439F2"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Coded Value for HL7-Defined Tables</w:t>
            </w:r>
          </w:p>
        </w:tc>
        <w:tc>
          <w:tcPr>
            <w:tcW w:w="720" w:type="dxa"/>
          </w:tcPr>
          <w:p w14:paraId="421FF5D2" w14:textId="77777777" w:rsidR="001770A7" w:rsidRPr="00385C05" w:rsidRDefault="001770A7" w:rsidP="005016A7">
            <w:pPr>
              <w:pStyle w:val="ComponentTableBody"/>
              <w:spacing w:before="40" w:after="40" w:line="240" w:lineRule="auto"/>
              <w:rPr>
                <w:rFonts w:cs="Arial"/>
                <w:sz w:val="20"/>
              </w:rPr>
            </w:pPr>
            <w:r w:rsidRPr="00385C05">
              <w:rPr>
                <w:rFonts w:cs="Arial"/>
                <w:sz w:val="20"/>
              </w:rPr>
              <w:t>Varies</w:t>
            </w:r>
          </w:p>
        </w:tc>
        <w:tc>
          <w:tcPr>
            <w:tcW w:w="720" w:type="dxa"/>
          </w:tcPr>
          <w:p w14:paraId="5F264B42" w14:textId="77777777" w:rsidR="001770A7" w:rsidRPr="00385C05" w:rsidRDefault="00FE6DE9" w:rsidP="005016A7">
            <w:pPr>
              <w:pStyle w:val="ComponentTableBody"/>
              <w:spacing w:before="40" w:after="40" w:line="240" w:lineRule="auto"/>
              <w:rPr>
                <w:rFonts w:cs="Arial"/>
                <w:sz w:val="20"/>
              </w:rPr>
            </w:pPr>
            <w:r w:rsidRPr="00385C05">
              <w:rPr>
                <w:rFonts w:cs="Arial"/>
                <w:sz w:val="20"/>
              </w:rPr>
              <w:t>--</w:t>
            </w:r>
          </w:p>
        </w:tc>
        <w:tc>
          <w:tcPr>
            <w:tcW w:w="900" w:type="dxa"/>
          </w:tcPr>
          <w:p w14:paraId="5B22183D" w14:textId="77777777" w:rsidR="001770A7" w:rsidRPr="00385C05" w:rsidRDefault="001770A7" w:rsidP="001770A7">
            <w:pPr>
              <w:pStyle w:val="ComponentTableBody"/>
              <w:spacing w:before="40" w:after="40" w:line="240" w:lineRule="auto"/>
              <w:rPr>
                <w:rFonts w:cs="Arial"/>
                <w:sz w:val="20"/>
              </w:rPr>
            </w:pPr>
            <w:r w:rsidRPr="00385C05">
              <w:rPr>
                <w:rFonts w:cs="Arial"/>
                <w:sz w:val="20"/>
              </w:rPr>
              <w:t>R</w:t>
            </w:r>
          </w:p>
        </w:tc>
        <w:tc>
          <w:tcPr>
            <w:tcW w:w="1080" w:type="dxa"/>
          </w:tcPr>
          <w:p w14:paraId="4608C044" w14:textId="77777777" w:rsidR="001770A7" w:rsidRPr="00385C05" w:rsidRDefault="001770A7" w:rsidP="005016A7">
            <w:pPr>
              <w:pStyle w:val="ComponentTableBody"/>
              <w:spacing w:before="40" w:after="40" w:line="240" w:lineRule="auto"/>
              <w:rPr>
                <w:rFonts w:cs="Arial"/>
                <w:sz w:val="20"/>
              </w:rPr>
            </w:pPr>
          </w:p>
        </w:tc>
        <w:tc>
          <w:tcPr>
            <w:tcW w:w="3335" w:type="dxa"/>
          </w:tcPr>
          <w:p w14:paraId="58C4BDF4" w14:textId="77777777" w:rsidR="001770A7" w:rsidRPr="00385C05" w:rsidRDefault="001770A7" w:rsidP="005016A7">
            <w:pPr>
              <w:pStyle w:val="ComponentTableBody"/>
              <w:spacing w:before="40" w:after="40" w:line="240" w:lineRule="auto"/>
              <w:jc w:val="left"/>
              <w:rPr>
                <w:rFonts w:cs="Arial"/>
                <w:sz w:val="20"/>
              </w:rPr>
            </w:pPr>
          </w:p>
        </w:tc>
      </w:tr>
    </w:tbl>
    <w:p w14:paraId="485FB561" w14:textId="77777777" w:rsidR="002B4F01" w:rsidRPr="00385C05" w:rsidRDefault="001770A7" w:rsidP="00E4199A">
      <w:pPr>
        <w:autoSpaceDE w:val="0"/>
        <w:autoSpaceDN w:val="0"/>
        <w:spacing w:before="60" w:after="120"/>
        <w:ind w:left="274"/>
      </w:pPr>
      <w:r w:rsidRPr="00385C05">
        <w:rPr>
          <w:rFonts w:ascii="Arial" w:hAnsi="Arial" w:cs="Arial"/>
          <w:bCs/>
          <w:snapToGrid w:val="0"/>
          <w:sz w:val="24"/>
          <w:szCs w:val="24"/>
        </w:rPr>
        <w:t>Usage Notes</w:t>
      </w:r>
      <w:r w:rsidR="006F70C8" w:rsidRPr="00385C05">
        <w:rPr>
          <w:rFonts w:ascii="Arial" w:hAnsi="Arial" w:cs="Arial"/>
          <w:bCs/>
          <w:snapToGrid w:val="0"/>
          <w:sz w:val="24"/>
          <w:szCs w:val="24"/>
        </w:rPr>
        <w:t xml:space="preserve">: </w:t>
      </w:r>
      <w:r w:rsidR="00E4300C" w:rsidRPr="00385C05">
        <w:rPr>
          <w:rFonts w:ascii="Arial" w:hAnsi="Arial" w:cs="Arial"/>
          <w:bCs/>
          <w:snapToGrid w:val="0"/>
          <w:sz w:val="24"/>
          <w:szCs w:val="24"/>
        </w:rPr>
        <w:t>The value of such a field follows the formatting rules for a ST field</w:t>
      </w:r>
      <w:r w:rsidR="000F0278" w:rsidRPr="00385C05">
        <w:rPr>
          <w:rFonts w:ascii="Arial" w:hAnsi="Arial" w:cs="Arial"/>
          <w:bCs/>
          <w:snapToGrid w:val="0"/>
          <w:sz w:val="24"/>
          <w:szCs w:val="24"/>
        </w:rPr>
        <w:t>,</w:t>
      </w:r>
      <w:r w:rsidR="00E4300C" w:rsidRPr="00385C05">
        <w:rPr>
          <w:rFonts w:ascii="Arial" w:hAnsi="Arial" w:cs="Arial"/>
          <w:bCs/>
          <w:snapToGrid w:val="0"/>
          <w:sz w:val="24"/>
          <w:szCs w:val="24"/>
        </w:rPr>
        <w:t xml:space="preserve"> except that it is drawn from a table of legal values</w:t>
      </w:r>
      <w:r w:rsidR="00440EF8" w:rsidRPr="00385C05">
        <w:rPr>
          <w:rFonts w:ascii="Arial" w:hAnsi="Arial" w:cs="Arial"/>
          <w:bCs/>
          <w:snapToGrid w:val="0"/>
          <w:sz w:val="24"/>
          <w:szCs w:val="24"/>
        </w:rPr>
        <w:t xml:space="preserve"> defined by HL7</w:t>
      </w:r>
      <w:r w:rsidR="00E4300C" w:rsidRPr="00385C05">
        <w:rPr>
          <w:rFonts w:ascii="Arial" w:hAnsi="Arial" w:cs="Arial"/>
          <w:bCs/>
          <w:snapToGrid w:val="0"/>
          <w:sz w:val="24"/>
          <w:szCs w:val="24"/>
        </w:rPr>
        <w:t xml:space="preserve">. </w:t>
      </w:r>
      <w:bookmarkStart w:id="289" w:name="_Ref358257785"/>
      <w:bookmarkStart w:id="290" w:name="_Toc359236022"/>
      <w:bookmarkStart w:id="291" w:name="_Ref485531394"/>
      <w:bookmarkStart w:id="292" w:name="_Toc498145979"/>
      <w:bookmarkStart w:id="293" w:name="_Toc527864548"/>
      <w:bookmarkStart w:id="294" w:name="_Toc527866020"/>
      <w:bookmarkStart w:id="295" w:name="_Toc528481891"/>
      <w:bookmarkStart w:id="296" w:name="_Toc528482396"/>
      <w:bookmarkStart w:id="297" w:name="_Toc528482695"/>
      <w:bookmarkStart w:id="298" w:name="_Toc528482820"/>
      <w:bookmarkStart w:id="299" w:name="_Toc528486128"/>
      <w:bookmarkStart w:id="300" w:name="_Toc536689745"/>
      <w:bookmarkStart w:id="301" w:name="_Toc496490"/>
      <w:bookmarkStart w:id="302" w:name="_Toc524837"/>
      <w:bookmarkStart w:id="303" w:name="_Toc1802420"/>
      <w:bookmarkStart w:id="304" w:name="_Toc22448415"/>
      <w:bookmarkStart w:id="305" w:name="_Toc22697607"/>
      <w:bookmarkStart w:id="306" w:name="_Toc24273642"/>
      <w:bookmarkStart w:id="307" w:name="_Toc164763625"/>
      <w:bookmarkStart w:id="308" w:name="_Toc392072532"/>
      <w:bookmarkStart w:id="309" w:name="_Toc392515544"/>
    </w:p>
    <w:p w14:paraId="1ABE2641" w14:textId="77777777" w:rsidR="00E4300C" w:rsidRPr="00385C05" w:rsidRDefault="002A1F63" w:rsidP="000D3A16">
      <w:pPr>
        <w:pStyle w:val="Heading2"/>
      </w:pPr>
      <w:bookmarkStart w:id="310" w:name="_Toc487203665"/>
      <w:r w:rsidRPr="00385C05">
        <w:t>IS - Coded Value for User-Defined T</w:t>
      </w:r>
      <w:r w:rsidR="00E4300C" w:rsidRPr="00385C05">
        <w:t>ables</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8"/>
        <w:gridCol w:w="720"/>
        <w:gridCol w:w="720"/>
        <w:gridCol w:w="900"/>
        <w:gridCol w:w="1080"/>
        <w:gridCol w:w="3338"/>
      </w:tblGrid>
      <w:tr w:rsidR="001770A7" w:rsidRPr="00385C05" w14:paraId="02A7A369" w14:textId="77777777" w:rsidTr="00FE6DE9">
        <w:trPr>
          <w:cantSplit/>
          <w:tblHeader/>
          <w:jc w:val="center"/>
        </w:trPr>
        <w:tc>
          <w:tcPr>
            <w:tcW w:w="9557" w:type="dxa"/>
            <w:gridSpan w:val="7"/>
            <w:shd w:val="pct10" w:color="auto" w:fill="FFFFFF"/>
          </w:tcPr>
          <w:p w14:paraId="0BCE4131" w14:textId="77777777" w:rsidR="001770A7" w:rsidRPr="00385C05" w:rsidRDefault="00831019"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3BA8">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5</w:t>
            </w:r>
            <w:r w:rsidR="00C66EF6">
              <w:rPr>
                <w:rFonts w:ascii="Arial Narrow" w:hAnsi="Arial Narrow" w:cs="Courier New"/>
                <w:color w:val="31849B" w:themeColor="accent5" w:themeShade="BF"/>
                <w:sz w:val="22"/>
                <w:szCs w:val="22"/>
              </w:rPr>
              <w:t>:</w:t>
            </w:r>
            <w:r w:rsidR="001770A7" w:rsidRPr="00385C05">
              <w:rPr>
                <w:rFonts w:ascii="Arial Narrow" w:hAnsi="Arial Narrow" w:cs="Courier New"/>
                <w:color w:val="31849B" w:themeColor="accent5" w:themeShade="BF"/>
                <w:sz w:val="22"/>
                <w:szCs w:val="22"/>
              </w:rPr>
              <w:t xml:space="preserve"> CODED VALUE FOR USER- DEFINED TABLES (IS)</w:t>
            </w:r>
          </w:p>
        </w:tc>
      </w:tr>
      <w:tr w:rsidR="001770A7" w:rsidRPr="00385C05" w14:paraId="1498A768" w14:textId="77777777" w:rsidTr="00831B6D">
        <w:trPr>
          <w:cantSplit/>
          <w:tblHeader/>
          <w:jc w:val="center"/>
        </w:trPr>
        <w:tc>
          <w:tcPr>
            <w:tcW w:w="761" w:type="dxa"/>
            <w:shd w:val="pct10" w:color="auto" w:fill="FFFFFF"/>
          </w:tcPr>
          <w:p w14:paraId="7434A5DE"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8" w:type="dxa"/>
            <w:shd w:val="pct10" w:color="auto" w:fill="FFFFFF"/>
          </w:tcPr>
          <w:p w14:paraId="22CC34BB"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F0FB6E3"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8E7EAD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4294C25"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F5ADB97"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8" w:type="dxa"/>
            <w:shd w:val="pct10" w:color="auto" w:fill="FFFFFF"/>
          </w:tcPr>
          <w:p w14:paraId="3BA719E1"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100A475B" w14:textId="77777777" w:rsidTr="00831B6D">
        <w:trPr>
          <w:cantSplit/>
          <w:jc w:val="center"/>
        </w:trPr>
        <w:tc>
          <w:tcPr>
            <w:tcW w:w="761" w:type="dxa"/>
          </w:tcPr>
          <w:p w14:paraId="3F5AEC04"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38" w:type="dxa"/>
          </w:tcPr>
          <w:p w14:paraId="1E1D27E0" w14:textId="77777777" w:rsidR="001770A7" w:rsidRPr="00385C05" w:rsidRDefault="001770A7" w:rsidP="001770A7">
            <w:pPr>
              <w:pStyle w:val="ComponentTableBody"/>
              <w:spacing w:before="40" w:after="40" w:line="240" w:lineRule="auto"/>
              <w:jc w:val="left"/>
              <w:rPr>
                <w:rFonts w:cs="Arial"/>
                <w:sz w:val="20"/>
              </w:rPr>
            </w:pPr>
            <w:r w:rsidRPr="00385C05">
              <w:rPr>
                <w:rFonts w:cs="Arial"/>
                <w:sz w:val="20"/>
              </w:rPr>
              <w:t>Coded Value for User-Defined Tables</w:t>
            </w:r>
          </w:p>
        </w:tc>
        <w:tc>
          <w:tcPr>
            <w:tcW w:w="720" w:type="dxa"/>
          </w:tcPr>
          <w:p w14:paraId="5F8F8EB8" w14:textId="77777777" w:rsidR="001770A7" w:rsidRPr="00385C05" w:rsidRDefault="001770A7" w:rsidP="005016A7">
            <w:pPr>
              <w:pStyle w:val="ComponentTableBody"/>
              <w:spacing w:before="40" w:after="40" w:line="240" w:lineRule="auto"/>
              <w:rPr>
                <w:rFonts w:cs="Arial"/>
                <w:sz w:val="20"/>
              </w:rPr>
            </w:pPr>
            <w:r w:rsidRPr="00385C05">
              <w:rPr>
                <w:rFonts w:cs="Arial"/>
                <w:sz w:val="20"/>
              </w:rPr>
              <w:t>20</w:t>
            </w:r>
          </w:p>
        </w:tc>
        <w:tc>
          <w:tcPr>
            <w:tcW w:w="720" w:type="dxa"/>
          </w:tcPr>
          <w:p w14:paraId="21631A96" w14:textId="77777777" w:rsidR="001770A7" w:rsidRPr="00385C05" w:rsidRDefault="00FE6DE9" w:rsidP="001770A7">
            <w:pPr>
              <w:pStyle w:val="ComponentTableBody"/>
              <w:spacing w:before="40" w:after="40" w:line="240" w:lineRule="auto"/>
              <w:rPr>
                <w:rFonts w:cs="Arial"/>
                <w:sz w:val="20"/>
              </w:rPr>
            </w:pPr>
            <w:r w:rsidRPr="00385C05">
              <w:rPr>
                <w:rFonts w:cs="Arial"/>
                <w:sz w:val="20"/>
              </w:rPr>
              <w:t>--</w:t>
            </w:r>
          </w:p>
        </w:tc>
        <w:tc>
          <w:tcPr>
            <w:tcW w:w="900" w:type="dxa"/>
          </w:tcPr>
          <w:p w14:paraId="71FFBBFD"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7ADBCE65" w14:textId="77777777" w:rsidR="001770A7" w:rsidRPr="00385C05" w:rsidRDefault="001770A7" w:rsidP="005016A7">
            <w:pPr>
              <w:pStyle w:val="ComponentTableBody"/>
              <w:spacing w:before="40" w:after="40" w:line="240" w:lineRule="auto"/>
              <w:rPr>
                <w:rFonts w:cs="Arial"/>
                <w:sz w:val="20"/>
              </w:rPr>
            </w:pPr>
          </w:p>
        </w:tc>
        <w:tc>
          <w:tcPr>
            <w:tcW w:w="3338" w:type="dxa"/>
          </w:tcPr>
          <w:p w14:paraId="5D89F1B3" w14:textId="77777777" w:rsidR="001770A7" w:rsidRPr="00385C05" w:rsidRDefault="001770A7" w:rsidP="005016A7">
            <w:pPr>
              <w:pStyle w:val="ComponentTableBody"/>
              <w:spacing w:before="40" w:after="40" w:line="240" w:lineRule="auto"/>
              <w:jc w:val="left"/>
              <w:rPr>
                <w:rFonts w:cs="Arial"/>
                <w:sz w:val="20"/>
              </w:rPr>
            </w:pPr>
          </w:p>
        </w:tc>
      </w:tr>
    </w:tbl>
    <w:p w14:paraId="7560340A" w14:textId="77777777" w:rsidR="00E4300C" w:rsidRPr="00385C05" w:rsidRDefault="00D42FD0"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6F70C8" w:rsidRPr="00385C05">
        <w:rPr>
          <w:rFonts w:ascii="Arial" w:hAnsi="Arial" w:cs="Arial"/>
          <w:bCs/>
          <w:snapToGrid w:val="0"/>
          <w:sz w:val="24"/>
          <w:szCs w:val="24"/>
        </w:rPr>
        <w:t xml:space="preserve">: </w:t>
      </w:r>
      <w:r w:rsidR="00E4300C" w:rsidRPr="00385C05">
        <w:rPr>
          <w:rFonts w:ascii="Arial" w:hAnsi="Arial" w:cs="Arial"/>
          <w:bCs/>
          <w:snapToGrid w:val="0"/>
          <w:sz w:val="24"/>
          <w:szCs w:val="24"/>
        </w:rPr>
        <w:t>The value of such a field follows the formatting rules for a ST field</w:t>
      </w:r>
      <w:r w:rsidR="000F0278" w:rsidRPr="00385C05">
        <w:rPr>
          <w:rFonts w:ascii="Arial" w:hAnsi="Arial" w:cs="Arial"/>
          <w:bCs/>
          <w:snapToGrid w:val="0"/>
          <w:sz w:val="24"/>
          <w:szCs w:val="24"/>
        </w:rPr>
        <w:t>,</w:t>
      </w:r>
      <w:r w:rsidR="00E4300C" w:rsidRPr="00385C05">
        <w:rPr>
          <w:rFonts w:ascii="Arial" w:hAnsi="Arial" w:cs="Arial"/>
          <w:bCs/>
          <w:snapToGrid w:val="0"/>
          <w:sz w:val="24"/>
          <w:szCs w:val="24"/>
        </w:rPr>
        <w:t xml:space="preserve"> except that it is drawn from a site-defined (or user-defined) table of legal values. </w:t>
      </w:r>
    </w:p>
    <w:p w14:paraId="06B95680" w14:textId="77777777" w:rsidR="000B2B75" w:rsidRPr="00385C05" w:rsidRDefault="000B2B75" w:rsidP="003530A1">
      <w:pPr>
        <w:autoSpaceDE w:val="0"/>
        <w:autoSpaceDN w:val="0"/>
        <w:spacing w:after="100" w:afterAutospacing="1"/>
        <w:ind w:left="274"/>
      </w:pPr>
    </w:p>
    <w:p w14:paraId="0F383183" w14:textId="77777777" w:rsidR="00E4300C" w:rsidRPr="00385C05" w:rsidRDefault="00E4300C" w:rsidP="000D3A16">
      <w:pPr>
        <w:pStyle w:val="Heading2"/>
      </w:pPr>
      <w:bookmarkStart w:id="311" w:name="_Toc1802428"/>
      <w:bookmarkStart w:id="312" w:name="_Toc22448423"/>
      <w:bookmarkStart w:id="313" w:name="_Toc22697615"/>
      <w:bookmarkStart w:id="314" w:name="_Toc24273650"/>
      <w:bookmarkStart w:id="315" w:name="_Toc164763633"/>
      <w:bookmarkStart w:id="316" w:name="_Toc392072533"/>
      <w:bookmarkStart w:id="317" w:name="_Toc392515545"/>
      <w:bookmarkStart w:id="318" w:name="_Toc487203666"/>
      <w:r w:rsidRPr="00385C05">
        <w:lastRenderedPageBreak/>
        <w:t xml:space="preserve">MSG - </w:t>
      </w:r>
      <w:bookmarkStart w:id="319" w:name="_Ref175351"/>
      <w:bookmarkStart w:id="320" w:name="_Toc496498"/>
      <w:bookmarkStart w:id="321" w:name="_Toc524845"/>
      <w:r w:rsidR="002A1F63" w:rsidRPr="00385C05">
        <w:t>Message T</w:t>
      </w:r>
      <w:r w:rsidRPr="00385C05">
        <w:t>ype</w:t>
      </w:r>
      <w:bookmarkEnd w:id="311"/>
      <w:bookmarkEnd w:id="312"/>
      <w:bookmarkEnd w:id="313"/>
      <w:bookmarkEnd w:id="314"/>
      <w:bookmarkEnd w:id="315"/>
      <w:bookmarkEnd w:id="316"/>
      <w:bookmarkEnd w:id="317"/>
      <w:bookmarkEnd w:id="318"/>
      <w:bookmarkEnd w:id="319"/>
      <w:bookmarkEnd w:id="320"/>
      <w:bookmarkEnd w:id="321"/>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1770A7" w:rsidRPr="00385C05" w14:paraId="42640494" w14:textId="77777777" w:rsidTr="00FE6DE9">
        <w:trPr>
          <w:cantSplit/>
          <w:tblHeader/>
          <w:jc w:val="center"/>
        </w:trPr>
        <w:tc>
          <w:tcPr>
            <w:tcW w:w="9595" w:type="dxa"/>
            <w:gridSpan w:val="7"/>
            <w:shd w:val="pct10" w:color="auto" w:fill="FFFFFF"/>
          </w:tcPr>
          <w:p w14:paraId="79D02D3A" w14:textId="77777777" w:rsidR="001770A7" w:rsidRPr="00385C05" w:rsidRDefault="001770A7"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6</w:t>
            </w:r>
            <w:r w:rsidR="00293E73">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MESSAGE TYPE (MSG)</w:t>
            </w:r>
          </w:p>
        </w:tc>
      </w:tr>
      <w:tr w:rsidR="001770A7" w:rsidRPr="00385C05" w14:paraId="3371BEBD" w14:textId="77777777" w:rsidTr="00831B6D">
        <w:trPr>
          <w:cantSplit/>
          <w:tblHeader/>
          <w:jc w:val="center"/>
        </w:trPr>
        <w:tc>
          <w:tcPr>
            <w:tcW w:w="761" w:type="dxa"/>
            <w:shd w:val="pct10" w:color="auto" w:fill="FFFFFF"/>
          </w:tcPr>
          <w:p w14:paraId="12107B02"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1D4BBC04"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D78B972"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B6F3C02"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55DDA4B"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4C8C2040"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36BE0926"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164CAA84" w14:textId="77777777" w:rsidTr="00831B6D">
        <w:trPr>
          <w:cantSplit/>
          <w:jc w:val="center"/>
        </w:trPr>
        <w:tc>
          <w:tcPr>
            <w:tcW w:w="761" w:type="dxa"/>
          </w:tcPr>
          <w:p w14:paraId="2DAF1A86"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57" w:type="dxa"/>
          </w:tcPr>
          <w:p w14:paraId="3199538F"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Message Code</w:t>
            </w:r>
          </w:p>
        </w:tc>
        <w:tc>
          <w:tcPr>
            <w:tcW w:w="720" w:type="dxa"/>
          </w:tcPr>
          <w:p w14:paraId="6227565C"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720" w:type="dxa"/>
          </w:tcPr>
          <w:p w14:paraId="1A28F738"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30A0D31F"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24D01372"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0076</w:t>
            </w:r>
          </w:p>
        </w:tc>
        <w:tc>
          <w:tcPr>
            <w:tcW w:w="3357" w:type="dxa"/>
          </w:tcPr>
          <w:p w14:paraId="5D86C551" w14:textId="77777777" w:rsidR="001770A7" w:rsidRPr="00385C05" w:rsidRDefault="00D42FD0" w:rsidP="00D42FD0">
            <w:pPr>
              <w:pStyle w:val="ComponentTableBody"/>
              <w:spacing w:before="40" w:after="40" w:line="240" w:lineRule="auto"/>
              <w:jc w:val="left"/>
              <w:rPr>
                <w:rFonts w:cs="Arial"/>
                <w:sz w:val="20"/>
              </w:rPr>
            </w:pPr>
            <w:r w:rsidRPr="00385C05">
              <w:rPr>
                <w:rFonts w:cs="Arial"/>
                <w:sz w:val="20"/>
              </w:rPr>
              <w:t>Specifies the message type code</w:t>
            </w:r>
          </w:p>
        </w:tc>
      </w:tr>
      <w:tr w:rsidR="001770A7" w:rsidRPr="00385C05" w14:paraId="1EAC06F9" w14:textId="77777777" w:rsidTr="00831B6D">
        <w:trPr>
          <w:cantSplit/>
          <w:jc w:val="center"/>
        </w:trPr>
        <w:tc>
          <w:tcPr>
            <w:tcW w:w="761" w:type="dxa"/>
          </w:tcPr>
          <w:p w14:paraId="1636479F" w14:textId="77777777" w:rsidR="001770A7" w:rsidRPr="00385C05" w:rsidRDefault="001770A7" w:rsidP="005016A7">
            <w:pPr>
              <w:pStyle w:val="ComponentTableBody"/>
              <w:spacing w:before="40" w:after="40" w:line="240" w:lineRule="auto"/>
              <w:rPr>
                <w:rFonts w:cs="Arial"/>
                <w:sz w:val="20"/>
              </w:rPr>
            </w:pPr>
            <w:r w:rsidRPr="00385C05">
              <w:rPr>
                <w:rFonts w:cs="Arial"/>
                <w:sz w:val="20"/>
              </w:rPr>
              <w:t>2</w:t>
            </w:r>
          </w:p>
        </w:tc>
        <w:tc>
          <w:tcPr>
            <w:tcW w:w="2057" w:type="dxa"/>
          </w:tcPr>
          <w:p w14:paraId="3B66650C"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Trigger Event</w:t>
            </w:r>
          </w:p>
        </w:tc>
        <w:tc>
          <w:tcPr>
            <w:tcW w:w="720" w:type="dxa"/>
          </w:tcPr>
          <w:p w14:paraId="623F3F5F"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720" w:type="dxa"/>
          </w:tcPr>
          <w:p w14:paraId="2F6EFA53"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4F8621AF"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67C7271D"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0003</w:t>
            </w:r>
          </w:p>
        </w:tc>
        <w:tc>
          <w:tcPr>
            <w:tcW w:w="3357" w:type="dxa"/>
          </w:tcPr>
          <w:p w14:paraId="5E347CFE" w14:textId="77777777" w:rsidR="001770A7" w:rsidRPr="00385C05" w:rsidRDefault="00D42FD0" w:rsidP="00D42FD0">
            <w:pPr>
              <w:pStyle w:val="ComponentTableBody"/>
              <w:spacing w:before="40" w:after="40" w:line="240" w:lineRule="auto"/>
              <w:jc w:val="left"/>
              <w:rPr>
                <w:rFonts w:cs="Arial"/>
                <w:sz w:val="20"/>
              </w:rPr>
            </w:pPr>
            <w:r w:rsidRPr="00385C05">
              <w:rPr>
                <w:rFonts w:cs="Arial"/>
                <w:bCs/>
                <w:sz w:val="20"/>
              </w:rPr>
              <w:t>S</w:t>
            </w:r>
            <w:r w:rsidRPr="00385C05">
              <w:rPr>
                <w:rFonts w:cs="Arial"/>
                <w:sz w:val="20"/>
              </w:rPr>
              <w:t>pecifies the trigger event code</w:t>
            </w:r>
          </w:p>
        </w:tc>
      </w:tr>
      <w:tr w:rsidR="001770A7" w:rsidRPr="00385C05" w14:paraId="5334D4B1" w14:textId="77777777" w:rsidTr="00831B6D">
        <w:trPr>
          <w:cantSplit/>
          <w:jc w:val="center"/>
        </w:trPr>
        <w:tc>
          <w:tcPr>
            <w:tcW w:w="761" w:type="dxa"/>
          </w:tcPr>
          <w:p w14:paraId="48944B1C"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2057" w:type="dxa"/>
          </w:tcPr>
          <w:p w14:paraId="7C12440A"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Message Structure</w:t>
            </w:r>
          </w:p>
        </w:tc>
        <w:tc>
          <w:tcPr>
            <w:tcW w:w="720" w:type="dxa"/>
          </w:tcPr>
          <w:p w14:paraId="63C92FCA" w14:textId="77777777" w:rsidR="001770A7" w:rsidRPr="00385C05" w:rsidRDefault="00DA138E" w:rsidP="005016A7">
            <w:pPr>
              <w:pStyle w:val="ComponentTableBody"/>
              <w:spacing w:before="40" w:after="40" w:line="240" w:lineRule="auto"/>
              <w:rPr>
                <w:rFonts w:cs="Arial"/>
                <w:sz w:val="20"/>
              </w:rPr>
            </w:pPr>
            <w:r>
              <w:rPr>
                <w:rFonts w:cs="Arial"/>
                <w:sz w:val="20"/>
              </w:rPr>
              <w:t>7</w:t>
            </w:r>
          </w:p>
        </w:tc>
        <w:tc>
          <w:tcPr>
            <w:tcW w:w="720" w:type="dxa"/>
          </w:tcPr>
          <w:p w14:paraId="383B3179"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51E5C7AC"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7729EDB8"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0354</w:t>
            </w:r>
          </w:p>
        </w:tc>
        <w:tc>
          <w:tcPr>
            <w:tcW w:w="3357" w:type="dxa"/>
          </w:tcPr>
          <w:p w14:paraId="1E919CB0" w14:textId="77777777" w:rsidR="001770A7" w:rsidRPr="00385C05" w:rsidRDefault="00D42FD0" w:rsidP="005016A7">
            <w:pPr>
              <w:pStyle w:val="ComponentTableBody"/>
              <w:spacing w:before="40" w:after="40" w:line="240" w:lineRule="auto"/>
              <w:jc w:val="left"/>
              <w:rPr>
                <w:rFonts w:cs="Arial"/>
                <w:sz w:val="20"/>
              </w:rPr>
            </w:pPr>
            <w:r w:rsidRPr="00385C05">
              <w:rPr>
                <w:rFonts w:cs="Arial"/>
                <w:sz w:val="20"/>
              </w:rPr>
              <w:t>Specifies the abstract message structure code</w:t>
            </w:r>
          </w:p>
        </w:tc>
      </w:tr>
    </w:tbl>
    <w:p w14:paraId="2CD07274" w14:textId="77777777" w:rsidR="00E4300C"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This field contains the message type, trigger event, and the message structure ID for the message.</w:t>
      </w:r>
    </w:p>
    <w:p w14:paraId="53C3920C" w14:textId="77777777" w:rsidR="0040202D" w:rsidRPr="00385C05" w:rsidRDefault="002B4F01" w:rsidP="003530A1">
      <w:pPr>
        <w:autoSpaceDE w:val="0"/>
        <w:autoSpaceDN w:val="0"/>
        <w:spacing w:after="100" w:afterAutospacing="1"/>
        <w:ind w:left="274"/>
        <w:rPr>
          <w:rFonts w:ascii="Arial" w:hAnsi="Arial" w:cs="Arial"/>
          <w:bCs/>
          <w:snapToGrid w:val="0"/>
          <w:sz w:val="24"/>
          <w:szCs w:val="24"/>
        </w:rPr>
      </w:pPr>
      <w:r w:rsidRPr="00385C05">
        <w:rPr>
          <w:rFonts w:ascii="Arial" w:hAnsi="Arial" w:cs="Arial"/>
          <w:bCs/>
          <w:snapToGrid w:val="0"/>
          <w:sz w:val="24"/>
          <w:szCs w:val="24"/>
        </w:rPr>
        <w:t>Example: MSH-9 Message Type: |</w:t>
      </w:r>
      <w:r w:rsidR="002A1F63" w:rsidRPr="00385C05">
        <w:rPr>
          <w:rFonts w:ascii="Arial" w:hAnsi="Arial" w:cs="Arial"/>
          <w:bCs/>
          <w:snapToGrid w:val="0"/>
          <w:sz w:val="24"/>
          <w:szCs w:val="24"/>
        </w:rPr>
        <w:t>ORU</w:t>
      </w:r>
      <w:r w:rsidRPr="00385C05">
        <w:rPr>
          <w:rFonts w:ascii="Arial" w:hAnsi="Arial" w:cs="Arial"/>
          <w:bCs/>
          <w:snapToGrid w:val="0"/>
          <w:sz w:val="24"/>
          <w:szCs w:val="24"/>
        </w:rPr>
        <w:t>^</w:t>
      </w:r>
      <w:r w:rsidR="002A1F63" w:rsidRPr="00385C05">
        <w:rPr>
          <w:rFonts w:ascii="Arial" w:hAnsi="Arial" w:cs="Arial"/>
          <w:bCs/>
          <w:snapToGrid w:val="0"/>
          <w:sz w:val="24"/>
          <w:szCs w:val="24"/>
        </w:rPr>
        <w:t>R01</w:t>
      </w:r>
      <w:r w:rsidRPr="00385C05">
        <w:rPr>
          <w:rFonts w:ascii="Arial" w:hAnsi="Arial" w:cs="Arial"/>
          <w:bCs/>
          <w:snapToGrid w:val="0"/>
          <w:sz w:val="24"/>
          <w:szCs w:val="24"/>
        </w:rPr>
        <w:t>^</w:t>
      </w:r>
      <w:r w:rsidR="002A1F63" w:rsidRPr="00385C05">
        <w:rPr>
          <w:rFonts w:ascii="Arial" w:hAnsi="Arial" w:cs="Arial"/>
          <w:bCs/>
          <w:snapToGrid w:val="0"/>
          <w:sz w:val="24"/>
          <w:szCs w:val="24"/>
        </w:rPr>
        <w:t>ORU_R</w:t>
      </w:r>
      <w:r w:rsidRPr="00385C05">
        <w:rPr>
          <w:rFonts w:ascii="Arial" w:hAnsi="Arial" w:cs="Arial"/>
          <w:bCs/>
          <w:snapToGrid w:val="0"/>
          <w:sz w:val="24"/>
          <w:szCs w:val="24"/>
        </w:rPr>
        <w:t>01|</w:t>
      </w:r>
      <w:r w:rsidR="00F03BA8">
        <w:rPr>
          <w:rFonts w:ascii="Arial" w:hAnsi="Arial" w:cs="Arial"/>
          <w:bCs/>
          <w:snapToGrid w:val="0"/>
          <w:sz w:val="24"/>
          <w:szCs w:val="24"/>
        </w:rPr>
        <w:t xml:space="preserve"> is the only value allowed for the Case Notification Message.</w:t>
      </w:r>
    </w:p>
    <w:p w14:paraId="10C6C242" w14:textId="77777777" w:rsidR="00F03BA8" w:rsidRPr="00385C05" w:rsidRDefault="00F03BA8" w:rsidP="000D3A16">
      <w:pPr>
        <w:pStyle w:val="Heading2"/>
      </w:pPr>
      <w:bookmarkStart w:id="322" w:name="_Toc487203667"/>
      <w:r>
        <w:t>N</w:t>
      </w:r>
      <w:r w:rsidRPr="00385C05">
        <w:t>M</w:t>
      </w:r>
      <w:r>
        <w:t xml:space="preserve"> - Numeric</w:t>
      </w:r>
      <w:bookmarkEnd w:id="32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F03BA8" w:rsidRPr="00385C05" w14:paraId="77413B90" w14:textId="77777777" w:rsidTr="00F6648D">
        <w:trPr>
          <w:cantSplit/>
          <w:tblHeader/>
          <w:jc w:val="center"/>
        </w:trPr>
        <w:tc>
          <w:tcPr>
            <w:tcW w:w="9595" w:type="dxa"/>
            <w:gridSpan w:val="7"/>
            <w:shd w:val="pct10" w:color="auto" w:fill="FFFFFF"/>
          </w:tcPr>
          <w:p w14:paraId="34172708" w14:textId="77777777" w:rsidR="00F03BA8" w:rsidRPr="00385C05" w:rsidRDefault="00F03BA8"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7</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NUMERIC</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N</w:t>
            </w:r>
            <w:r w:rsidRPr="00385C05">
              <w:rPr>
                <w:rFonts w:ascii="Arial Narrow" w:hAnsi="Arial Narrow" w:cs="Courier New"/>
                <w:color w:val="31849B" w:themeColor="accent5" w:themeShade="BF"/>
                <w:sz w:val="22"/>
                <w:szCs w:val="22"/>
              </w:rPr>
              <w:t>M)</w:t>
            </w:r>
          </w:p>
        </w:tc>
      </w:tr>
      <w:tr w:rsidR="00F03BA8" w:rsidRPr="00385C05" w14:paraId="4D186342" w14:textId="77777777" w:rsidTr="00F6648D">
        <w:trPr>
          <w:cantSplit/>
          <w:tblHeader/>
          <w:jc w:val="center"/>
        </w:trPr>
        <w:tc>
          <w:tcPr>
            <w:tcW w:w="761" w:type="dxa"/>
            <w:shd w:val="pct10" w:color="auto" w:fill="FFFFFF"/>
          </w:tcPr>
          <w:p w14:paraId="1C970577"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68B96D56"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CA4648B"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39B1FC57"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C2A7942"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47AC926"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75836721"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385C05" w14:paraId="036C6DDE" w14:textId="77777777" w:rsidTr="00F6648D">
        <w:trPr>
          <w:cantSplit/>
          <w:jc w:val="center"/>
        </w:trPr>
        <w:tc>
          <w:tcPr>
            <w:tcW w:w="761" w:type="dxa"/>
          </w:tcPr>
          <w:p w14:paraId="3BA4C7FF" w14:textId="77777777" w:rsidR="00F03BA8" w:rsidRPr="00385C05" w:rsidRDefault="00F03BA8" w:rsidP="00F6648D">
            <w:pPr>
              <w:pStyle w:val="ComponentTableBody"/>
              <w:spacing w:before="40" w:after="40" w:line="240" w:lineRule="auto"/>
              <w:rPr>
                <w:rFonts w:cs="Arial"/>
                <w:sz w:val="20"/>
              </w:rPr>
            </w:pPr>
            <w:r w:rsidRPr="00385C05">
              <w:rPr>
                <w:rFonts w:cs="Arial"/>
                <w:sz w:val="20"/>
              </w:rPr>
              <w:t>1</w:t>
            </w:r>
          </w:p>
        </w:tc>
        <w:tc>
          <w:tcPr>
            <w:tcW w:w="2057" w:type="dxa"/>
          </w:tcPr>
          <w:p w14:paraId="3B99667E" w14:textId="77777777" w:rsidR="00F03BA8" w:rsidRPr="00385C05" w:rsidRDefault="00C57AE5" w:rsidP="00F6648D">
            <w:pPr>
              <w:pStyle w:val="ComponentTableBody"/>
              <w:spacing w:before="40" w:after="40" w:line="240" w:lineRule="auto"/>
              <w:jc w:val="left"/>
              <w:rPr>
                <w:rFonts w:cs="Arial"/>
                <w:sz w:val="20"/>
              </w:rPr>
            </w:pPr>
            <w:r>
              <w:rPr>
                <w:rFonts w:cs="Arial"/>
                <w:sz w:val="20"/>
              </w:rPr>
              <w:t>Numeric</w:t>
            </w:r>
          </w:p>
        </w:tc>
        <w:tc>
          <w:tcPr>
            <w:tcW w:w="720" w:type="dxa"/>
          </w:tcPr>
          <w:p w14:paraId="06FDB5FC" w14:textId="77777777" w:rsidR="00F03BA8" w:rsidRPr="00385C05" w:rsidRDefault="00F03BA8" w:rsidP="00F6648D">
            <w:pPr>
              <w:pStyle w:val="ComponentTableBody"/>
              <w:spacing w:before="40" w:after="40" w:line="240" w:lineRule="auto"/>
              <w:rPr>
                <w:rFonts w:cs="Arial"/>
                <w:sz w:val="20"/>
              </w:rPr>
            </w:pPr>
            <w:r>
              <w:rPr>
                <w:rFonts w:cs="Arial"/>
                <w:sz w:val="20"/>
              </w:rPr>
              <w:t>16</w:t>
            </w:r>
          </w:p>
        </w:tc>
        <w:tc>
          <w:tcPr>
            <w:tcW w:w="720" w:type="dxa"/>
          </w:tcPr>
          <w:p w14:paraId="4E3B3F97" w14:textId="77777777" w:rsidR="00F03BA8" w:rsidRPr="00385C05" w:rsidRDefault="00F03BA8" w:rsidP="00F6648D">
            <w:pPr>
              <w:pStyle w:val="ComponentTableBody"/>
              <w:spacing w:before="40" w:after="40" w:line="240" w:lineRule="auto"/>
              <w:rPr>
                <w:rFonts w:cs="Arial"/>
                <w:sz w:val="20"/>
              </w:rPr>
            </w:pPr>
            <w:r>
              <w:rPr>
                <w:rFonts w:cs="Arial"/>
                <w:sz w:val="20"/>
              </w:rPr>
              <w:t>ST</w:t>
            </w:r>
          </w:p>
        </w:tc>
        <w:tc>
          <w:tcPr>
            <w:tcW w:w="900" w:type="dxa"/>
          </w:tcPr>
          <w:p w14:paraId="520362CA"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66F1BE8A" w14:textId="77777777" w:rsidR="00F03BA8" w:rsidRPr="00385C05" w:rsidRDefault="00F03BA8" w:rsidP="00F6648D">
            <w:pPr>
              <w:pStyle w:val="ComponentTableBody"/>
              <w:spacing w:before="40" w:after="40" w:line="240" w:lineRule="auto"/>
              <w:rPr>
                <w:rFonts w:cs="Arial"/>
                <w:sz w:val="20"/>
              </w:rPr>
            </w:pPr>
          </w:p>
        </w:tc>
        <w:tc>
          <w:tcPr>
            <w:tcW w:w="3357" w:type="dxa"/>
          </w:tcPr>
          <w:p w14:paraId="6327A832" w14:textId="77777777" w:rsidR="00F03BA8" w:rsidRPr="00385C05" w:rsidRDefault="00F03BA8" w:rsidP="00F6648D">
            <w:pPr>
              <w:pStyle w:val="ComponentTableBody"/>
              <w:spacing w:before="40" w:after="40" w:line="240" w:lineRule="auto"/>
              <w:jc w:val="left"/>
              <w:rPr>
                <w:rFonts w:cs="Arial"/>
                <w:sz w:val="20"/>
              </w:rPr>
            </w:pPr>
          </w:p>
        </w:tc>
      </w:tr>
    </w:tbl>
    <w:p w14:paraId="71BFA01B" w14:textId="77777777" w:rsidR="00F03BA8" w:rsidRPr="00F03BA8" w:rsidRDefault="00F03BA8"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Pr="00F03BA8">
        <w:rPr>
          <w:rFonts w:ascii="Arial" w:hAnsi="Arial" w:cs="Arial"/>
          <w:bCs/>
          <w:snapToGrid w:val="0"/>
          <w:sz w:val="24"/>
          <w:szCs w:val="24"/>
        </w:rPr>
        <w:t>: A number represented as a series of ASCII numeric characters consisting of an optional leading</w:t>
      </w:r>
      <w:r>
        <w:rPr>
          <w:rFonts w:ascii="Arial" w:hAnsi="Arial" w:cs="Arial"/>
          <w:bCs/>
          <w:snapToGrid w:val="0"/>
          <w:sz w:val="24"/>
          <w:szCs w:val="24"/>
        </w:rPr>
        <w:t xml:space="preserve"> </w:t>
      </w:r>
      <w:r w:rsidRPr="00F03BA8">
        <w:rPr>
          <w:rFonts w:ascii="Arial" w:hAnsi="Arial" w:cs="Arial"/>
          <w:bCs/>
          <w:snapToGrid w:val="0"/>
          <w:sz w:val="24"/>
          <w:szCs w:val="24"/>
        </w:rPr>
        <w:t>sign (+ or -), the digits and an optional decimal point. In the absence of a sign, the number is assumed to be</w:t>
      </w:r>
      <w:r>
        <w:rPr>
          <w:rFonts w:ascii="Arial" w:hAnsi="Arial" w:cs="Arial"/>
          <w:bCs/>
          <w:snapToGrid w:val="0"/>
          <w:sz w:val="24"/>
          <w:szCs w:val="24"/>
        </w:rPr>
        <w:t xml:space="preserve"> </w:t>
      </w:r>
      <w:r w:rsidRPr="00F03BA8">
        <w:rPr>
          <w:rFonts w:ascii="Arial" w:hAnsi="Arial" w:cs="Arial"/>
          <w:bCs/>
          <w:snapToGrid w:val="0"/>
          <w:sz w:val="24"/>
          <w:szCs w:val="24"/>
        </w:rPr>
        <w:t>positive. If there is no decimal point the number is assumed to be an integer.</w:t>
      </w:r>
    </w:p>
    <w:p w14:paraId="5F6E306E"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Examples:</w:t>
      </w:r>
    </w:p>
    <w:p w14:paraId="2144D949"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|999|</w:t>
      </w:r>
    </w:p>
    <w:p w14:paraId="69507984"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|-123.792|</w:t>
      </w:r>
    </w:p>
    <w:p w14:paraId="4F52BF67" w14:textId="77777777" w:rsidR="00F0215B" w:rsidRDefault="00F03BA8" w:rsidP="00CA7901">
      <w:pPr>
        <w:autoSpaceDE w:val="0"/>
        <w:autoSpaceDN w:val="0"/>
        <w:spacing w:before="120" w:after="120"/>
        <w:ind w:left="274"/>
        <w:rPr>
          <w:rFonts w:ascii="Arial" w:hAnsi="Arial" w:cs="Arial"/>
          <w:bCs/>
          <w:snapToGrid w:val="0"/>
          <w:sz w:val="24"/>
          <w:szCs w:val="24"/>
        </w:rPr>
      </w:pPr>
      <w:r w:rsidRPr="00F03BA8">
        <w:rPr>
          <w:rFonts w:ascii="Arial" w:hAnsi="Arial" w:cs="Arial"/>
          <w:bCs/>
          <w:snapToGrid w:val="0"/>
          <w:sz w:val="24"/>
          <w:szCs w:val="24"/>
        </w:rPr>
        <w:t>Leading zeros, or trailing zeros after a decimal point, are not significant. For example, the following two</w:t>
      </w:r>
      <w:r>
        <w:rPr>
          <w:rFonts w:ascii="Arial" w:hAnsi="Arial" w:cs="Arial"/>
          <w:bCs/>
          <w:snapToGrid w:val="0"/>
          <w:sz w:val="24"/>
          <w:szCs w:val="24"/>
        </w:rPr>
        <w:t xml:space="preserve"> </w:t>
      </w:r>
      <w:r w:rsidRPr="00F03BA8">
        <w:rPr>
          <w:rFonts w:ascii="Arial" w:hAnsi="Arial" w:cs="Arial"/>
          <w:bCs/>
          <w:snapToGrid w:val="0"/>
          <w:sz w:val="24"/>
          <w:szCs w:val="24"/>
        </w:rPr>
        <w:t>values with different representations, “01.20” and “1.2," are identical. Except for the optional leading sign</w:t>
      </w:r>
      <w:r>
        <w:rPr>
          <w:rFonts w:ascii="Arial" w:hAnsi="Arial" w:cs="Arial"/>
          <w:bCs/>
          <w:snapToGrid w:val="0"/>
          <w:sz w:val="24"/>
          <w:szCs w:val="24"/>
        </w:rPr>
        <w:t xml:space="preserve"> </w:t>
      </w:r>
      <w:r w:rsidRPr="00F03BA8">
        <w:rPr>
          <w:rFonts w:ascii="Arial" w:hAnsi="Arial" w:cs="Arial"/>
          <w:bCs/>
          <w:snapToGrid w:val="0"/>
          <w:sz w:val="24"/>
          <w:szCs w:val="24"/>
        </w:rPr>
        <w:t>(+ or -) and the optional decimal point (.), no non-numeric ASCII characters are allowed. Thus, the value</w:t>
      </w:r>
      <w:r>
        <w:rPr>
          <w:rFonts w:ascii="Arial" w:hAnsi="Arial" w:cs="Arial"/>
          <w:bCs/>
          <w:snapToGrid w:val="0"/>
          <w:sz w:val="24"/>
          <w:szCs w:val="24"/>
        </w:rPr>
        <w:t xml:space="preserve"> </w:t>
      </w:r>
      <w:r w:rsidRPr="00F03BA8">
        <w:rPr>
          <w:rFonts w:ascii="Arial" w:hAnsi="Arial" w:cs="Arial"/>
          <w:bCs/>
          <w:snapToGrid w:val="0"/>
          <w:sz w:val="24"/>
          <w:szCs w:val="24"/>
        </w:rPr>
        <w:t>&lt;12 should be encoded as a structured numeric (SN) (preferred) or as a string (ST) (allowed, but not</w:t>
      </w:r>
      <w:r>
        <w:rPr>
          <w:rFonts w:ascii="Arial" w:hAnsi="Arial" w:cs="Arial"/>
          <w:bCs/>
          <w:snapToGrid w:val="0"/>
          <w:sz w:val="24"/>
          <w:szCs w:val="24"/>
        </w:rPr>
        <w:t xml:space="preserve"> </w:t>
      </w:r>
      <w:r w:rsidRPr="00F03BA8">
        <w:rPr>
          <w:rFonts w:ascii="Arial" w:hAnsi="Arial" w:cs="Arial"/>
          <w:bCs/>
          <w:snapToGrid w:val="0"/>
          <w:sz w:val="24"/>
          <w:szCs w:val="24"/>
        </w:rPr>
        <w:t>preferred) data type.</w:t>
      </w:r>
    </w:p>
    <w:p w14:paraId="3485B553" w14:textId="77777777" w:rsidR="0070242F" w:rsidRPr="00385C05" w:rsidRDefault="0070242F" w:rsidP="000D3A16">
      <w:pPr>
        <w:pStyle w:val="Heading2"/>
      </w:pPr>
      <w:bookmarkStart w:id="323" w:name="_Toc487203668"/>
      <w:r>
        <w:t>PRL</w:t>
      </w:r>
      <w:r w:rsidRPr="00385C05">
        <w:t xml:space="preserve"> - </w:t>
      </w:r>
      <w:r w:rsidR="000B709A">
        <w:t>Parent Result L</w:t>
      </w:r>
      <w:r>
        <w:t>ink</w:t>
      </w:r>
      <w:bookmarkEnd w:id="323"/>
      <w:r>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70242F" w:rsidRPr="00385C05" w14:paraId="317B9377" w14:textId="77777777" w:rsidTr="004D7E3F">
        <w:trPr>
          <w:cantSplit/>
          <w:tblHeader/>
          <w:jc w:val="center"/>
        </w:trPr>
        <w:tc>
          <w:tcPr>
            <w:tcW w:w="9595" w:type="dxa"/>
            <w:gridSpan w:val="7"/>
            <w:shd w:val="pct10" w:color="auto" w:fill="FFFFFF"/>
          </w:tcPr>
          <w:p w14:paraId="088A0201" w14:textId="77777777" w:rsidR="0070242F" w:rsidRPr="00385C05" w:rsidRDefault="0070242F" w:rsidP="0070242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8</w:t>
            </w:r>
            <w:r>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PARENT RESULT LINK</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PRL</w:t>
            </w:r>
            <w:r w:rsidRPr="00385C05">
              <w:rPr>
                <w:rFonts w:ascii="Arial Narrow" w:hAnsi="Arial Narrow" w:cs="Courier New"/>
                <w:color w:val="31849B" w:themeColor="accent5" w:themeShade="BF"/>
                <w:sz w:val="22"/>
                <w:szCs w:val="22"/>
              </w:rPr>
              <w:t>)</w:t>
            </w:r>
          </w:p>
        </w:tc>
      </w:tr>
      <w:tr w:rsidR="0070242F" w:rsidRPr="00385C05" w14:paraId="466EA9A6" w14:textId="77777777" w:rsidTr="004D7E3F">
        <w:trPr>
          <w:cantSplit/>
          <w:tblHeader/>
          <w:jc w:val="center"/>
        </w:trPr>
        <w:tc>
          <w:tcPr>
            <w:tcW w:w="761" w:type="dxa"/>
            <w:shd w:val="pct10" w:color="auto" w:fill="FFFFFF"/>
          </w:tcPr>
          <w:p w14:paraId="6CD5116C"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450A4A3B" w14:textId="77777777" w:rsidR="0070242F" w:rsidRPr="00385C05" w:rsidRDefault="0070242F" w:rsidP="004D7E3F">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36CE85C9"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BEF4D62"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6786885"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44E6779"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6EE4466D"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0242F" w:rsidRPr="00385C05" w14:paraId="73A7F2C0" w14:textId="77777777" w:rsidTr="004D7E3F">
        <w:trPr>
          <w:cantSplit/>
          <w:jc w:val="center"/>
        </w:trPr>
        <w:tc>
          <w:tcPr>
            <w:tcW w:w="761" w:type="dxa"/>
          </w:tcPr>
          <w:p w14:paraId="1E6F2E6E" w14:textId="77777777" w:rsidR="0070242F" w:rsidRPr="00385C05" w:rsidRDefault="0070242F" w:rsidP="004D7E3F">
            <w:pPr>
              <w:pStyle w:val="ComponentTableBody"/>
              <w:spacing w:before="40" w:after="40" w:line="240" w:lineRule="auto"/>
              <w:rPr>
                <w:rFonts w:cs="Arial"/>
                <w:sz w:val="20"/>
              </w:rPr>
            </w:pPr>
            <w:r w:rsidRPr="00385C05">
              <w:rPr>
                <w:rFonts w:cs="Arial"/>
                <w:sz w:val="20"/>
              </w:rPr>
              <w:t>1</w:t>
            </w:r>
          </w:p>
        </w:tc>
        <w:tc>
          <w:tcPr>
            <w:tcW w:w="2057" w:type="dxa"/>
          </w:tcPr>
          <w:p w14:paraId="2A5505BB" w14:textId="77777777" w:rsidR="0070242F" w:rsidRPr="00385C05" w:rsidRDefault="0070242F" w:rsidP="004D7E3F">
            <w:pPr>
              <w:pStyle w:val="ComponentTableBody"/>
              <w:spacing w:before="40" w:after="40" w:line="240" w:lineRule="auto"/>
              <w:jc w:val="left"/>
              <w:rPr>
                <w:rFonts w:cs="Arial"/>
                <w:sz w:val="20"/>
              </w:rPr>
            </w:pPr>
            <w:r>
              <w:rPr>
                <w:rFonts w:cs="Arial"/>
                <w:sz w:val="20"/>
              </w:rPr>
              <w:t xml:space="preserve">Parent Observation Identifier </w:t>
            </w:r>
          </w:p>
        </w:tc>
        <w:tc>
          <w:tcPr>
            <w:tcW w:w="720" w:type="dxa"/>
          </w:tcPr>
          <w:p w14:paraId="1AC9B39F" w14:textId="77777777" w:rsidR="0070242F" w:rsidRPr="00385C05" w:rsidRDefault="0070242F" w:rsidP="004D7E3F">
            <w:pPr>
              <w:pStyle w:val="ComponentTableBody"/>
              <w:spacing w:before="40" w:after="40" w:line="240" w:lineRule="auto"/>
              <w:rPr>
                <w:rFonts w:cs="Arial"/>
                <w:sz w:val="20"/>
              </w:rPr>
            </w:pPr>
            <w:r>
              <w:rPr>
                <w:rFonts w:cs="Arial"/>
                <w:sz w:val="20"/>
              </w:rPr>
              <w:t>483</w:t>
            </w:r>
          </w:p>
        </w:tc>
        <w:tc>
          <w:tcPr>
            <w:tcW w:w="720" w:type="dxa"/>
          </w:tcPr>
          <w:p w14:paraId="46FCA8B0" w14:textId="77777777" w:rsidR="0070242F" w:rsidRPr="00385C05" w:rsidRDefault="0070242F" w:rsidP="004D7E3F">
            <w:pPr>
              <w:pStyle w:val="ComponentTableBody"/>
              <w:spacing w:before="40" w:after="40" w:line="240" w:lineRule="auto"/>
              <w:rPr>
                <w:rFonts w:cs="Arial"/>
                <w:sz w:val="20"/>
              </w:rPr>
            </w:pPr>
            <w:r>
              <w:rPr>
                <w:rFonts w:cs="Arial"/>
                <w:sz w:val="20"/>
              </w:rPr>
              <w:t>CE</w:t>
            </w:r>
          </w:p>
        </w:tc>
        <w:tc>
          <w:tcPr>
            <w:tcW w:w="900" w:type="dxa"/>
          </w:tcPr>
          <w:p w14:paraId="65E03E2E" w14:textId="77777777" w:rsidR="0070242F" w:rsidRPr="00385C05" w:rsidRDefault="0070242F" w:rsidP="004D7E3F">
            <w:pPr>
              <w:pStyle w:val="ComponentTableBody"/>
              <w:spacing w:before="40" w:after="40" w:line="240" w:lineRule="auto"/>
              <w:rPr>
                <w:rFonts w:cs="Arial"/>
                <w:sz w:val="20"/>
              </w:rPr>
            </w:pPr>
            <w:r w:rsidRPr="00385C05">
              <w:rPr>
                <w:rFonts w:cs="Arial"/>
                <w:sz w:val="20"/>
              </w:rPr>
              <w:t>R</w:t>
            </w:r>
          </w:p>
        </w:tc>
        <w:tc>
          <w:tcPr>
            <w:tcW w:w="1080" w:type="dxa"/>
          </w:tcPr>
          <w:p w14:paraId="66BE472C" w14:textId="77777777" w:rsidR="0070242F" w:rsidRPr="00385C05" w:rsidRDefault="0070242F" w:rsidP="004D7E3F">
            <w:pPr>
              <w:pStyle w:val="ComponentTableBody"/>
              <w:spacing w:before="40" w:after="40" w:line="240" w:lineRule="auto"/>
              <w:rPr>
                <w:rFonts w:cs="Arial"/>
                <w:sz w:val="20"/>
              </w:rPr>
            </w:pPr>
          </w:p>
        </w:tc>
        <w:tc>
          <w:tcPr>
            <w:tcW w:w="3357" w:type="dxa"/>
          </w:tcPr>
          <w:p w14:paraId="2CBD425F" w14:textId="77777777" w:rsidR="0070242F" w:rsidRPr="00385C05" w:rsidRDefault="0070242F" w:rsidP="004D7E3F">
            <w:pPr>
              <w:pStyle w:val="ComponentTableBody"/>
              <w:spacing w:before="40" w:after="40" w:line="240" w:lineRule="auto"/>
              <w:jc w:val="left"/>
              <w:rPr>
                <w:rFonts w:cs="Arial"/>
                <w:sz w:val="20"/>
              </w:rPr>
            </w:pPr>
            <w:r>
              <w:rPr>
                <w:rFonts w:cs="Arial"/>
                <w:sz w:val="20"/>
              </w:rPr>
              <w:t>Defined in the OBX-3 of the parent result.</w:t>
            </w:r>
          </w:p>
        </w:tc>
      </w:tr>
      <w:tr w:rsidR="0070242F" w:rsidRPr="00385C05" w14:paraId="10C9A938" w14:textId="77777777" w:rsidTr="004D7E3F">
        <w:trPr>
          <w:cantSplit/>
          <w:jc w:val="center"/>
        </w:trPr>
        <w:tc>
          <w:tcPr>
            <w:tcW w:w="761" w:type="dxa"/>
          </w:tcPr>
          <w:p w14:paraId="0D18B174" w14:textId="77777777" w:rsidR="0070242F" w:rsidRPr="00385C05" w:rsidRDefault="0070242F" w:rsidP="004D7E3F">
            <w:pPr>
              <w:pStyle w:val="ComponentTableBody"/>
              <w:spacing w:before="40" w:after="40" w:line="240" w:lineRule="auto"/>
              <w:rPr>
                <w:rFonts w:cs="Arial"/>
                <w:sz w:val="20"/>
              </w:rPr>
            </w:pPr>
            <w:r w:rsidRPr="00385C05">
              <w:rPr>
                <w:rFonts w:cs="Arial"/>
                <w:sz w:val="20"/>
              </w:rPr>
              <w:t>2</w:t>
            </w:r>
          </w:p>
        </w:tc>
        <w:tc>
          <w:tcPr>
            <w:tcW w:w="2057" w:type="dxa"/>
          </w:tcPr>
          <w:p w14:paraId="075C72CE" w14:textId="77777777" w:rsidR="0070242F" w:rsidRPr="00385C05" w:rsidRDefault="0070242F" w:rsidP="004D7E3F">
            <w:pPr>
              <w:pStyle w:val="ComponentTableBody"/>
              <w:spacing w:before="40" w:after="40" w:line="240" w:lineRule="auto"/>
              <w:jc w:val="left"/>
              <w:rPr>
                <w:rFonts w:cs="Arial"/>
                <w:sz w:val="20"/>
              </w:rPr>
            </w:pPr>
            <w:r>
              <w:rPr>
                <w:rFonts w:cs="Arial"/>
                <w:sz w:val="20"/>
              </w:rPr>
              <w:t>Parent Observation Sub-identifier</w:t>
            </w:r>
          </w:p>
        </w:tc>
        <w:tc>
          <w:tcPr>
            <w:tcW w:w="720" w:type="dxa"/>
          </w:tcPr>
          <w:p w14:paraId="00ACFD24" w14:textId="77777777" w:rsidR="0070242F" w:rsidRPr="00385C05" w:rsidRDefault="0070242F" w:rsidP="004D7E3F">
            <w:pPr>
              <w:pStyle w:val="ComponentTableBody"/>
              <w:spacing w:before="40" w:after="40" w:line="240" w:lineRule="auto"/>
              <w:rPr>
                <w:rFonts w:cs="Arial"/>
                <w:sz w:val="20"/>
              </w:rPr>
            </w:pPr>
            <w:r>
              <w:rPr>
                <w:rFonts w:cs="Arial"/>
                <w:sz w:val="20"/>
              </w:rPr>
              <w:t>20</w:t>
            </w:r>
          </w:p>
        </w:tc>
        <w:tc>
          <w:tcPr>
            <w:tcW w:w="720" w:type="dxa"/>
          </w:tcPr>
          <w:p w14:paraId="0777F951" w14:textId="77777777" w:rsidR="0070242F" w:rsidRPr="00385C05" w:rsidRDefault="0070242F" w:rsidP="004D7E3F">
            <w:pPr>
              <w:pStyle w:val="ComponentTableBody"/>
              <w:spacing w:before="40" w:after="40" w:line="240" w:lineRule="auto"/>
              <w:rPr>
                <w:rFonts w:cs="Arial"/>
                <w:sz w:val="20"/>
              </w:rPr>
            </w:pPr>
            <w:r>
              <w:rPr>
                <w:rFonts w:cs="Arial"/>
                <w:sz w:val="20"/>
              </w:rPr>
              <w:t>ST</w:t>
            </w:r>
          </w:p>
        </w:tc>
        <w:tc>
          <w:tcPr>
            <w:tcW w:w="900" w:type="dxa"/>
          </w:tcPr>
          <w:p w14:paraId="20A4447D" w14:textId="77777777" w:rsidR="0070242F" w:rsidRPr="00385C05" w:rsidRDefault="0070242F" w:rsidP="004D7E3F">
            <w:pPr>
              <w:pStyle w:val="ComponentTableBody"/>
              <w:spacing w:before="40" w:after="40" w:line="240" w:lineRule="auto"/>
              <w:rPr>
                <w:rFonts w:cs="Arial"/>
                <w:sz w:val="20"/>
              </w:rPr>
            </w:pPr>
            <w:r>
              <w:rPr>
                <w:rFonts w:cs="Arial"/>
                <w:sz w:val="20"/>
              </w:rPr>
              <w:t>O</w:t>
            </w:r>
          </w:p>
        </w:tc>
        <w:tc>
          <w:tcPr>
            <w:tcW w:w="1080" w:type="dxa"/>
          </w:tcPr>
          <w:p w14:paraId="58E426E5" w14:textId="77777777" w:rsidR="0070242F" w:rsidRPr="00385C05" w:rsidRDefault="0070242F" w:rsidP="004D7E3F">
            <w:pPr>
              <w:pStyle w:val="ComponentTableBody"/>
              <w:spacing w:before="40" w:after="40" w:line="240" w:lineRule="auto"/>
              <w:rPr>
                <w:rFonts w:cs="Arial"/>
                <w:sz w:val="20"/>
              </w:rPr>
            </w:pPr>
          </w:p>
        </w:tc>
        <w:tc>
          <w:tcPr>
            <w:tcW w:w="3357" w:type="dxa"/>
          </w:tcPr>
          <w:p w14:paraId="43B4F938" w14:textId="77777777" w:rsidR="0070242F" w:rsidRPr="00385C05" w:rsidRDefault="0070242F" w:rsidP="004D7E3F">
            <w:pPr>
              <w:pStyle w:val="ComponentTableBody"/>
              <w:spacing w:before="40" w:after="40" w:line="240" w:lineRule="auto"/>
              <w:jc w:val="left"/>
              <w:rPr>
                <w:rFonts w:cs="Arial"/>
                <w:sz w:val="20"/>
              </w:rPr>
            </w:pPr>
            <w:r>
              <w:rPr>
                <w:rFonts w:cs="Arial"/>
                <w:bCs/>
                <w:sz w:val="20"/>
              </w:rPr>
              <w:t>Defined in the OBX-4 of the parent result.</w:t>
            </w:r>
          </w:p>
        </w:tc>
      </w:tr>
      <w:tr w:rsidR="0070242F" w:rsidRPr="00385C05" w14:paraId="7506C42A" w14:textId="77777777" w:rsidTr="004D7E3F">
        <w:trPr>
          <w:cantSplit/>
          <w:jc w:val="center"/>
        </w:trPr>
        <w:tc>
          <w:tcPr>
            <w:tcW w:w="761" w:type="dxa"/>
          </w:tcPr>
          <w:p w14:paraId="236D94F3" w14:textId="77777777" w:rsidR="0070242F" w:rsidRPr="00385C05" w:rsidRDefault="0070242F" w:rsidP="004D7E3F">
            <w:pPr>
              <w:pStyle w:val="ComponentTableBody"/>
              <w:spacing w:before="40" w:after="40" w:line="240" w:lineRule="auto"/>
              <w:rPr>
                <w:rFonts w:cs="Arial"/>
                <w:sz w:val="20"/>
              </w:rPr>
            </w:pPr>
            <w:r w:rsidRPr="00385C05">
              <w:rPr>
                <w:rFonts w:cs="Arial"/>
                <w:sz w:val="20"/>
              </w:rPr>
              <w:t>3</w:t>
            </w:r>
          </w:p>
        </w:tc>
        <w:tc>
          <w:tcPr>
            <w:tcW w:w="2057" w:type="dxa"/>
          </w:tcPr>
          <w:p w14:paraId="3DF7EC52" w14:textId="77777777" w:rsidR="0070242F" w:rsidRPr="00385C05" w:rsidRDefault="0070242F" w:rsidP="004D7E3F">
            <w:pPr>
              <w:pStyle w:val="ComponentTableBody"/>
              <w:spacing w:before="40" w:after="40" w:line="240" w:lineRule="auto"/>
              <w:jc w:val="left"/>
              <w:rPr>
                <w:rFonts w:cs="Arial"/>
                <w:sz w:val="20"/>
              </w:rPr>
            </w:pPr>
            <w:r>
              <w:rPr>
                <w:rFonts w:cs="Arial"/>
                <w:sz w:val="20"/>
              </w:rPr>
              <w:t>Parent Observation Value Descriptor</w:t>
            </w:r>
          </w:p>
        </w:tc>
        <w:tc>
          <w:tcPr>
            <w:tcW w:w="720" w:type="dxa"/>
          </w:tcPr>
          <w:p w14:paraId="6B31C88C" w14:textId="77777777" w:rsidR="0070242F" w:rsidRPr="00385C05" w:rsidRDefault="0070242F" w:rsidP="004D7E3F">
            <w:pPr>
              <w:pStyle w:val="ComponentTableBody"/>
              <w:spacing w:before="40" w:after="40" w:line="240" w:lineRule="auto"/>
              <w:rPr>
                <w:rFonts w:cs="Arial"/>
                <w:sz w:val="20"/>
              </w:rPr>
            </w:pPr>
            <w:r>
              <w:rPr>
                <w:rFonts w:cs="Arial"/>
                <w:sz w:val="20"/>
              </w:rPr>
              <w:t>250</w:t>
            </w:r>
          </w:p>
        </w:tc>
        <w:tc>
          <w:tcPr>
            <w:tcW w:w="720" w:type="dxa"/>
          </w:tcPr>
          <w:p w14:paraId="6FE79CFD" w14:textId="77777777" w:rsidR="0070242F" w:rsidRPr="00385C05" w:rsidRDefault="0070242F" w:rsidP="004D7E3F">
            <w:pPr>
              <w:pStyle w:val="ComponentTableBody"/>
              <w:spacing w:before="40" w:after="40" w:line="240" w:lineRule="auto"/>
              <w:rPr>
                <w:rFonts w:cs="Arial"/>
                <w:sz w:val="20"/>
              </w:rPr>
            </w:pPr>
            <w:r>
              <w:rPr>
                <w:rFonts w:cs="Arial"/>
                <w:sz w:val="20"/>
              </w:rPr>
              <w:t>TX</w:t>
            </w:r>
          </w:p>
        </w:tc>
        <w:tc>
          <w:tcPr>
            <w:tcW w:w="900" w:type="dxa"/>
          </w:tcPr>
          <w:p w14:paraId="237E991D" w14:textId="77777777" w:rsidR="0070242F" w:rsidRPr="00385C05" w:rsidRDefault="0070242F" w:rsidP="004D7E3F">
            <w:pPr>
              <w:pStyle w:val="ComponentTableBody"/>
              <w:spacing w:before="40" w:after="40" w:line="240" w:lineRule="auto"/>
              <w:rPr>
                <w:rFonts w:cs="Arial"/>
                <w:sz w:val="20"/>
              </w:rPr>
            </w:pPr>
            <w:r>
              <w:rPr>
                <w:rFonts w:cs="Arial"/>
                <w:sz w:val="20"/>
              </w:rPr>
              <w:t>O</w:t>
            </w:r>
          </w:p>
        </w:tc>
        <w:tc>
          <w:tcPr>
            <w:tcW w:w="1080" w:type="dxa"/>
          </w:tcPr>
          <w:p w14:paraId="4AC4A31C" w14:textId="77777777" w:rsidR="0070242F" w:rsidRPr="00385C05" w:rsidRDefault="0070242F" w:rsidP="004D7E3F">
            <w:pPr>
              <w:pStyle w:val="ComponentTableBody"/>
              <w:spacing w:before="40" w:after="40" w:line="240" w:lineRule="auto"/>
              <w:rPr>
                <w:rFonts w:cs="Arial"/>
                <w:sz w:val="20"/>
              </w:rPr>
            </w:pPr>
          </w:p>
        </w:tc>
        <w:tc>
          <w:tcPr>
            <w:tcW w:w="3357" w:type="dxa"/>
          </w:tcPr>
          <w:p w14:paraId="74B23E23" w14:textId="77777777" w:rsidR="0070242F" w:rsidRPr="00385C05" w:rsidRDefault="0070242F" w:rsidP="004D7E3F">
            <w:pPr>
              <w:pStyle w:val="ComponentTableBody"/>
              <w:spacing w:before="40" w:after="40" w:line="240" w:lineRule="auto"/>
              <w:jc w:val="left"/>
              <w:rPr>
                <w:rFonts w:cs="Arial"/>
                <w:sz w:val="20"/>
              </w:rPr>
            </w:pPr>
            <w:r>
              <w:rPr>
                <w:rFonts w:cs="Arial"/>
                <w:sz w:val="20"/>
              </w:rPr>
              <w:t xml:space="preserve">Taken from the OBX-5 of the parent result. </w:t>
            </w:r>
          </w:p>
        </w:tc>
      </w:tr>
    </w:tbl>
    <w:p w14:paraId="1FA07E6A" w14:textId="77777777" w:rsidR="0070242F" w:rsidRDefault="0070242F" w:rsidP="00CA7901">
      <w:pPr>
        <w:spacing w:before="60" w:after="120"/>
        <w:ind w:left="274"/>
        <w:rPr>
          <w:rFonts w:ascii="Arial" w:hAnsi="Arial" w:cs="Arial"/>
          <w:sz w:val="24"/>
          <w:szCs w:val="24"/>
        </w:rPr>
      </w:pPr>
      <w:r w:rsidRPr="00683FD7">
        <w:rPr>
          <w:rFonts w:ascii="Arial" w:hAnsi="Arial" w:cs="Arial"/>
          <w:sz w:val="24"/>
          <w:szCs w:val="24"/>
        </w:rPr>
        <w:t>Definition: Uniquely identifies the parent result’s OBX segment related to the current order, together with the information in OBR-29-parent.</w:t>
      </w:r>
    </w:p>
    <w:p w14:paraId="6B1E656C" w14:textId="77777777" w:rsidR="00057896" w:rsidRPr="00683FD7" w:rsidRDefault="00057896" w:rsidP="0070242F">
      <w:pPr>
        <w:rPr>
          <w:rFonts w:ascii="Arial" w:hAnsi="Arial" w:cs="Arial"/>
          <w:sz w:val="24"/>
          <w:szCs w:val="24"/>
        </w:rPr>
      </w:pPr>
    </w:p>
    <w:p w14:paraId="0825D3ED" w14:textId="77777777" w:rsidR="0070242F" w:rsidRPr="00683FD7" w:rsidRDefault="0070242F" w:rsidP="00CA7901">
      <w:pPr>
        <w:spacing w:before="60" w:after="120"/>
        <w:ind w:left="274"/>
        <w:rPr>
          <w:rFonts w:ascii="Arial" w:hAnsi="Arial" w:cs="Arial"/>
          <w:sz w:val="24"/>
          <w:szCs w:val="24"/>
        </w:rPr>
      </w:pPr>
      <w:r w:rsidRPr="00683FD7">
        <w:rPr>
          <w:rFonts w:ascii="Arial" w:hAnsi="Arial" w:cs="Arial"/>
          <w:bCs/>
          <w:sz w:val="24"/>
          <w:szCs w:val="24"/>
        </w:rPr>
        <w:lastRenderedPageBreak/>
        <w:t>Usage Note</w:t>
      </w:r>
      <w:r w:rsidR="007443B0">
        <w:rPr>
          <w:rFonts w:ascii="Arial" w:hAnsi="Arial" w:cs="Arial"/>
          <w:bCs/>
          <w:sz w:val="24"/>
          <w:szCs w:val="24"/>
        </w:rPr>
        <w:t>s</w:t>
      </w:r>
      <w:r w:rsidRPr="00683FD7">
        <w:rPr>
          <w:rFonts w:ascii="Arial" w:hAnsi="Arial" w:cs="Arial"/>
          <w:bCs/>
          <w:sz w:val="24"/>
          <w:szCs w:val="24"/>
        </w:rPr>
        <w:t>:</w:t>
      </w:r>
      <w:r w:rsidRPr="00683FD7">
        <w:rPr>
          <w:rFonts w:ascii="Arial" w:hAnsi="Arial" w:cs="Arial"/>
          <w:b/>
          <w:bCs/>
          <w:sz w:val="24"/>
          <w:szCs w:val="24"/>
        </w:rPr>
        <w:t xml:space="preserve"> </w:t>
      </w:r>
      <w:r w:rsidRPr="00683FD7">
        <w:rPr>
          <w:rFonts w:ascii="Arial" w:hAnsi="Arial" w:cs="Arial"/>
          <w:sz w:val="24"/>
          <w:szCs w:val="24"/>
        </w:rPr>
        <w:t xml:space="preserve">This data type is applied only to OBR-26 - Parent Result where it serves to make information available for other types of linkages (e.g., toxicology). </w:t>
      </w:r>
    </w:p>
    <w:p w14:paraId="2E3FEFF5" w14:textId="77777777" w:rsidR="00CA7901" w:rsidRDefault="00D17E2C" w:rsidP="00CA7901">
      <w:pPr>
        <w:spacing w:before="60" w:after="120"/>
        <w:ind w:left="274"/>
        <w:rPr>
          <w:rFonts w:ascii="Arial" w:hAnsi="Arial" w:cs="Arial"/>
          <w:sz w:val="24"/>
          <w:szCs w:val="24"/>
        </w:rPr>
      </w:pPr>
      <w:r w:rsidRPr="00D17E2C">
        <w:rPr>
          <w:rFonts w:ascii="Arial" w:hAnsi="Arial" w:cs="Arial"/>
          <w:sz w:val="24"/>
          <w:szCs w:val="24"/>
        </w:rPr>
        <w:t xml:space="preserve">OBR-26 identifies the result that spawned the order this OBR describes. For </w:t>
      </w:r>
      <w:proofErr w:type="gramStart"/>
      <w:r w:rsidRPr="00D17E2C">
        <w:rPr>
          <w:rFonts w:ascii="Arial" w:hAnsi="Arial" w:cs="Arial"/>
          <w:sz w:val="24"/>
          <w:szCs w:val="24"/>
        </w:rPr>
        <w:t>example</w:t>
      </w:r>
      <w:proofErr w:type="gramEnd"/>
      <w:r w:rsidRPr="00D17E2C">
        <w:rPr>
          <w:rFonts w:ascii="Arial" w:hAnsi="Arial" w:cs="Arial"/>
          <w:sz w:val="24"/>
          <w:szCs w:val="24"/>
        </w:rPr>
        <w:t xml:space="preserve"> if the current order identifies susceptibility testing</w:t>
      </w:r>
      <w:r w:rsidR="000F1946">
        <w:rPr>
          <w:rFonts w:ascii="Arial" w:hAnsi="Arial" w:cs="Arial"/>
          <w:sz w:val="24"/>
          <w:szCs w:val="24"/>
        </w:rPr>
        <w:t>,</w:t>
      </w:r>
      <w:r w:rsidRPr="00D17E2C">
        <w:rPr>
          <w:rFonts w:ascii="Arial" w:hAnsi="Arial" w:cs="Arial"/>
          <w:sz w:val="24"/>
          <w:szCs w:val="24"/>
        </w:rPr>
        <w:t xml:space="preserve"> the value in OBR-26 PRL datatype identifies the organism the testing is being performed on by referencing the performed test</w:t>
      </w:r>
      <w:r w:rsidR="00F962BC">
        <w:rPr>
          <w:rFonts w:ascii="Arial" w:hAnsi="Arial" w:cs="Arial"/>
          <w:sz w:val="24"/>
          <w:szCs w:val="24"/>
        </w:rPr>
        <w:t xml:space="preserve"> </w:t>
      </w:r>
      <w:r w:rsidR="00FD3B27">
        <w:rPr>
          <w:rFonts w:ascii="Arial" w:hAnsi="Arial" w:cs="Arial"/>
          <w:sz w:val="24"/>
          <w:szCs w:val="24"/>
        </w:rPr>
        <w:t>(</w:t>
      </w:r>
      <w:r w:rsidR="00907105">
        <w:rPr>
          <w:rFonts w:ascii="Arial" w:hAnsi="Arial" w:cs="Arial"/>
          <w:sz w:val="24"/>
          <w:szCs w:val="24"/>
        </w:rPr>
        <w:t>which</w:t>
      </w:r>
      <w:r w:rsidRPr="00D17E2C">
        <w:rPr>
          <w:rFonts w:ascii="Arial" w:hAnsi="Arial" w:cs="Arial"/>
          <w:sz w:val="24"/>
          <w:szCs w:val="24"/>
        </w:rPr>
        <w:t xml:space="preserve"> isolated the organism</w:t>
      </w:r>
      <w:r w:rsidR="00FD3B27">
        <w:rPr>
          <w:rFonts w:ascii="Arial" w:hAnsi="Arial" w:cs="Arial"/>
          <w:sz w:val="24"/>
          <w:szCs w:val="24"/>
        </w:rPr>
        <w:t>)</w:t>
      </w:r>
      <w:r w:rsidRPr="00D17E2C">
        <w:rPr>
          <w:rFonts w:ascii="Arial" w:hAnsi="Arial" w:cs="Arial"/>
          <w:sz w:val="24"/>
          <w:szCs w:val="24"/>
        </w:rPr>
        <w:t xml:space="preserve"> and the respective sub-ID</w:t>
      </w:r>
      <w:r w:rsidR="00907105">
        <w:rPr>
          <w:rFonts w:ascii="Arial" w:hAnsi="Arial" w:cs="Arial"/>
          <w:sz w:val="24"/>
          <w:szCs w:val="24"/>
        </w:rPr>
        <w:t xml:space="preserve"> </w:t>
      </w:r>
      <w:r w:rsidR="00FD3B27">
        <w:rPr>
          <w:rFonts w:ascii="Arial" w:hAnsi="Arial" w:cs="Arial"/>
          <w:sz w:val="24"/>
          <w:szCs w:val="24"/>
        </w:rPr>
        <w:t>(</w:t>
      </w:r>
      <w:r w:rsidR="00907105">
        <w:rPr>
          <w:rFonts w:ascii="Arial" w:hAnsi="Arial" w:cs="Arial"/>
          <w:sz w:val="24"/>
          <w:szCs w:val="24"/>
        </w:rPr>
        <w:t>which</w:t>
      </w:r>
      <w:r w:rsidRPr="00D17E2C">
        <w:rPr>
          <w:rFonts w:ascii="Arial" w:hAnsi="Arial" w:cs="Arial"/>
          <w:sz w:val="24"/>
          <w:szCs w:val="24"/>
        </w:rPr>
        <w:t xml:space="preserve"> identify the correct result value</w:t>
      </w:r>
      <w:r w:rsidR="00FD3B27">
        <w:rPr>
          <w:rFonts w:ascii="Arial" w:hAnsi="Arial" w:cs="Arial"/>
          <w:sz w:val="24"/>
          <w:szCs w:val="24"/>
        </w:rPr>
        <w:t>)</w:t>
      </w:r>
      <w:r w:rsidR="00907105">
        <w:rPr>
          <w:rFonts w:ascii="Arial" w:hAnsi="Arial" w:cs="Arial"/>
          <w:sz w:val="24"/>
          <w:szCs w:val="24"/>
        </w:rPr>
        <w:t>.</w:t>
      </w:r>
      <w:r w:rsidRPr="00D17E2C">
        <w:rPr>
          <w:rFonts w:ascii="Arial" w:hAnsi="Arial" w:cs="Arial"/>
          <w:sz w:val="24"/>
          <w:szCs w:val="24"/>
        </w:rPr>
        <w:t xml:space="preserve"> </w:t>
      </w:r>
      <w:r w:rsidR="00907105">
        <w:rPr>
          <w:rFonts w:ascii="Arial" w:hAnsi="Arial" w:cs="Arial"/>
          <w:sz w:val="24"/>
          <w:szCs w:val="24"/>
        </w:rPr>
        <w:t>O</w:t>
      </w:r>
      <w:r w:rsidRPr="00D17E2C">
        <w:rPr>
          <w:rFonts w:ascii="Arial" w:hAnsi="Arial" w:cs="Arial"/>
          <w:sz w:val="24"/>
          <w:szCs w:val="24"/>
        </w:rPr>
        <w:t>ptionally the text portion of the result value can also be communicated for ease of human readability, however that might change prior to the culture result being finalized. This information should be combined with the identification of the order the organism was isolated with, identified in OBR-29.</w:t>
      </w:r>
    </w:p>
    <w:p w14:paraId="65E56112" w14:textId="77777777" w:rsidR="00A2076E" w:rsidRDefault="0070242F" w:rsidP="00CA7901">
      <w:pPr>
        <w:spacing w:before="60" w:after="120"/>
        <w:ind w:left="274"/>
      </w:pPr>
      <w:r w:rsidRPr="00683FD7">
        <w:rPr>
          <w:rFonts w:ascii="Arial" w:hAnsi="Arial" w:cs="Arial"/>
          <w:sz w:val="24"/>
          <w:szCs w:val="24"/>
        </w:rPr>
        <w:t xml:space="preserve">This field is present only when the parent result is identified by OBR-29-parent and the parent </w:t>
      </w:r>
      <w:proofErr w:type="gramStart"/>
      <w:r w:rsidRPr="00683FD7">
        <w:rPr>
          <w:rFonts w:ascii="Arial" w:hAnsi="Arial" w:cs="Arial"/>
          <w:sz w:val="24"/>
          <w:szCs w:val="24"/>
        </w:rPr>
        <w:t>spawns</w:t>
      </w:r>
      <w:proofErr w:type="gramEnd"/>
      <w:r w:rsidRPr="00683FD7">
        <w:rPr>
          <w:rFonts w:ascii="Arial" w:hAnsi="Arial" w:cs="Arial"/>
          <w:sz w:val="24"/>
          <w:szCs w:val="24"/>
        </w:rPr>
        <w:t xml:space="preserve"> child orders for e</w:t>
      </w:r>
      <w:r w:rsidR="00683FD7" w:rsidRPr="00683FD7">
        <w:rPr>
          <w:rFonts w:ascii="Arial" w:hAnsi="Arial" w:cs="Arial"/>
          <w:sz w:val="24"/>
          <w:szCs w:val="24"/>
        </w:rPr>
        <w:t xml:space="preserve">ach of many results. </w:t>
      </w:r>
      <w:bookmarkStart w:id="324" w:name="_Ref485524079"/>
      <w:bookmarkStart w:id="325" w:name="_Toc498146027"/>
      <w:bookmarkStart w:id="326" w:name="_Toc527864596"/>
      <w:bookmarkStart w:id="327" w:name="_Toc527866068"/>
      <w:bookmarkStart w:id="328" w:name="_Toc528481900"/>
      <w:bookmarkStart w:id="329" w:name="_Toc528482405"/>
      <w:bookmarkStart w:id="330" w:name="_Toc528482704"/>
      <w:bookmarkStart w:id="331" w:name="_Toc528482829"/>
      <w:bookmarkStart w:id="332" w:name="_Toc528486137"/>
      <w:bookmarkStart w:id="333" w:name="_Toc536689767"/>
      <w:bookmarkStart w:id="334" w:name="_Toc496512"/>
      <w:bookmarkStart w:id="335" w:name="_Toc524859"/>
      <w:bookmarkStart w:id="336" w:name="_Toc1802442"/>
      <w:bookmarkStart w:id="337" w:name="_Toc22448437"/>
      <w:bookmarkStart w:id="338" w:name="_Toc22697629"/>
      <w:bookmarkStart w:id="339" w:name="_Toc24273664"/>
      <w:bookmarkStart w:id="340" w:name="_Toc164763646"/>
      <w:bookmarkStart w:id="341" w:name="_Toc392072550"/>
      <w:bookmarkStart w:id="342" w:name="_Toc392515562"/>
    </w:p>
    <w:p w14:paraId="2BC9CBED" w14:textId="77777777" w:rsidR="00E4300C" w:rsidRPr="00385C05" w:rsidRDefault="002A1F63" w:rsidP="000D3A16">
      <w:pPr>
        <w:pStyle w:val="Heading2"/>
      </w:pPr>
      <w:bookmarkStart w:id="343" w:name="_Toc487203669"/>
      <w:r w:rsidRPr="00385C05">
        <w:t>PT - Processing T</w:t>
      </w:r>
      <w:r w:rsidR="00E4300C" w:rsidRPr="00385C05">
        <w:t>ype</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88"/>
        <w:gridCol w:w="720"/>
        <w:gridCol w:w="720"/>
        <w:gridCol w:w="900"/>
        <w:gridCol w:w="1080"/>
        <w:gridCol w:w="3389"/>
      </w:tblGrid>
      <w:tr w:rsidR="00D42FD0" w:rsidRPr="00385C05" w14:paraId="7AA95750" w14:textId="77777777" w:rsidTr="00FE6DE9">
        <w:trPr>
          <w:cantSplit/>
          <w:tblHeader/>
          <w:jc w:val="center"/>
        </w:trPr>
        <w:tc>
          <w:tcPr>
            <w:tcW w:w="9658" w:type="dxa"/>
            <w:gridSpan w:val="7"/>
            <w:shd w:val="pct10" w:color="auto" w:fill="FFFFFF"/>
          </w:tcPr>
          <w:p w14:paraId="77A11B83" w14:textId="77777777" w:rsidR="00D42FD0" w:rsidRPr="00385C05" w:rsidRDefault="00F03BA8"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w:t>
            </w:r>
            <w:r w:rsidR="00FA5094">
              <w:rPr>
                <w:rFonts w:ascii="Arial Narrow" w:hAnsi="Arial Narrow" w:cs="Courier New"/>
                <w:color w:val="31849B" w:themeColor="accent5" w:themeShade="BF"/>
                <w:sz w:val="22"/>
                <w:szCs w:val="22"/>
              </w:rPr>
              <w:t>9</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PROCESSING TYPE (PT)</w:t>
            </w:r>
          </w:p>
        </w:tc>
      </w:tr>
      <w:tr w:rsidR="00D42FD0" w:rsidRPr="00385C05" w14:paraId="401F15C7" w14:textId="77777777" w:rsidTr="00831B6D">
        <w:trPr>
          <w:cantSplit/>
          <w:tblHeader/>
          <w:jc w:val="center"/>
        </w:trPr>
        <w:tc>
          <w:tcPr>
            <w:tcW w:w="761" w:type="dxa"/>
            <w:shd w:val="pct10" w:color="auto" w:fill="FFFFFF"/>
          </w:tcPr>
          <w:p w14:paraId="4D879977"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88" w:type="dxa"/>
            <w:shd w:val="pct10" w:color="auto" w:fill="FFFFFF"/>
          </w:tcPr>
          <w:p w14:paraId="66173861"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3DACC63"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BDFC211"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224C051"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6F2E1D5"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89" w:type="dxa"/>
            <w:shd w:val="pct10" w:color="auto" w:fill="FFFFFF"/>
          </w:tcPr>
          <w:p w14:paraId="2ECE6C57"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3E9CEC20" w14:textId="77777777" w:rsidTr="00831B6D">
        <w:trPr>
          <w:cantSplit/>
          <w:jc w:val="center"/>
        </w:trPr>
        <w:tc>
          <w:tcPr>
            <w:tcW w:w="761" w:type="dxa"/>
          </w:tcPr>
          <w:p w14:paraId="03935AC6"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088" w:type="dxa"/>
          </w:tcPr>
          <w:p w14:paraId="470E0B7C"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Processing ID</w:t>
            </w:r>
          </w:p>
        </w:tc>
        <w:tc>
          <w:tcPr>
            <w:tcW w:w="720" w:type="dxa"/>
          </w:tcPr>
          <w:p w14:paraId="00DB7EAD" w14:textId="77777777" w:rsidR="00D42FD0" w:rsidRPr="00385C05" w:rsidRDefault="00F35730" w:rsidP="005016A7">
            <w:pPr>
              <w:pStyle w:val="ComponentTableBody"/>
              <w:spacing w:before="40" w:after="40" w:line="240" w:lineRule="auto"/>
              <w:rPr>
                <w:rFonts w:cs="Arial"/>
                <w:sz w:val="20"/>
              </w:rPr>
            </w:pPr>
            <w:r>
              <w:rPr>
                <w:rFonts w:cs="Arial"/>
                <w:sz w:val="20"/>
              </w:rPr>
              <w:t>1</w:t>
            </w:r>
          </w:p>
        </w:tc>
        <w:tc>
          <w:tcPr>
            <w:tcW w:w="720" w:type="dxa"/>
          </w:tcPr>
          <w:p w14:paraId="7F97522A" w14:textId="77777777" w:rsidR="00D42FD0" w:rsidRPr="00385C05" w:rsidRDefault="00D42FD0" w:rsidP="005016A7">
            <w:pPr>
              <w:pStyle w:val="ComponentTableBody"/>
              <w:spacing w:before="40" w:after="40" w:line="240" w:lineRule="auto"/>
              <w:rPr>
                <w:rFonts w:cs="Arial"/>
                <w:sz w:val="20"/>
              </w:rPr>
            </w:pPr>
            <w:r w:rsidRPr="00385C05">
              <w:rPr>
                <w:rFonts w:cs="Arial"/>
                <w:sz w:val="20"/>
              </w:rPr>
              <w:t>ID</w:t>
            </w:r>
          </w:p>
        </w:tc>
        <w:tc>
          <w:tcPr>
            <w:tcW w:w="900" w:type="dxa"/>
          </w:tcPr>
          <w:p w14:paraId="6B38129D" w14:textId="77777777" w:rsidR="00D42FD0" w:rsidRPr="00385C05" w:rsidRDefault="00D42FD0" w:rsidP="005016A7">
            <w:pPr>
              <w:pStyle w:val="ComponentTableBody"/>
              <w:spacing w:before="40" w:after="40" w:line="240" w:lineRule="auto"/>
              <w:rPr>
                <w:rFonts w:cs="Arial"/>
                <w:sz w:val="20"/>
              </w:rPr>
            </w:pPr>
            <w:r w:rsidRPr="00385C05">
              <w:rPr>
                <w:rFonts w:cs="Arial"/>
                <w:sz w:val="20"/>
              </w:rPr>
              <w:t>R</w:t>
            </w:r>
          </w:p>
        </w:tc>
        <w:tc>
          <w:tcPr>
            <w:tcW w:w="1080" w:type="dxa"/>
          </w:tcPr>
          <w:p w14:paraId="612EF211" w14:textId="77777777" w:rsidR="00D42FD0" w:rsidRPr="00385C05" w:rsidRDefault="00D42FD0" w:rsidP="005016A7">
            <w:pPr>
              <w:pStyle w:val="ComponentTableBody"/>
              <w:spacing w:before="40" w:after="40" w:line="240" w:lineRule="auto"/>
              <w:rPr>
                <w:rFonts w:cs="Arial"/>
                <w:sz w:val="20"/>
              </w:rPr>
            </w:pPr>
            <w:r w:rsidRPr="00385C05">
              <w:rPr>
                <w:rFonts w:cs="Arial"/>
                <w:sz w:val="20"/>
              </w:rPr>
              <w:t>0103</w:t>
            </w:r>
          </w:p>
        </w:tc>
        <w:tc>
          <w:tcPr>
            <w:tcW w:w="3389" w:type="dxa"/>
          </w:tcPr>
          <w:p w14:paraId="610958B4" w14:textId="77777777" w:rsidR="00D42FD0" w:rsidRPr="00385C05" w:rsidRDefault="00D42FD0" w:rsidP="00D42FD0">
            <w:pPr>
              <w:pStyle w:val="ComponentTableBody"/>
              <w:spacing w:before="40" w:after="40" w:line="240" w:lineRule="auto"/>
              <w:jc w:val="left"/>
              <w:rPr>
                <w:rFonts w:cs="Arial"/>
                <w:sz w:val="20"/>
              </w:rPr>
            </w:pPr>
            <w:r w:rsidRPr="00385C05">
              <w:rPr>
                <w:rFonts w:cs="Arial"/>
                <w:sz w:val="20"/>
              </w:rPr>
              <w:t>A value that defines whether the message is part of a production, training, or debugging system</w:t>
            </w:r>
          </w:p>
        </w:tc>
      </w:tr>
      <w:tr w:rsidR="00D42FD0" w:rsidRPr="00385C05" w14:paraId="348A0E2F" w14:textId="77777777" w:rsidTr="00831B6D">
        <w:trPr>
          <w:cantSplit/>
          <w:jc w:val="center"/>
        </w:trPr>
        <w:tc>
          <w:tcPr>
            <w:tcW w:w="761" w:type="dxa"/>
          </w:tcPr>
          <w:p w14:paraId="251B4F55" w14:textId="77777777" w:rsidR="00D42FD0" w:rsidRPr="00385C05" w:rsidRDefault="00D42FD0" w:rsidP="005016A7">
            <w:pPr>
              <w:pStyle w:val="ComponentTableBody"/>
              <w:spacing w:before="40" w:after="40" w:line="240" w:lineRule="auto"/>
              <w:rPr>
                <w:rFonts w:cs="Arial"/>
                <w:sz w:val="20"/>
              </w:rPr>
            </w:pPr>
            <w:r w:rsidRPr="00385C05">
              <w:rPr>
                <w:rFonts w:cs="Arial"/>
                <w:sz w:val="20"/>
              </w:rPr>
              <w:t>2</w:t>
            </w:r>
          </w:p>
        </w:tc>
        <w:tc>
          <w:tcPr>
            <w:tcW w:w="2088" w:type="dxa"/>
          </w:tcPr>
          <w:p w14:paraId="23BF4334"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Processing Mode</w:t>
            </w:r>
          </w:p>
        </w:tc>
        <w:tc>
          <w:tcPr>
            <w:tcW w:w="720" w:type="dxa"/>
          </w:tcPr>
          <w:p w14:paraId="7B81D4C3" w14:textId="77777777" w:rsidR="00D42FD0" w:rsidRPr="00385C05" w:rsidRDefault="00F35730" w:rsidP="005016A7">
            <w:pPr>
              <w:pStyle w:val="ComponentTableBody"/>
              <w:spacing w:before="40" w:after="40" w:line="240" w:lineRule="auto"/>
              <w:rPr>
                <w:rFonts w:cs="Arial"/>
                <w:sz w:val="20"/>
              </w:rPr>
            </w:pPr>
            <w:r>
              <w:rPr>
                <w:rFonts w:cs="Arial"/>
                <w:sz w:val="20"/>
              </w:rPr>
              <w:t>1</w:t>
            </w:r>
          </w:p>
        </w:tc>
        <w:tc>
          <w:tcPr>
            <w:tcW w:w="720" w:type="dxa"/>
          </w:tcPr>
          <w:p w14:paraId="3ECC49DB" w14:textId="77777777" w:rsidR="00D42FD0" w:rsidRPr="00385C05" w:rsidRDefault="00D42FD0" w:rsidP="005016A7">
            <w:pPr>
              <w:pStyle w:val="ComponentTableBody"/>
              <w:spacing w:before="40" w:after="40" w:line="240" w:lineRule="auto"/>
              <w:rPr>
                <w:rFonts w:cs="Arial"/>
                <w:sz w:val="20"/>
              </w:rPr>
            </w:pPr>
            <w:r w:rsidRPr="00385C05">
              <w:rPr>
                <w:rFonts w:cs="Arial"/>
                <w:sz w:val="20"/>
              </w:rPr>
              <w:t>ID</w:t>
            </w:r>
          </w:p>
        </w:tc>
        <w:tc>
          <w:tcPr>
            <w:tcW w:w="900" w:type="dxa"/>
          </w:tcPr>
          <w:p w14:paraId="3E3A2AB4" w14:textId="77777777" w:rsidR="00D42FD0" w:rsidRPr="00385C05" w:rsidRDefault="00D42FD0" w:rsidP="005016A7">
            <w:pPr>
              <w:pStyle w:val="ComponentTableBody"/>
              <w:spacing w:before="40" w:after="40" w:line="240" w:lineRule="auto"/>
              <w:rPr>
                <w:rFonts w:cs="Arial"/>
                <w:sz w:val="20"/>
              </w:rPr>
            </w:pPr>
            <w:r w:rsidRPr="00385C05">
              <w:rPr>
                <w:rFonts w:cs="Arial"/>
                <w:sz w:val="20"/>
              </w:rPr>
              <w:t>O</w:t>
            </w:r>
          </w:p>
        </w:tc>
        <w:tc>
          <w:tcPr>
            <w:tcW w:w="1080" w:type="dxa"/>
          </w:tcPr>
          <w:p w14:paraId="5885148E" w14:textId="77777777" w:rsidR="00D42FD0" w:rsidRPr="00385C05" w:rsidRDefault="00D42FD0" w:rsidP="005016A7">
            <w:pPr>
              <w:pStyle w:val="ComponentTableBody"/>
              <w:spacing w:before="40" w:after="40" w:line="240" w:lineRule="auto"/>
              <w:rPr>
                <w:rFonts w:cs="Arial"/>
                <w:sz w:val="20"/>
              </w:rPr>
            </w:pPr>
            <w:r w:rsidRPr="00385C05">
              <w:rPr>
                <w:rFonts w:cs="Arial"/>
                <w:sz w:val="20"/>
              </w:rPr>
              <w:t>0207</w:t>
            </w:r>
          </w:p>
        </w:tc>
        <w:tc>
          <w:tcPr>
            <w:tcW w:w="3389" w:type="dxa"/>
          </w:tcPr>
          <w:p w14:paraId="04726B46" w14:textId="77777777" w:rsidR="00D42FD0" w:rsidRPr="00385C05" w:rsidRDefault="00D42FD0" w:rsidP="00D42FD0">
            <w:pPr>
              <w:pStyle w:val="ComponentTableBody"/>
              <w:spacing w:before="40" w:after="40" w:line="240" w:lineRule="auto"/>
              <w:jc w:val="left"/>
              <w:rPr>
                <w:rFonts w:cs="Arial"/>
                <w:sz w:val="20"/>
              </w:rPr>
            </w:pPr>
            <w:r w:rsidRPr="00385C05">
              <w:rPr>
                <w:rFonts w:cs="Arial"/>
                <w:sz w:val="20"/>
              </w:rPr>
              <w:t>Not present is the default, meaning current processing</w:t>
            </w:r>
          </w:p>
        </w:tc>
      </w:tr>
    </w:tbl>
    <w:p w14:paraId="2F4EEBEE" w14:textId="77777777" w:rsidR="00E4300C"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This data type indicates whether to process a message as defined in HL7 Application (level 7) Processing rules.</w:t>
      </w:r>
      <w:bookmarkStart w:id="344" w:name="_Toc498146028"/>
      <w:bookmarkStart w:id="345" w:name="_Toc527864597"/>
      <w:bookmarkStart w:id="346" w:name="_Toc527866069"/>
    </w:p>
    <w:p w14:paraId="01BDCE8D" w14:textId="77777777" w:rsidR="002B4F01" w:rsidRPr="00385C05" w:rsidRDefault="002B4F01" w:rsidP="003530A1">
      <w:pPr>
        <w:autoSpaceDE w:val="0"/>
        <w:autoSpaceDN w:val="0"/>
        <w:ind w:left="274"/>
        <w:rPr>
          <w:rFonts w:ascii="Arial" w:hAnsi="Arial" w:cs="Arial"/>
          <w:bCs/>
          <w:snapToGrid w:val="0"/>
          <w:sz w:val="24"/>
          <w:szCs w:val="24"/>
        </w:rPr>
      </w:pPr>
      <w:bookmarkStart w:id="347" w:name="_Ref358257705"/>
      <w:bookmarkStart w:id="348" w:name="_Toc359236030"/>
      <w:bookmarkStart w:id="349" w:name="_Toc498146058"/>
      <w:bookmarkStart w:id="350" w:name="_Toc527864627"/>
      <w:bookmarkStart w:id="351" w:name="_Toc527866099"/>
      <w:bookmarkStart w:id="352" w:name="_Toc528481908"/>
      <w:bookmarkStart w:id="353" w:name="_Toc528482413"/>
      <w:bookmarkStart w:id="354" w:name="_Toc528482712"/>
      <w:bookmarkStart w:id="355" w:name="_Toc528482837"/>
      <w:bookmarkStart w:id="356" w:name="_Toc528486145"/>
      <w:bookmarkStart w:id="357" w:name="_Toc536689779"/>
      <w:bookmarkStart w:id="358" w:name="_Toc496524"/>
      <w:bookmarkStart w:id="359" w:name="_Toc524871"/>
      <w:bookmarkStart w:id="360" w:name="_Toc1802454"/>
      <w:bookmarkStart w:id="361" w:name="_Toc22448449"/>
      <w:bookmarkStart w:id="362" w:name="_Toc22697641"/>
      <w:bookmarkStart w:id="363" w:name="_Toc24273676"/>
      <w:bookmarkStart w:id="364" w:name="_Toc164763658"/>
      <w:bookmarkStart w:id="365" w:name="_Toc392072553"/>
      <w:bookmarkStart w:id="366" w:name="_Toc392515565"/>
      <w:bookmarkEnd w:id="344"/>
      <w:bookmarkEnd w:id="345"/>
      <w:bookmarkEnd w:id="346"/>
      <w:r w:rsidRPr="00385C05">
        <w:rPr>
          <w:rFonts w:ascii="Arial" w:hAnsi="Arial" w:cs="Arial"/>
          <w:bCs/>
          <w:snapToGrid w:val="0"/>
          <w:sz w:val="24"/>
          <w:szCs w:val="24"/>
        </w:rPr>
        <w:t>Example: MSH-1</w:t>
      </w:r>
      <w:r w:rsidR="00592794">
        <w:rPr>
          <w:rFonts w:ascii="Arial" w:hAnsi="Arial" w:cs="Arial"/>
          <w:bCs/>
          <w:snapToGrid w:val="0"/>
          <w:sz w:val="24"/>
          <w:szCs w:val="24"/>
        </w:rPr>
        <w:t>1</w:t>
      </w:r>
      <w:r w:rsidRPr="00385C05">
        <w:rPr>
          <w:rFonts w:ascii="Arial" w:hAnsi="Arial" w:cs="Arial"/>
          <w:bCs/>
          <w:snapToGrid w:val="0"/>
          <w:sz w:val="24"/>
          <w:szCs w:val="24"/>
        </w:rPr>
        <w:t xml:space="preserve"> Processing ID: |D| or |P| or |T|.</w:t>
      </w:r>
    </w:p>
    <w:p w14:paraId="69A99677" w14:textId="77777777" w:rsidR="00E4300C" w:rsidRPr="00385C05" w:rsidRDefault="002A1F63" w:rsidP="000D3A16">
      <w:pPr>
        <w:pStyle w:val="Heading2"/>
      </w:pPr>
      <w:bookmarkStart w:id="367" w:name="_Toc487203670"/>
      <w:r w:rsidRPr="00385C05">
        <w:t>SI - S</w:t>
      </w:r>
      <w:r w:rsidR="00E4300C" w:rsidRPr="00385C05">
        <w:t>equence ID</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26"/>
        <w:gridCol w:w="720"/>
        <w:gridCol w:w="720"/>
        <w:gridCol w:w="900"/>
        <w:gridCol w:w="1080"/>
        <w:gridCol w:w="3427"/>
      </w:tblGrid>
      <w:tr w:rsidR="00D42FD0" w:rsidRPr="00385C05" w14:paraId="1B5B22F1" w14:textId="77777777" w:rsidTr="00FE6DE9">
        <w:trPr>
          <w:cantSplit/>
          <w:tblHeader/>
          <w:jc w:val="center"/>
        </w:trPr>
        <w:tc>
          <w:tcPr>
            <w:tcW w:w="9734" w:type="dxa"/>
            <w:gridSpan w:val="7"/>
            <w:shd w:val="pct10" w:color="auto" w:fill="FFFFFF"/>
          </w:tcPr>
          <w:p w14:paraId="29FE499F" w14:textId="77777777" w:rsidR="00D42FD0" w:rsidRPr="00385C05" w:rsidRDefault="00FA5094"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4.20</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SEQUENCE ID (SI)</w:t>
            </w:r>
          </w:p>
        </w:tc>
      </w:tr>
      <w:tr w:rsidR="00D42FD0" w:rsidRPr="00385C05" w14:paraId="6EC9EB9A" w14:textId="77777777" w:rsidTr="00831B6D">
        <w:trPr>
          <w:cantSplit/>
          <w:tblHeader/>
          <w:jc w:val="center"/>
        </w:trPr>
        <w:tc>
          <w:tcPr>
            <w:tcW w:w="761" w:type="dxa"/>
            <w:shd w:val="pct10" w:color="auto" w:fill="FFFFFF"/>
          </w:tcPr>
          <w:p w14:paraId="12584AA6"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26" w:type="dxa"/>
            <w:shd w:val="pct10" w:color="auto" w:fill="FFFFFF"/>
          </w:tcPr>
          <w:p w14:paraId="603486A3"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A1E0E3A"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4E14C04E"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D224622"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6E93900"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27" w:type="dxa"/>
            <w:shd w:val="pct10" w:color="auto" w:fill="FFFFFF"/>
          </w:tcPr>
          <w:p w14:paraId="6C3CAD1C"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155CBE9A" w14:textId="77777777" w:rsidTr="00831B6D">
        <w:trPr>
          <w:cantSplit/>
          <w:jc w:val="center"/>
        </w:trPr>
        <w:tc>
          <w:tcPr>
            <w:tcW w:w="761" w:type="dxa"/>
          </w:tcPr>
          <w:p w14:paraId="53606A75"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26" w:type="dxa"/>
          </w:tcPr>
          <w:p w14:paraId="34E0D98E"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Sequence ID</w:t>
            </w:r>
          </w:p>
        </w:tc>
        <w:tc>
          <w:tcPr>
            <w:tcW w:w="720" w:type="dxa"/>
          </w:tcPr>
          <w:p w14:paraId="3106E844" w14:textId="77777777" w:rsidR="00D42FD0" w:rsidRPr="00385C05" w:rsidRDefault="00D42FD0" w:rsidP="005016A7">
            <w:pPr>
              <w:pStyle w:val="ComponentTableBody"/>
              <w:spacing w:before="40" w:after="40" w:line="240" w:lineRule="auto"/>
              <w:rPr>
                <w:rFonts w:cs="Arial"/>
                <w:sz w:val="20"/>
              </w:rPr>
            </w:pPr>
            <w:r w:rsidRPr="00385C05">
              <w:rPr>
                <w:rFonts w:cs="Arial"/>
                <w:sz w:val="20"/>
              </w:rPr>
              <w:t>4</w:t>
            </w:r>
          </w:p>
        </w:tc>
        <w:tc>
          <w:tcPr>
            <w:tcW w:w="720" w:type="dxa"/>
          </w:tcPr>
          <w:p w14:paraId="71093DB6" w14:textId="77777777" w:rsidR="00D42FD0" w:rsidRPr="00385C05" w:rsidRDefault="00D42FD0" w:rsidP="005016A7">
            <w:pPr>
              <w:pStyle w:val="ComponentTableBody"/>
              <w:spacing w:before="40" w:after="40" w:line="240" w:lineRule="auto"/>
              <w:rPr>
                <w:rFonts w:cs="Arial"/>
                <w:sz w:val="20"/>
              </w:rPr>
            </w:pPr>
            <w:r w:rsidRPr="00385C05">
              <w:rPr>
                <w:rFonts w:cs="Arial"/>
                <w:sz w:val="20"/>
              </w:rPr>
              <w:t>NM</w:t>
            </w:r>
          </w:p>
        </w:tc>
        <w:tc>
          <w:tcPr>
            <w:tcW w:w="900" w:type="dxa"/>
          </w:tcPr>
          <w:p w14:paraId="0A915420" w14:textId="77777777" w:rsidR="00D42FD0" w:rsidRPr="00385C05" w:rsidRDefault="00D42FD0" w:rsidP="005016A7">
            <w:pPr>
              <w:pStyle w:val="ComponentTableBody"/>
              <w:spacing w:before="40" w:after="40" w:line="240" w:lineRule="auto"/>
              <w:rPr>
                <w:rFonts w:cs="Arial"/>
                <w:sz w:val="20"/>
              </w:rPr>
            </w:pPr>
            <w:r w:rsidRPr="00385C05">
              <w:rPr>
                <w:rFonts w:cs="Arial"/>
                <w:sz w:val="20"/>
              </w:rPr>
              <w:t>R</w:t>
            </w:r>
          </w:p>
        </w:tc>
        <w:tc>
          <w:tcPr>
            <w:tcW w:w="1080" w:type="dxa"/>
          </w:tcPr>
          <w:p w14:paraId="0454FD69" w14:textId="77777777" w:rsidR="00D42FD0" w:rsidRPr="00385C05" w:rsidRDefault="00D42FD0" w:rsidP="005016A7">
            <w:pPr>
              <w:pStyle w:val="ComponentTableBody"/>
              <w:spacing w:before="40" w:after="40" w:line="240" w:lineRule="auto"/>
              <w:rPr>
                <w:rFonts w:cs="Arial"/>
                <w:sz w:val="20"/>
              </w:rPr>
            </w:pPr>
          </w:p>
        </w:tc>
        <w:tc>
          <w:tcPr>
            <w:tcW w:w="3427" w:type="dxa"/>
          </w:tcPr>
          <w:p w14:paraId="4B8A57F2" w14:textId="77777777" w:rsidR="00D42FD0" w:rsidRPr="00385C05" w:rsidRDefault="00D42FD0" w:rsidP="005016A7">
            <w:pPr>
              <w:pStyle w:val="ComponentTableBody"/>
              <w:spacing w:before="40" w:after="40" w:line="240" w:lineRule="auto"/>
              <w:jc w:val="left"/>
              <w:rPr>
                <w:rFonts w:cs="Arial"/>
                <w:sz w:val="20"/>
              </w:rPr>
            </w:pPr>
          </w:p>
        </w:tc>
      </w:tr>
    </w:tbl>
    <w:p w14:paraId="2208CBB3" w14:textId="77777777" w:rsidR="00E4300C" w:rsidRPr="00385C05" w:rsidRDefault="00586283"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xml:space="preserve"> A non-negative integer in the form of a NM field. </w:t>
      </w:r>
    </w:p>
    <w:p w14:paraId="467B5CE1" w14:textId="77777777" w:rsidR="00F0215B" w:rsidRPr="00385C05" w:rsidRDefault="000742F4" w:rsidP="000D3A16">
      <w:pPr>
        <w:pStyle w:val="Heading2"/>
      </w:pPr>
      <w:bookmarkStart w:id="368" w:name="_Ref358257678"/>
      <w:bookmarkStart w:id="369" w:name="_Toc359236026"/>
      <w:bookmarkStart w:id="370" w:name="_Toc498145988"/>
      <w:bookmarkStart w:id="371" w:name="_Toc527864557"/>
      <w:bookmarkStart w:id="372" w:name="_Toc527866029"/>
      <w:bookmarkStart w:id="373" w:name="_Toc528481896"/>
      <w:bookmarkStart w:id="374" w:name="_Toc528482401"/>
      <w:bookmarkStart w:id="375" w:name="_Toc528482700"/>
      <w:bookmarkStart w:id="376" w:name="_Toc528482825"/>
      <w:bookmarkStart w:id="377" w:name="_Toc528486133"/>
      <w:bookmarkStart w:id="378" w:name="_Toc536689756"/>
      <w:bookmarkStart w:id="379" w:name="_Toc496501"/>
      <w:bookmarkStart w:id="380" w:name="_Toc524848"/>
      <w:bookmarkStart w:id="381" w:name="_Toc1802431"/>
      <w:bookmarkStart w:id="382" w:name="_Toc22448426"/>
      <w:bookmarkStart w:id="383" w:name="_Toc22697618"/>
      <w:bookmarkStart w:id="384" w:name="_Toc24273653"/>
      <w:bookmarkStart w:id="385" w:name="_Toc164763636"/>
      <w:bookmarkStart w:id="386" w:name="_Toc392072537"/>
      <w:bookmarkStart w:id="387" w:name="_Toc392515549"/>
      <w:bookmarkStart w:id="388" w:name="_Toc487203671"/>
      <w:r>
        <w:t>SN -</w:t>
      </w:r>
      <w:r w:rsidR="00F0215B" w:rsidRPr="00385C05">
        <w:t xml:space="preserve"> Structured Numeric</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D42FD0" w:rsidRPr="00385C05" w14:paraId="74FE6A0B" w14:textId="77777777" w:rsidTr="00FE6DE9">
        <w:trPr>
          <w:cantSplit/>
          <w:tblHeader/>
          <w:jc w:val="center"/>
        </w:trPr>
        <w:tc>
          <w:tcPr>
            <w:tcW w:w="9757" w:type="dxa"/>
            <w:gridSpan w:val="7"/>
            <w:shd w:val="pct10" w:color="auto" w:fill="FFFFFF"/>
          </w:tcPr>
          <w:p w14:paraId="05A70F30" w14:textId="77777777" w:rsidR="00D42FD0" w:rsidRPr="00385C05" w:rsidRDefault="00FA5094"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4.21</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STR</w:t>
            </w:r>
            <w:r w:rsidR="001351B8" w:rsidRPr="00385C05">
              <w:rPr>
                <w:rFonts w:ascii="Arial Narrow" w:hAnsi="Arial Narrow" w:cs="Courier New"/>
                <w:color w:val="31849B" w:themeColor="accent5" w:themeShade="BF"/>
                <w:sz w:val="22"/>
                <w:szCs w:val="22"/>
              </w:rPr>
              <w:t>UCTURED NUMERIC</w:t>
            </w:r>
            <w:r w:rsidR="00D42FD0" w:rsidRPr="00385C05">
              <w:rPr>
                <w:rFonts w:ascii="Arial Narrow" w:hAnsi="Arial Narrow" w:cs="Courier New"/>
                <w:color w:val="31849B" w:themeColor="accent5" w:themeShade="BF"/>
                <w:sz w:val="22"/>
                <w:szCs w:val="22"/>
              </w:rPr>
              <w:t xml:space="preserve"> (S</w:t>
            </w:r>
            <w:r w:rsidR="001351B8" w:rsidRPr="00385C05">
              <w:rPr>
                <w:rFonts w:ascii="Arial Narrow" w:hAnsi="Arial Narrow" w:cs="Courier New"/>
                <w:color w:val="31849B" w:themeColor="accent5" w:themeShade="BF"/>
                <w:sz w:val="22"/>
                <w:szCs w:val="22"/>
              </w:rPr>
              <w:t>N</w:t>
            </w:r>
            <w:r w:rsidR="00D42FD0" w:rsidRPr="00385C05">
              <w:rPr>
                <w:rFonts w:ascii="Arial Narrow" w:hAnsi="Arial Narrow" w:cs="Courier New"/>
                <w:color w:val="31849B" w:themeColor="accent5" w:themeShade="BF"/>
                <w:sz w:val="22"/>
                <w:szCs w:val="22"/>
              </w:rPr>
              <w:t>)</w:t>
            </w:r>
          </w:p>
        </w:tc>
      </w:tr>
      <w:tr w:rsidR="00D42FD0" w:rsidRPr="00385C05" w14:paraId="0A58B9AB" w14:textId="77777777" w:rsidTr="00831B6D">
        <w:trPr>
          <w:cantSplit/>
          <w:tblHeader/>
          <w:jc w:val="center"/>
        </w:trPr>
        <w:tc>
          <w:tcPr>
            <w:tcW w:w="761" w:type="dxa"/>
            <w:shd w:val="pct10" w:color="auto" w:fill="FFFFFF"/>
          </w:tcPr>
          <w:p w14:paraId="5F371E62"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60956F24"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FD5943D"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FA4D20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11A7000"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E47637A"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53C010FE"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24B511B2" w14:textId="77777777" w:rsidTr="00831B6D">
        <w:trPr>
          <w:cantSplit/>
          <w:jc w:val="center"/>
        </w:trPr>
        <w:tc>
          <w:tcPr>
            <w:tcW w:w="761" w:type="dxa"/>
          </w:tcPr>
          <w:p w14:paraId="08D77CFD"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38" w:type="dxa"/>
          </w:tcPr>
          <w:p w14:paraId="4DE29B4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Comparator</w:t>
            </w:r>
          </w:p>
        </w:tc>
        <w:tc>
          <w:tcPr>
            <w:tcW w:w="720" w:type="dxa"/>
          </w:tcPr>
          <w:p w14:paraId="096CA4F4"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2</w:t>
            </w:r>
          </w:p>
        </w:tc>
        <w:tc>
          <w:tcPr>
            <w:tcW w:w="720" w:type="dxa"/>
          </w:tcPr>
          <w:p w14:paraId="2800DF29"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ST</w:t>
            </w:r>
          </w:p>
        </w:tc>
        <w:tc>
          <w:tcPr>
            <w:tcW w:w="900" w:type="dxa"/>
          </w:tcPr>
          <w:p w14:paraId="447DFC6A"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RE</w:t>
            </w:r>
          </w:p>
        </w:tc>
        <w:tc>
          <w:tcPr>
            <w:tcW w:w="1080" w:type="dxa"/>
          </w:tcPr>
          <w:p w14:paraId="30494427" w14:textId="77777777" w:rsidR="00D42FD0" w:rsidRPr="00385C05" w:rsidRDefault="00D42FD0" w:rsidP="005016A7">
            <w:pPr>
              <w:pStyle w:val="ComponentTableBody"/>
              <w:spacing w:before="40" w:after="40" w:line="240" w:lineRule="auto"/>
              <w:rPr>
                <w:rFonts w:cs="Arial"/>
                <w:sz w:val="20"/>
              </w:rPr>
            </w:pPr>
          </w:p>
        </w:tc>
        <w:tc>
          <w:tcPr>
            <w:tcW w:w="3438" w:type="dxa"/>
          </w:tcPr>
          <w:p w14:paraId="05C85740" w14:textId="77777777" w:rsidR="00D42FD0" w:rsidRDefault="00D42FD0" w:rsidP="005016A7">
            <w:pPr>
              <w:pStyle w:val="ComponentTableBody"/>
              <w:spacing w:before="40" w:after="40" w:line="240" w:lineRule="auto"/>
              <w:jc w:val="left"/>
              <w:rPr>
                <w:rFonts w:cs="Arial"/>
                <w:sz w:val="20"/>
              </w:rPr>
            </w:pPr>
            <w:r w:rsidRPr="00385C05">
              <w:rPr>
                <w:rFonts w:cs="Arial"/>
                <w:sz w:val="20"/>
              </w:rPr>
              <w:t>Defined as greater than, less than, greater than or equal, less than or equal, equal, and not equal, respectively (= "&gt;" or "&lt;" or "&gt;=" or "&lt;=" or "=" or "&lt;&gt;". If this component is not valued, it defaults to equal ("=").</w:t>
            </w:r>
          </w:p>
          <w:p w14:paraId="71C7E5DF" w14:textId="77777777" w:rsidR="00161AC4" w:rsidRDefault="00161AC4" w:rsidP="005016A7">
            <w:pPr>
              <w:pStyle w:val="ComponentTableBody"/>
              <w:spacing w:before="40" w:after="40" w:line="240" w:lineRule="auto"/>
              <w:jc w:val="left"/>
              <w:rPr>
                <w:rFonts w:cs="Arial"/>
                <w:sz w:val="20"/>
              </w:rPr>
            </w:pPr>
          </w:p>
          <w:p w14:paraId="1CCAA1FC" w14:textId="77777777" w:rsidR="00161AC4" w:rsidRPr="00385C05" w:rsidRDefault="00161AC4" w:rsidP="005016A7">
            <w:pPr>
              <w:pStyle w:val="ComponentTableBody"/>
              <w:spacing w:before="40" w:after="40" w:line="240" w:lineRule="auto"/>
              <w:jc w:val="left"/>
              <w:rPr>
                <w:rFonts w:cs="Arial"/>
                <w:sz w:val="20"/>
              </w:rPr>
            </w:pPr>
          </w:p>
        </w:tc>
      </w:tr>
      <w:tr w:rsidR="00D42FD0" w:rsidRPr="00385C05" w14:paraId="74D31456" w14:textId="77777777" w:rsidTr="00831B6D">
        <w:trPr>
          <w:cantSplit/>
          <w:jc w:val="center"/>
        </w:trPr>
        <w:tc>
          <w:tcPr>
            <w:tcW w:w="761" w:type="dxa"/>
          </w:tcPr>
          <w:p w14:paraId="5174A8A3" w14:textId="77777777" w:rsidR="00D42FD0" w:rsidRPr="00385C05" w:rsidRDefault="00D42FD0" w:rsidP="005016A7">
            <w:pPr>
              <w:pStyle w:val="ComponentTableBody"/>
              <w:spacing w:before="40" w:after="40" w:line="240" w:lineRule="auto"/>
              <w:rPr>
                <w:rFonts w:cs="Arial"/>
                <w:sz w:val="20"/>
              </w:rPr>
            </w:pPr>
            <w:r w:rsidRPr="00385C05">
              <w:rPr>
                <w:rFonts w:cs="Arial"/>
                <w:sz w:val="20"/>
              </w:rPr>
              <w:lastRenderedPageBreak/>
              <w:t>2</w:t>
            </w:r>
          </w:p>
        </w:tc>
        <w:tc>
          <w:tcPr>
            <w:tcW w:w="2138" w:type="dxa"/>
          </w:tcPr>
          <w:p w14:paraId="0376604B"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Numeric Value 1</w:t>
            </w:r>
          </w:p>
        </w:tc>
        <w:tc>
          <w:tcPr>
            <w:tcW w:w="720" w:type="dxa"/>
          </w:tcPr>
          <w:p w14:paraId="6F58C003"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15</w:t>
            </w:r>
          </w:p>
        </w:tc>
        <w:tc>
          <w:tcPr>
            <w:tcW w:w="720" w:type="dxa"/>
          </w:tcPr>
          <w:p w14:paraId="3ACB17B8"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NM</w:t>
            </w:r>
          </w:p>
        </w:tc>
        <w:tc>
          <w:tcPr>
            <w:tcW w:w="900" w:type="dxa"/>
          </w:tcPr>
          <w:p w14:paraId="1C59C596"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RE</w:t>
            </w:r>
          </w:p>
        </w:tc>
        <w:tc>
          <w:tcPr>
            <w:tcW w:w="1080" w:type="dxa"/>
          </w:tcPr>
          <w:p w14:paraId="3AFDD9DE" w14:textId="77777777" w:rsidR="00D42FD0" w:rsidRPr="00385C05" w:rsidRDefault="00D42FD0" w:rsidP="005016A7">
            <w:pPr>
              <w:pStyle w:val="ComponentTableBody"/>
              <w:spacing w:before="40" w:after="40" w:line="240" w:lineRule="auto"/>
              <w:rPr>
                <w:rFonts w:cs="Arial"/>
                <w:sz w:val="20"/>
              </w:rPr>
            </w:pPr>
          </w:p>
        </w:tc>
        <w:tc>
          <w:tcPr>
            <w:tcW w:w="3438" w:type="dxa"/>
          </w:tcPr>
          <w:p w14:paraId="379BF357" w14:textId="77777777" w:rsidR="00D42FD0" w:rsidRPr="00385C05" w:rsidRDefault="00831B6D" w:rsidP="005016A7">
            <w:pPr>
              <w:pStyle w:val="ComponentTableBody"/>
              <w:spacing w:before="40" w:after="40" w:line="240" w:lineRule="auto"/>
              <w:jc w:val="left"/>
              <w:rPr>
                <w:rFonts w:cs="Arial"/>
                <w:sz w:val="20"/>
              </w:rPr>
            </w:pPr>
            <w:r>
              <w:rPr>
                <w:rFonts w:cs="Arial"/>
                <w:sz w:val="20"/>
              </w:rPr>
              <w:t>A</w:t>
            </w:r>
            <w:r w:rsidRPr="00385C05">
              <w:rPr>
                <w:rFonts w:cs="Arial"/>
                <w:sz w:val="20"/>
              </w:rPr>
              <w:t xml:space="preserve"> </w:t>
            </w:r>
            <w:r w:rsidR="00D42FD0" w:rsidRPr="00385C05">
              <w:rPr>
                <w:rFonts w:cs="Arial"/>
                <w:sz w:val="20"/>
              </w:rPr>
              <w:t>number</w:t>
            </w:r>
          </w:p>
        </w:tc>
      </w:tr>
      <w:tr w:rsidR="00D42FD0" w:rsidRPr="00385C05" w14:paraId="71ED7B13" w14:textId="77777777" w:rsidTr="00831B6D">
        <w:trPr>
          <w:cantSplit/>
          <w:jc w:val="center"/>
        </w:trPr>
        <w:tc>
          <w:tcPr>
            <w:tcW w:w="761" w:type="dxa"/>
          </w:tcPr>
          <w:p w14:paraId="60C02F3C" w14:textId="77777777" w:rsidR="00D42FD0" w:rsidRPr="00385C05" w:rsidRDefault="00D42FD0" w:rsidP="005016A7">
            <w:pPr>
              <w:pStyle w:val="ComponentTableBody"/>
              <w:spacing w:before="40" w:after="40" w:line="240" w:lineRule="auto"/>
              <w:rPr>
                <w:rFonts w:cs="Arial"/>
                <w:sz w:val="20"/>
              </w:rPr>
            </w:pPr>
            <w:r w:rsidRPr="00385C05">
              <w:rPr>
                <w:rFonts w:cs="Arial"/>
                <w:sz w:val="20"/>
              </w:rPr>
              <w:t>3</w:t>
            </w:r>
          </w:p>
        </w:tc>
        <w:tc>
          <w:tcPr>
            <w:tcW w:w="2138" w:type="dxa"/>
          </w:tcPr>
          <w:p w14:paraId="47E104B6"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Separator/Suffix</w:t>
            </w:r>
          </w:p>
        </w:tc>
        <w:tc>
          <w:tcPr>
            <w:tcW w:w="720" w:type="dxa"/>
          </w:tcPr>
          <w:p w14:paraId="1E7E93E2"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w:t>
            </w:r>
          </w:p>
        </w:tc>
        <w:tc>
          <w:tcPr>
            <w:tcW w:w="720" w:type="dxa"/>
          </w:tcPr>
          <w:p w14:paraId="78FC0FC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ST</w:t>
            </w:r>
          </w:p>
        </w:tc>
        <w:tc>
          <w:tcPr>
            <w:tcW w:w="900" w:type="dxa"/>
          </w:tcPr>
          <w:p w14:paraId="78F72F58" w14:textId="77777777" w:rsidR="00D42FD0" w:rsidRPr="00385C05" w:rsidRDefault="00892798" w:rsidP="005016A7">
            <w:pPr>
              <w:spacing w:before="40" w:after="40"/>
              <w:rPr>
                <w:rFonts w:ascii="Arial" w:hAnsi="Arial" w:cs="Arial"/>
                <w:iCs/>
                <w:sz w:val="20"/>
                <w:szCs w:val="20"/>
              </w:rPr>
            </w:pPr>
            <w:r>
              <w:rPr>
                <w:rFonts w:ascii="Arial" w:hAnsi="Arial" w:cs="Arial"/>
                <w:iCs/>
                <w:sz w:val="20"/>
                <w:szCs w:val="20"/>
              </w:rPr>
              <w:t>C(</w:t>
            </w:r>
            <w:r w:rsidR="00D42FD0" w:rsidRPr="00385C05">
              <w:rPr>
                <w:rFonts w:ascii="Arial" w:hAnsi="Arial" w:cs="Arial"/>
                <w:iCs/>
                <w:sz w:val="20"/>
                <w:szCs w:val="20"/>
              </w:rPr>
              <w:t>RE</w:t>
            </w:r>
            <w:r>
              <w:rPr>
                <w:rFonts w:ascii="Arial" w:hAnsi="Arial" w:cs="Arial"/>
                <w:iCs/>
                <w:sz w:val="20"/>
                <w:szCs w:val="20"/>
              </w:rPr>
              <w:t>/X)</w:t>
            </w:r>
          </w:p>
        </w:tc>
        <w:tc>
          <w:tcPr>
            <w:tcW w:w="1080" w:type="dxa"/>
          </w:tcPr>
          <w:p w14:paraId="3DE0372F" w14:textId="77777777" w:rsidR="00D42FD0" w:rsidRPr="00385C05" w:rsidRDefault="00D42FD0" w:rsidP="005016A7">
            <w:pPr>
              <w:pStyle w:val="ComponentTableBody"/>
              <w:spacing w:before="40" w:after="40" w:line="240" w:lineRule="auto"/>
              <w:rPr>
                <w:rFonts w:cs="Arial"/>
                <w:sz w:val="20"/>
              </w:rPr>
            </w:pPr>
          </w:p>
        </w:tc>
        <w:tc>
          <w:tcPr>
            <w:tcW w:w="3438" w:type="dxa"/>
          </w:tcPr>
          <w:p w14:paraId="5DB1D56C" w14:textId="77777777" w:rsidR="00FC2C03" w:rsidRDefault="00D42FD0" w:rsidP="008D62C2">
            <w:pPr>
              <w:pStyle w:val="ComponentTableBody"/>
              <w:spacing w:before="40" w:after="40" w:line="240" w:lineRule="auto"/>
              <w:jc w:val="left"/>
              <w:rPr>
                <w:rFonts w:cs="Arial"/>
                <w:sz w:val="20"/>
              </w:rPr>
            </w:pPr>
            <w:r w:rsidRPr="00385C05">
              <w:rPr>
                <w:rFonts w:cs="Arial"/>
                <w:sz w:val="20"/>
              </w:rPr>
              <w:t>"-" or "+" or "/" or "." or ":"</w:t>
            </w:r>
          </w:p>
          <w:p w14:paraId="0A5577CA" w14:textId="77777777" w:rsidR="00CC6A39" w:rsidRDefault="00CC6A39" w:rsidP="00CC6A39">
            <w:pPr>
              <w:pStyle w:val="ComponentTableBody"/>
              <w:spacing w:before="40" w:after="40" w:line="240" w:lineRule="auto"/>
              <w:jc w:val="left"/>
              <w:rPr>
                <w:rFonts w:cs="Arial"/>
                <w:bCs/>
                <w:sz w:val="20"/>
              </w:rPr>
            </w:pPr>
            <w:r w:rsidRPr="00BA67DC">
              <w:rPr>
                <w:rFonts w:cs="Arial"/>
                <w:b/>
                <w:bCs/>
                <w:sz w:val="20"/>
              </w:rPr>
              <w:t>Condition Predicate:</w:t>
            </w:r>
            <w:r>
              <w:rPr>
                <w:rFonts w:cs="Arial"/>
                <w:bCs/>
                <w:sz w:val="20"/>
              </w:rPr>
              <w:t xml:space="preserve"> </w:t>
            </w:r>
            <w:r w:rsidRPr="004C2F5E">
              <w:rPr>
                <w:rFonts w:cs="Arial"/>
                <w:bCs/>
                <w:sz w:val="20"/>
              </w:rPr>
              <w:t xml:space="preserve">If </w:t>
            </w:r>
            <w:r>
              <w:rPr>
                <w:rFonts w:cs="Arial"/>
                <w:color w:val="000000"/>
                <w:sz w:val="20"/>
              </w:rPr>
              <w:t>component 2</w:t>
            </w:r>
            <w:r w:rsidRPr="004C2F5E" w:rsidDel="003C06A9">
              <w:rPr>
                <w:rFonts w:cs="Arial"/>
                <w:bCs/>
                <w:sz w:val="20"/>
              </w:rPr>
              <w:t xml:space="preserve"> </w:t>
            </w:r>
            <w:r>
              <w:rPr>
                <w:rFonts w:cs="Arial"/>
                <w:bCs/>
                <w:sz w:val="20"/>
              </w:rPr>
              <w:t xml:space="preserve">(Numeric Value 1) </w:t>
            </w:r>
            <w:r w:rsidR="00892798">
              <w:rPr>
                <w:rFonts w:cs="Arial"/>
                <w:bCs/>
                <w:sz w:val="20"/>
              </w:rPr>
              <w:t>is</w:t>
            </w:r>
            <w:r w:rsidRPr="004C2F5E">
              <w:rPr>
                <w:rFonts w:cs="Arial"/>
                <w:bCs/>
                <w:sz w:val="20"/>
              </w:rPr>
              <w:t xml:space="preserve"> valued.</w:t>
            </w:r>
          </w:p>
          <w:p w14:paraId="0BE134E9" w14:textId="77777777" w:rsidR="00CC6A39" w:rsidRDefault="00CC6A39" w:rsidP="008D62C2">
            <w:pPr>
              <w:pStyle w:val="ComponentTableBody"/>
              <w:spacing w:before="40" w:after="40" w:line="240" w:lineRule="auto"/>
              <w:jc w:val="left"/>
              <w:rPr>
                <w:rFonts w:cs="Arial"/>
                <w:sz w:val="20"/>
              </w:rPr>
            </w:pPr>
          </w:p>
          <w:p w14:paraId="59B78EC8" w14:textId="77777777" w:rsidR="008D62C2" w:rsidRPr="008D62C2" w:rsidRDefault="008D62C2" w:rsidP="005C7A76">
            <w:pPr>
              <w:pStyle w:val="ComponentTableBody"/>
              <w:spacing w:before="40" w:after="40" w:line="240" w:lineRule="auto"/>
              <w:jc w:val="left"/>
              <w:rPr>
                <w:rFonts w:cs="Arial"/>
                <w:sz w:val="20"/>
              </w:rPr>
            </w:pPr>
          </w:p>
        </w:tc>
      </w:tr>
      <w:tr w:rsidR="00D42FD0" w:rsidRPr="00385C05" w14:paraId="3BDDF22D" w14:textId="77777777" w:rsidTr="00831B6D">
        <w:trPr>
          <w:cantSplit/>
          <w:jc w:val="center"/>
        </w:trPr>
        <w:tc>
          <w:tcPr>
            <w:tcW w:w="761" w:type="dxa"/>
          </w:tcPr>
          <w:p w14:paraId="3E9781BC" w14:textId="77777777" w:rsidR="00D42FD0" w:rsidRPr="00385C05" w:rsidRDefault="00D42FD0" w:rsidP="005016A7">
            <w:pPr>
              <w:pStyle w:val="ComponentTableBody"/>
              <w:spacing w:before="40" w:after="40" w:line="240" w:lineRule="auto"/>
              <w:rPr>
                <w:rFonts w:cs="Arial"/>
                <w:sz w:val="20"/>
              </w:rPr>
            </w:pPr>
            <w:r w:rsidRPr="00385C05">
              <w:rPr>
                <w:rFonts w:cs="Arial"/>
                <w:sz w:val="20"/>
              </w:rPr>
              <w:t>4</w:t>
            </w:r>
          </w:p>
        </w:tc>
        <w:tc>
          <w:tcPr>
            <w:tcW w:w="2138" w:type="dxa"/>
          </w:tcPr>
          <w:p w14:paraId="5558F09F"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Numeric Value 2</w:t>
            </w:r>
          </w:p>
        </w:tc>
        <w:tc>
          <w:tcPr>
            <w:tcW w:w="720" w:type="dxa"/>
          </w:tcPr>
          <w:p w14:paraId="5013F01B"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15</w:t>
            </w:r>
          </w:p>
        </w:tc>
        <w:tc>
          <w:tcPr>
            <w:tcW w:w="720" w:type="dxa"/>
          </w:tcPr>
          <w:p w14:paraId="27EF2EA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NM</w:t>
            </w:r>
          </w:p>
        </w:tc>
        <w:tc>
          <w:tcPr>
            <w:tcW w:w="900" w:type="dxa"/>
          </w:tcPr>
          <w:p w14:paraId="1DDE67C9" w14:textId="77777777" w:rsidR="00D42FD0" w:rsidRPr="00385C05" w:rsidRDefault="00892798" w:rsidP="005016A7">
            <w:pPr>
              <w:spacing w:before="40" w:after="40"/>
              <w:rPr>
                <w:rFonts w:ascii="Arial" w:hAnsi="Arial" w:cs="Arial"/>
                <w:iCs/>
                <w:sz w:val="20"/>
                <w:szCs w:val="20"/>
              </w:rPr>
            </w:pPr>
            <w:r>
              <w:rPr>
                <w:rFonts w:ascii="Arial" w:hAnsi="Arial" w:cs="Arial"/>
                <w:iCs/>
                <w:sz w:val="20"/>
                <w:szCs w:val="20"/>
              </w:rPr>
              <w:t>C(</w:t>
            </w:r>
            <w:r w:rsidR="00D42FD0" w:rsidRPr="00385C05">
              <w:rPr>
                <w:rFonts w:ascii="Arial" w:hAnsi="Arial" w:cs="Arial"/>
                <w:iCs/>
                <w:sz w:val="20"/>
                <w:szCs w:val="20"/>
              </w:rPr>
              <w:t>RE</w:t>
            </w:r>
            <w:r>
              <w:rPr>
                <w:rFonts w:ascii="Arial" w:hAnsi="Arial" w:cs="Arial"/>
                <w:iCs/>
                <w:sz w:val="20"/>
                <w:szCs w:val="20"/>
              </w:rPr>
              <w:t>/X)</w:t>
            </w:r>
          </w:p>
        </w:tc>
        <w:tc>
          <w:tcPr>
            <w:tcW w:w="1080" w:type="dxa"/>
          </w:tcPr>
          <w:p w14:paraId="784041B0" w14:textId="77777777" w:rsidR="00D42FD0" w:rsidRPr="00385C05" w:rsidRDefault="00D42FD0" w:rsidP="005016A7">
            <w:pPr>
              <w:pStyle w:val="ComponentTableBody"/>
              <w:spacing w:before="40" w:after="40" w:line="240" w:lineRule="auto"/>
              <w:rPr>
                <w:rFonts w:cs="Arial"/>
                <w:sz w:val="20"/>
              </w:rPr>
            </w:pPr>
          </w:p>
        </w:tc>
        <w:tc>
          <w:tcPr>
            <w:tcW w:w="3438" w:type="dxa"/>
          </w:tcPr>
          <w:p w14:paraId="5424FB91" w14:textId="77777777" w:rsidR="00D42FD0" w:rsidRDefault="00D42FD0" w:rsidP="00D42FD0">
            <w:pPr>
              <w:pStyle w:val="ComponentTableBody"/>
              <w:spacing w:before="40" w:after="40" w:line="240" w:lineRule="auto"/>
              <w:jc w:val="left"/>
              <w:rPr>
                <w:rFonts w:cs="Arial"/>
                <w:sz w:val="20"/>
              </w:rPr>
            </w:pPr>
            <w:r w:rsidRPr="00385C05">
              <w:rPr>
                <w:rFonts w:cs="Arial"/>
                <w:sz w:val="20"/>
              </w:rPr>
              <w:t>A number or null depending on the measurement</w:t>
            </w:r>
          </w:p>
          <w:p w14:paraId="29D3C29E" w14:textId="77777777" w:rsidR="00CC6A39" w:rsidRPr="00892798" w:rsidRDefault="00CC6A39" w:rsidP="00D42FD0">
            <w:pPr>
              <w:pStyle w:val="ComponentTableBody"/>
              <w:spacing w:before="40" w:after="40" w:line="240" w:lineRule="auto"/>
              <w:jc w:val="left"/>
              <w:rPr>
                <w:rFonts w:cs="Arial"/>
                <w:bCs/>
                <w:sz w:val="20"/>
              </w:rPr>
            </w:pPr>
            <w:r w:rsidRPr="00BA67DC">
              <w:rPr>
                <w:rFonts w:cs="Arial"/>
                <w:b/>
                <w:bCs/>
                <w:sz w:val="20"/>
              </w:rPr>
              <w:t>Condition Predicate:</w:t>
            </w:r>
            <w:r>
              <w:rPr>
                <w:rFonts w:cs="Arial"/>
                <w:bCs/>
                <w:sz w:val="20"/>
              </w:rPr>
              <w:t xml:space="preserve"> </w:t>
            </w:r>
            <w:r w:rsidRPr="004C2F5E">
              <w:rPr>
                <w:rFonts w:cs="Arial"/>
                <w:bCs/>
                <w:sz w:val="20"/>
              </w:rPr>
              <w:t xml:space="preserve">If </w:t>
            </w:r>
            <w:r>
              <w:rPr>
                <w:rFonts w:cs="Arial"/>
                <w:color w:val="000000"/>
                <w:sz w:val="20"/>
              </w:rPr>
              <w:t>component 2</w:t>
            </w:r>
            <w:r w:rsidRPr="004C2F5E" w:rsidDel="003C06A9">
              <w:rPr>
                <w:rFonts w:cs="Arial"/>
                <w:bCs/>
                <w:sz w:val="20"/>
              </w:rPr>
              <w:t xml:space="preserve"> </w:t>
            </w:r>
            <w:r>
              <w:rPr>
                <w:rFonts w:cs="Arial"/>
                <w:bCs/>
                <w:sz w:val="20"/>
              </w:rPr>
              <w:t xml:space="preserve">(Numeric Value 1) </w:t>
            </w:r>
            <w:r w:rsidR="00892798">
              <w:rPr>
                <w:rFonts w:cs="Arial"/>
                <w:bCs/>
                <w:sz w:val="20"/>
              </w:rPr>
              <w:t>is</w:t>
            </w:r>
            <w:r w:rsidRPr="004C2F5E">
              <w:rPr>
                <w:rFonts w:cs="Arial"/>
                <w:bCs/>
                <w:sz w:val="20"/>
              </w:rPr>
              <w:t xml:space="preserve"> valued.</w:t>
            </w:r>
          </w:p>
        </w:tc>
      </w:tr>
    </w:tbl>
    <w:p w14:paraId="4CA08CD3" w14:textId="77777777" w:rsidR="00F0215B"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241A30" w:rsidRPr="00385C05">
        <w:rPr>
          <w:rFonts w:ascii="Arial" w:hAnsi="Arial" w:cs="Arial"/>
          <w:bCs/>
          <w:snapToGrid w:val="0"/>
          <w:sz w:val="24"/>
          <w:szCs w:val="24"/>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w:t>
      </w:r>
    </w:p>
    <w:p w14:paraId="46476ABF" w14:textId="77777777" w:rsidR="00426AB2" w:rsidRDefault="00D42FD0" w:rsidP="00CA7901">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The SN data type carries a structured numeric result value. Structured numeric values include intervals (^0^-^1), ratios (^1^/^2 or ^1</w:t>
      </w:r>
      <w:proofErr w:type="gramStart"/>
      <w:r w:rsidRPr="00385C05">
        <w:rPr>
          <w:rFonts w:ascii="Arial" w:hAnsi="Arial" w:cs="Arial"/>
          <w:bCs/>
          <w:snapToGrid w:val="0"/>
          <w:sz w:val="24"/>
          <w:szCs w:val="24"/>
        </w:rPr>
        <w:t>^:^</w:t>
      </w:r>
      <w:proofErr w:type="gramEnd"/>
      <w:r w:rsidRPr="00385C05">
        <w:rPr>
          <w:rFonts w:ascii="Arial" w:hAnsi="Arial" w:cs="Arial"/>
          <w:bCs/>
          <w:snapToGrid w:val="0"/>
          <w:sz w:val="24"/>
          <w:szCs w:val="24"/>
        </w:rPr>
        <w:t xml:space="preserve">2), inequalities (&lt;^10), or categorical results (^2^+). </w:t>
      </w:r>
    </w:p>
    <w:p w14:paraId="3CD6F109" w14:textId="77777777" w:rsidR="00426AB2" w:rsidRDefault="00426AB2" w:rsidP="00CA7901">
      <w:pPr>
        <w:autoSpaceDE w:val="0"/>
        <w:autoSpaceDN w:val="0"/>
        <w:spacing w:before="120" w:after="120"/>
        <w:ind w:left="274"/>
        <w:rPr>
          <w:rFonts w:ascii="Arial" w:hAnsi="Arial" w:cs="Arial"/>
          <w:bCs/>
          <w:snapToGrid w:val="0"/>
          <w:sz w:val="24"/>
          <w:szCs w:val="24"/>
        </w:rPr>
      </w:pPr>
      <w:r w:rsidRPr="00426AB2">
        <w:rPr>
          <w:rFonts w:cs="Arial"/>
          <w:b/>
          <w:sz w:val="24"/>
          <w:szCs w:val="24"/>
        </w:rPr>
        <w:t>CONFORMANCE STATEMENT CN-0</w:t>
      </w:r>
      <w:r w:rsidR="005C7A76">
        <w:rPr>
          <w:rFonts w:cs="Arial"/>
          <w:b/>
          <w:sz w:val="24"/>
          <w:szCs w:val="24"/>
        </w:rPr>
        <w:t>03</w:t>
      </w:r>
      <w:r>
        <w:rPr>
          <w:rFonts w:cs="Arial"/>
          <w:b/>
          <w:sz w:val="20"/>
        </w:rPr>
        <w:t xml:space="preserve"> </w:t>
      </w:r>
      <w:r w:rsidR="00241A30" w:rsidRPr="00385C05">
        <w:rPr>
          <w:rFonts w:ascii="Arial" w:hAnsi="Arial" w:cs="Arial"/>
          <w:bCs/>
          <w:snapToGrid w:val="0"/>
          <w:sz w:val="24"/>
          <w:szCs w:val="24"/>
        </w:rPr>
        <w:t>If &lt;num1&gt; and &lt;num2&gt; are both non-null, then the separator/suffix</w:t>
      </w:r>
      <w:r>
        <w:rPr>
          <w:rFonts w:ascii="Arial" w:hAnsi="Arial" w:cs="Arial"/>
          <w:bCs/>
          <w:snapToGrid w:val="0"/>
          <w:sz w:val="24"/>
          <w:szCs w:val="24"/>
        </w:rPr>
        <w:t xml:space="preserve"> </w:t>
      </w:r>
      <w:r w:rsidRPr="00426AB2">
        <w:rPr>
          <w:rFonts w:ascii="Arial" w:hAnsi="Arial" w:cs="Arial"/>
          <w:b/>
          <w:bCs/>
          <w:snapToGrid w:val="0"/>
          <w:sz w:val="24"/>
          <w:szCs w:val="24"/>
        </w:rPr>
        <w:t>MUST</w:t>
      </w:r>
      <w:r w:rsidR="00241A30" w:rsidRPr="00385C05">
        <w:rPr>
          <w:rFonts w:ascii="Arial" w:hAnsi="Arial" w:cs="Arial"/>
          <w:bCs/>
          <w:snapToGrid w:val="0"/>
          <w:sz w:val="24"/>
          <w:szCs w:val="24"/>
        </w:rPr>
        <w:t xml:space="preserve"> be non-null. </w:t>
      </w:r>
    </w:p>
    <w:p w14:paraId="1CE9C355" w14:textId="77777777" w:rsidR="00F0215B" w:rsidRPr="00385C05" w:rsidRDefault="00241A30" w:rsidP="00CA7901">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If the separator is “</w:t>
      </w:r>
      <w:r w:rsidR="004A2E2B" w:rsidRPr="00385C05">
        <w:rPr>
          <w:rFonts w:ascii="Arial" w:hAnsi="Arial" w:cs="Arial"/>
          <w:bCs/>
          <w:snapToGrid w:val="0"/>
          <w:sz w:val="24"/>
          <w:szCs w:val="24"/>
        </w:rPr>
        <w:t>-”</w:t>
      </w:r>
      <w:r w:rsidRPr="00385C05">
        <w:rPr>
          <w:rFonts w:ascii="Arial" w:hAnsi="Arial" w:cs="Arial"/>
          <w:bCs/>
          <w:snapToGrid w:val="0"/>
          <w:sz w:val="24"/>
          <w:szCs w:val="24"/>
        </w:rPr>
        <w:t>, the data range is inclusive; e.g., &lt;num1&gt; - &lt;num2&gt; defines a range of numbers x, such that: &lt;num1&gt; &lt;=x&lt;= &lt;num2&gt;.</w:t>
      </w:r>
    </w:p>
    <w:p w14:paraId="4EF75E48"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Examples:</w:t>
      </w:r>
    </w:p>
    <w:p w14:paraId="02E8D829"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|&gt;^100| (greater than 100)</w:t>
      </w:r>
    </w:p>
    <w:p w14:paraId="39B954DE"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|^100^-^200| (equal to range of 100 through 200)</w:t>
      </w:r>
    </w:p>
    <w:p w14:paraId="15F9966E" w14:textId="77777777" w:rsidR="002B4F01" w:rsidRDefault="002B4F01" w:rsidP="00CA7901">
      <w:pPr>
        <w:spacing w:before="60" w:after="60"/>
        <w:ind w:left="274"/>
        <w:rPr>
          <w:rFonts w:ascii="Arial" w:hAnsi="Arial" w:cs="Arial"/>
          <w:sz w:val="24"/>
          <w:szCs w:val="24"/>
        </w:rPr>
      </w:pPr>
      <w:r w:rsidRPr="00385C05">
        <w:rPr>
          <w:rFonts w:ascii="Arial" w:hAnsi="Arial" w:cs="Arial"/>
          <w:sz w:val="24"/>
          <w:szCs w:val="24"/>
        </w:rPr>
        <w:t>|^1</w:t>
      </w:r>
      <w:proofErr w:type="gramStart"/>
      <w:r w:rsidRPr="00385C05">
        <w:rPr>
          <w:rFonts w:ascii="Arial" w:hAnsi="Arial" w:cs="Arial"/>
          <w:sz w:val="24"/>
          <w:szCs w:val="24"/>
        </w:rPr>
        <w:t>^:^</w:t>
      </w:r>
      <w:proofErr w:type="gramEnd"/>
      <w:r w:rsidRPr="00385C05">
        <w:rPr>
          <w:rFonts w:ascii="Arial" w:hAnsi="Arial" w:cs="Arial"/>
          <w:sz w:val="24"/>
          <w:szCs w:val="24"/>
        </w:rPr>
        <w:t>228| (ratio of 1 to 128, e.g., the results of a serological test)</w:t>
      </w:r>
    </w:p>
    <w:p w14:paraId="230CB2E9" w14:textId="77777777" w:rsidR="00A32DDA" w:rsidRPr="00385C05" w:rsidRDefault="00A32DDA" w:rsidP="000D3A16">
      <w:pPr>
        <w:pStyle w:val="Heading2"/>
      </w:pPr>
      <w:bookmarkStart w:id="389" w:name="_Toc487203672"/>
      <w:r w:rsidRPr="00385C05">
        <w:t>ST - String Data</w:t>
      </w:r>
      <w:bookmarkEnd w:id="389"/>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2"/>
        <w:gridCol w:w="720"/>
        <w:gridCol w:w="720"/>
        <w:gridCol w:w="900"/>
        <w:gridCol w:w="1080"/>
        <w:gridCol w:w="3413"/>
      </w:tblGrid>
      <w:tr w:rsidR="00A32DDA" w:rsidRPr="00385C05" w14:paraId="3F789BD5" w14:textId="77777777" w:rsidTr="00F6648D">
        <w:trPr>
          <w:cantSplit/>
          <w:tblHeader/>
          <w:jc w:val="center"/>
        </w:trPr>
        <w:tc>
          <w:tcPr>
            <w:tcW w:w="9706" w:type="dxa"/>
            <w:gridSpan w:val="7"/>
            <w:shd w:val="pct10" w:color="auto" w:fill="FFFFFF"/>
          </w:tcPr>
          <w:p w14:paraId="393849EB" w14:textId="77777777" w:rsidR="00A32DDA" w:rsidRPr="00385C05" w:rsidRDefault="00FA5094"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4.22</w:t>
            </w:r>
            <w:r w:rsidR="00C66EF6">
              <w:rPr>
                <w:rFonts w:ascii="Arial Narrow" w:hAnsi="Arial Narrow" w:cs="Courier New"/>
                <w:color w:val="31849B" w:themeColor="accent5" w:themeShade="BF"/>
                <w:sz w:val="22"/>
                <w:szCs w:val="22"/>
              </w:rPr>
              <w:t>:</w:t>
            </w:r>
            <w:r w:rsidR="00A32DDA" w:rsidRPr="00385C05">
              <w:rPr>
                <w:rFonts w:ascii="Arial Narrow" w:hAnsi="Arial Narrow" w:cs="Courier New"/>
                <w:color w:val="31849B" w:themeColor="accent5" w:themeShade="BF"/>
                <w:sz w:val="22"/>
                <w:szCs w:val="22"/>
              </w:rPr>
              <w:t xml:space="preserve"> STRING DATA (ST)</w:t>
            </w:r>
          </w:p>
        </w:tc>
      </w:tr>
      <w:tr w:rsidR="00A32DDA" w:rsidRPr="00385C05" w14:paraId="7D9C1F4B" w14:textId="77777777" w:rsidTr="00F6648D">
        <w:trPr>
          <w:cantSplit/>
          <w:tblHeader/>
          <w:jc w:val="center"/>
        </w:trPr>
        <w:tc>
          <w:tcPr>
            <w:tcW w:w="761" w:type="dxa"/>
            <w:shd w:val="pct10" w:color="auto" w:fill="FFFFFF"/>
          </w:tcPr>
          <w:p w14:paraId="10FEFD98"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2" w:type="dxa"/>
            <w:shd w:val="pct10" w:color="auto" w:fill="FFFFFF"/>
          </w:tcPr>
          <w:p w14:paraId="21536113" w14:textId="77777777" w:rsidR="00A32DDA" w:rsidRPr="00385C05" w:rsidRDefault="00A32DDA"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6BFD9DD"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5915C375"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32F846FB"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9C7DF1A"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3" w:type="dxa"/>
            <w:shd w:val="pct10" w:color="auto" w:fill="FFFFFF"/>
          </w:tcPr>
          <w:p w14:paraId="03C6D313"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A32DDA" w:rsidRPr="00385C05" w14:paraId="4942DAEB" w14:textId="77777777" w:rsidTr="00F6648D">
        <w:trPr>
          <w:cantSplit/>
          <w:jc w:val="center"/>
        </w:trPr>
        <w:tc>
          <w:tcPr>
            <w:tcW w:w="761" w:type="dxa"/>
          </w:tcPr>
          <w:p w14:paraId="69698491" w14:textId="77777777" w:rsidR="00A32DDA" w:rsidRPr="00385C05" w:rsidRDefault="00A32DDA" w:rsidP="00F6648D">
            <w:pPr>
              <w:pStyle w:val="ComponentTableBody"/>
              <w:spacing w:before="40" w:after="40" w:line="240" w:lineRule="auto"/>
              <w:rPr>
                <w:rFonts w:cs="Arial"/>
                <w:sz w:val="20"/>
              </w:rPr>
            </w:pPr>
            <w:r w:rsidRPr="00385C05">
              <w:rPr>
                <w:rFonts w:cs="Arial"/>
                <w:sz w:val="20"/>
              </w:rPr>
              <w:t>1</w:t>
            </w:r>
          </w:p>
        </w:tc>
        <w:tc>
          <w:tcPr>
            <w:tcW w:w="2112" w:type="dxa"/>
          </w:tcPr>
          <w:p w14:paraId="100FA67D" w14:textId="77777777" w:rsidR="00A32DDA" w:rsidRPr="00385C05" w:rsidRDefault="00A32DDA" w:rsidP="00F6648D">
            <w:pPr>
              <w:pStyle w:val="ComponentTableBody"/>
              <w:spacing w:before="40" w:after="40" w:line="240" w:lineRule="auto"/>
              <w:jc w:val="left"/>
              <w:rPr>
                <w:rFonts w:cs="Arial"/>
                <w:sz w:val="20"/>
              </w:rPr>
            </w:pPr>
            <w:r w:rsidRPr="00385C05">
              <w:rPr>
                <w:rFonts w:cs="Arial"/>
                <w:sz w:val="20"/>
              </w:rPr>
              <w:t>String Data</w:t>
            </w:r>
          </w:p>
        </w:tc>
        <w:tc>
          <w:tcPr>
            <w:tcW w:w="720" w:type="dxa"/>
          </w:tcPr>
          <w:p w14:paraId="4372CDE5" w14:textId="77777777" w:rsidR="00A32DDA" w:rsidRPr="00385C05" w:rsidRDefault="00C57AE5" w:rsidP="00F6648D">
            <w:pPr>
              <w:pStyle w:val="ComponentTableBody"/>
              <w:spacing w:before="40" w:after="40" w:line="240" w:lineRule="auto"/>
              <w:rPr>
                <w:rFonts w:cs="Arial"/>
                <w:sz w:val="20"/>
              </w:rPr>
            </w:pPr>
            <w:r>
              <w:rPr>
                <w:rFonts w:cs="Arial"/>
                <w:sz w:val="20"/>
              </w:rPr>
              <w:t>199</w:t>
            </w:r>
          </w:p>
        </w:tc>
        <w:tc>
          <w:tcPr>
            <w:tcW w:w="720" w:type="dxa"/>
          </w:tcPr>
          <w:p w14:paraId="2651A4C8" w14:textId="77777777" w:rsidR="00A32DDA" w:rsidRPr="00385C05" w:rsidRDefault="00A32DDA" w:rsidP="00F6648D">
            <w:pPr>
              <w:pStyle w:val="ComponentTableBody"/>
              <w:spacing w:before="40" w:after="40" w:line="240" w:lineRule="auto"/>
              <w:rPr>
                <w:rFonts w:cs="Arial"/>
                <w:sz w:val="20"/>
              </w:rPr>
            </w:pPr>
          </w:p>
        </w:tc>
        <w:tc>
          <w:tcPr>
            <w:tcW w:w="900" w:type="dxa"/>
          </w:tcPr>
          <w:p w14:paraId="252B5749" w14:textId="77777777" w:rsidR="00A32DDA" w:rsidRPr="00385C05" w:rsidRDefault="00A32DDA" w:rsidP="00F6648D">
            <w:pPr>
              <w:pStyle w:val="ComponentTableBody"/>
              <w:spacing w:before="40" w:after="40" w:line="240" w:lineRule="auto"/>
              <w:rPr>
                <w:rFonts w:cs="Arial"/>
                <w:sz w:val="20"/>
              </w:rPr>
            </w:pPr>
            <w:r w:rsidRPr="00385C05">
              <w:rPr>
                <w:rFonts w:cs="Arial"/>
                <w:sz w:val="20"/>
              </w:rPr>
              <w:t>R</w:t>
            </w:r>
          </w:p>
        </w:tc>
        <w:tc>
          <w:tcPr>
            <w:tcW w:w="1080" w:type="dxa"/>
          </w:tcPr>
          <w:p w14:paraId="0AC06211" w14:textId="77777777" w:rsidR="00A32DDA" w:rsidRPr="00385C05" w:rsidRDefault="00A32DDA" w:rsidP="00F6648D">
            <w:pPr>
              <w:pStyle w:val="ComponentTableBody"/>
              <w:spacing w:before="40" w:after="40" w:line="240" w:lineRule="auto"/>
              <w:rPr>
                <w:rFonts w:cs="Arial"/>
                <w:sz w:val="20"/>
              </w:rPr>
            </w:pPr>
          </w:p>
        </w:tc>
        <w:tc>
          <w:tcPr>
            <w:tcW w:w="3413" w:type="dxa"/>
          </w:tcPr>
          <w:p w14:paraId="117ED1CA" w14:textId="77777777" w:rsidR="00A32DDA" w:rsidRPr="00385C05" w:rsidRDefault="00A32DDA" w:rsidP="00F6648D">
            <w:pPr>
              <w:pStyle w:val="ComponentTableBody"/>
              <w:spacing w:before="40" w:after="40" w:line="240" w:lineRule="auto"/>
              <w:jc w:val="left"/>
              <w:rPr>
                <w:rFonts w:cs="Arial"/>
                <w:sz w:val="20"/>
              </w:rPr>
            </w:pPr>
          </w:p>
        </w:tc>
      </w:tr>
    </w:tbl>
    <w:p w14:paraId="24D54D7A" w14:textId="77777777" w:rsidR="00A32DDA" w:rsidRDefault="00A32DDA" w:rsidP="00161AC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String data is left justified with trailing blanks optional. </w:t>
      </w:r>
    </w:p>
    <w:p w14:paraId="260A0E93" w14:textId="77777777" w:rsidR="00C57AE5" w:rsidRPr="00C57AE5" w:rsidRDefault="00C57AE5" w:rsidP="00BE2B37">
      <w:pPr>
        <w:autoSpaceDE w:val="0"/>
        <w:autoSpaceDN w:val="0"/>
        <w:ind w:left="274"/>
        <w:rPr>
          <w:rFonts w:ascii="Arial" w:hAnsi="Arial" w:cs="Arial"/>
          <w:bCs/>
          <w:snapToGrid w:val="0"/>
          <w:sz w:val="24"/>
          <w:szCs w:val="24"/>
        </w:rPr>
      </w:pPr>
      <w:r w:rsidRPr="00C57AE5">
        <w:rPr>
          <w:rFonts w:ascii="Arial" w:hAnsi="Arial" w:cs="Arial"/>
          <w:bCs/>
          <w:snapToGrid w:val="0"/>
          <w:sz w:val="24"/>
          <w:szCs w:val="24"/>
        </w:rPr>
        <w:t>The ST data type is intended for short strings (e.g., less than 200 characters). For longer</w:t>
      </w:r>
    </w:p>
    <w:p w14:paraId="6ADDDB4A" w14:textId="77777777" w:rsidR="00241A30" w:rsidRPr="00385C05" w:rsidRDefault="00C57AE5" w:rsidP="003530A1">
      <w:pPr>
        <w:autoSpaceDE w:val="0"/>
        <w:autoSpaceDN w:val="0"/>
        <w:ind w:left="274"/>
      </w:pPr>
      <w:r w:rsidRPr="00C57AE5">
        <w:rPr>
          <w:rFonts w:ascii="Arial" w:hAnsi="Arial" w:cs="Arial"/>
          <w:bCs/>
          <w:snapToGrid w:val="0"/>
          <w:sz w:val="24"/>
          <w:szCs w:val="24"/>
        </w:rPr>
        <w:t xml:space="preserve">strings the TX or FT data types should be used (see </w:t>
      </w:r>
      <w:r>
        <w:rPr>
          <w:rFonts w:ascii="Arial" w:hAnsi="Arial" w:cs="Arial"/>
          <w:bCs/>
          <w:snapToGrid w:val="0"/>
          <w:sz w:val="24"/>
          <w:szCs w:val="24"/>
        </w:rPr>
        <w:t xml:space="preserve">2.5.1 Standard </w:t>
      </w:r>
      <w:r w:rsidRPr="00C57AE5">
        <w:rPr>
          <w:rFonts w:ascii="Arial" w:hAnsi="Arial" w:cs="Arial"/>
          <w:bCs/>
          <w:snapToGrid w:val="0"/>
          <w:sz w:val="24"/>
          <w:szCs w:val="24"/>
        </w:rPr>
        <w:t>Sections 2.A.78, “TX - text data” or 2.A.31, “FT -formatted text data”).</w:t>
      </w:r>
    </w:p>
    <w:p w14:paraId="5C32A76F" w14:textId="77777777" w:rsidR="00727C6E" w:rsidRPr="00385C05" w:rsidRDefault="00727C6E" w:rsidP="000D3A16">
      <w:pPr>
        <w:pStyle w:val="Heading2"/>
      </w:pPr>
      <w:bookmarkStart w:id="390" w:name="_Toc487203673"/>
      <w:r w:rsidRPr="00385C05">
        <w:lastRenderedPageBreak/>
        <w:t>TS - Time Stamp</w:t>
      </w:r>
      <w:bookmarkEnd w:id="390"/>
      <w:r w:rsidRPr="00385C05">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727C6E" w:rsidRPr="00385C05" w14:paraId="3797840D" w14:textId="77777777" w:rsidTr="00FE6DE9">
        <w:trPr>
          <w:cantSplit/>
          <w:tblHeader/>
          <w:jc w:val="center"/>
        </w:trPr>
        <w:tc>
          <w:tcPr>
            <w:tcW w:w="9757" w:type="dxa"/>
            <w:gridSpan w:val="7"/>
            <w:shd w:val="pct10" w:color="auto" w:fill="FFFFFF"/>
          </w:tcPr>
          <w:p w14:paraId="1E4E296A" w14:textId="77777777" w:rsidR="00727C6E" w:rsidRPr="00385C05" w:rsidRDefault="00727C6E"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A5094">
              <w:rPr>
                <w:rFonts w:ascii="Arial Narrow" w:hAnsi="Arial Narrow" w:cs="Courier New"/>
                <w:color w:val="31849B" w:themeColor="accent5" w:themeShade="BF"/>
                <w:sz w:val="22"/>
                <w:szCs w:val="22"/>
              </w:rPr>
              <w:t>23</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TIME STAMP (TS)</w:t>
            </w:r>
          </w:p>
        </w:tc>
      </w:tr>
      <w:tr w:rsidR="00727C6E" w:rsidRPr="00385C05" w14:paraId="1CCF68BB" w14:textId="77777777" w:rsidTr="00831B6D">
        <w:trPr>
          <w:cantSplit/>
          <w:tblHeader/>
          <w:jc w:val="center"/>
        </w:trPr>
        <w:tc>
          <w:tcPr>
            <w:tcW w:w="761" w:type="dxa"/>
            <w:shd w:val="pct10" w:color="auto" w:fill="FFFFFF"/>
          </w:tcPr>
          <w:p w14:paraId="4AB1B792"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1EDC3581"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0FD6B10"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500E615"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5E877FFB"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F45A90D"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7E72FFE1"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1BCC25B8" w14:textId="77777777" w:rsidTr="00831B6D">
        <w:trPr>
          <w:cantSplit/>
          <w:jc w:val="center"/>
        </w:trPr>
        <w:tc>
          <w:tcPr>
            <w:tcW w:w="761" w:type="dxa"/>
          </w:tcPr>
          <w:p w14:paraId="5BF18980" w14:textId="77777777" w:rsidR="00727C6E" w:rsidRPr="00385C05" w:rsidRDefault="00727C6E" w:rsidP="005016A7">
            <w:pPr>
              <w:pStyle w:val="ComponentTableBody"/>
              <w:spacing w:before="40" w:after="40" w:line="240" w:lineRule="auto"/>
              <w:rPr>
                <w:rFonts w:cs="Arial"/>
                <w:sz w:val="20"/>
              </w:rPr>
            </w:pPr>
            <w:r w:rsidRPr="00385C05">
              <w:rPr>
                <w:rFonts w:cs="Arial"/>
                <w:sz w:val="20"/>
              </w:rPr>
              <w:t>1</w:t>
            </w:r>
          </w:p>
        </w:tc>
        <w:tc>
          <w:tcPr>
            <w:tcW w:w="2138" w:type="dxa"/>
          </w:tcPr>
          <w:p w14:paraId="5C34DCD9" w14:textId="77777777" w:rsidR="00727C6E" w:rsidRPr="00385C05" w:rsidRDefault="00727C6E" w:rsidP="005016A7">
            <w:pPr>
              <w:spacing w:before="40" w:after="40"/>
              <w:rPr>
                <w:rFonts w:ascii="Arial" w:hAnsi="Arial" w:cs="Arial"/>
                <w:iCs/>
                <w:sz w:val="20"/>
                <w:szCs w:val="20"/>
              </w:rPr>
            </w:pPr>
            <w:r w:rsidRPr="00385C05">
              <w:rPr>
                <w:rFonts w:ascii="Arial" w:hAnsi="Arial" w:cs="Arial"/>
                <w:iCs/>
                <w:sz w:val="20"/>
                <w:szCs w:val="20"/>
              </w:rPr>
              <w:t>Time</w:t>
            </w:r>
          </w:p>
        </w:tc>
        <w:tc>
          <w:tcPr>
            <w:tcW w:w="720" w:type="dxa"/>
          </w:tcPr>
          <w:p w14:paraId="73095981"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24</w:t>
            </w:r>
          </w:p>
        </w:tc>
        <w:tc>
          <w:tcPr>
            <w:tcW w:w="720" w:type="dxa"/>
          </w:tcPr>
          <w:p w14:paraId="48BBA08D" w14:textId="77777777" w:rsidR="00727C6E" w:rsidRPr="00385C05" w:rsidRDefault="00727C6E" w:rsidP="005016A7">
            <w:pPr>
              <w:spacing w:before="40" w:after="40"/>
              <w:jc w:val="center"/>
              <w:rPr>
                <w:rFonts w:ascii="Arial" w:hAnsi="Arial" w:cs="Arial"/>
                <w:iCs/>
                <w:sz w:val="20"/>
                <w:szCs w:val="20"/>
              </w:rPr>
            </w:pPr>
            <w:r w:rsidRPr="00385C05">
              <w:rPr>
                <w:rFonts w:ascii="Arial" w:hAnsi="Arial" w:cs="Arial"/>
                <w:iCs/>
                <w:sz w:val="20"/>
                <w:szCs w:val="20"/>
              </w:rPr>
              <w:t>DTM</w:t>
            </w:r>
          </w:p>
        </w:tc>
        <w:tc>
          <w:tcPr>
            <w:tcW w:w="900" w:type="dxa"/>
          </w:tcPr>
          <w:p w14:paraId="610B1045"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R</w:t>
            </w:r>
          </w:p>
        </w:tc>
        <w:tc>
          <w:tcPr>
            <w:tcW w:w="1080" w:type="dxa"/>
          </w:tcPr>
          <w:p w14:paraId="007C191D" w14:textId="77777777" w:rsidR="00727C6E" w:rsidRPr="00385C05" w:rsidRDefault="00727C6E" w:rsidP="005016A7">
            <w:pPr>
              <w:pStyle w:val="ComponentTableBody"/>
              <w:spacing w:before="40" w:after="40" w:line="240" w:lineRule="auto"/>
              <w:rPr>
                <w:rFonts w:cs="Arial"/>
                <w:sz w:val="20"/>
              </w:rPr>
            </w:pPr>
          </w:p>
        </w:tc>
        <w:tc>
          <w:tcPr>
            <w:tcW w:w="3438" w:type="dxa"/>
          </w:tcPr>
          <w:p w14:paraId="33DC0C2F" w14:textId="77777777" w:rsidR="00727C6E" w:rsidRPr="00385C05" w:rsidRDefault="00727C6E" w:rsidP="005016A7">
            <w:pPr>
              <w:pStyle w:val="ComponentTableBody"/>
              <w:spacing w:before="40" w:after="40" w:line="240" w:lineRule="auto"/>
              <w:jc w:val="left"/>
              <w:rPr>
                <w:rFonts w:cs="Arial"/>
                <w:sz w:val="20"/>
              </w:rPr>
            </w:pPr>
            <w:r w:rsidRPr="00385C05">
              <w:rPr>
                <w:rFonts w:cs="Arial"/>
                <w:sz w:val="20"/>
              </w:rPr>
              <w:t>The point in time</w:t>
            </w:r>
          </w:p>
        </w:tc>
      </w:tr>
      <w:tr w:rsidR="00727C6E" w:rsidRPr="00385C05" w14:paraId="1256ACEE" w14:textId="77777777" w:rsidTr="000066C5">
        <w:trPr>
          <w:cantSplit/>
          <w:trHeight w:val="431"/>
          <w:jc w:val="center"/>
        </w:trPr>
        <w:tc>
          <w:tcPr>
            <w:tcW w:w="761" w:type="dxa"/>
            <w:shd w:val="clear" w:color="auto" w:fill="FFFF99"/>
          </w:tcPr>
          <w:p w14:paraId="01CFBD21" w14:textId="77777777" w:rsidR="00727C6E" w:rsidRPr="00385C05" w:rsidRDefault="00727C6E" w:rsidP="005016A7">
            <w:pPr>
              <w:pStyle w:val="ComponentTableBody"/>
              <w:spacing w:before="40" w:after="40" w:line="240" w:lineRule="auto"/>
              <w:rPr>
                <w:rFonts w:cs="Arial"/>
                <w:sz w:val="20"/>
              </w:rPr>
            </w:pPr>
            <w:r w:rsidRPr="00385C05">
              <w:rPr>
                <w:rFonts w:cs="Arial"/>
                <w:sz w:val="20"/>
              </w:rPr>
              <w:t>2</w:t>
            </w:r>
          </w:p>
        </w:tc>
        <w:tc>
          <w:tcPr>
            <w:tcW w:w="2138" w:type="dxa"/>
            <w:shd w:val="clear" w:color="auto" w:fill="FFFF99"/>
          </w:tcPr>
          <w:p w14:paraId="19975C71" w14:textId="77777777" w:rsidR="00727C6E" w:rsidRPr="00385C05" w:rsidRDefault="00727C6E" w:rsidP="005016A7">
            <w:pPr>
              <w:spacing w:before="40" w:after="40"/>
              <w:rPr>
                <w:rFonts w:ascii="Arial" w:hAnsi="Arial" w:cs="Arial"/>
                <w:iCs/>
                <w:sz w:val="20"/>
                <w:szCs w:val="20"/>
              </w:rPr>
            </w:pPr>
            <w:r w:rsidRPr="00385C05">
              <w:rPr>
                <w:rFonts w:ascii="Arial" w:hAnsi="Arial" w:cs="Arial"/>
                <w:iCs/>
                <w:sz w:val="20"/>
                <w:szCs w:val="20"/>
              </w:rPr>
              <w:t>Degree of Precision</w:t>
            </w:r>
          </w:p>
        </w:tc>
        <w:tc>
          <w:tcPr>
            <w:tcW w:w="720" w:type="dxa"/>
            <w:shd w:val="clear" w:color="auto" w:fill="FFFF99"/>
          </w:tcPr>
          <w:p w14:paraId="5EC214C9" w14:textId="77777777" w:rsidR="00727C6E" w:rsidRPr="00385C05" w:rsidRDefault="00727C6E" w:rsidP="005016A7">
            <w:pPr>
              <w:spacing w:before="40" w:after="40"/>
              <w:rPr>
                <w:rFonts w:ascii="Arial" w:hAnsi="Arial" w:cs="Arial"/>
                <w:iCs/>
                <w:sz w:val="20"/>
                <w:szCs w:val="20"/>
              </w:rPr>
            </w:pPr>
          </w:p>
        </w:tc>
        <w:tc>
          <w:tcPr>
            <w:tcW w:w="720" w:type="dxa"/>
            <w:shd w:val="clear" w:color="auto" w:fill="FFFF99"/>
          </w:tcPr>
          <w:p w14:paraId="56A43EEB" w14:textId="77777777" w:rsidR="00727C6E" w:rsidRPr="00385C05" w:rsidRDefault="00727C6E" w:rsidP="005016A7">
            <w:pPr>
              <w:spacing w:before="40" w:after="40"/>
              <w:jc w:val="center"/>
              <w:rPr>
                <w:rFonts w:ascii="Arial" w:hAnsi="Arial" w:cs="Arial"/>
                <w:iCs/>
                <w:sz w:val="20"/>
                <w:szCs w:val="20"/>
              </w:rPr>
            </w:pPr>
          </w:p>
        </w:tc>
        <w:tc>
          <w:tcPr>
            <w:tcW w:w="900" w:type="dxa"/>
            <w:shd w:val="clear" w:color="auto" w:fill="FFFF99"/>
          </w:tcPr>
          <w:p w14:paraId="760EA212"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X</w:t>
            </w:r>
          </w:p>
        </w:tc>
        <w:tc>
          <w:tcPr>
            <w:tcW w:w="1080" w:type="dxa"/>
            <w:shd w:val="clear" w:color="auto" w:fill="FFFF99"/>
          </w:tcPr>
          <w:p w14:paraId="2A6C918A" w14:textId="77777777" w:rsidR="00727C6E" w:rsidRPr="00385C05" w:rsidRDefault="00727C6E" w:rsidP="005016A7">
            <w:pPr>
              <w:pStyle w:val="ComponentTableBody"/>
              <w:spacing w:before="40" w:after="40" w:line="240" w:lineRule="auto"/>
              <w:rPr>
                <w:rFonts w:cs="Arial"/>
                <w:sz w:val="20"/>
              </w:rPr>
            </w:pPr>
          </w:p>
        </w:tc>
        <w:tc>
          <w:tcPr>
            <w:tcW w:w="3438" w:type="dxa"/>
            <w:shd w:val="clear" w:color="auto" w:fill="FFFF99"/>
          </w:tcPr>
          <w:p w14:paraId="22181E7F" w14:textId="77777777" w:rsidR="00727C6E" w:rsidRPr="00385C05" w:rsidRDefault="00727C6E" w:rsidP="005016A7">
            <w:pPr>
              <w:pStyle w:val="ComponentTableBody"/>
              <w:spacing w:before="40" w:after="40" w:line="240" w:lineRule="auto"/>
              <w:jc w:val="left"/>
              <w:rPr>
                <w:rFonts w:cs="Arial"/>
                <w:sz w:val="20"/>
              </w:rPr>
            </w:pPr>
            <w:r w:rsidRPr="00385C05">
              <w:rPr>
                <w:rFonts w:cs="Arial"/>
                <w:sz w:val="20"/>
              </w:rPr>
              <w:t>A component of the Timestamp that is no longer used.</w:t>
            </w:r>
          </w:p>
        </w:tc>
      </w:tr>
    </w:tbl>
    <w:p w14:paraId="2234E22E" w14:textId="77777777" w:rsidR="00727C6E" w:rsidRPr="00385C05" w:rsidRDefault="00727C6E" w:rsidP="0076741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 Specifies a point in time.</w:t>
      </w:r>
    </w:p>
    <w:p w14:paraId="61D5CFA2" w14:textId="77777777" w:rsidR="00727C6E" w:rsidRPr="00385C05" w:rsidRDefault="00727C6E" w:rsidP="00767414">
      <w:pPr>
        <w:pStyle w:val="Components"/>
        <w:spacing w:before="60" w:after="60"/>
        <w:ind w:left="1354"/>
        <w:rPr>
          <w:rFonts w:ascii="Arial" w:hAnsi="Arial" w:cs="Arial"/>
          <w:sz w:val="24"/>
          <w:szCs w:val="24"/>
        </w:rPr>
      </w:pPr>
      <w:r w:rsidRPr="00385C05">
        <w:rPr>
          <w:rFonts w:ascii="Arial" w:hAnsi="Arial" w:cs="Arial"/>
          <w:sz w:val="24"/>
          <w:szCs w:val="24"/>
        </w:rPr>
        <w:t>Format: YYYY[MM[DD[HH[MM[SS</w:t>
      </w:r>
      <w:proofErr w:type="gramStart"/>
      <w:r w:rsidRPr="00385C05">
        <w:rPr>
          <w:rFonts w:ascii="Arial" w:hAnsi="Arial" w:cs="Arial"/>
          <w:sz w:val="24"/>
          <w:szCs w:val="24"/>
        </w:rPr>
        <w:t>[.S</w:t>
      </w:r>
      <w:proofErr w:type="gramEnd"/>
      <w:r w:rsidRPr="00385C05">
        <w:rPr>
          <w:rFonts w:ascii="Arial" w:hAnsi="Arial" w:cs="Arial"/>
          <w:sz w:val="24"/>
          <w:szCs w:val="24"/>
        </w:rPr>
        <w:t>[S[S[S]]]]]]]]][+/-ZZZZ]</w:t>
      </w:r>
    </w:p>
    <w:p w14:paraId="628B5A48" w14:textId="77777777" w:rsidR="00727C6E" w:rsidRPr="00385C05" w:rsidRDefault="00727C6E" w:rsidP="00767414">
      <w:pPr>
        <w:autoSpaceDE w:val="0"/>
        <w:autoSpaceDN w:val="0"/>
        <w:ind w:left="274"/>
      </w:pPr>
      <w:r w:rsidRPr="00385C05">
        <w:rPr>
          <w:rFonts w:ascii="Arial" w:hAnsi="Arial" w:cs="Arial"/>
          <w:bCs/>
          <w:snapToGrid w:val="0"/>
          <w:sz w:val="24"/>
          <w:szCs w:val="24"/>
        </w:rPr>
        <w:t>See “DTM - Date/Time" for the full description of this component.</w:t>
      </w:r>
    </w:p>
    <w:p w14:paraId="17137398" w14:textId="77777777" w:rsidR="00E4300C" w:rsidRPr="00385C05" w:rsidRDefault="002A1F63" w:rsidP="000D3A16">
      <w:pPr>
        <w:pStyle w:val="Heading2"/>
      </w:pPr>
      <w:bookmarkStart w:id="391" w:name="_Hlt489258855"/>
      <w:bookmarkStart w:id="392" w:name="_Ref358257603"/>
      <w:bookmarkStart w:id="393" w:name="_Toc359236037"/>
      <w:bookmarkStart w:id="394" w:name="_Toc498146072"/>
      <w:bookmarkStart w:id="395" w:name="_Toc527864641"/>
      <w:bookmarkStart w:id="396" w:name="_Toc527866113"/>
      <w:bookmarkStart w:id="397" w:name="_Toc528481916"/>
      <w:bookmarkStart w:id="398" w:name="_Toc528482421"/>
      <w:bookmarkStart w:id="399" w:name="_Toc528482720"/>
      <w:bookmarkStart w:id="400" w:name="_Toc528482845"/>
      <w:bookmarkStart w:id="401" w:name="_Toc528486153"/>
      <w:bookmarkStart w:id="402" w:name="_Toc536689789"/>
      <w:bookmarkStart w:id="403" w:name="_Toc496534"/>
      <w:bookmarkStart w:id="404" w:name="_Toc524881"/>
      <w:bookmarkStart w:id="405" w:name="_Toc1802464"/>
      <w:bookmarkStart w:id="406" w:name="_Toc22448459"/>
      <w:bookmarkStart w:id="407" w:name="_Toc22697651"/>
      <w:bookmarkStart w:id="408" w:name="_Toc24273686"/>
      <w:bookmarkStart w:id="409" w:name="_Toc164763667"/>
      <w:bookmarkStart w:id="410" w:name="_Toc392072555"/>
      <w:bookmarkStart w:id="411" w:name="_Toc392515567"/>
      <w:bookmarkStart w:id="412" w:name="_Toc487203674"/>
      <w:bookmarkEnd w:id="391"/>
      <w:r w:rsidRPr="00385C05">
        <w:t>TX - Text D</w:t>
      </w:r>
      <w:r w:rsidR="00E4300C" w:rsidRPr="00385C05">
        <w:t>ata</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26"/>
        <w:gridCol w:w="720"/>
        <w:gridCol w:w="720"/>
        <w:gridCol w:w="900"/>
        <w:gridCol w:w="1080"/>
        <w:gridCol w:w="3427"/>
      </w:tblGrid>
      <w:tr w:rsidR="00D42FD0" w:rsidRPr="00385C05" w14:paraId="0566B7E8" w14:textId="77777777" w:rsidTr="00FE6DE9">
        <w:trPr>
          <w:cantSplit/>
          <w:tblHeader/>
          <w:jc w:val="center"/>
        </w:trPr>
        <w:tc>
          <w:tcPr>
            <w:tcW w:w="9734" w:type="dxa"/>
            <w:gridSpan w:val="7"/>
            <w:shd w:val="pct10" w:color="auto" w:fill="FFFFFF"/>
          </w:tcPr>
          <w:p w14:paraId="60465639" w14:textId="77777777" w:rsidR="00D42FD0" w:rsidRPr="00385C05" w:rsidRDefault="00D42FD0" w:rsidP="00282F1C">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282F1C">
              <w:rPr>
                <w:rFonts w:ascii="Arial Narrow" w:hAnsi="Arial Narrow" w:cs="Courier New"/>
                <w:color w:val="31849B" w:themeColor="accent5" w:themeShade="BF"/>
                <w:sz w:val="22"/>
                <w:szCs w:val="22"/>
              </w:rPr>
              <w:t>2</w:t>
            </w:r>
            <w:r w:rsidR="00FA5094">
              <w:rPr>
                <w:rFonts w:ascii="Arial Narrow" w:hAnsi="Arial Narrow" w:cs="Courier New"/>
                <w:color w:val="31849B" w:themeColor="accent5" w:themeShade="BF"/>
                <w:sz w:val="22"/>
                <w:szCs w:val="22"/>
              </w:rPr>
              <w:t>4</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TEXT DATA (TX)</w:t>
            </w:r>
          </w:p>
        </w:tc>
      </w:tr>
      <w:tr w:rsidR="00D42FD0" w:rsidRPr="00385C05" w14:paraId="711B5CBE" w14:textId="77777777" w:rsidTr="00831B6D">
        <w:trPr>
          <w:cantSplit/>
          <w:tblHeader/>
          <w:jc w:val="center"/>
        </w:trPr>
        <w:tc>
          <w:tcPr>
            <w:tcW w:w="761" w:type="dxa"/>
            <w:shd w:val="pct10" w:color="auto" w:fill="FFFFFF"/>
          </w:tcPr>
          <w:p w14:paraId="50A9E1AC"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26" w:type="dxa"/>
            <w:shd w:val="pct10" w:color="auto" w:fill="FFFFFF"/>
          </w:tcPr>
          <w:p w14:paraId="20436BA3"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585121F"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D151B28"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5DBFBCF3"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FC09404"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27" w:type="dxa"/>
            <w:shd w:val="pct10" w:color="auto" w:fill="FFFFFF"/>
          </w:tcPr>
          <w:p w14:paraId="39FB19D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2C6A9DD5" w14:textId="77777777" w:rsidTr="00831B6D">
        <w:trPr>
          <w:cantSplit/>
          <w:jc w:val="center"/>
        </w:trPr>
        <w:tc>
          <w:tcPr>
            <w:tcW w:w="761" w:type="dxa"/>
          </w:tcPr>
          <w:p w14:paraId="41C1C6BB"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26" w:type="dxa"/>
          </w:tcPr>
          <w:p w14:paraId="41F1C861"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Text Data</w:t>
            </w:r>
          </w:p>
        </w:tc>
        <w:tc>
          <w:tcPr>
            <w:tcW w:w="720" w:type="dxa"/>
          </w:tcPr>
          <w:p w14:paraId="73A0FFE9" w14:textId="77777777" w:rsidR="00D42FD0" w:rsidRPr="00385C05" w:rsidRDefault="00D42FD0" w:rsidP="005016A7">
            <w:pPr>
              <w:spacing w:before="40" w:after="40"/>
              <w:rPr>
                <w:rFonts w:ascii="Arial" w:hAnsi="Arial" w:cs="Arial"/>
                <w:iCs/>
                <w:sz w:val="20"/>
                <w:szCs w:val="20"/>
              </w:rPr>
            </w:pPr>
          </w:p>
        </w:tc>
        <w:tc>
          <w:tcPr>
            <w:tcW w:w="720" w:type="dxa"/>
          </w:tcPr>
          <w:p w14:paraId="02868336" w14:textId="77777777" w:rsidR="00D42FD0" w:rsidRPr="00385C05" w:rsidRDefault="00D42FD0" w:rsidP="00D42FD0">
            <w:pPr>
              <w:spacing w:before="40" w:after="40"/>
              <w:jc w:val="center"/>
              <w:rPr>
                <w:rFonts w:ascii="Arial" w:hAnsi="Arial" w:cs="Arial"/>
                <w:iCs/>
                <w:sz w:val="20"/>
                <w:szCs w:val="20"/>
              </w:rPr>
            </w:pPr>
            <w:r w:rsidRPr="00385C05">
              <w:rPr>
                <w:rFonts w:ascii="Arial" w:hAnsi="Arial" w:cs="Arial"/>
                <w:iCs/>
                <w:sz w:val="20"/>
                <w:szCs w:val="20"/>
              </w:rPr>
              <w:t>--</w:t>
            </w:r>
          </w:p>
        </w:tc>
        <w:tc>
          <w:tcPr>
            <w:tcW w:w="900" w:type="dxa"/>
          </w:tcPr>
          <w:p w14:paraId="7D6461F1" w14:textId="77777777" w:rsidR="00D42FD0" w:rsidRPr="00385C05" w:rsidRDefault="00D42FD0" w:rsidP="00831B6D">
            <w:pPr>
              <w:spacing w:before="40" w:after="40"/>
              <w:jc w:val="center"/>
              <w:rPr>
                <w:rFonts w:ascii="Arial" w:hAnsi="Arial" w:cs="Arial"/>
                <w:iCs/>
                <w:sz w:val="20"/>
                <w:szCs w:val="20"/>
              </w:rPr>
            </w:pPr>
            <w:r w:rsidRPr="00385C05">
              <w:rPr>
                <w:rFonts w:ascii="Arial" w:hAnsi="Arial" w:cs="Arial"/>
                <w:iCs/>
                <w:sz w:val="20"/>
                <w:szCs w:val="20"/>
              </w:rPr>
              <w:t>R</w:t>
            </w:r>
          </w:p>
        </w:tc>
        <w:tc>
          <w:tcPr>
            <w:tcW w:w="1080" w:type="dxa"/>
          </w:tcPr>
          <w:p w14:paraId="0F0E44A8" w14:textId="77777777" w:rsidR="00D42FD0" w:rsidRPr="00385C05" w:rsidRDefault="00D42FD0" w:rsidP="005016A7">
            <w:pPr>
              <w:pStyle w:val="ComponentTableBody"/>
              <w:spacing w:before="40" w:after="40" w:line="240" w:lineRule="auto"/>
              <w:rPr>
                <w:rFonts w:cs="Arial"/>
                <w:sz w:val="20"/>
              </w:rPr>
            </w:pPr>
          </w:p>
        </w:tc>
        <w:tc>
          <w:tcPr>
            <w:tcW w:w="3427" w:type="dxa"/>
          </w:tcPr>
          <w:p w14:paraId="316C8D04" w14:textId="77777777" w:rsidR="00D42FD0" w:rsidRPr="00385C05" w:rsidRDefault="00D42FD0" w:rsidP="005016A7">
            <w:pPr>
              <w:pStyle w:val="ComponentTableBody"/>
              <w:spacing w:before="40" w:after="40" w:line="240" w:lineRule="auto"/>
              <w:jc w:val="left"/>
              <w:rPr>
                <w:rFonts w:cs="Arial"/>
                <w:sz w:val="20"/>
              </w:rPr>
            </w:pPr>
          </w:p>
        </w:tc>
      </w:tr>
    </w:tbl>
    <w:p w14:paraId="1135C3E2" w14:textId="77777777" w:rsidR="00767414" w:rsidRDefault="00D42FD0" w:rsidP="0076741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w:t>
      </w:r>
    </w:p>
    <w:p w14:paraId="56A85DDD" w14:textId="77777777" w:rsidR="0090560D" w:rsidRDefault="00E4300C" w:rsidP="00767414">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Leading spaces should be included. Trailing spaces should be removed.</w:t>
      </w:r>
    </w:p>
    <w:p w14:paraId="1425B9EF" w14:textId="77777777" w:rsidR="003530A1" w:rsidRPr="0090560D" w:rsidRDefault="0090560D" w:rsidP="00767414">
      <w:pPr>
        <w:autoSpaceDE w:val="0"/>
        <w:autoSpaceDN w:val="0"/>
        <w:spacing w:before="120" w:after="120"/>
        <w:ind w:left="274"/>
        <w:rPr>
          <w:rFonts w:ascii="Arial" w:hAnsi="Arial" w:cs="Arial"/>
          <w:bCs/>
          <w:snapToGrid w:val="0"/>
          <w:sz w:val="24"/>
          <w:szCs w:val="24"/>
        </w:rPr>
      </w:pPr>
      <w:r w:rsidRPr="0090560D">
        <w:rPr>
          <w:rFonts w:ascii="Arial" w:hAnsi="Arial" w:cs="Arial"/>
          <w:sz w:val="24"/>
          <w:szCs w:val="24"/>
        </w:rPr>
        <w:t>In this message specification, the only allowed escape sequences are those allowed in HL7 Version 2.5.1, Chapter 2, and Section 2.7.4 - Special Characters. These are the escape sequences for the message delimiters (i.e., “|" = \F\, “^” = \S\, “~” = \R\, “&amp;” = \T\, and “\” = \E\).</w:t>
      </w:r>
    </w:p>
    <w:p w14:paraId="065AC6B7" w14:textId="77777777" w:rsidR="00E4300C" w:rsidRPr="00385C05" w:rsidRDefault="000742F4" w:rsidP="000D3A16">
      <w:pPr>
        <w:pStyle w:val="Heading2"/>
      </w:pPr>
      <w:bookmarkStart w:id="413" w:name="_Ref434657126"/>
      <w:bookmarkStart w:id="414" w:name="_Ref485519173"/>
      <w:bookmarkStart w:id="415" w:name="_Toc498146078"/>
      <w:bookmarkStart w:id="416" w:name="_Toc527864647"/>
      <w:bookmarkStart w:id="417" w:name="_Toc527866119"/>
      <w:bookmarkStart w:id="418" w:name="_Toc528481918"/>
      <w:bookmarkStart w:id="419" w:name="_Toc528482423"/>
      <w:bookmarkStart w:id="420" w:name="_Toc528482722"/>
      <w:bookmarkStart w:id="421" w:name="_Toc528482847"/>
      <w:bookmarkStart w:id="422" w:name="_Toc528486155"/>
      <w:bookmarkStart w:id="423" w:name="_Toc536689792"/>
      <w:bookmarkStart w:id="424" w:name="_Toc496537"/>
      <w:bookmarkStart w:id="425" w:name="_Toc524884"/>
      <w:bookmarkStart w:id="426" w:name="_Toc1802467"/>
      <w:bookmarkStart w:id="427" w:name="_Toc22448462"/>
      <w:bookmarkStart w:id="428" w:name="_Toc22697654"/>
      <w:bookmarkStart w:id="429" w:name="_Toc24273689"/>
      <w:bookmarkStart w:id="430" w:name="_Toc164763670"/>
      <w:bookmarkStart w:id="431" w:name="_Toc392072558"/>
      <w:bookmarkStart w:id="432" w:name="_Toc392515570"/>
      <w:bookmarkStart w:id="433" w:name="_Toc487203675"/>
      <w:r>
        <w:t>VID -</w:t>
      </w:r>
      <w:r w:rsidR="002A1F63" w:rsidRPr="00385C05">
        <w:t xml:space="preserve"> Version I</w:t>
      </w:r>
      <w:r w:rsidR="00E4300C" w:rsidRPr="00385C05">
        <w:t>dentifier</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91"/>
        <w:gridCol w:w="720"/>
        <w:gridCol w:w="720"/>
        <w:gridCol w:w="900"/>
        <w:gridCol w:w="1080"/>
        <w:gridCol w:w="3392"/>
      </w:tblGrid>
      <w:tr w:rsidR="00727C6E" w:rsidRPr="00385C05" w14:paraId="2A8CEDC3" w14:textId="77777777" w:rsidTr="00FE6DE9">
        <w:trPr>
          <w:cantSplit/>
          <w:tblHeader/>
          <w:jc w:val="center"/>
        </w:trPr>
        <w:tc>
          <w:tcPr>
            <w:tcW w:w="9664" w:type="dxa"/>
            <w:gridSpan w:val="7"/>
            <w:shd w:val="pct10" w:color="auto" w:fill="FFFFFF"/>
          </w:tcPr>
          <w:p w14:paraId="6386197E" w14:textId="77777777" w:rsidR="00727C6E" w:rsidRPr="00385C05" w:rsidRDefault="00727C6E" w:rsidP="00282F1C">
            <w:pPr>
              <w:pStyle w:val="ComponentTableHeader"/>
              <w:rPr>
                <w:rFonts w:ascii="Arial Narrow" w:hAnsi="Arial Narrow" w:cs="Courier New"/>
                <w:color w:val="31849B" w:themeColor="accent5" w:themeShade="BF"/>
                <w:sz w:val="22"/>
                <w:szCs w:val="22"/>
              </w:rPr>
            </w:pPr>
            <w:bookmarkStart w:id="434" w:name="VID"/>
            <w:r w:rsidRPr="00385C05">
              <w:rPr>
                <w:rFonts w:ascii="Arial Narrow" w:hAnsi="Arial Narrow" w:cs="Courier New"/>
                <w:color w:val="31849B" w:themeColor="accent5" w:themeShade="BF"/>
                <w:sz w:val="22"/>
                <w:szCs w:val="22"/>
              </w:rPr>
              <w:t>TABLE 4.</w:t>
            </w:r>
            <w:r w:rsidR="00294043">
              <w:rPr>
                <w:rFonts w:ascii="Arial Narrow" w:hAnsi="Arial Narrow" w:cs="Courier New"/>
                <w:color w:val="31849B" w:themeColor="accent5" w:themeShade="BF"/>
                <w:sz w:val="22"/>
                <w:szCs w:val="22"/>
              </w:rPr>
              <w:t>2</w:t>
            </w:r>
            <w:r w:rsidR="00FA5094">
              <w:rPr>
                <w:rFonts w:ascii="Arial Narrow" w:hAnsi="Arial Narrow" w:cs="Courier New"/>
                <w:color w:val="31849B" w:themeColor="accent5" w:themeShade="BF"/>
                <w:sz w:val="22"/>
                <w:szCs w:val="22"/>
              </w:rPr>
              <w:t>5</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VERSION IDENTIFIER (VID)</w:t>
            </w:r>
          </w:p>
        </w:tc>
      </w:tr>
      <w:tr w:rsidR="00727C6E" w:rsidRPr="00385C05" w14:paraId="2A164BE7" w14:textId="77777777" w:rsidTr="00831B6D">
        <w:trPr>
          <w:cantSplit/>
          <w:tblHeader/>
          <w:jc w:val="center"/>
        </w:trPr>
        <w:tc>
          <w:tcPr>
            <w:tcW w:w="761" w:type="dxa"/>
            <w:shd w:val="pct10" w:color="auto" w:fill="FFFFFF"/>
          </w:tcPr>
          <w:p w14:paraId="7B8A1665"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91" w:type="dxa"/>
            <w:shd w:val="pct10" w:color="auto" w:fill="FFFFFF"/>
          </w:tcPr>
          <w:p w14:paraId="7B8A289C"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E44D5B0"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31C6CC3B"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3295C0B0"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60DDDD4"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92" w:type="dxa"/>
            <w:shd w:val="pct10" w:color="auto" w:fill="FFFFFF"/>
          </w:tcPr>
          <w:p w14:paraId="4D03E934"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47BB1ABD" w14:textId="77777777" w:rsidTr="00831B6D">
        <w:trPr>
          <w:cantSplit/>
          <w:jc w:val="center"/>
        </w:trPr>
        <w:tc>
          <w:tcPr>
            <w:tcW w:w="761" w:type="dxa"/>
          </w:tcPr>
          <w:p w14:paraId="346AB8DB"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2091" w:type="dxa"/>
          </w:tcPr>
          <w:p w14:paraId="7D427E86"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Version ID</w:t>
            </w:r>
          </w:p>
        </w:tc>
        <w:tc>
          <w:tcPr>
            <w:tcW w:w="720" w:type="dxa"/>
          </w:tcPr>
          <w:p w14:paraId="7AFCDA21" w14:textId="77777777" w:rsidR="00727C6E" w:rsidRPr="00385C05" w:rsidRDefault="00727C6E" w:rsidP="00A32DDA">
            <w:pPr>
              <w:pStyle w:val="ComponentTableBody"/>
              <w:spacing w:before="40" w:after="40" w:line="240" w:lineRule="auto"/>
              <w:rPr>
                <w:rFonts w:cs="Arial"/>
                <w:sz w:val="20"/>
              </w:rPr>
            </w:pPr>
            <w:r w:rsidRPr="00385C05">
              <w:rPr>
                <w:rFonts w:cs="Arial"/>
                <w:sz w:val="20"/>
              </w:rPr>
              <w:t>5</w:t>
            </w:r>
          </w:p>
        </w:tc>
        <w:tc>
          <w:tcPr>
            <w:tcW w:w="720" w:type="dxa"/>
          </w:tcPr>
          <w:p w14:paraId="51492324"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7DD5FF5B" w14:textId="77777777" w:rsidR="00727C6E" w:rsidRPr="00385C05" w:rsidRDefault="00727C6E" w:rsidP="00A32DDA">
            <w:pPr>
              <w:pStyle w:val="ComponentTableBody"/>
              <w:spacing w:before="40" w:after="40" w:line="240" w:lineRule="auto"/>
              <w:rPr>
                <w:rFonts w:cs="Arial"/>
                <w:sz w:val="20"/>
              </w:rPr>
            </w:pPr>
            <w:r w:rsidRPr="00385C05">
              <w:rPr>
                <w:rFonts w:cs="Arial"/>
                <w:sz w:val="20"/>
              </w:rPr>
              <w:t>R</w:t>
            </w:r>
          </w:p>
        </w:tc>
        <w:tc>
          <w:tcPr>
            <w:tcW w:w="1080" w:type="dxa"/>
          </w:tcPr>
          <w:p w14:paraId="15B239C0" w14:textId="77777777" w:rsidR="00727C6E" w:rsidRPr="00385C05" w:rsidRDefault="00831B6D" w:rsidP="00A32DDA">
            <w:pPr>
              <w:pStyle w:val="ComponentTableBody"/>
              <w:spacing w:before="40" w:after="40" w:line="240" w:lineRule="auto"/>
              <w:rPr>
                <w:rFonts w:cs="Arial"/>
                <w:sz w:val="20"/>
              </w:rPr>
            </w:pPr>
            <w:r>
              <w:rPr>
                <w:rFonts w:cs="Arial"/>
                <w:sz w:val="20"/>
              </w:rPr>
              <w:t>HL7</w:t>
            </w:r>
            <w:r w:rsidR="00727C6E" w:rsidRPr="00385C05">
              <w:rPr>
                <w:rFonts w:cs="Arial"/>
                <w:sz w:val="20"/>
              </w:rPr>
              <w:t>0104</w:t>
            </w:r>
          </w:p>
        </w:tc>
        <w:tc>
          <w:tcPr>
            <w:tcW w:w="3392" w:type="dxa"/>
          </w:tcPr>
          <w:p w14:paraId="715E3F9B"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334C3C31" w14:textId="77777777" w:rsidTr="00831B6D">
        <w:trPr>
          <w:cantSplit/>
          <w:jc w:val="center"/>
        </w:trPr>
        <w:tc>
          <w:tcPr>
            <w:tcW w:w="761" w:type="dxa"/>
          </w:tcPr>
          <w:p w14:paraId="6FFDA132" w14:textId="77777777" w:rsidR="00727C6E" w:rsidRPr="00385C05" w:rsidRDefault="00727C6E" w:rsidP="00A32DDA">
            <w:pPr>
              <w:pStyle w:val="ComponentTableBody"/>
              <w:spacing w:before="40" w:after="40" w:line="240" w:lineRule="auto"/>
              <w:rPr>
                <w:rFonts w:cs="Arial"/>
                <w:sz w:val="20"/>
              </w:rPr>
            </w:pPr>
            <w:r w:rsidRPr="00385C05">
              <w:rPr>
                <w:rFonts w:cs="Arial"/>
                <w:sz w:val="20"/>
              </w:rPr>
              <w:t>2</w:t>
            </w:r>
          </w:p>
        </w:tc>
        <w:tc>
          <w:tcPr>
            <w:tcW w:w="2091" w:type="dxa"/>
          </w:tcPr>
          <w:p w14:paraId="701DE183"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Internationalization Code</w:t>
            </w:r>
          </w:p>
        </w:tc>
        <w:tc>
          <w:tcPr>
            <w:tcW w:w="720" w:type="dxa"/>
          </w:tcPr>
          <w:p w14:paraId="45616396" w14:textId="77777777" w:rsidR="00727C6E" w:rsidRPr="00385C05" w:rsidRDefault="00C57AE5" w:rsidP="00C57AE5">
            <w:pPr>
              <w:pStyle w:val="ComponentTableBody"/>
              <w:spacing w:before="40" w:after="40" w:line="240" w:lineRule="auto"/>
              <w:rPr>
                <w:rFonts w:cs="Arial"/>
                <w:sz w:val="20"/>
              </w:rPr>
            </w:pPr>
            <w:r>
              <w:rPr>
                <w:rFonts w:cs="Arial"/>
                <w:sz w:val="20"/>
              </w:rPr>
              <w:t>841</w:t>
            </w:r>
          </w:p>
        </w:tc>
        <w:tc>
          <w:tcPr>
            <w:tcW w:w="720" w:type="dxa"/>
          </w:tcPr>
          <w:p w14:paraId="44365B37" w14:textId="77777777" w:rsidR="00727C6E" w:rsidRPr="00385C05" w:rsidRDefault="00C57AE5" w:rsidP="00A32DDA">
            <w:pPr>
              <w:pStyle w:val="ComponentTableBody"/>
              <w:spacing w:before="40" w:after="40" w:line="240" w:lineRule="auto"/>
              <w:rPr>
                <w:rFonts w:cs="Arial"/>
                <w:sz w:val="20"/>
              </w:rPr>
            </w:pPr>
            <w:r>
              <w:rPr>
                <w:rFonts w:cs="Arial"/>
                <w:sz w:val="20"/>
              </w:rPr>
              <w:t>CE</w:t>
            </w:r>
          </w:p>
        </w:tc>
        <w:tc>
          <w:tcPr>
            <w:tcW w:w="900" w:type="dxa"/>
          </w:tcPr>
          <w:p w14:paraId="74563221"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29CE246F" w14:textId="77777777" w:rsidR="00727C6E" w:rsidRPr="00385C05" w:rsidRDefault="00727C6E" w:rsidP="00A32DDA">
            <w:pPr>
              <w:pStyle w:val="ComponentTableBody"/>
              <w:spacing w:before="40" w:after="40" w:line="240" w:lineRule="auto"/>
              <w:rPr>
                <w:rFonts w:cs="Arial"/>
                <w:sz w:val="20"/>
              </w:rPr>
            </w:pPr>
          </w:p>
        </w:tc>
        <w:tc>
          <w:tcPr>
            <w:tcW w:w="3392" w:type="dxa"/>
          </w:tcPr>
          <w:p w14:paraId="64588752"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66F36915" w14:textId="77777777" w:rsidTr="00831B6D">
        <w:trPr>
          <w:cantSplit/>
          <w:jc w:val="center"/>
        </w:trPr>
        <w:tc>
          <w:tcPr>
            <w:tcW w:w="761" w:type="dxa"/>
          </w:tcPr>
          <w:p w14:paraId="0EADF0C1"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2091" w:type="dxa"/>
          </w:tcPr>
          <w:p w14:paraId="41F9E47F"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International Version ID</w:t>
            </w:r>
          </w:p>
        </w:tc>
        <w:tc>
          <w:tcPr>
            <w:tcW w:w="720" w:type="dxa"/>
          </w:tcPr>
          <w:p w14:paraId="2ABFA172" w14:textId="77777777" w:rsidR="00727C6E" w:rsidRPr="00385C05" w:rsidRDefault="00225A4E" w:rsidP="00A32DDA">
            <w:pPr>
              <w:pStyle w:val="ComponentTableBody"/>
              <w:spacing w:before="40" w:after="40" w:line="240" w:lineRule="auto"/>
              <w:rPr>
                <w:rFonts w:cs="Arial"/>
                <w:sz w:val="20"/>
              </w:rPr>
            </w:pPr>
            <w:r>
              <w:rPr>
                <w:rFonts w:cs="Arial"/>
                <w:sz w:val="20"/>
              </w:rPr>
              <w:t>841</w:t>
            </w:r>
          </w:p>
        </w:tc>
        <w:tc>
          <w:tcPr>
            <w:tcW w:w="720" w:type="dxa"/>
          </w:tcPr>
          <w:p w14:paraId="14A16CEE" w14:textId="77777777" w:rsidR="00727C6E" w:rsidRPr="00385C05" w:rsidRDefault="00C57AE5" w:rsidP="00A32DDA">
            <w:pPr>
              <w:pStyle w:val="ComponentTableBody"/>
              <w:spacing w:before="40" w:after="40" w:line="240" w:lineRule="auto"/>
              <w:rPr>
                <w:rFonts w:cs="Arial"/>
                <w:sz w:val="20"/>
              </w:rPr>
            </w:pPr>
            <w:r>
              <w:rPr>
                <w:rFonts w:cs="Arial"/>
                <w:sz w:val="20"/>
              </w:rPr>
              <w:t>CE</w:t>
            </w:r>
          </w:p>
        </w:tc>
        <w:tc>
          <w:tcPr>
            <w:tcW w:w="900" w:type="dxa"/>
          </w:tcPr>
          <w:p w14:paraId="0FDCAA20"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1F7741ED" w14:textId="77777777" w:rsidR="00727C6E" w:rsidRPr="00385C05" w:rsidRDefault="00727C6E" w:rsidP="00A32DDA">
            <w:pPr>
              <w:pStyle w:val="ComponentTableBody"/>
              <w:spacing w:before="40" w:after="40" w:line="240" w:lineRule="auto"/>
              <w:rPr>
                <w:rFonts w:cs="Arial"/>
                <w:sz w:val="20"/>
              </w:rPr>
            </w:pPr>
          </w:p>
        </w:tc>
        <w:tc>
          <w:tcPr>
            <w:tcW w:w="3392" w:type="dxa"/>
          </w:tcPr>
          <w:p w14:paraId="3D28F2B2" w14:textId="77777777" w:rsidR="00727C6E" w:rsidRPr="00385C05" w:rsidRDefault="00727C6E" w:rsidP="00A32DDA">
            <w:pPr>
              <w:pStyle w:val="ComponentTableBody"/>
              <w:spacing w:before="40" w:after="40" w:line="240" w:lineRule="auto"/>
              <w:jc w:val="left"/>
              <w:rPr>
                <w:rFonts w:cs="Arial"/>
                <w:sz w:val="20"/>
              </w:rPr>
            </w:pPr>
          </w:p>
        </w:tc>
      </w:tr>
    </w:tbl>
    <w:p w14:paraId="23134357" w14:textId="77777777" w:rsidR="00727C6E" w:rsidRPr="00385C05" w:rsidRDefault="00727C6E" w:rsidP="00767414">
      <w:pPr>
        <w:autoSpaceDE w:val="0"/>
        <w:autoSpaceDN w:val="0"/>
        <w:spacing w:before="60" w:after="120"/>
        <w:ind w:left="274"/>
        <w:rPr>
          <w:rFonts w:ascii="Arial" w:hAnsi="Arial" w:cs="Arial"/>
          <w:bCs/>
          <w:snapToGrid w:val="0"/>
          <w:sz w:val="24"/>
          <w:szCs w:val="24"/>
        </w:rPr>
      </w:pPr>
      <w:bookmarkStart w:id="435" w:name="_Toc498146079"/>
      <w:bookmarkStart w:id="436" w:name="_Toc527864648"/>
      <w:bookmarkStart w:id="437" w:name="_Toc527866120"/>
      <w:bookmarkEnd w:id="434"/>
      <w:r w:rsidRPr="00385C05">
        <w:rPr>
          <w:rFonts w:ascii="Arial" w:hAnsi="Arial" w:cs="Arial"/>
          <w:bCs/>
          <w:snapToGrid w:val="0"/>
          <w:sz w:val="24"/>
          <w:szCs w:val="24"/>
        </w:rPr>
        <w:t xml:space="preserve">Usage Notes: </w:t>
      </w:r>
      <w:bookmarkStart w:id="438" w:name="_Toc392072559"/>
      <w:bookmarkStart w:id="439" w:name="_Toc392515571"/>
      <w:r w:rsidRPr="00385C05">
        <w:rPr>
          <w:rFonts w:ascii="Arial" w:hAnsi="Arial" w:cs="Arial"/>
          <w:bCs/>
          <w:snapToGrid w:val="0"/>
          <w:sz w:val="24"/>
          <w:szCs w:val="24"/>
        </w:rPr>
        <w:t xml:space="preserve">Version ID </w:t>
      </w:r>
      <w:bookmarkEnd w:id="438"/>
      <w:bookmarkEnd w:id="439"/>
      <w:r w:rsidRPr="00385C05">
        <w:rPr>
          <w:rFonts w:ascii="Arial" w:hAnsi="Arial" w:cs="Arial"/>
          <w:bCs/>
          <w:snapToGrid w:val="0"/>
          <w:sz w:val="24"/>
          <w:szCs w:val="24"/>
        </w:rPr>
        <w:t xml:space="preserve">is used to identify the HL7 version. </w:t>
      </w:r>
    </w:p>
    <w:p w14:paraId="350B2BFC" w14:textId="77777777" w:rsidR="008C625A" w:rsidRPr="00385C05" w:rsidRDefault="00E4300C" w:rsidP="003530A1">
      <w:pPr>
        <w:autoSpaceDE w:val="0"/>
        <w:autoSpaceDN w:val="0"/>
        <w:ind w:left="274"/>
        <w:rPr>
          <w:rFonts w:ascii="Arial" w:hAnsi="Arial" w:cs="Arial"/>
          <w:bCs/>
          <w:snapToGrid w:val="0"/>
          <w:sz w:val="24"/>
          <w:szCs w:val="24"/>
        </w:rPr>
      </w:pPr>
      <w:r w:rsidRPr="00385C05">
        <w:rPr>
          <w:rFonts w:ascii="Arial" w:hAnsi="Arial" w:cs="Arial"/>
          <w:bCs/>
          <w:snapToGrid w:val="0"/>
          <w:sz w:val="24"/>
          <w:szCs w:val="24"/>
        </w:rPr>
        <w:t>Example: MSH-12 Version ID:  |2.5.1|</w:t>
      </w:r>
      <w:bookmarkEnd w:id="435"/>
      <w:bookmarkEnd w:id="436"/>
      <w:bookmarkEnd w:id="437"/>
    </w:p>
    <w:p w14:paraId="08A3320D" w14:textId="77777777" w:rsidR="008C625A" w:rsidRPr="00385C05" w:rsidRDefault="000742F4" w:rsidP="000D3A16">
      <w:pPr>
        <w:pStyle w:val="Heading2"/>
      </w:pPr>
      <w:bookmarkStart w:id="440" w:name="_Toc487203676"/>
      <w:r>
        <w:t>XAD -</w:t>
      </w:r>
      <w:r w:rsidR="008C625A" w:rsidRPr="00385C05">
        <w:t xml:space="preserve"> Extended Address</w:t>
      </w:r>
      <w:bookmarkEnd w:id="44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727C6E" w:rsidRPr="00385C05" w14:paraId="2C7BF8B2" w14:textId="77777777" w:rsidTr="00FE6DE9">
        <w:trPr>
          <w:cantSplit/>
          <w:tblHeader/>
          <w:jc w:val="center"/>
        </w:trPr>
        <w:tc>
          <w:tcPr>
            <w:tcW w:w="9709" w:type="dxa"/>
            <w:gridSpan w:val="7"/>
            <w:shd w:val="pct10" w:color="auto" w:fill="FFFFFF"/>
          </w:tcPr>
          <w:p w14:paraId="77C3C57B" w14:textId="77777777" w:rsidR="00727C6E" w:rsidRPr="00385C05" w:rsidRDefault="00727C6E"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sidR="00294043">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6</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ADDRESS (XAD)</w:t>
            </w:r>
          </w:p>
        </w:tc>
      </w:tr>
      <w:tr w:rsidR="00727C6E" w:rsidRPr="00385C05" w14:paraId="2312BA85" w14:textId="77777777" w:rsidTr="00831B6D">
        <w:trPr>
          <w:cantSplit/>
          <w:tblHeader/>
          <w:jc w:val="center"/>
        </w:trPr>
        <w:tc>
          <w:tcPr>
            <w:tcW w:w="761" w:type="dxa"/>
            <w:shd w:val="pct10" w:color="auto" w:fill="FFFFFF"/>
          </w:tcPr>
          <w:p w14:paraId="2B0085A1"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4E133779"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243E975"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26018CE"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BA44E83"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964A97E"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65C71F90"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7DD12232" w14:textId="77777777" w:rsidTr="00831B6D">
        <w:trPr>
          <w:cantSplit/>
          <w:jc w:val="center"/>
        </w:trPr>
        <w:tc>
          <w:tcPr>
            <w:tcW w:w="761" w:type="dxa"/>
            <w:shd w:val="clear" w:color="auto" w:fill="FFFF99"/>
          </w:tcPr>
          <w:p w14:paraId="208A46AD"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2114" w:type="dxa"/>
            <w:shd w:val="clear" w:color="auto" w:fill="FFFF99"/>
          </w:tcPr>
          <w:p w14:paraId="73C623D3"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Street Address</w:t>
            </w:r>
          </w:p>
        </w:tc>
        <w:tc>
          <w:tcPr>
            <w:tcW w:w="720" w:type="dxa"/>
            <w:shd w:val="clear" w:color="auto" w:fill="FFFF99"/>
          </w:tcPr>
          <w:p w14:paraId="135952B6" w14:textId="77777777" w:rsidR="00727C6E" w:rsidRPr="00385C05" w:rsidRDefault="00727C6E" w:rsidP="00A32DDA">
            <w:pPr>
              <w:pStyle w:val="ComponentTableBody"/>
              <w:spacing w:before="40" w:after="40" w:line="240" w:lineRule="auto"/>
              <w:rPr>
                <w:rFonts w:cs="Arial"/>
                <w:sz w:val="20"/>
              </w:rPr>
            </w:pPr>
          </w:p>
        </w:tc>
        <w:tc>
          <w:tcPr>
            <w:tcW w:w="720" w:type="dxa"/>
            <w:shd w:val="clear" w:color="auto" w:fill="FFFF99"/>
          </w:tcPr>
          <w:p w14:paraId="64C6C9BC" w14:textId="77777777" w:rsidR="00727C6E" w:rsidRPr="00385C05" w:rsidRDefault="00727C6E" w:rsidP="00A32DDA">
            <w:pPr>
              <w:pStyle w:val="ComponentTableBody"/>
              <w:spacing w:before="40" w:after="40" w:line="240" w:lineRule="auto"/>
              <w:rPr>
                <w:rFonts w:cs="Arial"/>
                <w:sz w:val="20"/>
              </w:rPr>
            </w:pPr>
          </w:p>
        </w:tc>
        <w:tc>
          <w:tcPr>
            <w:tcW w:w="900" w:type="dxa"/>
            <w:shd w:val="clear" w:color="auto" w:fill="FFFF99"/>
          </w:tcPr>
          <w:p w14:paraId="39362549" w14:textId="77777777" w:rsidR="00727C6E" w:rsidRPr="00385C05" w:rsidRDefault="00727C6E" w:rsidP="00A32DDA">
            <w:pPr>
              <w:pStyle w:val="ComponentTableBody"/>
              <w:spacing w:before="40" w:after="40" w:line="240" w:lineRule="auto"/>
              <w:rPr>
                <w:rFonts w:cs="Arial"/>
                <w:sz w:val="20"/>
              </w:rPr>
            </w:pPr>
            <w:r w:rsidRPr="00385C05">
              <w:rPr>
                <w:rFonts w:cs="Arial"/>
                <w:sz w:val="20"/>
              </w:rPr>
              <w:t>X</w:t>
            </w:r>
          </w:p>
        </w:tc>
        <w:tc>
          <w:tcPr>
            <w:tcW w:w="1080" w:type="dxa"/>
            <w:shd w:val="clear" w:color="auto" w:fill="FFFF99"/>
          </w:tcPr>
          <w:p w14:paraId="6D414240" w14:textId="77777777" w:rsidR="00727C6E" w:rsidRPr="00385C05" w:rsidRDefault="00727C6E" w:rsidP="00A32DDA">
            <w:pPr>
              <w:pStyle w:val="ComponentTableBody"/>
              <w:spacing w:before="40" w:after="40" w:line="240" w:lineRule="auto"/>
              <w:rPr>
                <w:rFonts w:cs="Arial"/>
                <w:sz w:val="20"/>
              </w:rPr>
            </w:pPr>
          </w:p>
        </w:tc>
        <w:tc>
          <w:tcPr>
            <w:tcW w:w="3414" w:type="dxa"/>
            <w:shd w:val="clear" w:color="auto" w:fill="FFFF99"/>
          </w:tcPr>
          <w:p w14:paraId="7B977E31"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Not supported for privacy purposes</w:t>
            </w:r>
          </w:p>
        </w:tc>
      </w:tr>
      <w:tr w:rsidR="00727C6E" w:rsidRPr="00385C05" w14:paraId="27B20CC2" w14:textId="77777777" w:rsidTr="00831B6D">
        <w:trPr>
          <w:cantSplit/>
          <w:jc w:val="center"/>
        </w:trPr>
        <w:tc>
          <w:tcPr>
            <w:tcW w:w="761" w:type="dxa"/>
            <w:shd w:val="clear" w:color="auto" w:fill="FFFF99"/>
          </w:tcPr>
          <w:p w14:paraId="5B19D6DE" w14:textId="77777777" w:rsidR="00727C6E" w:rsidRPr="00385C05" w:rsidRDefault="00727C6E" w:rsidP="00A32DDA">
            <w:pPr>
              <w:pStyle w:val="ComponentTableBody"/>
              <w:spacing w:before="40" w:after="40" w:line="240" w:lineRule="auto"/>
              <w:rPr>
                <w:rFonts w:cs="Arial"/>
                <w:sz w:val="20"/>
              </w:rPr>
            </w:pPr>
            <w:r w:rsidRPr="00385C05">
              <w:rPr>
                <w:rFonts w:cs="Arial"/>
                <w:sz w:val="20"/>
              </w:rPr>
              <w:t>2</w:t>
            </w:r>
          </w:p>
        </w:tc>
        <w:tc>
          <w:tcPr>
            <w:tcW w:w="2114" w:type="dxa"/>
            <w:shd w:val="clear" w:color="auto" w:fill="FFFF99"/>
          </w:tcPr>
          <w:p w14:paraId="0954E27C" w14:textId="77777777" w:rsidR="00727C6E" w:rsidRPr="00385C05" w:rsidRDefault="00727C6E" w:rsidP="00A32DDA">
            <w:pPr>
              <w:pStyle w:val="ComponentTableBody"/>
              <w:spacing w:before="40" w:after="40" w:line="240" w:lineRule="auto"/>
              <w:jc w:val="left"/>
              <w:rPr>
                <w:rFonts w:cs="Arial"/>
                <w:sz w:val="20"/>
                <w:highlight w:val="yellow"/>
              </w:rPr>
            </w:pPr>
            <w:r w:rsidRPr="00385C05">
              <w:rPr>
                <w:rFonts w:cs="Arial"/>
                <w:sz w:val="20"/>
              </w:rPr>
              <w:t>Other Designation</w:t>
            </w:r>
          </w:p>
        </w:tc>
        <w:tc>
          <w:tcPr>
            <w:tcW w:w="720" w:type="dxa"/>
            <w:shd w:val="clear" w:color="auto" w:fill="FFFF99"/>
          </w:tcPr>
          <w:p w14:paraId="18816EBD" w14:textId="77777777" w:rsidR="00727C6E" w:rsidRPr="00385C05" w:rsidRDefault="00727C6E" w:rsidP="00A32DDA">
            <w:pPr>
              <w:pStyle w:val="ComponentTableBody"/>
              <w:spacing w:before="40" w:after="40" w:line="240" w:lineRule="auto"/>
              <w:rPr>
                <w:rFonts w:cs="Arial"/>
                <w:sz w:val="20"/>
                <w:highlight w:val="yellow"/>
              </w:rPr>
            </w:pPr>
          </w:p>
        </w:tc>
        <w:tc>
          <w:tcPr>
            <w:tcW w:w="720" w:type="dxa"/>
            <w:shd w:val="clear" w:color="auto" w:fill="FFFF99"/>
          </w:tcPr>
          <w:p w14:paraId="38820B46" w14:textId="77777777" w:rsidR="00727C6E" w:rsidRPr="00385C05" w:rsidRDefault="00727C6E" w:rsidP="00A32DDA">
            <w:pPr>
              <w:pStyle w:val="ComponentTableBody"/>
              <w:spacing w:before="40" w:after="40" w:line="240" w:lineRule="auto"/>
              <w:rPr>
                <w:rFonts w:cs="Arial"/>
                <w:sz w:val="20"/>
                <w:highlight w:val="yellow"/>
              </w:rPr>
            </w:pPr>
          </w:p>
        </w:tc>
        <w:tc>
          <w:tcPr>
            <w:tcW w:w="900" w:type="dxa"/>
            <w:shd w:val="clear" w:color="auto" w:fill="FFFF99"/>
          </w:tcPr>
          <w:p w14:paraId="6FF74243" w14:textId="77777777" w:rsidR="00727C6E" w:rsidRPr="00385C05" w:rsidRDefault="00727C6E" w:rsidP="00A32DDA">
            <w:pPr>
              <w:pStyle w:val="ComponentTableBody"/>
              <w:spacing w:before="40" w:after="40" w:line="240" w:lineRule="auto"/>
              <w:rPr>
                <w:rFonts w:cs="Arial"/>
                <w:sz w:val="20"/>
                <w:highlight w:val="yellow"/>
              </w:rPr>
            </w:pPr>
            <w:r w:rsidRPr="00385C05">
              <w:rPr>
                <w:rFonts w:cs="Arial"/>
                <w:sz w:val="20"/>
              </w:rPr>
              <w:t>X</w:t>
            </w:r>
          </w:p>
        </w:tc>
        <w:tc>
          <w:tcPr>
            <w:tcW w:w="1080" w:type="dxa"/>
            <w:shd w:val="clear" w:color="auto" w:fill="FFFF99"/>
          </w:tcPr>
          <w:p w14:paraId="7BB5E944" w14:textId="77777777" w:rsidR="00727C6E" w:rsidRPr="00385C05" w:rsidRDefault="00727C6E" w:rsidP="00A32DDA">
            <w:pPr>
              <w:pStyle w:val="ComponentTableBody"/>
              <w:spacing w:before="40" w:after="40" w:line="240" w:lineRule="auto"/>
              <w:rPr>
                <w:rFonts w:cs="Arial"/>
                <w:sz w:val="20"/>
                <w:highlight w:val="yellow"/>
              </w:rPr>
            </w:pPr>
          </w:p>
        </w:tc>
        <w:tc>
          <w:tcPr>
            <w:tcW w:w="3414" w:type="dxa"/>
            <w:shd w:val="clear" w:color="auto" w:fill="FFFF99"/>
          </w:tcPr>
          <w:p w14:paraId="0CC2C952"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Not supported for privacy purposes</w:t>
            </w:r>
          </w:p>
        </w:tc>
      </w:tr>
      <w:tr w:rsidR="00727C6E" w:rsidRPr="00385C05" w14:paraId="37BF7FCB" w14:textId="77777777" w:rsidTr="00831B6D">
        <w:trPr>
          <w:cantSplit/>
          <w:jc w:val="center"/>
        </w:trPr>
        <w:tc>
          <w:tcPr>
            <w:tcW w:w="761" w:type="dxa"/>
          </w:tcPr>
          <w:p w14:paraId="74A02A44" w14:textId="77777777" w:rsidR="00727C6E" w:rsidRPr="00385C05" w:rsidRDefault="00727C6E" w:rsidP="00A32DDA">
            <w:pPr>
              <w:pStyle w:val="ComponentTableBody"/>
              <w:spacing w:before="40" w:after="40" w:line="240" w:lineRule="auto"/>
              <w:rPr>
                <w:rFonts w:cs="Arial"/>
                <w:sz w:val="20"/>
              </w:rPr>
            </w:pPr>
            <w:r w:rsidRPr="00385C05">
              <w:rPr>
                <w:rFonts w:cs="Arial"/>
                <w:sz w:val="20"/>
              </w:rPr>
              <w:lastRenderedPageBreak/>
              <w:t>3</w:t>
            </w:r>
          </w:p>
        </w:tc>
        <w:tc>
          <w:tcPr>
            <w:tcW w:w="2114" w:type="dxa"/>
          </w:tcPr>
          <w:p w14:paraId="3F8270F5"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City</w:t>
            </w:r>
          </w:p>
        </w:tc>
        <w:tc>
          <w:tcPr>
            <w:tcW w:w="720" w:type="dxa"/>
          </w:tcPr>
          <w:p w14:paraId="0A344365"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120A2BBF"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2B3CFEC0"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5E05E6B6" w14:textId="77777777" w:rsidR="00727C6E" w:rsidRPr="00385C05" w:rsidRDefault="00727C6E" w:rsidP="00A32DDA">
            <w:pPr>
              <w:pStyle w:val="ComponentTableBody"/>
              <w:spacing w:before="40" w:after="40" w:line="240" w:lineRule="auto"/>
              <w:rPr>
                <w:rFonts w:cs="Arial"/>
                <w:sz w:val="20"/>
              </w:rPr>
            </w:pPr>
          </w:p>
        </w:tc>
        <w:tc>
          <w:tcPr>
            <w:tcW w:w="3414" w:type="dxa"/>
          </w:tcPr>
          <w:p w14:paraId="2370C197"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02ED6BC2" w14:textId="77777777" w:rsidTr="00831B6D">
        <w:trPr>
          <w:cantSplit/>
          <w:jc w:val="center"/>
        </w:trPr>
        <w:tc>
          <w:tcPr>
            <w:tcW w:w="761" w:type="dxa"/>
          </w:tcPr>
          <w:p w14:paraId="48966297" w14:textId="77777777" w:rsidR="00727C6E" w:rsidRPr="00385C05" w:rsidRDefault="00727C6E" w:rsidP="00A32DDA">
            <w:pPr>
              <w:pStyle w:val="ComponentTableBody"/>
              <w:spacing w:before="40" w:after="40" w:line="240" w:lineRule="auto"/>
              <w:rPr>
                <w:rFonts w:cs="Arial"/>
                <w:sz w:val="20"/>
              </w:rPr>
            </w:pPr>
            <w:r w:rsidRPr="00385C05">
              <w:rPr>
                <w:rFonts w:cs="Arial"/>
                <w:sz w:val="20"/>
              </w:rPr>
              <w:t>4</w:t>
            </w:r>
          </w:p>
        </w:tc>
        <w:tc>
          <w:tcPr>
            <w:tcW w:w="2114" w:type="dxa"/>
          </w:tcPr>
          <w:p w14:paraId="4C511E82"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State or Province</w:t>
            </w:r>
          </w:p>
        </w:tc>
        <w:tc>
          <w:tcPr>
            <w:tcW w:w="720" w:type="dxa"/>
          </w:tcPr>
          <w:p w14:paraId="5F0C5165"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769B664E"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42B0BDA4"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1168076F" w14:textId="77777777" w:rsidR="00727C6E" w:rsidRPr="00385C05" w:rsidRDefault="00727C6E" w:rsidP="00A32DDA">
            <w:pPr>
              <w:pStyle w:val="ComponentTableBody"/>
              <w:spacing w:before="40" w:after="40" w:line="240" w:lineRule="auto"/>
              <w:rPr>
                <w:rFonts w:cs="Arial"/>
                <w:sz w:val="20"/>
              </w:rPr>
            </w:pPr>
          </w:p>
        </w:tc>
        <w:tc>
          <w:tcPr>
            <w:tcW w:w="3414" w:type="dxa"/>
          </w:tcPr>
          <w:p w14:paraId="5EF1F268"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4CA8C0C6" w14:textId="77777777" w:rsidTr="00831B6D">
        <w:trPr>
          <w:cantSplit/>
          <w:jc w:val="center"/>
        </w:trPr>
        <w:tc>
          <w:tcPr>
            <w:tcW w:w="761" w:type="dxa"/>
          </w:tcPr>
          <w:p w14:paraId="694B9B22" w14:textId="77777777" w:rsidR="00727C6E" w:rsidRPr="00385C05" w:rsidRDefault="00727C6E" w:rsidP="00A32DDA">
            <w:pPr>
              <w:pStyle w:val="ComponentTableBody"/>
              <w:spacing w:before="40" w:after="40" w:line="240" w:lineRule="auto"/>
              <w:rPr>
                <w:rFonts w:cs="Arial"/>
                <w:sz w:val="20"/>
              </w:rPr>
            </w:pPr>
            <w:r w:rsidRPr="00385C05">
              <w:rPr>
                <w:rFonts w:cs="Arial"/>
                <w:sz w:val="20"/>
              </w:rPr>
              <w:t>5</w:t>
            </w:r>
          </w:p>
        </w:tc>
        <w:tc>
          <w:tcPr>
            <w:tcW w:w="2114" w:type="dxa"/>
          </w:tcPr>
          <w:p w14:paraId="148B6742"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Zip or Postal Code</w:t>
            </w:r>
          </w:p>
        </w:tc>
        <w:tc>
          <w:tcPr>
            <w:tcW w:w="720" w:type="dxa"/>
          </w:tcPr>
          <w:p w14:paraId="43051BC7" w14:textId="77777777" w:rsidR="00727C6E" w:rsidRPr="00385C05" w:rsidRDefault="00727C6E" w:rsidP="00A32DDA">
            <w:pPr>
              <w:pStyle w:val="ComponentTableBody"/>
              <w:spacing w:before="40" w:after="40" w:line="240" w:lineRule="auto"/>
              <w:rPr>
                <w:rFonts w:cs="Arial"/>
                <w:sz w:val="20"/>
              </w:rPr>
            </w:pPr>
            <w:r w:rsidRPr="00385C05">
              <w:rPr>
                <w:rFonts w:cs="Arial"/>
                <w:sz w:val="20"/>
              </w:rPr>
              <w:t>12</w:t>
            </w:r>
          </w:p>
        </w:tc>
        <w:tc>
          <w:tcPr>
            <w:tcW w:w="720" w:type="dxa"/>
          </w:tcPr>
          <w:p w14:paraId="3607821A"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5916ECFF"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5F8ECC66" w14:textId="77777777" w:rsidR="00727C6E" w:rsidRPr="00385C05" w:rsidRDefault="00727C6E" w:rsidP="00A32DDA">
            <w:pPr>
              <w:pStyle w:val="ComponentTableBody"/>
              <w:spacing w:before="40" w:after="40" w:line="240" w:lineRule="auto"/>
              <w:rPr>
                <w:rFonts w:cs="Arial"/>
                <w:sz w:val="20"/>
              </w:rPr>
            </w:pPr>
          </w:p>
        </w:tc>
        <w:tc>
          <w:tcPr>
            <w:tcW w:w="3414" w:type="dxa"/>
          </w:tcPr>
          <w:p w14:paraId="04445620"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07AA5554" w14:textId="77777777" w:rsidTr="00831B6D">
        <w:trPr>
          <w:cantSplit/>
          <w:jc w:val="center"/>
        </w:trPr>
        <w:tc>
          <w:tcPr>
            <w:tcW w:w="761" w:type="dxa"/>
          </w:tcPr>
          <w:p w14:paraId="00F839C9" w14:textId="77777777" w:rsidR="00727C6E" w:rsidRPr="00385C05" w:rsidRDefault="00727C6E" w:rsidP="00A32DDA">
            <w:pPr>
              <w:pStyle w:val="ComponentTableBody"/>
              <w:spacing w:before="40" w:after="40" w:line="240" w:lineRule="auto"/>
              <w:rPr>
                <w:rFonts w:cs="Arial"/>
                <w:sz w:val="20"/>
              </w:rPr>
            </w:pPr>
            <w:r w:rsidRPr="00385C05">
              <w:rPr>
                <w:rFonts w:cs="Arial"/>
                <w:sz w:val="20"/>
              </w:rPr>
              <w:t>6</w:t>
            </w:r>
          </w:p>
        </w:tc>
        <w:tc>
          <w:tcPr>
            <w:tcW w:w="2114" w:type="dxa"/>
          </w:tcPr>
          <w:p w14:paraId="4DCD7CEE"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Country</w:t>
            </w:r>
          </w:p>
        </w:tc>
        <w:tc>
          <w:tcPr>
            <w:tcW w:w="720" w:type="dxa"/>
          </w:tcPr>
          <w:p w14:paraId="5F3E970B"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720" w:type="dxa"/>
          </w:tcPr>
          <w:p w14:paraId="7F356B77"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3F68B8B4"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2F82B0A0" w14:textId="77777777" w:rsidR="00727C6E" w:rsidRPr="00385C05" w:rsidRDefault="00831B6D" w:rsidP="00A32DDA">
            <w:pPr>
              <w:pStyle w:val="ComponentTableBody"/>
              <w:spacing w:before="40" w:after="40" w:line="240" w:lineRule="auto"/>
              <w:rPr>
                <w:rFonts w:cs="Arial"/>
                <w:sz w:val="20"/>
              </w:rPr>
            </w:pPr>
            <w:r>
              <w:rPr>
                <w:rFonts w:cs="Arial"/>
                <w:sz w:val="20"/>
              </w:rPr>
              <w:t>HL70399</w:t>
            </w:r>
          </w:p>
        </w:tc>
        <w:tc>
          <w:tcPr>
            <w:tcW w:w="3414" w:type="dxa"/>
          </w:tcPr>
          <w:p w14:paraId="43BEBECB"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403D8F7A" w14:textId="77777777" w:rsidTr="00831B6D">
        <w:trPr>
          <w:cantSplit/>
          <w:jc w:val="center"/>
        </w:trPr>
        <w:tc>
          <w:tcPr>
            <w:tcW w:w="761" w:type="dxa"/>
          </w:tcPr>
          <w:p w14:paraId="2C983A5A" w14:textId="77777777" w:rsidR="00727C6E" w:rsidRPr="00385C05" w:rsidRDefault="00727C6E" w:rsidP="00A32DDA">
            <w:pPr>
              <w:pStyle w:val="ComponentTableBody"/>
              <w:spacing w:before="40" w:after="40" w:line="240" w:lineRule="auto"/>
              <w:rPr>
                <w:rFonts w:cs="Arial"/>
                <w:sz w:val="20"/>
              </w:rPr>
            </w:pPr>
            <w:r w:rsidRPr="00385C05">
              <w:rPr>
                <w:rFonts w:cs="Arial"/>
                <w:sz w:val="20"/>
              </w:rPr>
              <w:t>7</w:t>
            </w:r>
          </w:p>
        </w:tc>
        <w:tc>
          <w:tcPr>
            <w:tcW w:w="2114" w:type="dxa"/>
          </w:tcPr>
          <w:p w14:paraId="6703696E"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Address Type</w:t>
            </w:r>
          </w:p>
        </w:tc>
        <w:tc>
          <w:tcPr>
            <w:tcW w:w="720" w:type="dxa"/>
          </w:tcPr>
          <w:p w14:paraId="08F09FE5"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720" w:type="dxa"/>
          </w:tcPr>
          <w:p w14:paraId="1232BC22"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3F6810B6"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1655DDFA" w14:textId="77777777" w:rsidR="00727C6E" w:rsidRPr="00385C05" w:rsidRDefault="00831B6D" w:rsidP="00A32DDA">
            <w:pPr>
              <w:pStyle w:val="ComponentTableBody"/>
              <w:spacing w:before="40" w:after="40" w:line="240" w:lineRule="auto"/>
              <w:rPr>
                <w:rFonts w:cs="Arial"/>
                <w:sz w:val="20"/>
              </w:rPr>
            </w:pPr>
            <w:r>
              <w:rPr>
                <w:rFonts w:cs="Arial"/>
                <w:sz w:val="20"/>
              </w:rPr>
              <w:t>HL70190</w:t>
            </w:r>
          </w:p>
        </w:tc>
        <w:tc>
          <w:tcPr>
            <w:tcW w:w="3414" w:type="dxa"/>
          </w:tcPr>
          <w:p w14:paraId="77317AB6"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7E7D7D34" w14:textId="77777777" w:rsidTr="00831B6D">
        <w:trPr>
          <w:cantSplit/>
          <w:jc w:val="center"/>
        </w:trPr>
        <w:tc>
          <w:tcPr>
            <w:tcW w:w="761" w:type="dxa"/>
          </w:tcPr>
          <w:p w14:paraId="14B622CD" w14:textId="77777777" w:rsidR="00727C6E" w:rsidRPr="00385C05" w:rsidRDefault="00727C6E" w:rsidP="00A32DDA">
            <w:pPr>
              <w:pStyle w:val="ComponentTableBody"/>
              <w:spacing w:before="40" w:after="40" w:line="240" w:lineRule="auto"/>
              <w:rPr>
                <w:rFonts w:cs="Arial"/>
                <w:sz w:val="20"/>
              </w:rPr>
            </w:pPr>
            <w:r w:rsidRPr="00385C05">
              <w:rPr>
                <w:rFonts w:cs="Arial"/>
                <w:sz w:val="20"/>
              </w:rPr>
              <w:t>8</w:t>
            </w:r>
          </w:p>
        </w:tc>
        <w:tc>
          <w:tcPr>
            <w:tcW w:w="2114" w:type="dxa"/>
          </w:tcPr>
          <w:p w14:paraId="2A61C008"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Other Geographic Designation</w:t>
            </w:r>
          </w:p>
        </w:tc>
        <w:tc>
          <w:tcPr>
            <w:tcW w:w="720" w:type="dxa"/>
          </w:tcPr>
          <w:p w14:paraId="0310B72C"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334FB24E"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13783155"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05094FF1" w14:textId="77777777" w:rsidR="00727C6E" w:rsidRPr="00385C05" w:rsidRDefault="00727C6E" w:rsidP="00A32DDA">
            <w:pPr>
              <w:pStyle w:val="ComponentTableBody"/>
              <w:spacing w:before="40" w:after="40" w:line="240" w:lineRule="auto"/>
              <w:rPr>
                <w:rFonts w:cs="Arial"/>
                <w:sz w:val="20"/>
              </w:rPr>
            </w:pPr>
          </w:p>
        </w:tc>
        <w:tc>
          <w:tcPr>
            <w:tcW w:w="3414" w:type="dxa"/>
          </w:tcPr>
          <w:p w14:paraId="514C7DA8"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27710FB0" w14:textId="77777777" w:rsidTr="00831B6D">
        <w:trPr>
          <w:cantSplit/>
          <w:jc w:val="center"/>
        </w:trPr>
        <w:tc>
          <w:tcPr>
            <w:tcW w:w="761" w:type="dxa"/>
          </w:tcPr>
          <w:p w14:paraId="2F3938AA" w14:textId="77777777" w:rsidR="00727C6E" w:rsidRPr="00385C05" w:rsidRDefault="00727C6E" w:rsidP="00A32DDA">
            <w:pPr>
              <w:pStyle w:val="ComponentTableBody"/>
              <w:spacing w:before="40" w:after="40" w:line="240" w:lineRule="auto"/>
              <w:rPr>
                <w:rFonts w:cs="Arial"/>
                <w:sz w:val="20"/>
              </w:rPr>
            </w:pPr>
            <w:r w:rsidRPr="00385C05">
              <w:rPr>
                <w:rFonts w:cs="Arial"/>
                <w:sz w:val="20"/>
              </w:rPr>
              <w:t>9</w:t>
            </w:r>
          </w:p>
        </w:tc>
        <w:tc>
          <w:tcPr>
            <w:tcW w:w="2114" w:type="dxa"/>
          </w:tcPr>
          <w:p w14:paraId="413FA681"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County/Parish Code</w:t>
            </w:r>
          </w:p>
        </w:tc>
        <w:tc>
          <w:tcPr>
            <w:tcW w:w="720" w:type="dxa"/>
          </w:tcPr>
          <w:p w14:paraId="41E3670C" w14:textId="77777777" w:rsidR="00727C6E" w:rsidRPr="00385C05" w:rsidRDefault="00727C6E" w:rsidP="00A32DDA">
            <w:pPr>
              <w:pStyle w:val="ComponentTableBody"/>
              <w:spacing w:before="40" w:after="40" w:line="240" w:lineRule="auto"/>
              <w:rPr>
                <w:rFonts w:cs="Arial"/>
                <w:sz w:val="20"/>
              </w:rPr>
            </w:pPr>
            <w:r w:rsidRPr="00385C05">
              <w:rPr>
                <w:rFonts w:cs="Arial"/>
                <w:sz w:val="20"/>
              </w:rPr>
              <w:t>20</w:t>
            </w:r>
          </w:p>
        </w:tc>
        <w:tc>
          <w:tcPr>
            <w:tcW w:w="720" w:type="dxa"/>
          </w:tcPr>
          <w:p w14:paraId="4BF51C70" w14:textId="77777777" w:rsidR="00727C6E" w:rsidRPr="00385C05" w:rsidRDefault="00153953" w:rsidP="00A32DDA">
            <w:pPr>
              <w:pStyle w:val="ComponentTableBody"/>
              <w:spacing w:before="40" w:after="40" w:line="240" w:lineRule="auto"/>
              <w:rPr>
                <w:rFonts w:cs="Arial"/>
                <w:sz w:val="20"/>
              </w:rPr>
            </w:pPr>
            <w:r>
              <w:rPr>
                <w:rFonts w:cs="Arial"/>
                <w:sz w:val="20"/>
              </w:rPr>
              <w:t>IS</w:t>
            </w:r>
          </w:p>
        </w:tc>
        <w:tc>
          <w:tcPr>
            <w:tcW w:w="900" w:type="dxa"/>
          </w:tcPr>
          <w:p w14:paraId="1550CFCE"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5840C084" w14:textId="77777777" w:rsidR="00727C6E" w:rsidRPr="00385C05" w:rsidRDefault="00831B6D" w:rsidP="00A32DDA">
            <w:pPr>
              <w:pStyle w:val="ComponentTableBody"/>
              <w:spacing w:before="40" w:after="40" w:line="240" w:lineRule="auto"/>
              <w:rPr>
                <w:rFonts w:cs="Arial"/>
                <w:sz w:val="20"/>
              </w:rPr>
            </w:pPr>
            <w:r>
              <w:rPr>
                <w:rFonts w:cs="Arial"/>
                <w:sz w:val="20"/>
              </w:rPr>
              <w:t>HL70289</w:t>
            </w:r>
          </w:p>
        </w:tc>
        <w:tc>
          <w:tcPr>
            <w:tcW w:w="3414" w:type="dxa"/>
          </w:tcPr>
          <w:p w14:paraId="47266803"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18753876" w14:textId="77777777" w:rsidTr="00831B6D">
        <w:trPr>
          <w:cantSplit/>
          <w:jc w:val="center"/>
        </w:trPr>
        <w:tc>
          <w:tcPr>
            <w:tcW w:w="761" w:type="dxa"/>
          </w:tcPr>
          <w:p w14:paraId="37738930" w14:textId="77777777" w:rsidR="00727C6E" w:rsidRPr="00385C05" w:rsidRDefault="00727C6E" w:rsidP="00A32DDA">
            <w:pPr>
              <w:pStyle w:val="ComponentTableBody"/>
              <w:spacing w:before="40" w:after="40" w:line="240" w:lineRule="auto"/>
              <w:rPr>
                <w:rFonts w:cs="Arial"/>
                <w:sz w:val="20"/>
              </w:rPr>
            </w:pPr>
            <w:r w:rsidRPr="00385C05">
              <w:rPr>
                <w:rFonts w:cs="Arial"/>
                <w:sz w:val="20"/>
              </w:rPr>
              <w:t>10</w:t>
            </w:r>
          </w:p>
        </w:tc>
        <w:tc>
          <w:tcPr>
            <w:tcW w:w="2114" w:type="dxa"/>
          </w:tcPr>
          <w:p w14:paraId="6662BD64"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Census Tract</w:t>
            </w:r>
          </w:p>
        </w:tc>
        <w:tc>
          <w:tcPr>
            <w:tcW w:w="720" w:type="dxa"/>
          </w:tcPr>
          <w:p w14:paraId="7508A60D" w14:textId="77777777" w:rsidR="00727C6E" w:rsidRPr="00385C05" w:rsidRDefault="00727C6E" w:rsidP="00A32DDA">
            <w:pPr>
              <w:pStyle w:val="ComponentTableBody"/>
              <w:spacing w:before="40" w:after="40" w:line="240" w:lineRule="auto"/>
              <w:rPr>
                <w:rFonts w:cs="Arial"/>
                <w:sz w:val="20"/>
              </w:rPr>
            </w:pPr>
            <w:r w:rsidRPr="00385C05">
              <w:rPr>
                <w:rFonts w:cs="Arial"/>
                <w:sz w:val="20"/>
              </w:rPr>
              <w:t>20</w:t>
            </w:r>
          </w:p>
        </w:tc>
        <w:tc>
          <w:tcPr>
            <w:tcW w:w="720" w:type="dxa"/>
          </w:tcPr>
          <w:p w14:paraId="67D7432C" w14:textId="77777777" w:rsidR="00727C6E" w:rsidRPr="00385C05" w:rsidRDefault="00727C6E" w:rsidP="00A32DDA">
            <w:pPr>
              <w:pStyle w:val="ComponentTableBody"/>
              <w:spacing w:before="40" w:after="40" w:line="240" w:lineRule="auto"/>
              <w:rPr>
                <w:rFonts w:cs="Arial"/>
                <w:sz w:val="20"/>
              </w:rPr>
            </w:pPr>
            <w:r w:rsidRPr="00385C05">
              <w:rPr>
                <w:rFonts w:cs="Arial"/>
                <w:sz w:val="20"/>
              </w:rPr>
              <w:t>IS</w:t>
            </w:r>
          </w:p>
        </w:tc>
        <w:tc>
          <w:tcPr>
            <w:tcW w:w="900" w:type="dxa"/>
          </w:tcPr>
          <w:p w14:paraId="4838D1F7"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46DBC88C" w14:textId="77777777" w:rsidR="00727C6E" w:rsidRPr="00385C05" w:rsidRDefault="00831B6D" w:rsidP="00A32DDA">
            <w:pPr>
              <w:pStyle w:val="ComponentTableBody"/>
              <w:spacing w:before="40" w:after="40" w:line="240" w:lineRule="auto"/>
              <w:rPr>
                <w:rFonts w:cs="Arial"/>
                <w:sz w:val="20"/>
              </w:rPr>
            </w:pPr>
            <w:r>
              <w:rPr>
                <w:rFonts w:cs="Arial"/>
                <w:sz w:val="20"/>
              </w:rPr>
              <w:t>HL70288</w:t>
            </w:r>
          </w:p>
        </w:tc>
        <w:tc>
          <w:tcPr>
            <w:tcW w:w="3414" w:type="dxa"/>
          </w:tcPr>
          <w:p w14:paraId="78A97833"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1F12DC6D" w14:textId="77777777" w:rsidTr="00831B6D">
        <w:trPr>
          <w:cantSplit/>
          <w:jc w:val="center"/>
        </w:trPr>
        <w:tc>
          <w:tcPr>
            <w:tcW w:w="761" w:type="dxa"/>
          </w:tcPr>
          <w:p w14:paraId="6403CB20" w14:textId="77777777" w:rsidR="00727C6E" w:rsidRPr="00385C05" w:rsidRDefault="00727C6E" w:rsidP="00A32DDA">
            <w:pPr>
              <w:pStyle w:val="ComponentTableBody"/>
              <w:spacing w:before="40" w:after="40" w:line="240" w:lineRule="auto"/>
              <w:rPr>
                <w:rFonts w:cs="Arial"/>
                <w:sz w:val="20"/>
              </w:rPr>
            </w:pPr>
            <w:r w:rsidRPr="00385C05">
              <w:rPr>
                <w:rFonts w:cs="Arial"/>
                <w:sz w:val="20"/>
              </w:rPr>
              <w:t>11</w:t>
            </w:r>
          </w:p>
        </w:tc>
        <w:tc>
          <w:tcPr>
            <w:tcW w:w="2114" w:type="dxa"/>
          </w:tcPr>
          <w:p w14:paraId="009476AD"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Address Representation Code</w:t>
            </w:r>
          </w:p>
        </w:tc>
        <w:tc>
          <w:tcPr>
            <w:tcW w:w="720" w:type="dxa"/>
          </w:tcPr>
          <w:p w14:paraId="5A997B7A"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720" w:type="dxa"/>
          </w:tcPr>
          <w:p w14:paraId="4D22CCBD"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4B1556A9"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0CAA6FBC" w14:textId="77777777" w:rsidR="00727C6E" w:rsidRPr="00385C05" w:rsidRDefault="00831B6D" w:rsidP="00A32DDA">
            <w:pPr>
              <w:pStyle w:val="ComponentTableBody"/>
              <w:spacing w:before="40" w:after="40" w:line="240" w:lineRule="auto"/>
              <w:rPr>
                <w:rFonts w:cs="Arial"/>
                <w:sz w:val="20"/>
              </w:rPr>
            </w:pPr>
            <w:r>
              <w:rPr>
                <w:rFonts w:cs="Arial"/>
                <w:sz w:val="20"/>
              </w:rPr>
              <w:t>HL70465</w:t>
            </w:r>
          </w:p>
        </w:tc>
        <w:tc>
          <w:tcPr>
            <w:tcW w:w="3414" w:type="dxa"/>
          </w:tcPr>
          <w:p w14:paraId="018D26B7"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5B9CE2D6" w14:textId="77777777" w:rsidTr="00831B6D">
        <w:trPr>
          <w:cantSplit/>
          <w:jc w:val="center"/>
        </w:trPr>
        <w:tc>
          <w:tcPr>
            <w:tcW w:w="761" w:type="dxa"/>
            <w:shd w:val="clear" w:color="auto" w:fill="FFFF99"/>
          </w:tcPr>
          <w:p w14:paraId="319EFFF1" w14:textId="77777777" w:rsidR="00727C6E" w:rsidRPr="00385C05" w:rsidRDefault="00727C6E" w:rsidP="00A32DDA">
            <w:pPr>
              <w:pStyle w:val="ComponentTableBody"/>
              <w:spacing w:before="40" w:after="40" w:line="240" w:lineRule="auto"/>
              <w:rPr>
                <w:rFonts w:cs="Arial"/>
                <w:sz w:val="20"/>
              </w:rPr>
            </w:pPr>
            <w:r w:rsidRPr="00385C05">
              <w:rPr>
                <w:rFonts w:cs="Arial"/>
                <w:sz w:val="20"/>
              </w:rPr>
              <w:t>12</w:t>
            </w:r>
          </w:p>
        </w:tc>
        <w:tc>
          <w:tcPr>
            <w:tcW w:w="2114" w:type="dxa"/>
            <w:shd w:val="clear" w:color="auto" w:fill="FFFF99"/>
          </w:tcPr>
          <w:p w14:paraId="3BCD8453"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 xml:space="preserve">Address Validity Range </w:t>
            </w:r>
          </w:p>
        </w:tc>
        <w:tc>
          <w:tcPr>
            <w:tcW w:w="720" w:type="dxa"/>
            <w:shd w:val="clear" w:color="auto" w:fill="FFFF99"/>
          </w:tcPr>
          <w:p w14:paraId="565A3616" w14:textId="77777777" w:rsidR="00727C6E" w:rsidRPr="00385C05" w:rsidRDefault="00727C6E" w:rsidP="00A32DDA">
            <w:pPr>
              <w:pStyle w:val="ComponentTableBody"/>
              <w:spacing w:before="40" w:after="40" w:line="240" w:lineRule="auto"/>
              <w:rPr>
                <w:rFonts w:cs="Arial"/>
                <w:sz w:val="20"/>
                <w:highlight w:val="yellow"/>
              </w:rPr>
            </w:pPr>
          </w:p>
        </w:tc>
        <w:tc>
          <w:tcPr>
            <w:tcW w:w="720" w:type="dxa"/>
            <w:shd w:val="clear" w:color="auto" w:fill="FFFF99"/>
          </w:tcPr>
          <w:p w14:paraId="5DD9C88D" w14:textId="77777777" w:rsidR="00727C6E" w:rsidRPr="00385C05" w:rsidRDefault="00727C6E" w:rsidP="00A32DDA">
            <w:pPr>
              <w:pStyle w:val="ComponentTableBody"/>
              <w:spacing w:before="40" w:after="40" w:line="240" w:lineRule="auto"/>
              <w:rPr>
                <w:rFonts w:cs="Arial"/>
                <w:sz w:val="20"/>
              </w:rPr>
            </w:pPr>
          </w:p>
        </w:tc>
        <w:tc>
          <w:tcPr>
            <w:tcW w:w="900" w:type="dxa"/>
            <w:shd w:val="clear" w:color="auto" w:fill="FFFF99"/>
          </w:tcPr>
          <w:p w14:paraId="06EFABE8" w14:textId="77777777" w:rsidR="00727C6E" w:rsidRPr="00385C05" w:rsidRDefault="00727C6E" w:rsidP="00A32DDA">
            <w:pPr>
              <w:pStyle w:val="ComponentTableBody"/>
              <w:spacing w:before="40" w:after="40" w:line="240" w:lineRule="auto"/>
              <w:rPr>
                <w:rFonts w:cs="Arial"/>
                <w:sz w:val="20"/>
              </w:rPr>
            </w:pPr>
            <w:r w:rsidRPr="00385C05">
              <w:rPr>
                <w:rFonts w:cs="Arial"/>
                <w:sz w:val="20"/>
              </w:rPr>
              <w:t>X</w:t>
            </w:r>
          </w:p>
        </w:tc>
        <w:tc>
          <w:tcPr>
            <w:tcW w:w="1080" w:type="dxa"/>
            <w:shd w:val="clear" w:color="auto" w:fill="FFFF99"/>
          </w:tcPr>
          <w:p w14:paraId="33A29F3A" w14:textId="77777777" w:rsidR="00727C6E" w:rsidRPr="00385C05" w:rsidRDefault="00727C6E" w:rsidP="00A32DDA">
            <w:pPr>
              <w:pStyle w:val="ComponentTableBody"/>
              <w:spacing w:before="40" w:after="40" w:line="240" w:lineRule="auto"/>
              <w:rPr>
                <w:rFonts w:cs="Arial"/>
                <w:sz w:val="20"/>
              </w:rPr>
            </w:pPr>
          </w:p>
        </w:tc>
        <w:tc>
          <w:tcPr>
            <w:tcW w:w="3414" w:type="dxa"/>
            <w:shd w:val="clear" w:color="auto" w:fill="FFFF99"/>
          </w:tcPr>
          <w:p w14:paraId="00C3338A"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 xml:space="preserve">Deprecated as of </w:t>
            </w:r>
            <w:r w:rsidR="005D0EF3">
              <w:rPr>
                <w:rFonts w:cs="Arial"/>
                <w:sz w:val="20"/>
              </w:rPr>
              <w:t xml:space="preserve">HL7 </w:t>
            </w:r>
            <w:r w:rsidRPr="00385C05">
              <w:rPr>
                <w:rFonts w:cs="Arial"/>
                <w:sz w:val="20"/>
              </w:rPr>
              <w:t>v2.5</w:t>
            </w:r>
          </w:p>
        </w:tc>
      </w:tr>
      <w:tr w:rsidR="00727C6E" w:rsidRPr="00385C05" w14:paraId="4A3B3B84" w14:textId="77777777" w:rsidTr="00831B6D">
        <w:trPr>
          <w:cantSplit/>
          <w:jc w:val="center"/>
        </w:trPr>
        <w:tc>
          <w:tcPr>
            <w:tcW w:w="761" w:type="dxa"/>
          </w:tcPr>
          <w:p w14:paraId="2CB7244E" w14:textId="77777777" w:rsidR="00727C6E" w:rsidRPr="00385C05" w:rsidRDefault="00727C6E" w:rsidP="00A32DDA">
            <w:pPr>
              <w:pStyle w:val="ComponentTableBody"/>
              <w:spacing w:before="40" w:after="40" w:line="240" w:lineRule="auto"/>
              <w:rPr>
                <w:rFonts w:cs="Arial"/>
                <w:sz w:val="20"/>
              </w:rPr>
            </w:pPr>
            <w:r w:rsidRPr="00385C05">
              <w:rPr>
                <w:rFonts w:cs="Arial"/>
                <w:sz w:val="20"/>
              </w:rPr>
              <w:t>13</w:t>
            </w:r>
          </w:p>
        </w:tc>
        <w:tc>
          <w:tcPr>
            <w:tcW w:w="2114" w:type="dxa"/>
          </w:tcPr>
          <w:p w14:paraId="08F88D3F"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Effective Date</w:t>
            </w:r>
          </w:p>
        </w:tc>
        <w:tc>
          <w:tcPr>
            <w:tcW w:w="720" w:type="dxa"/>
          </w:tcPr>
          <w:p w14:paraId="424F533F" w14:textId="77777777" w:rsidR="00727C6E" w:rsidRPr="00385C05" w:rsidRDefault="00727C6E" w:rsidP="00A32DDA">
            <w:pPr>
              <w:pStyle w:val="ComponentTableBody"/>
              <w:spacing w:before="40" w:after="40" w:line="240" w:lineRule="auto"/>
              <w:rPr>
                <w:rFonts w:cs="Arial"/>
                <w:sz w:val="20"/>
              </w:rPr>
            </w:pPr>
            <w:r w:rsidRPr="00385C05">
              <w:rPr>
                <w:rFonts w:cs="Arial"/>
                <w:sz w:val="20"/>
              </w:rPr>
              <w:t>26</w:t>
            </w:r>
          </w:p>
        </w:tc>
        <w:tc>
          <w:tcPr>
            <w:tcW w:w="720" w:type="dxa"/>
          </w:tcPr>
          <w:p w14:paraId="78397BEA" w14:textId="77777777" w:rsidR="00727C6E" w:rsidRPr="00385C05" w:rsidRDefault="00727C6E" w:rsidP="00A32DDA">
            <w:pPr>
              <w:pStyle w:val="ComponentTableBody"/>
              <w:spacing w:before="40" w:after="40" w:line="240" w:lineRule="auto"/>
              <w:rPr>
                <w:rFonts w:cs="Arial"/>
                <w:sz w:val="20"/>
              </w:rPr>
            </w:pPr>
            <w:r w:rsidRPr="00385C05">
              <w:rPr>
                <w:rFonts w:cs="Arial"/>
                <w:sz w:val="20"/>
              </w:rPr>
              <w:t>TS</w:t>
            </w:r>
          </w:p>
        </w:tc>
        <w:tc>
          <w:tcPr>
            <w:tcW w:w="900" w:type="dxa"/>
          </w:tcPr>
          <w:p w14:paraId="5053ACA7"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35136B32" w14:textId="77777777" w:rsidR="00727C6E" w:rsidRPr="00385C05" w:rsidRDefault="00727C6E" w:rsidP="00A32DDA">
            <w:pPr>
              <w:pStyle w:val="ComponentTableBody"/>
              <w:spacing w:before="40" w:after="40" w:line="240" w:lineRule="auto"/>
              <w:rPr>
                <w:rFonts w:cs="Arial"/>
                <w:sz w:val="20"/>
              </w:rPr>
            </w:pPr>
          </w:p>
        </w:tc>
        <w:tc>
          <w:tcPr>
            <w:tcW w:w="3414" w:type="dxa"/>
          </w:tcPr>
          <w:p w14:paraId="45041F8D"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60E3C75C" w14:textId="77777777" w:rsidTr="00831B6D">
        <w:trPr>
          <w:cantSplit/>
          <w:jc w:val="center"/>
        </w:trPr>
        <w:tc>
          <w:tcPr>
            <w:tcW w:w="761" w:type="dxa"/>
          </w:tcPr>
          <w:p w14:paraId="5D6701E1" w14:textId="77777777" w:rsidR="00727C6E" w:rsidRPr="00385C05" w:rsidRDefault="00727C6E" w:rsidP="00A32DDA">
            <w:pPr>
              <w:pStyle w:val="ComponentTableBody"/>
              <w:spacing w:before="40" w:after="40" w:line="240" w:lineRule="auto"/>
              <w:rPr>
                <w:rFonts w:cs="Arial"/>
                <w:sz w:val="20"/>
              </w:rPr>
            </w:pPr>
            <w:r w:rsidRPr="00385C05">
              <w:rPr>
                <w:rFonts w:cs="Arial"/>
                <w:sz w:val="20"/>
              </w:rPr>
              <w:t>14</w:t>
            </w:r>
          </w:p>
        </w:tc>
        <w:tc>
          <w:tcPr>
            <w:tcW w:w="2114" w:type="dxa"/>
          </w:tcPr>
          <w:p w14:paraId="53C00727"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Expiration Date</w:t>
            </w:r>
          </w:p>
        </w:tc>
        <w:tc>
          <w:tcPr>
            <w:tcW w:w="720" w:type="dxa"/>
          </w:tcPr>
          <w:p w14:paraId="08DF4B06" w14:textId="77777777" w:rsidR="00727C6E" w:rsidRPr="00385C05" w:rsidRDefault="00727C6E" w:rsidP="00A32DDA">
            <w:pPr>
              <w:pStyle w:val="ComponentTableBody"/>
              <w:spacing w:before="40" w:after="40" w:line="240" w:lineRule="auto"/>
              <w:rPr>
                <w:rFonts w:cs="Arial"/>
                <w:sz w:val="20"/>
              </w:rPr>
            </w:pPr>
            <w:r w:rsidRPr="00385C05">
              <w:rPr>
                <w:rFonts w:cs="Arial"/>
                <w:sz w:val="20"/>
              </w:rPr>
              <w:t>26</w:t>
            </w:r>
          </w:p>
        </w:tc>
        <w:tc>
          <w:tcPr>
            <w:tcW w:w="720" w:type="dxa"/>
          </w:tcPr>
          <w:p w14:paraId="794DCF36" w14:textId="77777777" w:rsidR="00727C6E" w:rsidRPr="00385C05" w:rsidRDefault="00727C6E" w:rsidP="00A32DDA">
            <w:pPr>
              <w:pStyle w:val="ComponentTableBody"/>
              <w:spacing w:before="40" w:after="40" w:line="240" w:lineRule="auto"/>
              <w:rPr>
                <w:rFonts w:cs="Arial"/>
                <w:sz w:val="20"/>
              </w:rPr>
            </w:pPr>
            <w:r w:rsidRPr="00385C05">
              <w:rPr>
                <w:rFonts w:cs="Arial"/>
                <w:sz w:val="20"/>
              </w:rPr>
              <w:t>TS</w:t>
            </w:r>
          </w:p>
        </w:tc>
        <w:tc>
          <w:tcPr>
            <w:tcW w:w="900" w:type="dxa"/>
          </w:tcPr>
          <w:p w14:paraId="39134700"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3397928F" w14:textId="77777777" w:rsidR="00727C6E" w:rsidRPr="00385C05" w:rsidRDefault="00727C6E" w:rsidP="00A32DDA">
            <w:pPr>
              <w:pStyle w:val="ComponentTableBody"/>
              <w:spacing w:before="40" w:after="40" w:line="240" w:lineRule="auto"/>
              <w:rPr>
                <w:rFonts w:cs="Arial"/>
                <w:sz w:val="20"/>
              </w:rPr>
            </w:pPr>
          </w:p>
        </w:tc>
        <w:tc>
          <w:tcPr>
            <w:tcW w:w="3414" w:type="dxa"/>
          </w:tcPr>
          <w:p w14:paraId="58DE3D55" w14:textId="77777777" w:rsidR="00727C6E" w:rsidRPr="00385C05" w:rsidRDefault="00727C6E" w:rsidP="00A32DDA">
            <w:pPr>
              <w:pStyle w:val="ComponentTableBody"/>
              <w:spacing w:before="40" w:after="40" w:line="240" w:lineRule="auto"/>
              <w:jc w:val="left"/>
              <w:rPr>
                <w:rFonts w:cs="Arial"/>
                <w:sz w:val="20"/>
              </w:rPr>
            </w:pPr>
          </w:p>
        </w:tc>
      </w:tr>
    </w:tbl>
    <w:p w14:paraId="1D63FA54" w14:textId="77777777" w:rsidR="00831B6D" w:rsidRPr="00385C05" w:rsidRDefault="00831B6D" w:rsidP="000D3A16">
      <w:pPr>
        <w:pStyle w:val="Heading2"/>
      </w:pPr>
      <w:bookmarkStart w:id="441" w:name="_Toc487203677"/>
      <w:r w:rsidRPr="00385C05">
        <w:t>X</w:t>
      </w:r>
      <w:r w:rsidR="00F03BA8">
        <w:t>C</w:t>
      </w:r>
      <w:r>
        <w:t>N</w:t>
      </w:r>
      <w:r w:rsidR="000742F4">
        <w:t xml:space="preserve"> -</w:t>
      </w:r>
      <w:r w:rsidR="00F03BA8">
        <w:t xml:space="preserve"> </w:t>
      </w:r>
      <w:r w:rsidR="00650CB9">
        <w:t>E</w:t>
      </w:r>
      <w:r w:rsidR="00F03BA8" w:rsidRPr="00F03BA8">
        <w:t xml:space="preserve">xtended </w:t>
      </w:r>
      <w:r w:rsidR="00650CB9">
        <w:t>C</w:t>
      </w:r>
      <w:r w:rsidR="00F03BA8" w:rsidRPr="00F03BA8">
        <w:t xml:space="preserve">omposite ID </w:t>
      </w:r>
      <w:r w:rsidR="00650CB9">
        <w:t>N</w:t>
      </w:r>
      <w:r w:rsidR="00F03BA8" w:rsidRPr="00F03BA8">
        <w:t xml:space="preserve">umber and </w:t>
      </w:r>
      <w:r w:rsidR="00650CB9">
        <w:t>N</w:t>
      </w:r>
      <w:r w:rsidR="00F03BA8" w:rsidRPr="00F03BA8">
        <w:t xml:space="preserve">ame for </w:t>
      </w:r>
      <w:r w:rsidR="00650CB9">
        <w:t>P</w:t>
      </w:r>
      <w:r w:rsidR="00F03BA8" w:rsidRPr="00F03BA8">
        <w:t>ersons</w:t>
      </w:r>
      <w:bookmarkEnd w:id="441"/>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831B6D" w:rsidRPr="00385C05" w14:paraId="1D77AEE1" w14:textId="77777777" w:rsidTr="00A32DDA">
        <w:trPr>
          <w:cantSplit/>
          <w:tblHeader/>
          <w:jc w:val="center"/>
        </w:trPr>
        <w:tc>
          <w:tcPr>
            <w:tcW w:w="9709" w:type="dxa"/>
            <w:gridSpan w:val="7"/>
            <w:shd w:val="pct10" w:color="auto" w:fill="FFFFFF"/>
          </w:tcPr>
          <w:p w14:paraId="1F871D31" w14:textId="77777777" w:rsidR="00831B6D" w:rsidRPr="00385C05" w:rsidRDefault="00831B6D"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7</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sidR="00F03BA8">
              <w:rPr>
                <w:rFonts w:ascii="Arial Narrow" w:hAnsi="Arial Narrow" w:cs="Courier New"/>
                <w:smallCaps/>
                <w:color w:val="31849B" w:themeColor="accent5" w:themeShade="BF"/>
                <w:sz w:val="22"/>
                <w:szCs w:val="22"/>
              </w:rPr>
              <w:t xml:space="preserve">COMPOSITE NUMBER AND NAME FOR PERSONS </w:t>
            </w:r>
            <w:r w:rsidRPr="00385C05">
              <w:rPr>
                <w:rFonts w:ascii="Arial Narrow" w:hAnsi="Arial Narrow" w:cs="Courier New"/>
                <w:smallCaps/>
                <w:color w:val="31849B" w:themeColor="accent5" w:themeShade="BF"/>
                <w:sz w:val="22"/>
                <w:szCs w:val="22"/>
              </w:rPr>
              <w:t>(X</w:t>
            </w:r>
            <w:r w:rsidR="00F03BA8">
              <w:rPr>
                <w:rFonts w:ascii="Arial Narrow" w:hAnsi="Arial Narrow" w:cs="Courier New"/>
                <w:smallCaps/>
                <w:color w:val="31849B" w:themeColor="accent5" w:themeShade="BF"/>
                <w:sz w:val="22"/>
                <w:szCs w:val="22"/>
              </w:rPr>
              <w:t>C</w:t>
            </w:r>
            <w:r>
              <w:rPr>
                <w:rFonts w:ascii="Arial Narrow" w:hAnsi="Arial Narrow" w:cs="Courier New"/>
                <w:smallCaps/>
                <w:color w:val="31849B" w:themeColor="accent5" w:themeShade="BF"/>
                <w:sz w:val="22"/>
                <w:szCs w:val="22"/>
              </w:rPr>
              <w:t>N</w:t>
            </w:r>
            <w:r w:rsidRPr="00385C05">
              <w:rPr>
                <w:rFonts w:ascii="Arial Narrow" w:hAnsi="Arial Narrow" w:cs="Courier New"/>
                <w:smallCaps/>
                <w:color w:val="31849B" w:themeColor="accent5" w:themeShade="BF"/>
                <w:sz w:val="22"/>
                <w:szCs w:val="22"/>
              </w:rPr>
              <w:t>)</w:t>
            </w:r>
          </w:p>
        </w:tc>
      </w:tr>
      <w:tr w:rsidR="00831B6D" w:rsidRPr="00385C05" w14:paraId="507537C9" w14:textId="77777777" w:rsidTr="00A32DDA">
        <w:trPr>
          <w:cantSplit/>
          <w:tblHeader/>
          <w:jc w:val="center"/>
        </w:trPr>
        <w:tc>
          <w:tcPr>
            <w:tcW w:w="761" w:type="dxa"/>
            <w:shd w:val="pct10" w:color="auto" w:fill="FFFFFF"/>
          </w:tcPr>
          <w:p w14:paraId="137CAB8F"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30CE3ACE" w14:textId="77777777" w:rsidR="00831B6D" w:rsidRPr="00385C05" w:rsidRDefault="00831B6D" w:rsidP="00F85946">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2B2D0F7"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510795A8"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B0526AC"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FA969C0"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214ADFB7"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831B6D" w:rsidRPr="00831B6D" w14:paraId="2445E42D" w14:textId="77777777" w:rsidTr="00A32DDA">
        <w:trPr>
          <w:cantSplit/>
          <w:jc w:val="center"/>
        </w:trPr>
        <w:tc>
          <w:tcPr>
            <w:tcW w:w="761" w:type="dxa"/>
            <w:shd w:val="clear" w:color="auto" w:fill="auto"/>
          </w:tcPr>
          <w:p w14:paraId="3BE9FEB9" w14:textId="77777777" w:rsidR="00831B6D" w:rsidRPr="00831B6D" w:rsidRDefault="00831B6D" w:rsidP="00F85946">
            <w:pPr>
              <w:pStyle w:val="ComponentTableBody"/>
              <w:spacing w:before="40" w:after="40" w:line="240" w:lineRule="auto"/>
              <w:rPr>
                <w:rFonts w:cs="Arial"/>
                <w:sz w:val="20"/>
              </w:rPr>
            </w:pPr>
            <w:r w:rsidRPr="00831B6D">
              <w:rPr>
                <w:rFonts w:cs="Arial"/>
                <w:sz w:val="20"/>
              </w:rPr>
              <w:t>1</w:t>
            </w:r>
          </w:p>
        </w:tc>
        <w:tc>
          <w:tcPr>
            <w:tcW w:w="2114" w:type="dxa"/>
            <w:shd w:val="clear" w:color="auto" w:fill="auto"/>
          </w:tcPr>
          <w:p w14:paraId="1ADDDDD8" w14:textId="77777777" w:rsidR="00831B6D" w:rsidRPr="00831B6D" w:rsidRDefault="00F03BA8" w:rsidP="00F85946">
            <w:pPr>
              <w:pStyle w:val="ComponentTableBody"/>
              <w:jc w:val="left"/>
              <w:rPr>
                <w:rFonts w:cs="Arial"/>
                <w:sz w:val="20"/>
              </w:rPr>
            </w:pPr>
            <w:r>
              <w:rPr>
                <w:rFonts w:cs="Arial"/>
                <w:sz w:val="20"/>
              </w:rPr>
              <w:t>ID Number</w:t>
            </w:r>
          </w:p>
        </w:tc>
        <w:tc>
          <w:tcPr>
            <w:tcW w:w="720" w:type="dxa"/>
            <w:shd w:val="clear" w:color="auto" w:fill="auto"/>
          </w:tcPr>
          <w:p w14:paraId="4C946AC1" w14:textId="77777777" w:rsidR="00831B6D" w:rsidRPr="00831B6D" w:rsidRDefault="00F03BA8" w:rsidP="00F85946">
            <w:pPr>
              <w:pStyle w:val="ComponentTableBody"/>
              <w:rPr>
                <w:rFonts w:cs="Arial"/>
                <w:sz w:val="20"/>
              </w:rPr>
            </w:pPr>
            <w:r>
              <w:rPr>
                <w:rFonts w:cs="Arial"/>
                <w:sz w:val="20"/>
              </w:rPr>
              <w:t>15</w:t>
            </w:r>
          </w:p>
        </w:tc>
        <w:tc>
          <w:tcPr>
            <w:tcW w:w="720" w:type="dxa"/>
            <w:shd w:val="clear" w:color="auto" w:fill="auto"/>
          </w:tcPr>
          <w:p w14:paraId="74D04C4C" w14:textId="77777777" w:rsidR="00831B6D" w:rsidRPr="00831B6D" w:rsidRDefault="00F03BA8" w:rsidP="00F85946">
            <w:pPr>
              <w:pStyle w:val="ComponentTableBody"/>
              <w:rPr>
                <w:rFonts w:cs="Arial"/>
                <w:sz w:val="20"/>
              </w:rPr>
            </w:pPr>
            <w:r>
              <w:rPr>
                <w:rFonts w:cs="Arial"/>
                <w:sz w:val="20"/>
              </w:rPr>
              <w:t>ST</w:t>
            </w:r>
          </w:p>
        </w:tc>
        <w:tc>
          <w:tcPr>
            <w:tcW w:w="900" w:type="dxa"/>
            <w:shd w:val="clear" w:color="auto" w:fill="auto"/>
          </w:tcPr>
          <w:p w14:paraId="760BE5CF" w14:textId="77777777" w:rsidR="00831B6D" w:rsidRPr="00831B6D" w:rsidRDefault="00A32DDA" w:rsidP="00F85946">
            <w:pPr>
              <w:pStyle w:val="ComponentTableBody"/>
              <w:rPr>
                <w:rFonts w:cs="Arial"/>
                <w:sz w:val="20"/>
              </w:rPr>
            </w:pPr>
            <w:r>
              <w:rPr>
                <w:rFonts w:cs="Arial"/>
                <w:sz w:val="20"/>
              </w:rPr>
              <w:t>RE</w:t>
            </w:r>
          </w:p>
        </w:tc>
        <w:tc>
          <w:tcPr>
            <w:tcW w:w="1080" w:type="dxa"/>
            <w:shd w:val="clear" w:color="auto" w:fill="auto"/>
          </w:tcPr>
          <w:p w14:paraId="417C2D1C" w14:textId="77777777" w:rsidR="00831B6D" w:rsidRPr="00831B6D" w:rsidRDefault="00831B6D" w:rsidP="00F85946">
            <w:pPr>
              <w:pStyle w:val="ComponentTableBody"/>
              <w:spacing w:before="40" w:after="40" w:line="240" w:lineRule="auto"/>
              <w:rPr>
                <w:rFonts w:cs="Arial"/>
                <w:sz w:val="20"/>
              </w:rPr>
            </w:pPr>
          </w:p>
        </w:tc>
        <w:tc>
          <w:tcPr>
            <w:tcW w:w="3414" w:type="dxa"/>
            <w:shd w:val="clear" w:color="auto" w:fill="auto"/>
          </w:tcPr>
          <w:p w14:paraId="53DB6F33" w14:textId="77777777" w:rsidR="00831B6D" w:rsidRPr="00831B6D" w:rsidRDefault="00831B6D" w:rsidP="00F85946">
            <w:pPr>
              <w:pStyle w:val="ComponentTableBody"/>
              <w:spacing w:before="40" w:after="40" w:line="240" w:lineRule="auto"/>
              <w:jc w:val="left"/>
              <w:rPr>
                <w:rFonts w:cs="Arial"/>
                <w:sz w:val="20"/>
              </w:rPr>
            </w:pPr>
          </w:p>
        </w:tc>
      </w:tr>
      <w:tr w:rsidR="00F03BA8" w:rsidRPr="00831B6D" w14:paraId="23A479B0" w14:textId="77777777" w:rsidTr="00A32DDA">
        <w:trPr>
          <w:cantSplit/>
          <w:jc w:val="center"/>
        </w:trPr>
        <w:tc>
          <w:tcPr>
            <w:tcW w:w="761" w:type="dxa"/>
            <w:shd w:val="clear" w:color="auto" w:fill="FFFF99"/>
          </w:tcPr>
          <w:p w14:paraId="284F545C" w14:textId="77777777" w:rsidR="00F03BA8" w:rsidRPr="00831B6D" w:rsidRDefault="00F03BA8" w:rsidP="00A32DDA">
            <w:pPr>
              <w:pStyle w:val="ComponentTableBody"/>
              <w:spacing w:before="40" w:after="40" w:line="240" w:lineRule="auto"/>
              <w:rPr>
                <w:rFonts w:cs="Arial"/>
                <w:sz w:val="20"/>
              </w:rPr>
            </w:pPr>
            <w:r w:rsidRPr="00831B6D">
              <w:rPr>
                <w:rFonts w:cs="Arial"/>
                <w:sz w:val="20"/>
              </w:rPr>
              <w:t>2</w:t>
            </w:r>
          </w:p>
        </w:tc>
        <w:tc>
          <w:tcPr>
            <w:tcW w:w="2114" w:type="dxa"/>
            <w:shd w:val="clear" w:color="auto" w:fill="FFFF99"/>
          </w:tcPr>
          <w:p w14:paraId="0664283D"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Family Name</w:t>
            </w:r>
          </w:p>
        </w:tc>
        <w:tc>
          <w:tcPr>
            <w:tcW w:w="720" w:type="dxa"/>
            <w:shd w:val="clear" w:color="auto" w:fill="FFFF99"/>
          </w:tcPr>
          <w:p w14:paraId="4B686554"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7F04380E"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5FE76A8B"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4BEF4145"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34A7C7B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2757BDFA" w14:textId="77777777" w:rsidTr="00A32DDA">
        <w:trPr>
          <w:cantSplit/>
          <w:jc w:val="center"/>
        </w:trPr>
        <w:tc>
          <w:tcPr>
            <w:tcW w:w="761" w:type="dxa"/>
            <w:shd w:val="clear" w:color="auto" w:fill="FFFF99"/>
          </w:tcPr>
          <w:p w14:paraId="77DD2B1A" w14:textId="77777777" w:rsidR="00F03BA8" w:rsidRPr="00831B6D" w:rsidRDefault="00F03BA8" w:rsidP="00A32DDA">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7ACB804C" w14:textId="77777777" w:rsidR="00F03BA8" w:rsidRPr="00831B6D" w:rsidRDefault="00F03BA8" w:rsidP="00A32DDA">
            <w:pPr>
              <w:pStyle w:val="ComponentTableBody"/>
              <w:spacing w:before="40" w:after="40" w:line="240" w:lineRule="auto"/>
              <w:jc w:val="left"/>
              <w:rPr>
                <w:rFonts w:cs="Arial"/>
                <w:sz w:val="20"/>
                <w:highlight w:val="yellow"/>
              </w:rPr>
            </w:pPr>
            <w:r w:rsidRPr="00831B6D">
              <w:rPr>
                <w:rFonts w:cs="Arial"/>
                <w:sz w:val="20"/>
              </w:rPr>
              <w:t>Given Name</w:t>
            </w:r>
          </w:p>
        </w:tc>
        <w:tc>
          <w:tcPr>
            <w:tcW w:w="720" w:type="dxa"/>
            <w:shd w:val="clear" w:color="auto" w:fill="FFFF99"/>
          </w:tcPr>
          <w:p w14:paraId="6C05ED8D" w14:textId="77777777" w:rsidR="00F03BA8" w:rsidRPr="00831B6D" w:rsidRDefault="00F03BA8" w:rsidP="00A32DDA">
            <w:pPr>
              <w:pStyle w:val="ComponentTableBody"/>
              <w:spacing w:before="40" w:after="40" w:line="240" w:lineRule="auto"/>
              <w:rPr>
                <w:rFonts w:cs="Arial"/>
                <w:sz w:val="20"/>
                <w:highlight w:val="yellow"/>
              </w:rPr>
            </w:pPr>
          </w:p>
        </w:tc>
        <w:tc>
          <w:tcPr>
            <w:tcW w:w="720" w:type="dxa"/>
            <w:shd w:val="clear" w:color="auto" w:fill="FFFF99"/>
          </w:tcPr>
          <w:p w14:paraId="3A77237F" w14:textId="77777777" w:rsidR="00F03BA8" w:rsidRPr="00831B6D" w:rsidRDefault="00F03BA8" w:rsidP="00A32DDA">
            <w:pPr>
              <w:pStyle w:val="ComponentTableBody"/>
              <w:spacing w:before="40" w:after="40" w:line="240" w:lineRule="auto"/>
              <w:rPr>
                <w:rFonts w:cs="Arial"/>
                <w:sz w:val="20"/>
                <w:highlight w:val="yellow"/>
              </w:rPr>
            </w:pPr>
          </w:p>
        </w:tc>
        <w:tc>
          <w:tcPr>
            <w:tcW w:w="900" w:type="dxa"/>
            <w:shd w:val="clear" w:color="auto" w:fill="FFFF99"/>
          </w:tcPr>
          <w:p w14:paraId="0799A0EC" w14:textId="77777777" w:rsidR="00F03BA8" w:rsidRPr="00831B6D" w:rsidRDefault="00F03BA8" w:rsidP="00A32DDA">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2BBF32C9" w14:textId="77777777" w:rsidR="00F03BA8" w:rsidRPr="00831B6D" w:rsidRDefault="00F03BA8" w:rsidP="00A32DDA">
            <w:pPr>
              <w:pStyle w:val="ComponentTableBody"/>
              <w:spacing w:before="40" w:after="40" w:line="240" w:lineRule="auto"/>
              <w:rPr>
                <w:rFonts w:cs="Arial"/>
                <w:sz w:val="20"/>
                <w:highlight w:val="yellow"/>
              </w:rPr>
            </w:pPr>
          </w:p>
        </w:tc>
        <w:tc>
          <w:tcPr>
            <w:tcW w:w="3414" w:type="dxa"/>
            <w:shd w:val="clear" w:color="auto" w:fill="FFFF99"/>
          </w:tcPr>
          <w:p w14:paraId="610C1392"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41517301" w14:textId="77777777" w:rsidTr="00A32DDA">
        <w:trPr>
          <w:cantSplit/>
          <w:jc w:val="center"/>
        </w:trPr>
        <w:tc>
          <w:tcPr>
            <w:tcW w:w="761" w:type="dxa"/>
            <w:shd w:val="clear" w:color="auto" w:fill="FFFF99"/>
          </w:tcPr>
          <w:p w14:paraId="6C1FF5E9" w14:textId="77777777" w:rsidR="00F03BA8" w:rsidRPr="00831B6D" w:rsidRDefault="00F03BA8" w:rsidP="00A32DDA">
            <w:pPr>
              <w:pStyle w:val="ComponentTableBody"/>
              <w:spacing w:before="40" w:after="40" w:line="240" w:lineRule="auto"/>
              <w:rPr>
                <w:rFonts w:cs="Arial"/>
                <w:sz w:val="20"/>
              </w:rPr>
            </w:pPr>
            <w:r w:rsidRPr="00831B6D">
              <w:rPr>
                <w:rFonts w:cs="Arial"/>
                <w:sz w:val="20"/>
              </w:rPr>
              <w:t>4</w:t>
            </w:r>
          </w:p>
        </w:tc>
        <w:tc>
          <w:tcPr>
            <w:tcW w:w="2114" w:type="dxa"/>
            <w:shd w:val="clear" w:color="auto" w:fill="FFFF99"/>
          </w:tcPr>
          <w:p w14:paraId="2129E089" w14:textId="77777777" w:rsidR="00F03BA8" w:rsidRPr="00831B6D" w:rsidRDefault="00F03BA8" w:rsidP="00A32DDA">
            <w:pPr>
              <w:autoSpaceDE w:val="0"/>
              <w:autoSpaceDN w:val="0"/>
              <w:spacing w:before="40" w:after="40"/>
              <w:rPr>
                <w:rFonts w:ascii="Arial" w:hAnsi="Arial" w:cs="Arial"/>
                <w:sz w:val="20"/>
                <w:szCs w:val="20"/>
              </w:rPr>
            </w:pPr>
            <w:r w:rsidRPr="00831B6D">
              <w:rPr>
                <w:rFonts w:ascii="Arial" w:hAnsi="Arial" w:cs="Arial"/>
                <w:sz w:val="20"/>
                <w:szCs w:val="20"/>
              </w:rPr>
              <w:t>Second and Further Given Names or Initials Thereof</w:t>
            </w:r>
          </w:p>
        </w:tc>
        <w:tc>
          <w:tcPr>
            <w:tcW w:w="720" w:type="dxa"/>
            <w:shd w:val="clear" w:color="auto" w:fill="FFFF99"/>
          </w:tcPr>
          <w:p w14:paraId="5E97A908"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7B3C79C2"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5A181038"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68332136"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0C8E11E7"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424B4B95" w14:textId="77777777" w:rsidTr="00A32DDA">
        <w:trPr>
          <w:cantSplit/>
          <w:jc w:val="center"/>
        </w:trPr>
        <w:tc>
          <w:tcPr>
            <w:tcW w:w="761" w:type="dxa"/>
            <w:shd w:val="clear" w:color="auto" w:fill="FFFF99"/>
          </w:tcPr>
          <w:p w14:paraId="6CB5CE05" w14:textId="77777777" w:rsidR="00F03BA8" w:rsidRPr="00831B6D" w:rsidRDefault="00F03BA8" w:rsidP="00A32DDA">
            <w:pPr>
              <w:pStyle w:val="ComponentTableBody"/>
              <w:spacing w:before="40" w:after="40" w:line="240" w:lineRule="auto"/>
              <w:rPr>
                <w:rFonts w:cs="Arial"/>
                <w:sz w:val="20"/>
              </w:rPr>
            </w:pPr>
            <w:r w:rsidRPr="00831B6D">
              <w:rPr>
                <w:rFonts w:cs="Arial"/>
                <w:sz w:val="20"/>
              </w:rPr>
              <w:t>5</w:t>
            </w:r>
          </w:p>
        </w:tc>
        <w:tc>
          <w:tcPr>
            <w:tcW w:w="2114" w:type="dxa"/>
            <w:shd w:val="clear" w:color="auto" w:fill="FFFF99"/>
          </w:tcPr>
          <w:p w14:paraId="15AD7BCC"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Suffix (e.g., JR or III)</w:t>
            </w:r>
          </w:p>
        </w:tc>
        <w:tc>
          <w:tcPr>
            <w:tcW w:w="720" w:type="dxa"/>
            <w:shd w:val="clear" w:color="auto" w:fill="FFFF99"/>
          </w:tcPr>
          <w:p w14:paraId="3B72FCD4"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455A21F0"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2DD4D49F"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58EDA8D5"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3072E1C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14AEA349" w14:textId="77777777" w:rsidTr="00A32DDA">
        <w:trPr>
          <w:cantSplit/>
          <w:jc w:val="center"/>
        </w:trPr>
        <w:tc>
          <w:tcPr>
            <w:tcW w:w="761" w:type="dxa"/>
            <w:shd w:val="clear" w:color="auto" w:fill="FFFF99"/>
          </w:tcPr>
          <w:p w14:paraId="5D9F5BE2" w14:textId="77777777" w:rsidR="00F03BA8" w:rsidRPr="00831B6D" w:rsidRDefault="00F03BA8" w:rsidP="00A32DDA">
            <w:pPr>
              <w:pStyle w:val="ComponentTableBody"/>
              <w:spacing w:before="40" w:after="40" w:line="240" w:lineRule="auto"/>
              <w:rPr>
                <w:rFonts w:cs="Arial"/>
                <w:sz w:val="20"/>
              </w:rPr>
            </w:pPr>
            <w:r w:rsidRPr="00831B6D">
              <w:rPr>
                <w:rFonts w:cs="Arial"/>
                <w:sz w:val="20"/>
              </w:rPr>
              <w:t>6</w:t>
            </w:r>
          </w:p>
        </w:tc>
        <w:tc>
          <w:tcPr>
            <w:tcW w:w="2114" w:type="dxa"/>
            <w:shd w:val="clear" w:color="auto" w:fill="FFFF99"/>
          </w:tcPr>
          <w:p w14:paraId="4594D54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Prefix (e.g., DR)</w:t>
            </w:r>
          </w:p>
        </w:tc>
        <w:tc>
          <w:tcPr>
            <w:tcW w:w="720" w:type="dxa"/>
            <w:shd w:val="clear" w:color="auto" w:fill="FFFF99"/>
          </w:tcPr>
          <w:p w14:paraId="79C5E485"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37DCAE37"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28143D0A"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2B765FEE"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774B093F"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0D7E2161" w14:textId="77777777" w:rsidTr="00A32DDA">
        <w:trPr>
          <w:cantSplit/>
          <w:jc w:val="center"/>
        </w:trPr>
        <w:tc>
          <w:tcPr>
            <w:tcW w:w="761" w:type="dxa"/>
            <w:shd w:val="clear" w:color="auto" w:fill="FFFF99"/>
          </w:tcPr>
          <w:p w14:paraId="0ABAE27E" w14:textId="77777777" w:rsidR="00F03BA8" w:rsidRPr="00831B6D" w:rsidRDefault="00F03BA8" w:rsidP="00A32DDA">
            <w:pPr>
              <w:pStyle w:val="ComponentTableBody"/>
              <w:spacing w:before="40" w:after="40" w:line="240" w:lineRule="auto"/>
              <w:rPr>
                <w:rFonts w:cs="Arial"/>
                <w:sz w:val="20"/>
              </w:rPr>
            </w:pPr>
            <w:r>
              <w:rPr>
                <w:rFonts w:cs="Arial"/>
                <w:sz w:val="20"/>
              </w:rPr>
              <w:t>7</w:t>
            </w:r>
          </w:p>
        </w:tc>
        <w:tc>
          <w:tcPr>
            <w:tcW w:w="2114" w:type="dxa"/>
            <w:shd w:val="clear" w:color="auto" w:fill="FFFF99"/>
          </w:tcPr>
          <w:p w14:paraId="3E8FAD6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Degree (e.g., MD)</w:t>
            </w:r>
          </w:p>
        </w:tc>
        <w:tc>
          <w:tcPr>
            <w:tcW w:w="720" w:type="dxa"/>
            <w:shd w:val="clear" w:color="auto" w:fill="FFFF99"/>
          </w:tcPr>
          <w:p w14:paraId="28FB1F28"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44E70EDB"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6F31D2C7"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657019B9"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1897AABF" w14:textId="77777777" w:rsidR="00F03BA8" w:rsidRPr="00831B6D" w:rsidRDefault="00F03BA8" w:rsidP="00A32DDA">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F03BA8" w:rsidRPr="00831B6D" w14:paraId="22A88D6A" w14:textId="77777777" w:rsidTr="00A32DDA">
        <w:trPr>
          <w:cantSplit/>
          <w:jc w:val="center"/>
        </w:trPr>
        <w:tc>
          <w:tcPr>
            <w:tcW w:w="761" w:type="dxa"/>
            <w:shd w:val="clear" w:color="auto" w:fill="auto"/>
          </w:tcPr>
          <w:p w14:paraId="3AD33E5C" w14:textId="77777777" w:rsidR="00F03BA8" w:rsidRPr="00831B6D" w:rsidRDefault="00A32DDA" w:rsidP="00A32DDA">
            <w:pPr>
              <w:pStyle w:val="ComponentTableBody"/>
              <w:spacing w:before="40" w:after="40" w:line="240" w:lineRule="auto"/>
              <w:rPr>
                <w:rFonts w:cs="Arial"/>
                <w:sz w:val="20"/>
              </w:rPr>
            </w:pPr>
            <w:r>
              <w:rPr>
                <w:rFonts w:cs="Arial"/>
                <w:sz w:val="20"/>
              </w:rPr>
              <w:t>8</w:t>
            </w:r>
          </w:p>
        </w:tc>
        <w:tc>
          <w:tcPr>
            <w:tcW w:w="2114" w:type="dxa"/>
            <w:shd w:val="clear" w:color="auto" w:fill="auto"/>
          </w:tcPr>
          <w:p w14:paraId="550C2B22" w14:textId="77777777" w:rsidR="00F03BA8" w:rsidRPr="00831B6D" w:rsidRDefault="00F03BA8" w:rsidP="00A32DDA">
            <w:pPr>
              <w:pStyle w:val="ComponentTableBody"/>
              <w:spacing w:before="40" w:after="40" w:line="240" w:lineRule="auto"/>
              <w:jc w:val="left"/>
              <w:rPr>
                <w:rFonts w:cs="Arial"/>
                <w:sz w:val="20"/>
              </w:rPr>
            </w:pPr>
            <w:r>
              <w:rPr>
                <w:rFonts w:cs="Arial"/>
                <w:sz w:val="20"/>
              </w:rPr>
              <w:t>Source Table</w:t>
            </w:r>
          </w:p>
        </w:tc>
        <w:tc>
          <w:tcPr>
            <w:tcW w:w="720" w:type="dxa"/>
            <w:shd w:val="clear" w:color="auto" w:fill="auto"/>
          </w:tcPr>
          <w:p w14:paraId="4EDF9DC7" w14:textId="77777777" w:rsidR="00F03BA8" w:rsidRPr="00831B6D" w:rsidRDefault="00A32DDA" w:rsidP="00A32DDA">
            <w:pPr>
              <w:pStyle w:val="ComponentTableBody"/>
              <w:spacing w:before="40" w:after="40" w:line="240" w:lineRule="auto"/>
              <w:rPr>
                <w:rFonts w:cs="Arial"/>
                <w:sz w:val="20"/>
              </w:rPr>
            </w:pPr>
            <w:r>
              <w:rPr>
                <w:rFonts w:cs="Arial"/>
                <w:sz w:val="20"/>
              </w:rPr>
              <w:t>4</w:t>
            </w:r>
          </w:p>
        </w:tc>
        <w:tc>
          <w:tcPr>
            <w:tcW w:w="720" w:type="dxa"/>
            <w:shd w:val="clear" w:color="auto" w:fill="auto"/>
          </w:tcPr>
          <w:p w14:paraId="73B4C0BE" w14:textId="77777777" w:rsidR="00F03BA8" w:rsidRPr="00831B6D" w:rsidRDefault="00A32DDA" w:rsidP="00A32DDA">
            <w:pPr>
              <w:pStyle w:val="ComponentTableBody"/>
              <w:spacing w:before="40" w:after="40" w:line="240" w:lineRule="auto"/>
              <w:rPr>
                <w:rFonts w:cs="Arial"/>
                <w:sz w:val="20"/>
              </w:rPr>
            </w:pPr>
            <w:r>
              <w:rPr>
                <w:rFonts w:cs="Arial"/>
                <w:sz w:val="20"/>
              </w:rPr>
              <w:t>IS</w:t>
            </w:r>
          </w:p>
        </w:tc>
        <w:tc>
          <w:tcPr>
            <w:tcW w:w="900" w:type="dxa"/>
            <w:shd w:val="clear" w:color="auto" w:fill="auto"/>
          </w:tcPr>
          <w:p w14:paraId="785336FA" w14:textId="77777777" w:rsidR="00F03BA8"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2B70FBB3" w14:textId="77777777" w:rsidR="00F03BA8" w:rsidRPr="00831B6D" w:rsidRDefault="00A32DDA" w:rsidP="00A32DDA">
            <w:pPr>
              <w:pStyle w:val="ComponentTableBody"/>
              <w:spacing w:before="40" w:after="40" w:line="240" w:lineRule="auto"/>
              <w:rPr>
                <w:rFonts w:cs="Arial"/>
                <w:sz w:val="20"/>
              </w:rPr>
            </w:pPr>
            <w:r>
              <w:rPr>
                <w:rFonts w:cs="Arial"/>
                <w:sz w:val="20"/>
              </w:rPr>
              <w:t>HL70297</w:t>
            </w:r>
          </w:p>
        </w:tc>
        <w:tc>
          <w:tcPr>
            <w:tcW w:w="3414" w:type="dxa"/>
            <w:shd w:val="clear" w:color="auto" w:fill="auto"/>
          </w:tcPr>
          <w:p w14:paraId="2874C4A4" w14:textId="77777777" w:rsidR="00F03BA8" w:rsidRPr="00831B6D" w:rsidRDefault="00F03BA8" w:rsidP="00A32DDA">
            <w:pPr>
              <w:pStyle w:val="ComponentTableBody"/>
              <w:spacing w:before="40" w:after="40" w:line="240" w:lineRule="auto"/>
              <w:jc w:val="left"/>
              <w:rPr>
                <w:rFonts w:cs="Arial"/>
                <w:sz w:val="20"/>
              </w:rPr>
            </w:pPr>
          </w:p>
        </w:tc>
      </w:tr>
      <w:tr w:rsidR="00A32DDA" w:rsidRPr="00831B6D" w14:paraId="2C99E4B3" w14:textId="77777777" w:rsidTr="00A32DDA">
        <w:trPr>
          <w:cantSplit/>
          <w:jc w:val="center"/>
        </w:trPr>
        <w:tc>
          <w:tcPr>
            <w:tcW w:w="761" w:type="dxa"/>
            <w:shd w:val="clear" w:color="auto" w:fill="auto"/>
          </w:tcPr>
          <w:p w14:paraId="3745DA13" w14:textId="77777777" w:rsidR="00A32DDA" w:rsidRPr="00831B6D" w:rsidRDefault="00A32DDA" w:rsidP="00A32DDA">
            <w:pPr>
              <w:pStyle w:val="ComponentTableBody"/>
              <w:spacing w:before="40" w:after="40" w:line="240" w:lineRule="auto"/>
              <w:rPr>
                <w:rFonts w:cs="Arial"/>
                <w:sz w:val="20"/>
              </w:rPr>
            </w:pPr>
            <w:r w:rsidRPr="00831B6D">
              <w:rPr>
                <w:rFonts w:cs="Arial"/>
                <w:sz w:val="20"/>
              </w:rPr>
              <w:t>9</w:t>
            </w:r>
          </w:p>
        </w:tc>
        <w:tc>
          <w:tcPr>
            <w:tcW w:w="2114" w:type="dxa"/>
            <w:shd w:val="clear" w:color="auto" w:fill="auto"/>
          </w:tcPr>
          <w:p w14:paraId="0DCBD815"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Authority</w:t>
            </w:r>
          </w:p>
        </w:tc>
        <w:tc>
          <w:tcPr>
            <w:tcW w:w="720" w:type="dxa"/>
            <w:shd w:val="clear" w:color="auto" w:fill="auto"/>
          </w:tcPr>
          <w:p w14:paraId="602D548D"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46118488"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2916310C" w14:textId="77777777" w:rsidR="00A32DDA" w:rsidRPr="00831B6D" w:rsidRDefault="00A32DDA" w:rsidP="00A32DDA">
            <w:pPr>
              <w:pStyle w:val="ComponentTableBody"/>
              <w:spacing w:before="40" w:after="40" w:line="240" w:lineRule="auto"/>
              <w:rPr>
                <w:rFonts w:cs="Arial"/>
                <w:sz w:val="20"/>
              </w:rPr>
            </w:pPr>
            <w:r>
              <w:rPr>
                <w:rFonts w:cs="Arial"/>
                <w:sz w:val="20"/>
              </w:rPr>
              <w:t>RE</w:t>
            </w:r>
          </w:p>
        </w:tc>
        <w:tc>
          <w:tcPr>
            <w:tcW w:w="1080" w:type="dxa"/>
            <w:shd w:val="clear" w:color="auto" w:fill="auto"/>
          </w:tcPr>
          <w:p w14:paraId="53645274" w14:textId="77777777" w:rsidR="00A32DDA" w:rsidRPr="00831B6D" w:rsidRDefault="00A32DDA" w:rsidP="00A32DDA">
            <w:pPr>
              <w:pStyle w:val="ComponentTableBody"/>
              <w:spacing w:before="40" w:after="40" w:line="240" w:lineRule="auto"/>
              <w:rPr>
                <w:rFonts w:cs="Arial"/>
                <w:sz w:val="20"/>
              </w:rPr>
            </w:pPr>
            <w:r>
              <w:rPr>
                <w:rFonts w:cs="Arial"/>
                <w:sz w:val="20"/>
              </w:rPr>
              <w:t>HL70363</w:t>
            </w:r>
          </w:p>
        </w:tc>
        <w:tc>
          <w:tcPr>
            <w:tcW w:w="3414" w:type="dxa"/>
            <w:shd w:val="clear" w:color="auto" w:fill="auto"/>
          </w:tcPr>
          <w:p w14:paraId="4ABC15B7"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5AD10412" w14:textId="77777777" w:rsidTr="00A32DDA">
        <w:trPr>
          <w:cantSplit/>
          <w:jc w:val="center"/>
        </w:trPr>
        <w:tc>
          <w:tcPr>
            <w:tcW w:w="761" w:type="dxa"/>
            <w:shd w:val="clear" w:color="auto" w:fill="auto"/>
          </w:tcPr>
          <w:p w14:paraId="26E76AFD" w14:textId="77777777" w:rsidR="00A32DDA" w:rsidRPr="00831B6D" w:rsidRDefault="00A32DDA" w:rsidP="00A32DDA">
            <w:pPr>
              <w:pStyle w:val="ComponentTableBody"/>
              <w:spacing w:before="40" w:after="40" w:line="240" w:lineRule="auto"/>
              <w:rPr>
                <w:rFonts w:cs="Arial"/>
                <w:sz w:val="20"/>
              </w:rPr>
            </w:pPr>
            <w:r w:rsidRPr="00831B6D">
              <w:rPr>
                <w:rFonts w:cs="Arial"/>
                <w:sz w:val="20"/>
              </w:rPr>
              <w:t>10</w:t>
            </w:r>
          </w:p>
        </w:tc>
        <w:tc>
          <w:tcPr>
            <w:tcW w:w="2114" w:type="dxa"/>
          </w:tcPr>
          <w:p w14:paraId="17003C16"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Type Code</w:t>
            </w:r>
          </w:p>
        </w:tc>
        <w:tc>
          <w:tcPr>
            <w:tcW w:w="720" w:type="dxa"/>
          </w:tcPr>
          <w:p w14:paraId="7F0DD91A"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tcPr>
          <w:p w14:paraId="514EB4BA" w14:textId="77777777" w:rsidR="00A32DDA" w:rsidRPr="00831B6D" w:rsidRDefault="00A32DDA" w:rsidP="00A32DDA">
            <w:pPr>
              <w:pStyle w:val="ComponentTableBody"/>
              <w:spacing w:before="40" w:after="40" w:line="240" w:lineRule="auto"/>
              <w:rPr>
                <w:rFonts w:cs="Arial"/>
                <w:sz w:val="20"/>
              </w:rPr>
            </w:pPr>
            <w:r w:rsidRPr="00831B6D">
              <w:rPr>
                <w:rFonts w:cs="Arial"/>
                <w:sz w:val="20"/>
              </w:rPr>
              <w:t>ID</w:t>
            </w:r>
          </w:p>
        </w:tc>
        <w:tc>
          <w:tcPr>
            <w:tcW w:w="900" w:type="dxa"/>
          </w:tcPr>
          <w:p w14:paraId="53782E31"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4490F9D9"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HL70200</w:t>
            </w:r>
          </w:p>
        </w:tc>
        <w:tc>
          <w:tcPr>
            <w:tcW w:w="3414" w:type="dxa"/>
          </w:tcPr>
          <w:p w14:paraId="08CDD0D4"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7156DF7C" w14:textId="77777777" w:rsidTr="00A32DDA">
        <w:trPr>
          <w:cantSplit/>
          <w:jc w:val="center"/>
        </w:trPr>
        <w:tc>
          <w:tcPr>
            <w:tcW w:w="761" w:type="dxa"/>
            <w:shd w:val="clear" w:color="auto" w:fill="auto"/>
          </w:tcPr>
          <w:p w14:paraId="1F960314" w14:textId="77777777" w:rsidR="00A32DDA" w:rsidRPr="00831B6D" w:rsidRDefault="00A32DDA" w:rsidP="00F6648D">
            <w:pPr>
              <w:pStyle w:val="ComponentTableBody"/>
              <w:spacing w:before="40" w:after="40" w:line="240" w:lineRule="auto"/>
              <w:rPr>
                <w:rFonts w:cs="Arial"/>
                <w:sz w:val="20"/>
              </w:rPr>
            </w:pPr>
            <w:r w:rsidRPr="00831B6D">
              <w:rPr>
                <w:rFonts w:cs="Arial"/>
                <w:sz w:val="20"/>
              </w:rPr>
              <w:t>11</w:t>
            </w:r>
          </w:p>
        </w:tc>
        <w:tc>
          <w:tcPr>
            <w:tcW w:w="2114" w:type="dxa"/>
          </w:tcPr>
          <w:p w14:paraId="5900D641" w14:textId="77777777" w:rsidR="00A32DDA" w:rsidRPr="00831B6D" w:rsidRDefault="00A32DDA" w:rsidP="00A32DDA">
            <w:pPr>
              <w:pStyle w:val="ComponentTableBody"/>
              <w:spacing w:before="40" w:after="40" w:line="240" w:lineRule="auto"/>
              <w:jc w:val="left"/>
              <w:rPr>
                <w:rFonts w:cs="Arial"/>
                <w:sz w:val="20"/>
              </w:rPr>
            </w:pPr>
            <w:r>
              <w:rPr>
                <w:rFonts w:cs="Arial"/>
                <w:sz w:val="20"/>
              </w:rPr>
              <w:t>Identifier Check Digit</w:t>
            </w:r>
          </w:p>
        </w:tc>
        <w:tc>
          <w:tcPr>
            <w:tcW w:w="720" w:type="dxa"/>
          </w:tcPr>
          <w:p w14:paraId="10285A1A" w14:textId="77777777" w:rsidR="00A32DDA" w:rsidRDefault="00A32DDA" w:rsidP="00A32DDA">
            <w:pPr>
              <w:pStyle w:val="ComponentTableBody"/>
              <w:spacing w:before="40" w:after="40" w:line="240" w:lineRule="auto"/>
              <w:rPr>
                <w:rFonts w:cs="Arial"/>
                <w:sz w:val="20"/>
              </w:rPr>
            </w:pPr>
            <w:r>
              <w:rPr>
                <w:rFonts w:cs="Arial"/>
                <w:sz w:val="20"/>
              </w:rPr>
              <w:t>1</w:t>
            </w:r>
          </w:p>
        </w:tc>
        <w:tc>
          <w:tcPr>
            <w:tcW w:w="720" w:type="dxa"/>
          </w:tcPr>
          <w:p w14:paraId="77154CCB"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tcPr>
          <w:p w14:paraId="072FEE2D"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54D0F383" w14:textId="77777777" w:rsidR="00A32DDA" w:rsidRPr="00831B6D" w:rsidRDefault="00A32DDA" w:rsidP="00A32DDA">
            <w:pPr>
              <w:pStyle w:val="ComponentTableBody"/>
              <w:spacing w:before="40" w:after="40" w:line="240" w:lineRule="auto"/>
              <w:rPr>
                <w:rFonts w:cs="Arial"/>
                <w:sz w:val="20"/>
              </w:rPr>
            </w:pPr>
          </w:p>
        </w:tc>
        <w:tc>
          <w:tcPr>
            <w:tcW w:w="3414" w:type="dxa"/>
          </w:tcPr>
          <w:p w14:paraId="6F1AC726"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962A39F" w14:textId="77777777" w:rsidTr="00A32DDA">
        <w:trPr>
          <w:cantSplit/>
          <w:jc w:val="center"/>
        </w:trPr>
        <w:tc>
          <w:tcPr>
            <w:tcW w:w="761" w:type="dxa"/>
            <w:shd w:val="clear" w:color="auto" w:fill="auto"/>
          </w:tcPr>
          <w:p w14:paraId="2CC87A6E" w14:textId="77777777" w:rsidR="00A32DDA" w:rsidRPr="00831B6D" w:rsidRDefault="00A32DDA" w:rsidP="00F6648D">
            <w:pPr>
              <w:pStyle w:val="ComponentTableBody"/>
              <w:spacing w:before="40" w:after="40" w:line="240" w:lineRule="auto"/>
              <w:rPr>
                <w:rFonts w:cs="Arial"/>
                <w:sz w:val="20"/>
              </w:rPr>
            </w:pPr>
            <w:r w:rsidRPr="00831B6D">
              <w:rPr>
                <w:rFonts w:cs="Arial"/>
                <w:sz w:val="20"/>
              </w:rPr>
              <w:t>12</w:t>
            </w:r>
          </w:p>
        </w:tc>
        <w:tc>
          <w:tcPr>
            <w:tcW w:w="2114" w:type="dxa"/>
          </w:tcPr>
          <w:p w14:paraId="220D9478" w14:textId="77777777" w:rsidR="00A32DDA" w:rsidRDefault="00A32DDA" w:rsidP="00A32DDA">
            <w:pPr>
              <w:pStyle w:val="ComponentTableBody"/>
              <w:spacing w:before="40" w:after="40" w:line="240" w:lineRule="auto"/>
              <w:jc w:val="left"/>
              <w:rPr>
                <w:rFonts w:cs="Arial"/>
                <w:sz w:val="20"/>
              </w:rPr>
            </w:pPr>
            <w:r>
              <w:rPr>
                <w:rFonts w:cs="Arial"/>
                <w:sz w:val="20"/>
              </w:rPr>
              <w:t>Check Digit Scheme</w:t>
            </w:r>
          </w:p>
        </w:tc>
        <w:tc>
          <w:tcPr>
            <w:tcW w:w="720" w:type="dxa"/>
          </w:tcPr>
          <w:p w14:paraId="7E059682" w14:textId="77777777" w:rsidR="00A32DDA" w:rsidRDefault="00A32DDA" w:rsidP="00A32DDA">
            <w:pPr>
              <w:pStyle w:val="ComponentTableBody"/>
              <w:spacing w:before="40" w:after="40" w:line="240" w:lineRule="auto"/>
              <w:rPr>
                <w:rFonts w:cs="Arial"/>
                <w:sz w:val="20"/>
              </w:rPr>
            </w:pPr>
            <w:r>
              <w:rPr>
                <w:rFonts w:cs="Arial"/>
                <w:sz w:val="20"/>
              </w:rPr>
              <w:t>3</w:t>
            </w:r>
          </w:p>
        </w:tc>
        <w:tc>
          <w:tcPr>
            <w:tcW w:w="720" w:type="dxa"/>
          </w:tcPr>
          <w:p w14:paraId="376BEE0A"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tcPr>
          <w:p w14:paraId="4297D65E" w14:textId="77777777" w:rsidR="00A32DDA" w:rsidRPr="00831B6D" w:rsidRDefault="00A32DDA" w:rsidP="00F6648D">
            <w:pPr>
              <w:pStyle w:val="ComponentTableBody"/>
              <w:spacing w:before="40" w:after="40" w:line="240" w:lineRule="auto"/>
              <w:rPr>
                <w:rFonts w:cs="Arial"/>
                <w:sz w:val="20"/>
              </w:rPr>
            </w:pPr>
            <w:r w:rsidRPr="00831B6D">
              <w:rPr>
                <w:rFonts w:cs="Arial"/>
                <w:sz w:val="20"/>
              </w:rPr>
              <w:t>O</w:t>
            </w:r>
          </w:p>
        </w:tc>
        <w:tc>
          <w:tcPr>
            <w:tcW w:w="1080" w:type="dxa"/>
          </w:tcPr>
          <w:p w14:paraId="56079ABB" w14:textId="77777777" w:rsidR="00A32DDA" w:rsidRPr="00831B6D" w:rsidRDefault="00A32DDA" w:rsidP="00A32DDA">
            <w:pPr>
              <w:pStyle w:val="ComponentTableBody"/>
              <w:spacing w:before="40" w:after="40" w:line="240" w:lineRule="auto"/>
              <w:rPr>
                <w:rFonts w:cs="Arial"/>
                <w:sz w:val="20"/>
              </w:rPr>
            </w:pPr>
            <w:r>
              <w:rPr>
                <w:rFonts w:cs="Arial"/>
                <w:sz w:val="20"/>
              </w:rPr>
              <w:t>HL70</w:t>
            </w:r>
            <w:r w:rsidRPr="00831B6D">
              <w:rPr>
                <w:rFonts w:cs="Arial"/>
                <w:sz w:val="20"/>
              </w:rPr>
              <w:t>0</w:t>
            </w:r>
            <w:r>
              <w:rPr>
                <w:rFonts w:cs="Arial"/>
                <w:sz w:val="20"/>
              </w:rPr>
              <w:t>61</w:t>
            </w:r>
          </w:p>
        </w:tc>
        <w:tc>
          <w:tcPr>
            <w:tcW w:w="3414" w:type="dxa"/>
          </w:tcPr>
          <w:p w14:paraId="7CC7D5D1"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56019A3F" w14:textId="77777777" w:rsidTr="00A32DDA">
        <w:trPr>
          <w:cantSplit/>
          <w:jc w:val="center"/>
        </w:trPr>
        <w:tc>
          <w:tcPr>
            <w:tcW w:w="761" w:type="dxa"/>
            <w:shd w:val="clear" w:color="auto" w:fill="auto"/>
          </w:tcPr>
          <w:p w14:paraId="782BC56D" w14:textId="77777777" w:rsidR="00A32DDA" w:rsidRPr="00831B6D" w:rsidRDefault="00A32DDA" w:rsidP="00F6648D">
            <w:pPr>
              <w:pStyle w:val="ComponentTableBody"/>
              <w:spacing w:before="40" w:after="40" w:line="240" w:lineRule="auto"/>
              <w:rPr>
                <w:rFonts w:cs="Arial"/>
                <w:sz w:val="20"/>
              </w:rPr>
            </w:pPr>
            <w:r w:rsidRPr="00831B6D">
              <w:rPr>
                <w:rFonts w:cs="Arial"/>
                <w:sz w:val="20"/>
              </w:rPr>
              <w:t>13</w:t>
            </w:r>
          </w:p>
        </w:tc>
        <w:tc>
          <w:tcPr>
            <w:tcW w:w="2114" w:type="dxa"/>
          </w:tcPr>
          <w:p w14:paraId="4241EF6B" w14:textId="77777777" w:rsidR="00A32DDA" w:rsidRDefault="00A32DDA" w:rsidP="00A32DDA">
            <w:pPr>
              <w:pStyle w:val="ComponentTableBody"/>
              <w:spacing w:before="40" w:after="40" w:line="240" w:lineRule="auto"/>
              <w:jc w:val="left"/>
              <w:rPr>
                <w:rFonts w:cs="Arial"/>
                <w:sz w:val="20"/>
              </w:rPr>
            </w:pPr>
            <w:r>
              <w:rPr>
                <w:rFonts w:cs="Arial"/>
                <w:sz w:val="20"/>
              </w:rPr>
              <w:t>Identifier Type Code</w:t>
            </w:r>
          </w:p>
        </w:tc>
        <w:tc>
          <w:tcPr>
            <w:tcW w:w="720" w:type="dxa"/>
          </w:tcPr>
          <w:p w14:paraId="768AA96B" w14:textId="77777777" w:rsidR="00A32DDA" w:rsidRDefault="00A32DDA" w:rsidP="00A32DDA">
            <w:pPr>
              <w:pStyle w:val="ComponentTableBody"/>
              <w:spacing w:before="40" w:after="40" w:line="240" w:lineRule="auto"/>
              <w:rPr>
                <w:rFonts w:cs="Arial"/>
                <w:sz w:val="20"/>
              </w:rPr>
            </w:pPr>
            <w:r>
              <w:rPr>
                <w:rFonts w:cs="Arial"/>
                <w:sz w:val="20"/>
              </w:rPr>
              <w:t>5</w:t>
            </w:r>
          </w:p>
        </w:tc>
        <w:tc>
          <w:tcPr>
            <w:tcW w:w="720" w:type="dxa"/>
          </w:tcPr>
          <w:p w14:paraId="40926E00"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tcPr>
          <w:p w14:paraId="4C92C0DA" w14:textId="77777777" w:rsidR="00A32DDA" w:rsidRPr="00831B6D" w:rsidRDefault="00A32DDA" w:rsidP="00F6648D">
            <w:pPr>
              <w:pStyle w:val="ComponentTableBody"/>
              <w:spacing w:before="40" w:after="40" w:line="240" w:lineRule="auto"/>
              <w:rPr>
                <w:rFonts w:cs="Arial"/>
                <w:sz w:val="20"/>
              </w:rPr>
            </w:pPr>
            <w:r>
              <w:rPr>
                <w:rFonts w:cs="Arial"/>
                <w:sz w:val="20"/>
              </w:rPr>
              <w:t>O</w:t>
            </w:r>
          </w:p>
        </w:tc>
        <w:tc>
          <w:tcPr>
            <w:tcW w:w="1080" w:type="dxa"/>
          </w:tcPr>
          <w:p w14:paraId="34FD56A5"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HL7020</w:t>
            </w:r>
            <w:r>
              <w:rPr>
                <w:rFonts w:cs="Arial"/>
                <w:sz w:val="20"/>
              </w:rPr>
              <w:t>3</w:t>
            </w:r>
          </w:p>
        </w:tc>
        <w:tc>
          <w:tcPr>
            <w:tcW w:w="3414" w:type="dxa"/>
          </w:tcPr>
          <w:p w14:paraId="75F1BD8C"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6986DAF8" w14:textId="77777777" w:rsidTr="00A32DDA">
        <w:trPr>
          <w:cantSplit/>
          <w:jc w:val="center"/>
        </w:trPr>
        <w:tc>
          <w:tcPr>
            <w:tcW w:w="761" w:type="dxa"/>
            <w:shd w:val="clear" w:color="auto" w:fill="auto"/>
          </w:tcPr>
          <w:p w14:paraId="16873C6E" w14:textId="77777777" w:rsidR="00A32DDA" w:rsidRPr="00831B6D" w:rsidRDefault="00A32DDA" w:rsidP="00F6648D">
            <w:pPr>
              <w:pStyle w:val="ComponentTableBody"/>
              <w:spacing w:before="40" w:after="40" w:line="240" w:lineRule="auto"/>
              <w:rPr>
                <w:rFonts w:cs="Arial"/>
                <w:sz w:val="20"/>
              </w:rPr>
            </w:pPr>
            <w:r w:rsidRPr="00831B6D">
              <w:rPr>
                <w:rFonts w:cs="Arial"/>
                <w:sz w:val="20"/>
              </w:rPr>
              <w:t>14</w:t>
            </w:r>
          </w:p>
        </w:tc>
        <w:tc>
          <w:tcPr>
            <w:tcW w:w="2114" w:type="dxa"/>
          </w:tcPr>
          <w:p w14:paraId="5D25FDC2" w14:textId="77777777" w:rsidR="00A32DDA" w:rsidRDefault="00A32DDA" w:rsidP="00A32DDA">
            <w:pPr>
              <w:pStyle w:val="ComponentTableBody"/>
              <w:spacing w:before="40" w:after="40" w:line="240" w:lineRule="auto"/>
              <w:jc w:val="left"/>
              <w:rPr>
                <w:rFonts w:cs="Arial"/>
                <w:sz w:val="20"/>
              </w:rPr>
            </w:pPr>
            <w:r>
              <w:rPr>
                <w:rFonts w:cs="Arial"/>
                <w:sz w:val="20"/>
              </w:rPr>
              <w:t>Assigning Facility</w:t>
            </w:r>
          </w:p>
        </w:tc>
        <w:tc>
          <w:tcPr>
            <w:tcW w:w="720" w:type="dxa"/>
          </w:tcPr>
          <w:p w14:paraId="1584E55A" w14:textId="77777777" w:rsidR="00A32DDA" w:rsidRDefault="00A32DDA" w:rsidP="00A32DDA">
            <w:pPr>
              <w:pStyle w:val="ComponentTableBody"/>
              <w:spacing w:before="40" w:after="40" w:line="240" w:lineRule="auto"/>
              <w:rPr>
                <w:rFonts w:cs="Arial"/>
                <w:sz w:val="20"/>
              </w:rPr>
            </w:pPr>
            <w:r>
              <w:rPr>
                <w:rFonts w:cs="Arial"/>
                <w:sz w:val="20"/>
              </w:rPr>
              <w:t>227</w:t>
            </w:r>
          </w:p>
        </w:tc>
        <w:tc>
          <w:tcPr>
            <w:tcW w:w="720" w:type="dxa"/>
          </w:tcPr>
          <w:p w14:paraId="265F7A6C"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tcPr>
          <w:p w14:paraId="37E85B13"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67FAB992" w14:textId="77777777" w:rsidR="00A32DDA" w:rsidRPr="00831B6D" w:rsidRDefault="00A32DDA" w:rsidP="00A32DDA">
            <w:pPr>
              <w:pStyle w:val="ComponentTableBody"/>
              <w:spacing w:before="40" w:after="40" w:line="240" w:lineRule="auto"/>
              <w:rPr>
                <w:rFonts w:cs="Arial"/>
                <w:sz w:val="20"/>
              </w:rPr>
            </w:pPr>
          </w:p>
        </w:tc>
        <w:tc>
          <w:tcPr>
            <w:tcW w:w="3414" w:type="dxa"/>
          </w:tcPr>
          <w:p w14:paraId="18AE15CB"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9C77326" w14:textId="77777777" w:rsidTr="00A32DDA">
        <w:trPr>
          <w:cantSplit/>
          <w:jc w:val="center"/>
        </w:trPr>
        <w:tc>
          <w:tcPr>
            <w:tcW w:w="761" w:type="dxa"/>
          </w:tcPr>
          <w:p w14:paraId="758B4E35" w14:textId="77777777" w:rsidR="00A32DDA" w:rsidRPr="00831B6D" w:rsidRDefault="00A32DDA" w:rsidP="00F6648D">
            <w:pPr>
              <w:pStyle w:val="ComponentTableBody"/>
              <w:spacing w:before="40" w:after="40" w:line="240" w:lineRule="auto"/>
              <w:rPr>
                <w:rFonts w:cs="Arial"/>
                <w:sz w:val="20"/>
              </w:rPr>
            </w:pPr>
            <w:r>
              <w:rPr>
                <w:rFonts w:cs="Arial"/>
                <w:sz w:val="20"/>
              </w:rPr>
              <w:t>15</w:t>
            </w:r>
          </w:p>
        </w:tc>
        <w:tc>
          <w:tcPr>
            <w:tcW w:w="2114" w:type="dxa"/>
          </w:tcPr>
          <w:p w14:paraId="7C443997"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Representation Code</w:t>
            </w:r>
          </w:p>
        </w:tc>
        <w:tc>
          <w:tcPr>
            <w:tcW w:w="720" w:type="dxa"/>
          </w:tcPr>
          <w:p w14:paraId="60625D40"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tcPr>
          <w:p w14:paraId="38A042C8" w14:textId="77777777" w:rsidR="00A32DDA" w:rsidRPr="00831B6D" w:rsidRDefault="00A32DDA" w:rsidP="00A32DDA">
            <w:pPr>
              <w:pStyle w:val="ComponentTableBody"/>
              <w:spacing w:before="40" w:after="40" w:line="240" w:lineRule="auto"/>
              <w:rPr>
                <w:rFonts w:cs="Arial"/>
                <w:sz w:val="20"/>
              </w:rPr>
            </w:pPr>
            <w:r w:rsidRPr="00831B6D">
              <w:rPr>
                <w:rFonts w:cs="Arial"/>
                <w:sz w:val="20"/>
              </w:rPr>
              <w:t>ST</w:t>
            </w:r>
          </w:p>
        </w:tc>
        <w:tc>
          <w:tcPr>
            <w:tcW w:w="900" w:type="dxa"/>
          </w:tcPr>
          <w:p w14:paraId="772EC706"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58961F40"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HL70465</w:t>
            </w:r>
          </w:p>
        </w:tc>
        <w:tc>
          <w:tcPr>
            <w:tcW w:w="3414" w:type="dxa"/>
          </w:tcPr>
          <w:p w14:paraId="1239ADA6"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89F3B06" w14:textId="77777777" w:rsidTr="00A32DDA">
        <w:trPr>
          <w:cantSplit/>
          <w:jc w:val="center"/>
        </w:trPr>
        <w:tc>
          <w:tcPr>
            <w:tcW w:w="761" w:type="dxa"/>
            <w:shd w:val="clear" w:color="auto" w:fill="auto"/>
          </w:tcPr>
          <w:p w14:paraId="03995B57" w14:textId="77777777" w:rsidR="00A32DDA" w:rsidRPr="00831B6D" w:rsidRDefault="00A32DDA" w:rsidP="00F6648D">
            <w:pPr>
              <w:pStyle w:val="ComponentTableBody"/>
              <w:spacing w:before="40" w:after="40" w:line="240" w:lineRule="auto"/>
              <w:rPr>
                <w:rFonts w:cs="Arial"/>
                <w:sz w:val="20"/>
              </w:rPr>
            </w:pPr>
            <w:r>
              <w:rPr>
                <w:rFonts w:cs="Arial"/>
                <w:sz w:val="20"/>
              </w:rPr>
              <w:t>16</w:t>
            </w:r>
          </w:p>
        </w:tc>
        <w:tc>
          <w:tcPr>
            <w:tcW w:w="2114" w:type="dxa"/>
          </w:tcPr>
          <w:p w14:paraId="2D51C69D"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Context</w:t>
            </w:r>
          </w:p>
        </w:tc>
        <w:tc>
          <w:tcPr>
            <w:tcW w:w="720" w:type="dxa"/>
          </w:tcPr>
          <w:p w14:paraId="353D3CBE" w14:textId="77777777" w:rsidR="00A32DDA" w:rsidRPr="00831B6D" w:rsidRDefault="001F701C" w:rsidP="00A32DDA">
            <w:pPr>
              <w:pStyle w:val="ComponentTableBody"/>
              <w:spacing w:before="40" w:after="40" w:line="240" w:lineRule="auto"/>
              <w:rPr>
                <w:rFonts w:cs="Arial"/>
                <w:sz w:val="20"/>
              </w:rPr>
            </w:pPr>
            <w:r>
              <w:rPr>
                <w:rFonts w:cs="Arial"/>
                <w:sz w:val="20"/>
              </w:rPr>
              <w:t>841</w:t>
            </w:r>
          </w:p>
        </w:tc>
        <w:tc>
          <w:tcPr>
            <w:tcW w:w="720" w:type="dxa"/>
          </w:tcPr>
          <w:p w14:paraId="09501859" w14:textId="77777777" w:rsidR="00A32DDA" w:rsidRPr="00831B6D" w:rsidRDefault="00A32DDA" w:rsidP="00A32DDA">
            <w:pPr>
              <w:pStyle w:val="ComponentTableBody"/>
              <w:spacing w:before="40" w:after="40" w:line="240" w:lineRule="auto"/>
              <w:rPr>
                <w:rFonts w:cs="Arial"/>
                <w:sz w:val="20"/>
              </w:rPr>
            </w:pPr>
            <w:r>
              <w:rPr>
                <w:rFonts w:cs="Arial"/>
                <w:sz w:val="20"/>
              </w:rPr>
              <w:t>CE</w:t>
            </w:r>
          </w:p>
        </w:tc>
        <w:tc>
          <w:tcPr>
            <w:tcW w:w="900" w:type="dxa"/>
          </w:tcPr>
          <w:p w14:paraId="60C2C135"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2A7AF4E8"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HL70448</w:t>
            </w:r>
          </w:p>
        </w:tc>
        <w:tc>
          <w:tcPr>
            <w:tcW w:w="3414" w:type="dxa"/>
          </w:tcPr>
          <w:p w14:paraId="4A123C47"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F88901A" w14:textId="77777777" w:rsidTr="00FC6A2D">
        <w:trPr>
          <w:cantSplit/>
          <w:jc w:val="center"/>
        </w:trPr>
        <w:tc>
          <w:tcPr>
            <w:tcW w:w="761" w:type="dxa"/>
            <w:shd w:val="clear" w:color="auto" w:fill="FFFF99"/>
          </w:tcPr>
          <w:p w14:paraId="4FA816BE" w14:textId="77777777" w:rsidR="00A32DDA" w:rsidRPr="00831B6D" w:rsidRDefault="00A32DDA" w:rsidP="00F6648D">
            <w:pPr>
              <w:pStyle w:val="ComponentTableBody"/>
              <w:spacing w:before="40" w:after="40" w:line="240" w:lineRule="auto"/>
              <w:rPr>
                <w:rFonts w:cs="Arial"/>
                <w:sz w:val="20"/>
              </w:rPr>
            </w:pPr>
            <w:r>
              <w:rPr>
                <w:rFonts w:cs="Arial"/>
                <w:sz w:val="20"/>
              </w:rPr>
              <w:t>17</w:t>
            </w:r>
          </w:p>
        </w:tc>
        <w:tc>
          <w:tcPr>
            <w:tcW w:w="2114" w:type="dxa"/>
            <w:shd w:val="clear" w:color="auto" w:fill="FFFF99"/>
          </w:tcPr>
          <w:p w14:paraId="7E7D4E63"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Validity Range</w:t>
            </w:r>
          </w:p>
        </w:tc>
        <w:tc>
          <w:tcPr>
            <w:tcW w:w="720" w:type="dxa"/>
            <w:shd w:val="clear" w:color="auto" w:fill="FFFF99"/>
          </w:tcPr>
          <w:p w14:paraId="2835243A" w14:textId="77777777" w:rsidR="00A32DDA" w:rsidRPr="00831B6D" w:rsidRDefault="00A32DDA" w:rsidP="00A32DDA">
            <w:pPr>
              <w:pStyle w:val="ComponentTableBody"/>
              <w:spacing w:before="40" w:after="40" w:line="240" w:lineRule="auto"/>
              <w:rPr>
                <w:rFonts w:cs="Arial"/>
                <w:sz w:val="20"/>
              </w:rPr>
            </w:pPr>
          </w:p>
        </w:tc>
        <w:tc>
          <w:tcPr>
            <w:tcW w:w="720" w:type="dxa"/>
            <w:shd w:val="clear" w:color="auto" w:fill="FFFF99"/>
          </w:tcPr>
          <w:p w14:paraId="19BB8D14" w14:textId="77777777" w:rsidR="00A32DDA" w:rsidRPr="00831B6D" w:rsidRDefault="00A32DDA" w:rsidP="00A32DDA">
            <w:pPr>
              <w:pStyle w:val="ComponentTableBody"/>
              <w:spacing w:before="40" w:after="40" w:line="240" w:lineRule="auto"/>
              <w:rPr>
                <w:rFonts w:cs="Arial"/>
                <w:sz w:val="20"/>
              </w:rPr>
            </w:pPr>
          </w:p>
        </w:tc>
        <w:tc>
          <w:tcPr>
            <w:tcW w:w="900" w:type="dxa"/>
            <w:shd w:val="clear" w:color="auto" w:fill="FFFF99"/>
          </w:tcPr>
          <w:p w14:paraId="4B200118" w14:textId="77777777" w:rsidR="00A32DDA" w:rsidRPr="00831B6D" w:rsidRDefault="00A32DDA"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25D6E4D7"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FFFF99"/>
          </w:tcPr>
          <w:p w14:paraId="4015CDE5"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8E395F9" w14:textId="77777777" w:rsidTr="00A32DDA">
        <w:trPr>
          <w:cantSplit/>
          <w:jc w:val="center"/>
        </w:trPr>
        <w:tc>
          <w:tcPr>
            <w:tcW w:w="761" w:type="dxa"/>
          </w:tcPr>
          <w:p w14:paraId="550CFAFA" w14:textId="77777777" w:rsidR="00A32DDA" w:rsidRPr="00831B6D" w:rsidRDefault="00A32DDA" w:rsidP="00F6648D">
            <w:pPr>
              <w:pStyle w:val="ComponentTableBody"/>
              <w:spacing w:before="40" w:after="40" w:line="240" w:lineRule="auto"/>
              <w:rPr>
                <w:rFonts w:cs="Arial"/>
                <w:sz w:val="20"/>
              </w:rPr>
            </w:pPr>
            <w:r>
              <w:rPr>
                <w:rFonts w:cs="Arial"/>
                <w:sz w:val="20"/>
              </w:rPr>
              <w:lastRenderedPageBreak/>
              <w:t>18</w:t>
            </w:r>
          </w:p>
        </w:tc>
        <w:tc>
          <w:tcPr>
            <w:tcW w:w="2114" w:type="dxa"/>
          </w:tcPr>
          <w:p w14:paraId="6E05383C"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Assembly Order</w:t>
            </w:r>
          </w:p>
        </w:tc>
        <w:tc>
          <w:tcPr>
            <w:tcW w:w="720" w:type="dxa"/>
          </w:tcPr>
          <w:p w14:paraId="594B59D2" w14:textId="77777777" w:rsidR="00A32DDA" w:rsidRPr="00831B6D" w:rsidRDefault="00A32DDA" w:rsidP="00A32DDA">
            <w:pPr>
              <w:pStyle w:val="ComponentTableBody"/>
              <w:spacing w:before="40" w:after="40" w:line="240" w:lineRule="auto"/>
              <w:rPr>
                <w:rFonts w:cs="Arial"/>
                <w:sz w:val="20"/>
              </w:rPr>
            </w:pPr>
            <w:r w:rsidRPr="00831B6D">
              <w:rPr>
                <w:rFonts w:cs="Arial"/>
                <w:sz w:val="20"/>
              </w:rPr>
              <w:t>1</w:t>
            </w:r>
          </w:p>
        </w:tc>
        <w:tc>
          <w:tcPr>
            <w:tcW w:w="720" w:type="dxa"/>
          </w:tcPr>
          <w:p w14:paraId="3AC1A93A" w14:textId="77777777" w:rsidR="00A32DDA" w:rsidRPr="00831B6D" w:rsidRDefault="00A32DDA" w:rsidP="00A32DDA">
            <w:pPr>
              <w:pStyle w:val="ComponentTableBody"/>
              <w:spacing w:before="40" w:after="40" w:line="240" w:lineRule="auto"/>
              <w:rPr>
                <w:rFonts w:cs="Arial"/>
                <w:sz w:val="20"/>
              </w:rPr>
            </w:pPr>
            <w:r w:rsidRPr="00831B6D">
              <w:rPr>
                <w:rFonts w:cs="Arial"/>
                <w:sz w:val="20"/>
              </w:rPr>
              <w:t>ID</w:t>
            </w:r>
          </w:p>
        </w:tc>
        <w:tc>
          <w:tcPr>
            <w:tcW w:w="900" w:type="dxa"/>
          </w:tcPr>
          <w:p w14:paraId="3285EB0A"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5696B7B9"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HL70444</w:t>
            </w:r>
          </w:p>
        </w:tc>
        <w:tc>
          <w:tcPr>
            <w:tcW w:w="3414" w:type="dxa"/>
          </w:tcPr>
          <w:p w14:paraId="6F130CEB"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B760254" w14:textId="77777777" w:rsidTr="00A32DDA">
        <w:trPr>
          <w:cantSplit/>
          <w:jc w:val="center"/>
        </w:trPr>
        <w:tc>
          <w:tcPr>
            <w:tcW w:w="761" w:type="dxa"/>
          </w:tcPr>
          <w:p w14:paraId="5DFD3C02" w14:textId="77777777" w:rsidR="00A32DDA" w:rsidRPr="00831B6D" w:rsidRDefault="00A32DDA" w:rsidP="00A32DDA">
            <w:pPr>
              <w:pStyle w:val="ComponentTableBody"/>
              <w:spacing w:before="40" w:after="40" w:line="240" w:lineRule="auto"/>
              <w:rPr>
                <w:rFonts w:cs="Arial"/>
                <w:sz w:val="20"/>
              </w:rPr>
            </w:pPr>
            <w:r>
              <w:rPr>
                <w:rFonts w:cs="Arial"/>
                <w:sz w:val="20"/>
              </w:rPr>
              <w:t>19</w:t>
            </w:r>
          </w:p>
        </w:tc>
        <w:tc>
          <w:tcPr>
            <w:tcW w:w="2114" w:type="dxa"/>
          </w:tcPr>
          <w:p w14:paraId="56F40EAA"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Effective Date</w:t>
            </w:r>
          </w:p>
        </w:tc>
        <w:tc>
          <w:tcPr>
            <w:tcW w:w="720" w:type="dxa"/>
          </w:tcPr>
          <w:p w14:paraId="6BE365D9" w14:textId="77777777" w:rsidR="00A32DDA" w:rsidRPr="00831B6D" w:rsidRDefault="00A32DDA" w:rsidP="00A32DDA">
            <w:pPr>
              <w:pStyle w:val="ComponentTableBody"/>
              <w:spacing w:before="40" w:after="40" w:line="240" w:lineRule="auto"/>
              <w:rPr>
                <w:rFonts w:cs="Arial"/>
                <w:sz w:val="20"/>
                <w:highlight w:val="yellow"/>
              </w:rPr>
            </w:pPr>
            <w:r w:rsidRPr="00831B6D">
              <w:rPr>
                <w:rFonts w:cs="Arial"/>
                <w:sz w:val="20"/>
              </w:rPr>
              <w:t>26</w:t>
            </w:r>
          </w:p>
        </w:tc>
        <w:tc>
          <w:tcPr>
            <w:tcW w:w="720" w:type="dxa"/>
          </w:tcPr>
          <w:p w14:paraId="0DC72AB9" w14:textId="77777777" w:rsidR="00A32DDA" w:rsidRPr="00831B6D" w:rsidRDefault="00A32DDA" w:rsidP="00A32DDA">
            <w:pPr>
              <w:pStyle w:val="ComponentTableBody"/>
              <w:spacing w:before="40" w:after="40" w:line="240" w:lineRule="auto"/>
              <w:rPr>
                <w:rFonts w:cs="Arial"/>
                <w:sz w:val="20"/>
              </w:rPr>
            </w:pPr>
            <w:r w:rsidRPr="00831B6D">
              <w:rPr>
                <w:rFonts w:cs="Arial"/>
                <w:sz w:val="20"/>
              </w:rPr>
              <w:t>TS</w:t>
            </w:r>
          </w:p>
        </w:tc>
        <w:tc>
          <w:tcPr>
            <w:tcW w:w="900" w:type="dxa"/>
          </w:tcPr>
          <w:p w14:paraId="2CBEBC79"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2C512974" w14:textId="77777777" w:rsidR="00A32DDA" w:rsidRPr="00831B6D" w:rsidRDefault="00A32DDA" w:rsidP="00A32DDA">
            <w:pPr>
              <w:pStyle w:val="ComponentTableBody"/>
              <w:spacing w:before="40" w:after="40" w:line="240" w:lineRule="auto"/>
              <w:rPr>
                <w:rFonts w:cs="Arial"/>
                <w:sz w:val="20"/>
              </w:rPr>
            </w:pPr>
          </w:p>
        </w:tc>
        <w:tc>
          <w:tcPr>
            <w:tcW w:w="3414" w:type="dxa"/>
          </w:tcPr>
          <w:p w14:paraId="40B00329"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2049206" w14:textId="77777777" w:rsidTr="00A32DDA">
        <w:trPr>
          <w:cantSplit/>
          <w:jc w:val="center"/>
        </w:trPr>
        <w:tc>
          <w:tcPr>
            <w:tcW w:w="761" w:type="dxa"/>
          </w:tcPr>
          <w:p w14:paraId="39442077"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2114" w:type="dxa"/>
          </w:tcPr>
          <w:p w14:paraId="059E47CE"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Expiration Date</w:t>
            </w:r>
          </w:p>
        </w:tc>
        <w:tc>
          <w:tcPr>
            <w:tcW w:w="720" w:type="dxa"/>
          </w:tcPr>
          <w:p w14:paraId="243563C2" w14:textId="77777777" w:rsidR="00A32DDA" w:rsidRPr="00831B6D" w:rsidRDefault="00A32DDA" w:rsidP="00A32DDA">
            <w:pPr>
              <w:pStyle w:val="ComponentTableBody"/>
              <w:spacing w:before="40" w:after="40" w:line="240" w:lineRule="auto"/>
              <w:rPr>
                <w:rFonts w:cs="Arial"/>
                <w:sz w:val="20"/>
              </w:rPr>
            </w:pPr>
            <w:r w:rsidRPr="00831B6D">
              <w:rPr>
                <w:rFonts w:cs="Arial"/>
                <w:sz w:val="20"/>
              </w:rPr>
              <w:t>26</w:t>
            </w:r>
          </w:p>
        </w:tc>
        <w:tc>
          <w:tcPr>
            <w:tcW w:w="720" w:type="dxa"/>
          </w:tcPr>
          <w:p w14:paraId="2F40CC9D" w14:textId="77777777" w:rsidR="00A32DDA" w:rsidRPr="00831B6D" w:rsidRDefault="00A32DDA" w:rsidP="00A32DDA">
            <w:pPr>
              <w:pStyle w:val="ComponentTableBody"/>
              <w:spacing w:before="40" w:after="40" w:line="240" w:lineRule="auto"/>
              <w:rPr>
                <w:rFonts w:cs="Arial"/>
                <w:sz w:val="20"/>
              </w:rPr>
            </w:pPr>
            <w:r w:rsidRPr="00831B6D">
              <w:rPr>
                <w:rFonts w:cs="Arial"/>
                <w:sz w:val="20"/>
              </w:rPr>
              <w:t>TS</w:t>
            </w:r>
          </w:p>
        </w:tc>
        <w:tc>
          <w:tcPr>
            <w:tcW w:w="900" w:type="dxa"/>
          </w:tcPr>
          <w:p w14:paraId="63F67348"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00B17F9B" w14:textId="77777777" w:rsidR="00A32DDA" w:rsidRPr="00831B6D" w:rsidRDefault="00A32DDA" w:rsidP="00A32DDA">
            <w:pPr>
              <w:pStyle w:val="ComponentTableBody"/>
              <w:spacing w:before="40" w:after="40" w:line="240" w:lineRule="auto"/>
              <w:rPr>
                <w:rFonts w:cs="Arial"/>
                <w:sz w:val="20"/>
              </w:rPr>
            </w:pPr>
          </w:p>
        </w:tc>
        <w:tc>
          <w:tcPr>
            <w:tcW w:w="3414" w:type="dxa"/>
          </w:tcPr>
          <w:p w14:paraId="347906BF"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66049DD" w14:textId="77777777" w:rsidTr="00A32DDA">
        <w:trPr>
          <w:cantSplit/>
          <w:jc w:val="center"/>
        </w:trPr>
        <w:tc>
          <w:tcPr>
            <w:tcW w:w="761" w:type="dxa"/>
          </w:tcPr>
          <w:p w14:paraId="2462BDD8" w14:textId="77777777" w:rsidR="00A32DDA" w:rsidRPr="00831B6D" w:rsidRDefault="00A32DDA" w:rsidP="00A32DDA">
            <w:pPr>
              <w:pStyle w:val="ComponentTableBody"/>
              <w:spacing w:before="40" w:after="40" w:line="240" w:lineRule="auto"/>
              <w:rPr>
                <w:rFonts w:cs="Arial"/>
                <w:sz w:val="20"/>
              </w:rPr>
            </w:pPr>
            <w:r>
              <w:rPr>
                <w:rFonts w:cs="Arial"/>
                <w:sz w:val="20"/>
              </w:rPr>
              <w:t>21</w:t>
            </w:r>
          </w:p>
        </w:tc>
        <w:tc>
          <w:tcPr>
            <w:tcW w:w="2114" w:type="dxa"/>
          </w:tcPr>
          <w:p w14:paraId="7B19D880"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Professional Suffix</w:t>
            </w:r>
          </w:p>
        </w:tc>
        <w:tc>
          <w:tcPr>
            <w:tcW w:w="720" w:type="dxa"/>
          </w:tcPr>
          <w:p w14:paraId="2993A492" w14:textId="77777777" w:rsidR="00A32DDA" w:rsidRPr="00831B6D" w:rsidRDefault="00A32DDA" w:rsidP="00A32DDA">
            <w:pPr>
              <w:pStyle w:val="ComponentTableBody"/>
              <w:spacing w:before="40" w:after="40" w:line="240" w:lineRule="auto"/>
              <w:rPr>
                <w:rFonts w:cs="Arial"/>
                <w:sz w:val="20"/>
              </w:rPr>
            </w:pPr>
            <w:r w:rsidRPr="00831B6D">
              <w:rPr>
                <w:rFonts w:cs="Arial"/>
                <w:sz w:val="20"/>
              </w:rPr>
              <w:t>199</w:t>
            </w:r>
          </w:p>
        </w:tc>
        <w:tc>
          <w:tcPr>
            <w:tcW w:w="720" w:type="dxa"/>
          </w:tcPr>
          <w:p w14:paraId="201D2CDD" w14:textId="77777777" w:rsidR="00A32DDA" w:rsidRPr="00831B6D" w:rsidRDefault="00A32DDA" w:rsidP="00A32DDA">
            <w:pPr>
              <w:pStyle w:val="ComponentTableBody"/>
              <w:spacing w:before="40" w:after="40" w:line="240" w:lineRule="auto"/>
              <w:rPr>
                <w:rFonts w:cs="Arial"/>
                <w:sz w:val="20"/>
              </w:rPr>
            </w:pPr>
            <w:r w:rsidRPr="00831B6D">
              <w:rPr>
                <w:rFonts w:cs="Arial"/>
                <w:sz w:val="20"/>
              </w:rPr>
              <w:t>ST</w:t>
            </w:r>
          </w:p>
        </w:tc>
        <w:tc>
          <w:tcPr>
            <w:tcW w:w="900" w:type="dxa"/>
          </w:tcPr>
          <w:p w14:paraId="1A4EDA20"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5E12CE2C" w14:textId="77777777" w:rsidR="00A32DDA" w:rsidRPr="00831B6D" w:rsidRDefault="00A32DDA" w:rsidP="00A32DDA">
            <w:pPr>
              <w:pStyle w:val="ComponentTableBody"/>
              <w:spacing w:before="40" w:after="40" w:line="240" w:lineRule="auto"/>
              <w:rPr>
                <w:rFonts w:cs="Arial"/>
                <w:sz w:val="20"/>
              </w:rPr>
            </w:pPr>
          </w:p>
        </w:tc>
        <w:tc>
          <w:tcPr>
            <w:tcW w:w="3414" w:type="dxa"/>
          </w:tcPr>
          <w:p w14:paraId="127C51F1"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012C5CB" w14:textId="77777777" w:rsidTr="00A32DDA">
        <w:trPr>
          <w:cantSplit/>
          <w:jc w:val="center"/>
        </w:trPr>
        <w:tc>
          <w:tcPr>
            <w:tcW w:w="761" w:type="dxa"/>
          </w:tcPr>
          <w:p w14:paraId="76FE8FC7" w14:textId="77777777" w:rsidR="00A32DDA" w:rsidRDefault="00A32DDA" w:rsidP="00A32DDA">
            <w:pPr>
              <w:pStyle w:val="ComponentTableBody"/>
              <w:spacing w:before="40" w:after="40" w:line="240" w:lineRule="auto"/>
              <w:rPr>
                <w:rFonts w:cs="Arial"/>
                <w:sz w:val="20"/>
              </w:rPr>
            </w:pPr>
            <w:r>
              <w:rPr>
                <w:rFonts w:cs="Arial"/>
                <w:sz w:val="20"/>
              </w:rPr>
              <w:t>22</w:t>
            </w:r>
          </w:p>
        </w:tc>
        <w:tc>
          <w:tcPr>
            <w:tcW w:w="2114" w:type="dxa"/>
          </w:tcPr>
          <w:p w14:paraId="1EDEC619"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Jurisdiction</w:t>
            </w:r>
          </w:p>
        </w:tc>
        <w:tc>
          <w:tcPr>
            <w:tcW w:w="720" w:type="dxa"/>
          </w:tcPr>
          <w:p w14:paraId="636269D9" w14:textId="77777777" w:rsidR="00A32DDA" w:rsidRPr="00831B6D" w:rsidRDefault="001F701C" w:rsidP="00A32DDA">
            <w:pPr>
              <w:pStyle w:val="ComponentTableBody"/>
              <w:spacing w:before="40" w:after="40" w:line="240" w:lineRule="auto"/>
              <w:rPr>
                <w:rFonts w:cs="Arial"/>
                <w:sz w:val="20"/>
              </w:rPr>
            </w:pPr>
            <w:r>
              <w:rPr>
                <w:rFonts w:cs="Arial"/>
                <w:sz w:val="20"/>
              </w:rPr>
              <w:t>1063</w:t>
            </w:r>
          </w:p>
        </w:tc>
        <w:tc>
          <w:tcPr>
            <w:tcW w:w="720" w:type="dxa"/>
          </w:tcPr>
          <w:p w14:paraId="51838F95" w14:textId="77777777" w:rsidR="00A32DDA" w:rsidRPr="00831B6D" w:rsidRDefault="00A32DDA" w:rsidP="00A32DDA">
            <w:pPr>
              <w:pStyle w:val="ComponentTableBody"/>
              <w:spacing w:before="40" w:after="40" w:line="240" w:lineRule="auto"/>
              <w:rPr>
                <w:rFonts w:cs="Arial"/>
                <w:sz w:val="20"/>
              </w:rPr>
            </w:pPr>
            <w:r>
              <w:rPr>
                <w:rFonts w:cs="Arial"/>
                <w:sz w:val="20"/>
              </w:rPr>
              <w:t>CWE</w:t>
            </w:r>
          </w:p>
        </w:tc>
        <w:tc>
          <w:tcPr>
            <w:tcW w:w="900" w:type="dxa"/>
          </w:tcPr>
          <w:p w14:paraId="3F283A98"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055CAF8A" w14:textId="77777777" w:rsidR="00A32DDA" w:rsidRPr="00831B6D" w:rsidRDefault="00A32DDA" w:rsidP="00A32DDA">
            <w:pPr>
              <w:pStyle w:val="ComponentTableBody"/>
              <w:spacing w:before="40" w:after="40" w:line="240" w:lineRule="auto"/>
              <w:rPr>
                <w:rFonts w:cs="Arial"/>
                <w:sz w:val="20"/>
              </w:rPr>
            </w:pPr>
          </w:p>
        </w:tc>
        <w:tc>
          <w:tcPr>
            <w:tcW w:w="3414" w:type="dxa"/>
          </w:tcPr>
          <w:p w14:paraId="4FC6FE33"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651AA1B3" w14:textId="77777777" w:rsidTr="00A32DDA">
        <w:trPr>
          <w:cantSplit/>
          <w:jc w:val="center"/>
        </w:trPr>
        <w:tc>
          <w:tcPr>
            <w:tcW w:w="761" w:type="dxa"/>
          </w:tcPr>
          <w:p w14:paraId="0B3AB95E" w14:textId="77777777" w:rsidR="00A32DDA" w:rsidRDefault="00A32DDA" w:rsidP="00A32DDA">
            <w:pPr>
              <w:pStyle w:val="ComponentTableBody"/>
              <w:spacing w:before="40" w:after="40" w:line="240" w:lineRule="auto"/>
              <w:rPr>
                <w:rFonts w:cs="Arial"/>
                <w:sz w:val="20"/>
              </w:rPr>
            </w:pPr>
            <w:r>
              <w:rPr>
                <w:rFonts w:cs="Arial"/>
                <w:sz w:val="20"/>
              </w:rPr>
              <w:t>23</w:t>
            </w:r>
          </w:p>
        </w:tc>
        <w:tc>
          <w:tcPr>
            <w:tcW w:w="2114" w:type="dxa"/>
          </w:tcPr>
          <w:p w14:paraId="66E5FC99" w14:textId="77777777" w:rsidR="00A32DDA" w:rsidRPr="00831B6D" w:rsidRDefault="00A32DDA" w:rsidP="00A32DDA">
            <w:pPr>
              <w:pStyle w:val="ComponentTableBody"/>
              <w:spacing w:before="40" w:after="40" w:line="240" w:lineRule="auto"/>
              <w:jc w:val="left"/>
              <w:rPr>
                <w:rFonts w:cs="Arial"/>
                <w:sz w:val="20"/>
              </w:rPr>
            </w:pPr>
            <w:proofErr w:type="gramStart"/>
            <w:r>
              <w:rPr>
                <w:rFonts w:cs="Arial"/>
                <w:sz w:val="20"/>
              </w:rPr>
              <w:t>Assigning  Agency</w:t>
            </w:r>
            <w:proofErr w:type="gramEnd"/>
            <w:r>
              <w:rPr>
                <w:rFonts w:cs="Arial"/>
                <w:sz w:val="20"/>
              </w:rPr>
              <w:t xml:space="preserve"> or Department</w:t>
            </w:r>
          </w:p>
        </w:tc>
        <w:tc>
          <w:tcPr>
            <w:tcW w:w="720" w:type="dxa"/>
          </w:tcPr>
          <w:p w14:paraId="2018754A" w14:textId="77777777" w:rsidR="00A32DDA" w:rsidRPr="00831B6D" w:rsidRDefault="001F701C" w:rsidP="00A32DDA">
            <w:pPr>
              <w:pStyle w:val="ComponentTableBody"/>
              <w:spacing w:before="40" w:after="40" w:line="240" w:lineRule="auto"/>
              <w:rPr>
                <w:rFonts w:cs="Arial"/>
                <w:sz w:val="20"/>
              </w:rPr>
            </w:pPr>
            <w:r>
              <w:rPr>
                <w:rFonts w:cs="Arial"/>
                <w:sz w:val="20"/>
              </w:rPr>
              <w:t>1063</w:t>
            </w:r>
          </w:p>
        </w:tc>
        <w:tc>
          <w:tcPr>
            <w:tcW w:w="720" w:type="dxa"/>
          </w:tcPr>
          <w:p w14:paraId="65586D73" w14:textId="77777777" w:rsidR="00A32DDA" w:rsidRPr="00831B6D" w:rsidRDefault="00A32DDA" w:rsidP="00A32DDA">
            <w:pPr>
              <w:pStyle w:val="ComponentTableBody"/>
              <w:spacing w:before="40" w:after="40" w:line="240" w:lineRule="auto"/>
              <w:rPr>
                <w:rFonts w:cs="Arial"/>
                <w:sz w:val="20"/>
              </w:rPr>
            </w:pPr>
            <w:r>
              <w:rPr>
                <w:rFonts w:cs="Arial"/>
                <w:sz w:val="20"/>
              </w:rPr>
              <w:t>CWE</w:t>
            </w:r>
          </w:p>
        </w:tc>
        <w:tc>
          <w:tcPr>
            <w:tcW w:w="900" w:type="dxa"/>
          </w:tcPr>
          <w:p w14:paraId="0C6BBF41"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1C94D85D" w14:textId="77777777" w:rsidR="00A32DDA" w:rsidRPr="00831B6D" w:rsidRDefault="00A32DDA" w:rsidP="00A32DDA">
            <w:pPr>
              <w:pStyle w:val="ComponentTableBody"/>
              <w:spacing w:before="40" w:after="40" w:line="240" w:lineRule="auto"/>
              <w:rPr>
                <w:rFonts w:cs="Arial"/>
                <w:sz w:val="20"/>
              </w:rPr>
            </w:pPr>
          </w:p>
        </w:tc>
        <w:tc>
          <w:tcPr>
            <w:tcW w:w="3414" w:type="dxa"/>
          </w:tcPr>
          <w:p w14:paraId="153D20A9" w14:textId="77777777" w:rsidR="00A32DDA" w:rsidRPr="00831B6D" w:rsidRDefault="00A32DDA" w:rsidP="00A32DDA">
            <w:pPr>
              <w:pStyle w:val="ComponentTableBody"/>
              <w:spacing w:before="40" w:after="40" w:line="240" w:lineRule="auto"/>
              <w:jc w:val="left"/>
              <w:rPr>
                <w:rFonts w:cs="Arial"/>
                <w:sz w:val="20"/>
              </w:rPr>
            </w:pPr>
          </w:p>
        </w:tc>
      </w:tr>
    </w:tbl>
    <w:p w14:paraId="49BA339B" w14:textId="77777777" w:rsidR="00A32DDA" w:rsidRPr="00385C05" w:rsidRDefault="00A32DDA" w:rsidP="000D3A16">
      <w:pPr>
        <w:pStyle w:val="Heading2"/>
      </w:pPr>
      <w:bookmarkStart w:id="442" w:name="_Toc487203678"/>
      <w:r w:rsidRPr="00385C05">
        <w:t>X</w:t>
      </w:r>
      <w:r>
        <w:t>ON</w:t>
      </w:r>
      <w:r w:rsidR="000742F4">
        <w:t xml:space="preserve"> -</w:t>
      </w:r>
      <w:r>
        <w:t xml:space="preserve"> </w:t>
      </w:r>
      <w:r w:rsidR="00650CB9">
        <w:t>Extended C</w:t>
      </w:r>
      <w:r w:rsidRPr="00F03BA8">
        <w:t xml:space="preserve">omposite </w:t>
      </w:r>
      <w:r w:rsidR="00650CB9">
        <w:t>N</w:t>
      </w:r>
      <w:r w:rsidRPr="00F03BA8">
        <w:t>ame and ID</w:t>
      </w:r>
      <w:r w:rsidR="003B16AA">
        <w:t>entification</w:t>
      </w:r>
      <w:r w:rsidRPr="00F03BA8">
        <w:t xml:space="preserve"> </w:t>
      </w:r>
      <w:r w:rsidR="00650CB9">
        <w:t>N</w:t>
      </w:r>
      <w:r w:rsidRPr="00F03BA8">
        <w:t xml:space="preserve">umber for </w:t>
      </w:r>
      <w:r>
        <w:t>Organization</w:t>
      </w:r>
      <w:r w:rsidRPr="00F03BA8">
        <w:t>s</w:t>
      </w:r>
      <w:bookmarkEnd w:id="44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A32DDA" w:rsidRPr="00385C05" w14:paraId="3C4C17F7" w14:textId="77777777" w:rsidTr="00F6648D">
        <w:trPr>
          <w:cantSplit/>
          <w:tblHeader/>
          <w:jc w:val="center"/>
        </w:trPr>
        <w:tc>
          <w:tcPr>
            <w:tcW w:w="9709" w:type="dxa"/>
            <w:gridSpan w:val="7"/>
            <w:shd w:val="pct10" w:color="auto" w:fill="FFFFFF"/>
          </w:tcPr>
          <w:p w14:paraId="075AAA83" w14:textId="77777777" w:rsidR="00A32DDA" w:rsidRPr="00385C05" w:rsidRDefault="00A32DDA"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8</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Pr>
                <w:rFonts w:ascii="Arial Narrow" w:hAnsi="Arial Narrow" w:cs="Courier New"/>
                <w:smallCaps/>
                <w:color w:val="31849B" w:themeColor="accent5" w:themeShade="BF"/>
                <w:sz w:val="22"/>
                <w:szCs w:val="22"/>
              </w:rPr>
              <w:t>COMPOSITE NAME AND ID</w:t>
            </w:r>
            <w:r w:rsidR="003B16AA">
              <w:rPr>
                <w:rFonts w:ascii="Arial Narrow" w:hAnsi="Arial Narrow" w:cs="Courier New"/>
                <w:smallCaps/>
                <w:color w:val="31849B" w:themeColor="accent5" w:themeShade="BF"/>
                <w:sz w:val="22"/>
                <w:szCs w:val="22"/>
              </w:rPr>
              <w:t>ENTIFICATION</w:t>
            </w:r>
            <w:r>
              <w:rPr>
                <w:rFonts w:ascii="Arial Narrow" w:hAnsi="Arial Narrow" w:cs="Courier New"/>
                <w:smallCaps/>
                <w:color w:val="31849B" w:themeColor="accent5" w:themeShade="BF"/>
                <w:sz w:val="22"/>
                <w:szCs w:val="22"/>
              </w:rPr>
              <w:t xml:space="preserve"> NUMBER FOR ORGANIZATION</w:t>
            </w:r>
            <w:r w:rsidR="008D3A86">
              <w:rPr>
                <w:rFonts w:ascii="Arial Narrow" w:hAnsi="Arial Narrow" w:cs="Courier New"/>
                <w:smallCaps/>
                <w:color w:val="31849B" w:themeColor="accent5" w:themeShade="BF"/>
                <w:sz w:val="22"/>
                <w:szCs w:val="22"/>
              </w:rPr>
              <w:t>S</w:t>
            </w:r>
            <w:r>
              <w:rPr>
                <w:rFonts w:ascii="Arial Narrow" w:hAnsi="Arial Narrow" w:cs="Courier New"/>
                <w:smallCaps/>
                <w:color w:val="31849B" w:themeColor="accent5" w:themeShade="BF"/>
                <w:sz w:val="22"/>
                <w:szCs w:val="22"/>
              </w:rPr>
              <w:t xml:space="preserve"> </w:t>
            </w:r>
            <w:r w:rsidRPr="00385C05">
              <w:rPr>
                <w:rFonts w:ascii="Arial Narrow" w:hAnsi="Arial Narrow" w:cs="Courier New"/>
                <w:smallCaps/>
                <w:color w:val="31849B" w:themeColor="accent5" w:themeShade="BF"/>
                <w:sz w:val="22"/>
                <w:szCs w:val="22"/>
              </w:rPr>
              <w:t>(X</w:t>
            </w:r>
            <w:r>
              <w:rPr>
                <w:rFonts w:ascii="Arial Narrow" w:hAnsi="Arial Narrow" w:cs="Courier New"/>
                <w:smallCaps/>
                <w:color w:val="31849B" w:themeColor="accent5" w:themeShade="BF"/>
                <w:sz w:val="22"/>
                <w:szCs w:val="22"/>
              </w:rPr>
              <w:t>ON</w:t>
            </w:r>
            <w:r w:rsidRPr="00385C05">
              <w:rPr>
                <w:rFonts w:ascii="Arial Narrow" w:hAnsi="Arial Narrow" w:cs="Courier New"/>
                <w:smallCaps/>
                <w:color w:val="31849B" w:themeColor="accent5" w:themeShade="BF"/>
                <w:sz w:val="22"/>
                <w:szCs w:val="22"/>
              </w:rPr>
              <w:t>)</w:t>
            </w:r>
          </w:p>
        </w:tc>
      </w:tr>
      <w:tr w:rsidR="00A32DDA" w:rsidRPr="00385C05" w14:paraId="48F173A2" w14:textId="77777777" w:rsidTr="00F6648D">
        <w:trPr>
          <w:cantSplit/>
          <w:tblHeader/>
          <w:jc w:val="center"/>
        </w:trPr>
        <w:tc>
          <w:tcPr>
            <w:tcW w:w="761" w:type="dxa"/>
            <w:shd w:val="pct10" w:color="auto" w:fill="FFFFFF"/>
          </w:tcPr>
          <w:p w14:paraId="4E40374C"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10962CEA" w14:textId="77777777" w:rsidR="00A32DDA" w:rsidRPr="00385C05" w:rsidRDefault="00A32DDA"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C45B95D"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49E51301"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416EEB1"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ECFFAA2"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7BCED5EA"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A32DDA" w:rsidRPr="00831B6D" w14:paraId="3AD81634" w14:textId="77777777" w:rsidTr="00A32DDA">
        <w:trPr>
          <w:cantSplit/>
          <w:trHeight w:val="332"/>
          <w:jc w:val="center"/>
        </w:trPr>
        <w:tc>
          <w:tcPr>
            <w:tcW w:w="761" w:type="dxa"/>
            <w:shd w:val="clear" w:color="auto" w:fill="auto"/>
          </w:tcPr>
          <w:p w14:paraId="71EDF0FB" w14:textId="77777777" w:rsidR="00A32DDA" w:rsidRPr="00831B6D" w:rsidRDefault="00A32DDA" w:rsidP="00A32DDA">
            <w:pPr>
              <w:pStyle w:val="ComponentTableBody"/>
              <w:spacing w:before="40" w:after="40" w:line="240" w:lineRule="auto"/>
              <w:rPr>
                <w:rFonts w:cs="Arial"/>
                <w:sz w:val="20"/>
              </w:rPr>
            </w:pPr>
            <w:r w:rsidRPr="00831B6D">
              <w:rPr>
                <w:rFonts w:cs="Arial"/>
                <w:sz w:val="20"/>
              </w:rPr>
              <w:t>1</w:t>
            </w:r>
          </w:p>
        </w:tc>
        <w:tc>
          <w:tcPr>
            <w:tcW w:w="2114" w:type="dxa"/>
            <w:shd w:val="clear" w:color="auto" w:fill="auto"/>
          </w:tcPr>
          <w:p w14:paraId="5042B2F0"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Name</w:t>
            </w:r>
          </w:p>
        </w:tc>
        <w:tc>
          <w:tcPr>
            <w:tcW w:w="720" w:type="dxa"/>
            <w:shd w:val="clear" w:color="auto" w:fill="auto"/>
          </w:tcPr>
          <w:p w14:paraId="29D76E71" w14:textId="77777777" w:rsidR="00A32DDA" w:rsidRPr="00831B6D" w:rsidRDefault="00A32DDA" w:rsidP="00A32DDA">
            <w:pPr>
              <w:pStyle w:val="ComponentTableBody"/>
              <w:spacing w:before="40" w:after="40" w:line="240" w:lineRule="auto"/>
              <w:rPr>
                <w:rFonts w:cs="Arial"/>
                <w:sz w:val="20"/>
              </w:rPr>
            </w:pPr>
            <w:r>
              <w:rPr>
                <w:rFonts w:cs="Arial"/>
                <w:sz w:val="20"/>
              </w:rPr>
              <w:t>50</w:t>
            </w:r>
          </w:p>
        </w:tc>
        <w:tc>
          <w:tcPr>
            <w:tcW w:w="720" w:type="dxa"/>
            <w:shd w:val="clear" w:color="auto" w:fill="auto"/>
          </w:tcPr>
          <w:p w14:paraId="48B4A2F1"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shd w:val="clear" w:color="auto" w:fill="auto"/>
          </w:tcPr>
          <w:p w14:paraId="54DBD2BD" w14:textId="77777777" w:rsidR="00A32DDA" w:rsidRPr="00831B6D" w:rsidRDefault="00A32DDA" w:rsidP="00A32DDA">
            <w:pPr>
              <w:pStyle w:val="ComponentTableBody"/>
              <w:spacing w:before="40" w:after="40" w:line="240" w:lineRule="auto"/>
              <w:rPr>
                <w:rFonts w:cs="Arial"/>
                <w:sz w:val="20"/>
              </w:rPr>
            </w:pPr>
            <w:r>
              <w:rPr>
                <w:rFonts w:cs="Arial"/>
                <w:sz w:val="20"/>
              </w:rPr>
              <w:t>RE</w:t>
            </w:r>
          </w:p>
        </w:tc>
        <w:tc>
          <w:tcPr>
            <w:tcW w:w="1080" w:type="dxa"/>
            <w:shd w:val="clear" w:color="auto" w:fill="auto"/>
          </w:tcPr>
          <w:p w14:paraId="103078AD"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2E923A6C"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DD07A97" w14:textId="77777777" w:rsidTr="00A32DDA">
        <w:trPr>
          <w:cantSplit/>
          <w:jc w:val="center"/>
        </w:trPr>
        <w:tc>
          <w:tcPr>
            <w:tcW w:w="761" w:type="dxa"/>
            <w:shd w:val="clear" w:color="auto" w:fill="auto"/>
          </w:tcPr>
          <w:p w14:paraId="0ED8A1FC" w14:textId="77777777" w:rsidR="00A32DDA" w:rsidRPr="00831B6D" w:rsidRDefault="00A32DDA" w:rsidP="00A32DDA">
            <w:pPr>
              <w:pStyle w:val="ComponentTableBody"/>
              <w:spacing w:before="40" w:after="40" w:line="240" w:lineRule="auto"/>
              <w:rPr>
                <w:rFonts w:cs="Arial"/>
                <w:sz w:val="20"/>
              </w:rPr>
            </w:pPr>
            <w:r w:rsidRPr="00831B6D">
              <w:rPr>
                <w:rFonts w:cs="Arial"/>
                <w:sz w:val="20"/>
              </w:rPr>
              <w:t>2</w:t>
            </w:r>
          </w:p>
        </w:tc>
        <w:tc>
          <w:tcPr>
            <w:tcW w:w="2114" w:type="dxa"/>
            <w:shd w:val="clear" w:color="auto" w:fill="auto"/>
          </w:tcPr>
          <w:p w14:paraId="27CAF2E7"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Name Type Code</w:t>
            </w:r>
          </w:p>
        </w:tc>
        <w:tc>
          <w:tcPr>
            <w:tcW w:w="720" w:type="dxa"/>
            <w:shd w:val="clear" w:color="auto" w:fill="auto"/>
          </w:tcPr>
          <w:p w14:paraId="2FD53DCB"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720" w:type="dxa"/>
            <w:shd w:val="clear" w:color="auto" w:fill="auto"/>
          </w:tcPr>
          <w:p w14:paraId="22B05F3A" w14:textId="77777777" w:rsidR="00A32DDA" w:rsidRPr="00831B6D" w:rsidRDefault="00A32DDA" w:rsidP="00A32DDA">
            <w:pPr>
              <w:pStyle w:val="ComponentTableBody"/>
              <w:spacing w:before="40" w:after="40" w:line="240" w:lineRule="auto"/>
              <w:rPr>
                <w:rFonts w:cs="Arial"/>
                <w:sz w:val="20"/>
              </w:rPr>
            </w:pPr>
            <w:r>
              <w:rPr>
                <w:rFonts w:cs="Arial"/>
                <w:sz w:val="20"/>
              </w:rPr>
              <w:t>IS</w:t>
            </w:r>
          </w:p>
        </w:tc>
        <w:tc>
          <w:tcPr>
            <w:tcW w:w="900" w:type="dxa"/>
            <w:shd w:val="clear" w:color="auto" w:fill="auto"/>
          </w:tcPr>
          <w:p w14:paraId="6341FCAD"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7587530F" w14:textId="77777777" w:rsidR="00A32DDA" w:rsidRPr="00831B6D" w:rsidRDefault="00A32DDA" w:rsidP="00A32DDA">
            <w:pPr>
              <w:pStyle w:val="ComponentTableBody"/>
              <w:spacing w:before="40" w:after="40" w:line="240" w:lineRule="auto"/>
              <w:rPr>
                <w:rFonts w:cs="Arial"/>
                <w:sz w:val="20"/>
              </w:rPr>
            </w:pPr>
            <w:r>
              <w:rPr>
                <w:rFonts w:cs="Arial"/>
                <w:sz w:val="20"/>
              </w:rPr>
              <w:t>HL70204</w:t>
            </w:r>
          </w:p>
        </w:tc>
        <w:tc>
          <w:tcPr>
            <w:tcW w:w="3414" w:type="dxa"/>
            <w:shd w:val="clear" w:color="auto" w:fill="auto"/>
          </w:tcPr>
          <w:p w14:paraId="638A5AF6"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97EE7DA" w14:textId="77777777" w:rsidTr="00A32DDA">
        <w:trPr>
          <w:cantSplit/>
          <w:jc w:val="center"/>
        </w:trPr>
        <w:tc>
          <w:tcPr>
            <w:tcW w:w="761" w:type="dxa"/>
            <w:shd w:val="clear" w:color="auto" w:fill="FFFF99"/>
          </w:tcPr>
          <w:p w14:paraId="51FBC9EC" w14:textId="77777777" w:rsidR="00A32DDA" w:rsidRPr="00831B6D" w:rsidRDefault="00A32DDA" w:rsidP="00A32DDA">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437E3F1F" w14:textId="77777777" w:rsidR="00A32DDA" w:rsidRPr="00831B6D" w:rsidRDefault="00A32DDA" w:rsidP="00A32DDA">
            <w:pPr>
              <w:pStyle w:val="ComponentTableBody"/>
              <w:spacing w:before="40" w:after="40" w:line="240" w:lineRule="auto"/>
              <w:jc w:val="left"/>
              <w:rPr>
                <w:rFonts w:cs="Arial"/>
                <w:sz w:val="20"/>
                <w:highlight w:val="yellow"/>
              </w:rPr>
            </w:pPr>
            <w:r>
              <w:rPr>
                <w:rFonts w:cs="Arial"/>
                <w:sz w:val="20"/>
              </w:rPr>
              <w:t>ID Number</w:t>
            </w:r>
          </w:p>
        </w:tc>
        <w:tc>
          <w:tcPr>
            <w:tcW w:w="720" w:type="dxa"/>
            <w:shd w:val="clear" w:color="auto" w:fill="FFFF99"/>
          </w:tcPr>
          <w:p w14:paraId="5D4860AD" w14:textId="77777777" w:rsidR="00A32DDA" w:rsidRPr="00A32DDA" w:rsidRDefault="00A32DDA" w:rsidP="00A32DDA">
            <w:pPr>
              <w:pStyle w:val="ComponentTableBody"/>
              <w:spacing w:before="40" w:after="40" w:line="240" w:lineRule="auto"/>
              <w:rPr>
                <w:rFonts w:cs="Arial"/>
                <w:sz w:val="20"/>
              </w:rPr>
            </w:pPr>
          </w:p>
        </w:tc>
        <w:tc>
          <w:tcPr>
            <w:tcW w:w="720" w:type="dxa"/>
            <w:shd w:val="clear" w:color="auto" w:fill="FFFF99"/>
          </w:tcPr>
          <w:p w14:paraId="3CB1B393" w14:textId="77777777" w:rsidR="00A32DDA" w:rsidRPr="00A32DDA" w:rsidRDefault="00A32DDA" w:rsidP="00A32DDA">
            <w:pPr>
              <w:pStyle w:val="ComponentTableBody"/>
              <w:spacing w:before="40" w:after="40" w:line="240" w:lineRule="auto"/>
              <w:rPr>
                <w:rFonts w:cs="Arial"/>
                <w:sz w:val="20"/>
              </w:rPr>
            </w:pPr>
          </w:p>
        </w:tc>
        <w:tc>
          <w:tcPr>
            <w:tcW w:w="900" w:type="dxa"/>
            <w:shd w:val="clear" w:color="auto" w:fill="FFFF99"/>
          </w:tcPr>
          <w:p w14:paraId="0842E95E" w14:textId="77777777" w:rsidR="00A32DDA" w:rsidRPr="00831B6D" w:rsidRDefault="00A32DDA" w:rsidP="00A32DDA">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09FF8242" w14:textId="77777777" w:rsidR="00A32DDA" w:rsidRPr="00831B6D" w:rsidRDefault="00A32DDA" w:rsidP="00A32DDA">
            <w:pPr>
              <w:pStyle w:val="ComponentTableBody"/>
              <w:spacing w:before="40" w:after="40" w:line="240" w:lineRule="auto"/>
              <w:rPr>
                <w:rFonts w:cs="Arial"/>
                <w:sz w:val="20"/>
                <w:highlight w:val="yellow"/>
              </w:rPr>
            </w:pPr>
          </w:p>
        </w:tc>
        <w:tc>
          <w:tcPr>
            <w:tcW w:w="3414" w:type="dxa"/>
            <w:shd w:val="clear" w:color="auto" w:fill="FFFF99"/>
          </w:tcPr>
          <w:p w14:paraId="2A34DFEA" w14:textId="77777777" w:rsidR="00A32DDA" w:rsidRPr="00831B6D" w:rsidRDefault="00A32DDA" w:rsidP="00A32DDA">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A32DDA" w:rsidRPr="00831B6D" w14:paraId="19F6A213" w14:textId="77777777" w:rsidTr="00A32DDA">
        <w:trPr>
          <w:cantSplit/>
          <w:jc w:val="center"/>
        </w:trPr>
        <w:tc>
          <w:tcPr>
            <w:tcW w:w="761" w:type="dxa"/>
            <w:shd w:val="clear" w:color="auto" w:fill="auto"/>
          </w:tcPr>
          <w:p w14:paraId="249179DA" w14:textId="77777777" w:rsidR="00A32DDA" w:rsidRPr="00831B6D" w:rsidRDefault="00A32DDA" w:rsidP="00A32DDA">
            <w:pPr>
              <w:pStyle w:val="ComponentTableBody"/>
              <w:spacing w:before="40" w:after="40" w:line="240" w:lineRule="auto"/>
              <w:rPr>
                <w:rFonts w:cs="Arial"/>
                <w:sz w:val="20"/>
              </w:rPr>
            </w:pPr>
            <w:r w:rsidRPr="00831B6D">
              <w:rPr>
                <w:rFonts w:cs="Arial"/>
                <w:sz w:val="20"/>
              </w:rPr>
              <w:t>4</w:t>
            </w:r>
          </w:p>
        </w:tc>
        <w:tc>
          <w:tcPr>
            <w:tcW w:w="2114" w:type="dxa"/>
            <w:shd w:val="clear" w:color="auto" w:fill="auto"/>
          </w:tcPr>
          <w:p w14:paraId="7BFC69FF" w14:textId="77777777" w:rsidR="00A32DDA" w:rsidRPr="00831B6D" w:rsidRDefault="00A32DDA" w:rsidP="00A32DDA">
            <w:pPr>
              <w:pStyle w:val="ComponentTableBody"/>
              <w:spacing w:before="40" w:after="40" w:line="240" w:lineRule="auto"/>
              <w:jc w:val="left"/>
              <w:rPr>
                <w:rFonts w:cs="Arial"/>
                <w:sz w:val="20"/>
              </w:rPr>
            </w:pPr>
            <w:r>
              <w:rPr>
                <w:rFonts w:cs="Arial"/>
                <w:sz w:val="20"/>
              </w:rPr>
              <w:t>Check Digit</w:t>
            </w:r>
          </w:p>
        </w:tc>
        <w:tc>
          <w:tcPr>
            <w:tcW w:w="720" w:type="dxa"/>
            <w:shd w:val="clear" w:color="auto" w:fill="auto"/>
          </w:tcPr>
          <w:p w14:paraId="1D7B589F" w14:textId="77777777" w:rsidR="00A32DDA" w:rsidRDefault="00A32DDA" w:rsidP="00A32DDA">
            <w:pPr>
              <w:pStyle w:val="ComponentTableBody"/>
              <w:spacing w:before="40" w:after="40" w:line="240" w:lineRule="auto"/>
              <w:rPr>
                <w:rFonts w:cs="Arial"/>
                <w:sz w:val="20"/>
              </w:rPr>
            </w:pPr>
            <w:r>
              <w:rPr>
                <w:rFonts w:cs="Arial"/>
                <w:sz w:val="20"/>
              </w:rPr>
              <w:t>1</w:t>
            </w:r>
          </w:p>
        </w:tc>
        <w:tc>
          <w:tcPr>
            <w:tcW w:w="720" w:type="dxa"/>
            <w:shd w:val="clear" w:color="auto" w:fill="auto"/>
          </w:tcPr>
          <w:p w14:paraId="20037E57"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shd w:val="clear" w:color="auto" w:fill="auto"/>
          </w:tcPr>
          <w:p w14:paraId="41129A62"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01B98616"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45599D5C"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64895756" w14:textId="77777777" w:rsidTr="00A32DDA">
        <w:trPr>
          <w:cantSplit/>
          <w:jc w:val="center"/>
        </w:trPr>
        <w:tc>
          <w:tcPr>
            <w:tcW w:w="761" w:type="dxa"/>
            <w:shd w:val="clear" w:color="auto" w:fill="auto"/>
          </w:tcPr>
          <w:p w14:paraId="25B4809B" w14:textId="77777777" w:rsidR="00A32DDA" w:rsidRPr="00831B6D" w:rsidRDefault="00A32DDA" w:rsidP="00A32DDA">
            <w:pPr>
              <w:pStyle w:val="ComponentTableBody"/>
              <w:spacing w:before="40" w:after="40" w:line="240" w:lineRule="auto"/>
              <w:rPr>
                <w:rFonts w:cs="Arial"/>
                <w:sz w:val="20"/>
              </w:rPr>
            </w:pPr>
            <w:r w:rsidRPr="00831B6D">
              <w:rPr>
                <w:rFonts w:cs="Arial"/>
                <w:sz w:val="20"/>
              </w:rPr>
              <w:t>5</w:t>
            </w:r>
          </w:p>
        </w:tc>
        <w:tc>
          <w:tcPr>
            <w:tcW w:w="2114" w:type="dxa"/>
            <w:shd w:val="clear" w:color="auto" w:fill="auto"/>
          </w:tcPr>
          <w:p w14:paraId="18B67BA6" w14:textId="77777777" w:rsidR="00A32DDA" w:rsidRDefault="00A32DDA" w:rsidP="00A32DDA">
            <w:pPr>
              <w:pStyle w:val="ComponentTableBody"/>
              <w:spacing w:before="40" w:after="40" w:line="240" w:lineRule="auto"/>
              <w:jc w:val="left"/>
              <w:rPr>
                <w:rFonts w:cs="Arial"/>
                <w:sz w:val="20"/>
              </w:rPr>
            </w:pPr>
            <w:r>
              <w:rPr>
                <w:rFonts w:cs="Arial"/>
                <w:sz w:val="20"/>
              </w:rPr>
              <w:t>Check Digit Scheme</w:t>
            </w:r>
          </w:p>
        </w:tc>
        <w:tc>
          <w:tcPr>
            <w:tcW w:w="720" w:type="dxa"/>
            <w:shd w:val="clear" w:color="auto" w:fill="auto"/>
          </w:tcPr>
          <w:p w14:paraId="2BB251C5" w14:textId="77777777" w:rsidR="00A32DDA" w:rsidRDefault="00A32DDA" w:rsidP="00A32DDA">
            <w:pPr>
              <w:pStyle w:val="ComponentTableBody"/>
              <w:spacing w:before="40" w:after="40" w:line="240" w:lineRule="auto"/>
              <w:rPr>
                <w:rFonts w:cs="Arial"/>
                <w:sz w:val="20"/>
              </w:rPr>
            </w:pPr>
            <w:r>
              <w:rPr>
                <w:rFonts w:cs="Arial"/>
                <w:sz w:val="20"/>
              </w:rPr>
              <w:t>3</w:t>
            </w:r>
          </w:p>
        </w:tc>
        <w:tc>
          <w:tcPr>
            <w:tcW w:w="720" w:type="dxa"/>
            <w:shd w:val="clear" w:color="auto" w:fill="auto"/>
          </w:tcPr>
          <w:p w14:paraId="72F7AA76"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22535E0A"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shd w:val="clear" w:color="auto" w:fill="auto"/>
          </w:tcPr>
          <w:p w14:paraId="734B7222" w14:textId="77777777" w:rsidR="00A32DDA" w:rsidRPr="00831B6D" w:rsidRDefault="00A32DDA" w:rsidP="00A32DDA">
            <w:pPr>
              <w:pStyle w:val="ComponentTableBody"/>
              <w:spacing w:before="40" w:after="40" w:line="240" w:lineRule="auto"/>
              <w:rPr>
                <w:rFonts w:cs="Arial"/>
                <w:sz w:val="20"/>
              </w:rPr>
            </w:pPr>
            <w:r>
              <w:rPr>
                <w:rFonts w:cs="Arial"/>
                <w:sz w:val="20"/>
              </w:rPr>
              <w:t>HL70</w:t>
            </w:r>
            <w:r w:rsidRPr="00831B6D">
              <w:rPr>
                <w:rFonts w:cs="Arial"/>
                <w:sz w:val="20"/>
              </w:rPr>
              <w:t>0</w:t>
            </w:r>
            <w:r>
              <w:rPr>
                <w:rFonts w:cs="Arial"/>
                <w:sz w:val="20"/>
              </w:rPr>
              <w:t>61</w:t>
            </w:r>
          </w:p>
        </w:tc>
        <w:tc>
          <w:tcPr>
            <w:tcW w:w="3414" w:type="dxa"/>
            <w:shd w:val="clear" w:color="auto" w:fill="auto"/>
          </w:tcPr>
          <w:p w14:paraId="30666DA6"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DBE8B5F" w14:textId="77777777" w:rsidTr="00A32DDA">
        <w:trPr>
          <w:cantSplit/>
          <w:jc w:val="center"/>
        </w:trPr>
        <w:tc>
          <w:tcPr>
            <w:tcW w:w="761" w:type="dxa"/>
            <w:shd w:val="clear" w:color="auto" w:fill="auto"/>
          </w:tcPr>
          <w:p w14:paraId="03E87CE0" w14:textId="77777777" w:rsidR="00A32DDA" w:rsidRPr="00831B6D" w:rsidRDefault="00A32DDA" w:rsidP="00A32DDA">
            <w:pPr>
              <w:pStyle w:val="ComponentTableBody"/>
              <w:spacing w:before="40" w:after="40" w:line="240" w:lineRule="auto"/>
              <w:rPr>
                <w:rFonts w:cs="Arial"/>
                <w:sz w:val="20"/>
              </w:rPr>
            </w:pPr>
            <w:r w:rsidRPr="00831B6D">
              <w:rPr>
                <w:rFonts w:cs="Arial"/>
                <w:sz w:val="20"/>
              </w:rPr>
              <w:t>6</w:t>
            </w:r>
          </w:p>
        </w:tc>
        <w:tc>
          <w:tcPr>
            <w:tcW w:w="2114" w:type="dxa"/>
            <w:shd w:val="clear" w:color="auto" w:fill="auto"/>
          </w:tcPr>
          <w:p w14:paraId="090B4FCE"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Authority</w:t>
            </w:r>
          </w:p>
        </w:tc>
        <w:tc>
          <w:tcPr>
            <w:tcW w:w="720" w:type="dxa"/>
            <w:shd w:val="clear" w:color="auto" w:fill="auto"/>
          </w:tcPr>
          <w:p w14:paraId="12014EAE"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57342F91"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0811BD06"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2B8D3F83" w14:textId="77777777" w:rsidR="00A32DDA" w:rsidRPr="00831B6D" w:rsidRDefault="00A32DDA" w:rsidP="00A32DDA">
            <w:pPr>
              <w:pStyle w:val="ComponentTableBody"/>
              <w:spacing w:before="40" w:after="40" w:line="240" w:lineRule="auto"/>
              <w:rPr>
                <w:rFonts w:cs="Arial"/>
                <w:sz w:val="20"/>
              </w:rPr>
            </w:pPr>
            <w:r>
              <w:rPr>
                <w:rFonts w:cs="Arial"/>
                <w:sz w:val="20"/>
              </w:rPr>
              <w:t>HL70363</w:t>
            </w:r>
          </w:p>
        </w:tc>
        <w:tc>
          <w:tcPr>
            <w:tcW w:w="3414" w:type="dxa"/>
            <w:shd w:val="clear" w:color="auto" w:fill="auto"/>
          </w:tcPr>
          <w:p w14:paraId="64CA3E2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8F3F557" w14:textId="77777777" w:rsidTr="00A32DDA">
        <w:trPr>
          <w:cantSplit/>
          <w:jc w:val="center"/>
        </w:trPr>
        <w:tc>
          <w:tcPr>
            <w:tcW w:w="761" w:type="dxa"/>
            <w:shd w:val="clear" w:color="auto" w:fill="auto"/>
          </w:tcPr>
          <w:p w14:paraId="51F5A05D" w14:textId="77777777" w:rsidR="00A32DDA" w:rsidRPr="00831B6D" w:rsidRDefault="00A32DDA" w:rsidP="00A32DDA">
            <w:pPr>
              <w:pStyle w:val="ComponentTableBody"/>
              <w:spacing w:before="40" w:after="40" w:line="240" w:lineRule="auto"/>
              <w:rPr>
                <w:rFonts w:cs="Arial"/>
                <w:sz w:val="20"/>
              </w:rPr>
            </w:pPr>
            <w:r>
              <w:rPr>
                <w:rFonts w:cs="Arial"/>
                <w:sz w:val="20"/>
              </w:rPr>
              <w:t>7</w:t>
            </w:r>
          </w:p>
        </w:tc>
        <w:tc>
          <w:tcPr>
            <w:tcW w:w="2114" w:type="dxa"/>
            <w:shd w:val="clear" w:color="auto" w:fill="auto"/>
          </w:tcPr>
          <w:p w14:paraId="5715FC5B" w14:textId="77777777" w:rsidR="00A32DDA" w:rsidRPr="00831B6D" w:rsidRDefault="00A32DDA" w:rsidP="00A32DDA">
            <w:pPr>
              <w:pStyle w:val="ComponentTableBody"/>
              <w:spacing w:before="40" w:after="40" w:line="240" w:lineRule="auto"/>
              <w:jc w:val="left"/>
              <w:rPr>
                <w:rFonts w:cs="Arial"/>
                <w:sz w:val="20"/>
              </w:rPr>
            </w:pPr>
            <w:r>
              <w:rPr>
                <w:rFonts w:cs="Arial"/>
                <w:sz w:val="20"/>
              </w:rPr>
              <w:t>Identifier Type Code</w:t>
            </w:r>
          </w:p>
        </w:tc>
        <w:tc>
          <w:tcPr>
            <w:tcW w:w="720" w:type="dxa"/>
            <w:shd w:val="clear" w:color="auto" w:fill="auto"/>
          </w:tcPr>
          <w:p w14:paraId="017F1078" w14:textId="77777777" w:rsidR="00A32DDA" w:rsidRPr="00831B6D" w:rsidRDefault="00225A4E" w:rsidP="00A32DDA">
            <w:pPr>
              <w:pStyle w:val="ComponentTableBody"/>
              <w:spacing w:before="40" w:after="40" w:line="240" w:lineRule="auto"/>
              <w:rPr>
                <w:rFonts w:cs="Arial"/>
                <w:sz w:val="20"/>
              </w:rPr>
            </w:pPr>
            <w:r>
              <w:rPr>
                <w:rFonts w:cs="Arial"/>
                <w:sz w:val="20"/>
              </w:rPr>
              <w:t>5</w:t>
            </w:r>
          </w:p>
        </w:tc>
        <w:tc>
          <w:tcPr>
            <w:tcW w:w="720" w:type="dxa"/>
            <w:shd w:val="clear" w:color="auto" w:fill="auto"/>
          </w:tcPr>
          <w:p w14:paraId="02A7842B" w14:textId="77777777" w:rsidR="00A32DDA" w:rsidRPr="00831B6D" w:rsidRDefault="00225A4E"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6F861E6A"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0749C813" w14:textId="77777777" w:rsidR="00A32DDA" w:rsidRPr="00831B6D" w:rsidRDefault="00A32DDA" w:rsidP="00A32DDA">
            <w:pPr>
              <w:pStyle w:val="ComponentTableBody"/>
              <w:spacing w:before="40" w:after="40" w:line="240" w:lineRule="auto"/>
              <w:rPr>
                <w:rFonts w:cs="Arial"/>
                <w:sz w:val="20"/>
              </w:rPr>
            </w:pPr>
            <w:r>
              <w:rPr>
                <w:rFonts w:cs="Arial"/>
                <w:sz w:val="20"/>
              </w:rPr>
              <w:t>HL70203</w:t>
            </w:r>
          </w:p>
        </w:tc>
        <w:tc>
          <w:tcPr>
            <w:tcW w:w="3414" w:type="dxa"/>
            <w:shd w:val="clear" w:color="auto" w:fill="auto"/>
          </w:tcPr>
          <w:p w14:paraId="348D39EC"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D9E9B39" w14:textId="77777777" w:rsidTr="00F6648D">
        <w:trPr>
          <w:cantSplit/>
          <w:jc w:val="center"/>
        </w:trPr>
        <w:tc>
          <w:tcPr>
            <w:tcW w:w="761" w:type="dxa"/>
            <w:shd w:val="clear" w:color="auto" w:fill="auto"/>
          </w:tcPr>
          <w:p w14:paraId="3217E5F2" w14:textId="77777777" w:rsidR="00A32DDA" w:rsidRPr="00831B6D" w:rsidRDefault="00A32DDA" w:rsidP="00A32DDA">
            <w:pPr>
              <w:pStyle w:val="ComponentTableBody"/>
              <w:spacing w:before="40" w:after="40" w:line="240" w:lineRule="auto"/>
              <w:rPr>
                <w:rFonts w:cs="Arial"/>
                <w:sz w:val="20"/>
              </w:rPr>
            </w:pPr>
            <w:r>
              <w:rPr>
                <w:rFonts w:cs="Arial"/>
                <w:sz w:val="20"/>
              </w:rPr>
              <w:t>8</w:t>
            </w:r>
          </w:p>
        </w:tc>
        <w:tc>
          <w:tcPr>
            <w:tcW w:w="2114" w:type="dxa"/>
            <w:shd w:val="clear" w:color="auto" w:fill="auto"/>
          </w:tcPr>
          <w:p w14:paraId="59DD3880"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Facility</w:t>
            </w:r>
          </w:p>
        </w:tc>
        <w:tc>
          <w:tcPr>
            <w:tcW w:w="720" w:type="dxa"/>
            <w:shd w:val="clear" w:color="auto" w:fill="auto"/>
          </w:tcPr>
          <w:p w14:paraId="16CD5A33"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5F0A05E1"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1E908127"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28B764AD"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1E9DFA78"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F8E27EE" w14:textId="77777777" w:rsidTr="00F6648D">
        <w:trPr>
          <w:cantSplit/>
          <w:jc w:val="center"/>
        </w:trPr>
        <w:tc>
          <w:tcPr>
            <w:tcW w:w="761" w:type="dxa"/>
            <w:shd w:val="clear" w:color="auto" w:fill="auto"/>
          </w:tcPr>
          <w:p w14:paraId="38B59414" w14:textId="77777777" w:rsidR="00A32DDA" w:rsidRPr="00831B6D" w:rsidRDefault="00A32DDA" w:rsidP="00A32DDA">
            <w:pPr>
              <w:pStyle w:val="ComponentTableBody"/>
              <w:spacing w:before="40" w:after="40" w:line="240" w:lineRule="auto"/>
              <w:rPr>
                <w:rFonts w:cs="Arial"/>
                <w:sz w:val="20"/>
              </w:rPr>
            </w:pPr>
            <w:r w:rsidRPr="00831B6D">
              <w:rPr>
                <w:rFonts w:cs="Arial"/>
                <w:sz w:val="20"/>
              </w:rPr>
              <w:t>9</w:t>
            </w:r>
          </w:p>
        </w:tc>
        <w:tc>
          <w:tcPr>
            <w:tcW w:w="2114" w:type="dxa"/>
            <w:shd w:val="clear" w:color="auto" w:fill="auto"/>
          </w:tcPr>
          <w:p w14:paraId="28FE89DA" w14:textId="77777777" w:rsidR="00A32DDA" w:rsidRPr="00831B6D" w:rsidRDefault="00A32DDA" w:rsidP="00A32DDA">
            <w:pPr>
              <w:pStyle w:val="ComponentTableBody"/>
              <w:spacing w:before="40" w:after="40" w:line="240" w:lineRule="auto"/>
              <w:jc w:val="left"/>
              <w:rPr>
                <w:rFonts w:cs="Arial"/>
                <w:sz w:val="20"/>
              </w:rPr>
            </w:pPr>
            <w:r>
              <w:rPr>
                <w:rFonts w:cs="Arial"/>
                <w:sz w:val="20"/>
              </w:rPr>
              <w:t>Name Representation Code</w:t>
            </w:r>
          </w:p>
        </w:tc>
        <w:tc>
          <w:tcPr>
            <w:tcW w:w="720" w:type="dxa"/>
            <w:shd w:val="clear" w:color="auto" w:fill="auto"/>
          </w:tcPr>
          <w:p w14:paraId="47FB27B8"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shd w:val="clear" w:color="auto" w:fill="auto"/>
          </w:tcPr>
          <w:p w14:paraId="092F882D"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7F87E103"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1AD038E9" w14:textId="77777777" w:rsidR="00A32DDA" w:rsidRPr="00831B6D" w:rsidRDefault="00A32DDA" w:rsidP="00A32DDA">
            <w:pPr>
              <w:pStyle w:val="ComponentTableBody"/>
              <w:spacing w:before="40" w:after="40" w:line="240" w:lineRule="auto"/>
              <w:rPr>
                <w:rFonts w:cs="Arial"/>
                <w:sz w:val="20"/>
              </w:rPr>
            </w:pPr>
            <w:r>
              <w:rPr>
                <w:rFonts w:cs="Arial"/>
                <w:sz w:val="20"/>
              </w:rPr>
              <w:t>HL70465</w:t>
            </w:r>
          </w:p>
        </w:tc>
        <w:tc>
          <w:tcPr>
            <w:tcW w:w="3414" w:type="dxa"/>
            <w:shd w:val="clear" w:color="auto" w:fill="auto"/>
          </w:tcPr>
          <w:p w14:paraId="4124103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DCFB6A0" w14:textId="77777777" w:rsidTr="00F6648D">
        <w:trPr>
          <w:cantSplit/>
          <w:jc w:val="center"/>
        </w:trPr>
        <w:tc>
          <w:tcPr>
            <w:tcW w:w="761" w:type="dxa"/>
            <w:shd w:val="clear" w:color="auto" w:fill="auto"/>
          </w:tcPr>
          <w:p w14:paraId="2B9EA02B" w14:textId="77777777" w:rsidR="00A32DDA" w:rsidRPr="00831B6D" w:rsidRDefault="00A32DDA" w:rsidP="00A32DDA">
            <w:pPr>
              <w:pStyle w:val="ComponentTableBody"/>
              <w:spacing w:before="40" w:after="40" w:line="240" w:lineRule="auto"/>
              <w:rPr>
                <w:rFonts w:cs="Arial"/>
                <w:sz w:val="20"/>
              </w:rPr>
            </w:pPr>
            <w:r w:rsidRPr="00831B6D">
              <w:rPr>
                <w:rFonts w:cs="Arial"/>
                <w:sz w:val="20"/>
              </w:rPr>
              <w:t>10</w:t>
            </w:r>
          </w:p>
        </w:tc>
        <w:tc>
          <w:tcPr>
            <w:tcW w:w="2114" w:type="dxa"/>
          </w:tcPr>
          <w:p w14:paraId="7F7348C4"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Identifier</w:t>
            </w:r>
          </w:p>
        </w:tc>
        <w:tc>
          <w:tcPr>
            <w:tcW w:w="720" w:type="dxa"/>
          </w:tcPr>
          <w:p w14:paraId="04BB7B6C"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720" w:type="dxa"/>
          </w:tcPr>
          <w:p w14:paraId="277A8739"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tcPr>
          <w:p w14:paraId="22A256E6" w14:textId="77777777" w:rsidR="00A32DDA" w:rsidRPr="00831B6D" w:rsidRDefault="00193C57" w:rsidP="00A32DDA">
            <w:pPr>
              <w:pStyle w:val="ComponentTableBody"/>
              <w:spacing w:before="40" w:after="40" w:line="240" w:lineRule="auto"/>
              <w:rPr>
                <w:rFonts w:cs="Arial"/>
                <w:sz w:val="20"/>
              </w:rPr>
            </w:pPr>
            <w:r>
              <w:rPr>
                <w:rFonts w:cs="Arial"/>
                <w:sz w:val="20"/>
              </w:rPr>
              <w:t>O</w:t>
            </w:r>
          </w:p>
        </w:tc>
        <w:tc>
          <w:tcPr>
            <w:tcW w:w="1080" w:type="dxa"/>
          </w:tcPr>
          <w:p w14:paraId="48EC6A14" w14:textId="77777777" w:rsidR="00A32DDA" w:rsidRPr="00831B6D" w:rsidRDefault="00A32DDA" w:rsidP="00A32DDA">
            <w:pPr>
              <w:pStyle w:val="ComponentTableBody"/>
              <w:spacing w:before="40" w:after="40" w:line="240" w:lineRule="auto"/>
              <w:rPr>
                <w:rFonts w:cs="Arial"/>
                <w:sz w:val="20"/>
              </w:rPr>
            </w:pPr>
          </w:p>
        </w:tc>
        <w:tc>
          <w:tcPr>
            <w:tcW w:w="3414" w:type="dxa"/>
          </w:tcPr>
          <w:p w14:paraId="30AE67C5" w14:textId="77777777" w:rsidR="00A32DDA" w:rsidRPr="00831B6D" w:rsidRDefault="00A32DDA" w:rsidP="00A32DDA">
            <w:pPr>
              <w:pStyle w:val="ComponentTableBody"/>
              <w:spacing w:before="40" w:after="40" w:line="240" w:lineRule="auto"/>
              <w:jc w:val="left"/>
              <w:rPr>
                <w:rFonts w:cs="Arial"/>
                <w:sz w:val="20"/>
              </w:rPr>
            </w:pPr>
          </w:p>
        </w:tc>
      </w:tr>
    </w:tbl>
    <w:p w14:paraId="149DEB99" w14:textId="77777777" w:rsidR="00F03BA8" w:rsidRPr="00385C05" w:rsidRDefault="00F03BA8" w:rsidP="000D3A16">
      <w:pPr>
        <w:pStyle w:val="Heading2"/>
      </w:pPr>
      <w:bookmarkStart w:id="443" w:name="_Toc487203679"/>
      <w:r w:rsidRPr="00385C05">
        <w:t>X</w:t>
      </w:r>
      <w:r>
        <w:t>PN</w:t>
      </w:r>
      <w:r w:rsidR="000742F4">
        <w:t xml:space="preserve"> -</w:t>
      </w:r>
      <w:r w:rsidRPr="00385C05">
        <w:t xml:space="preserve"> Extended </w:t>
      </w:r>
      <w:r>
        <w:t>Person Name</w:t>
      </w:r>
      <w:bookmarkEnd w:id="44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F03BA8" w:rsidRPr="00385C05" w14:paraId="5E62BA19" w14:textId="77777777" w:rsidTr="00F6648D">
        <w:trPr>
          <w:cantSplit/>
          <w:tblHeader/>
          <w:jc w:val="center"/>
        </w:trPr>
        <w:tc>
          <w:tcPr>
            <w:tcW w:w="9709" w:type="dxa"/>
            <w:gridSpan w:val="7"/>
            <w:shd w:val="pct10" w:color="auto" w:fill="FFFFFF"/>
          </w:tcPr>
          <w:p w14:paraId="09640D66" w14:textId="77777777" w:rsidR="00F03BA8" w:rsidRPr="00385C05" w:rsidRDefault="00F03BA8"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9</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Pr>
                <w:rFonts w:ascii="Arial Narrow" w:hAnsi="Arial Narrow" w:cs="Courier New"/>
                <w:smallCaps/>
                <w:color w:val="31849B" w:themeColor="accent5" w:themeShade="BF"/>
                <w:sz w:val="22"/>
                <w:szCs w:val="22"/>
              </w:rPr>
              <w:t>PERSON NAME</w:t>
            </w:r>
            <w:r w:rsidRPr="00385C05">
              <w:rPr>
                <w:rFonts w:ascii="Arial Narrow" w:hAnsi="Arial Narrow" w:cs="Courier New"/>
                <w:smallCaps/>
                <w:color w:val="31849B" w:themeColor="accent5" w:themeShade="BF"/>
                <w:sz w:val="22"/>
                <w:szCs w:val="22"/>
              </w:rPr>
              <w:t xml:space="preserve"> (X</w:t>
            </w:r>
            <w:r>
              <w:rPr>
                <w:rFonts w:ascii="Arial Narrow" w:hAnsi="Arial Narrow" w:cs="Courier New"/>
                <w:smallCaps/>
                <w:color w:val="31849B" w:themeColor="accent5" w:themeShade="BF"/>
                <w:sz w:val="22"/>
                <w:szCs w:val="22"/>
              </w:rPr>
              <w:t>PN</w:t>
            </w:r>
            <w:r w:rsidRPr="00385C05">
              <w:rPr>
                <w:rFonts w:ascii="Arial Narrow" w:hAnsi="Arial Narrow" w:cs="Courier New"/>
                <w:smallCaps/>
                <w:color w:val="31849B" w:themeColor="accent5" w:themeShade="BF"/>
                <w:sz w:val="22"/>
                <w:szCs w:val="22"/>
              </w:rPr>
              <w:t>)</w:t>
            </w:r>
          </w:p>
        </w:tc>
      </w:tr>
      <w:tr w:rsidR="00F03BA8" w:rsidRPr="00385C05" w14:paraId="75B4709F" w14:textId="77777777" w:rsidTr="00F6648D">
        <w:trPr>
          <w:cantSplit/>
          <w:tblHeader/>
          <w:jc w:val="center"/>
        </w:trPr>
        <w:tc>
          <w:tcPr>
            <w:tcW w:w="761" w:type="dxa"/>
            <w:shd w:val="pct10" w:color="auto" w:fill="FFFFFF"/>
          </w:tcPr>
          <w:p w14:paraId="0C8A4C31"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3099B7FD"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43423A1"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F478C3D"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66DBD534"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A8F0BF4"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7CCA3DDE"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831B6D" w14:paraId="487FC133" w14:textId="77777777" w:rsidTr="00F6648D">
        <w:trPr>
          <w:cantSplit/>
          <w:jc w:val="center"/>
        </w:trPr>
        <w:tc>
          <w:tcPr>
            <w:tcW w:w="761" w:type="dxa"/>
            <w:shd w:val="clear" w:color="auto" w:fill="FFFF99"/>
          </w:tcPr>
          <w:p w14:paraId="26517116" w14:textId="77777777" w:rsidR="00F03BA8" w:rsidRPr="00831B6D" w:rsidRDefault="00F03BA8" w:rsidP="00294043">
            <w:pPr>
              <w:pStyle w:val="ComponentTableBody"/>
              <w:spacing w:before="40" w:after="40" w:line="240" w:lineRule="auto"/>
              <w:rPr>
                <w:rFonts w:cs="Arial"/>
                <w:sz w:val="20"/>
              </w:rPr>
            </w:pPr>
            <w:r w:rsidRPr="00831B6D">
              <w:rPr>
                <w:rFonts w:cs="Arial"/>
                <w:sz w:val="20"/>
              </w:rPr>
              <w:t>1</w:t>
            </w:r>
          </w:p>
        </w:tc>
        <w:tc>
          <w:tcPr>
            <w:tcW w:w="2114" w:type="dxa"/>
            <w:shd w:val="clear" w:color="auto" w:fill="FFFF99"/>
          </w:tcPr>
          <w:p w14:paraId="1D6C0D1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Family Name</w:t>
            </w:r>
          </w:p>
        </w:tc>
        <w:tc>
          <w:tcPr>
            <w:tcW w:w="720" w:type="dxa"/>
            <w:shd w:val="clear" w:color="auto" w:fill="FFFF99"/>
          </w:tcPr>
          <w:p w14:paraId="553E283B"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4C9A3E38"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5451BB91"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5E957F9E"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284DB75A"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130AC3DD" w14:textId="77777777" w:rsidTr="00F6648D">
        <w:trPr>
          <w:cantSplit/>
          <w:jc w:val="center"/>
        </w:trPr>
        <w:tc>
          <w:tcPr>
            <w:tcW w:w="761" w:type="dxa"/>
            <w:shd w:val="clear" w:color="auto" w:fill="FFFF99"/>
          </w:tcPr>
          <w:p w14:paraId="6823A2A2" w14:textId="77777777" w:rsidR="00F03BA8" w:rsidRPr="00831B6D" w:rsidRDefault="00F03BA8" w:rsidP="00294043">
            <w:pPr>
              <w:pStyle w:val="ComponentTableBody"/>
              <w:spacing w:before="40" w:after="40" w:line="240" w:lineRule="auto"/>
              <w:rPr>
                <w:rFonts w:cs="Arial"/>
                <w:sz w:val="20"/>
              </w:rPr>
            </w:pPr>
            <w:r w:rsidRPr="00831B6D">
              <w:rPr>
                <w:rFonts w:cs="Arial"/>
                <w:sz w:val="20"/>
              </w:rPr>
              <w:t>2</w:t>
            </w:r>
          </w:p>
        </w:tc>
        <w:tc>
          <w:tcPr>
            <w:tcW w:w="2114" w:type="dxa"/>
            <w:shd w:val="clear" w:color="auto" w:fill="FFFF99"/>
          </w:tcPr>
          <w:p w14:paraId="3A230A47" w14:textId="77777777" w:rsidR="00F03BA8" w:rsidRPr="00831B6D" w:rsidRDefault="00F03BA8" w:rsidP="00294043">
            <w:pPr>
              <w:pStyle w:val="ComponentTableBody"/>
              <w:spacing w:before="40" w:after="40" w:line="240" w:lineRule="auto"/>
              <w:jc w:val="left"/>
              <w:rPr>
                <w:rFonts w:cs="Arial"/>
                <w:sz w:val="20"/>
                <w:highlight w:val="yellow"/>
              </w:rPr>
            </w:pPr>
            <w:r w:rsidRPr="00831B6D">
              <w:rPr>
                <w:rFonts w:cs="Arial"/>
                <w:sz w:val="20"/>
              </w:rPr>
              <w:t>Given Name</w:t>
            </w:r>
          </w:p>
        </w:tc>
        <w:tc>
          <w:tcPr>
            <w:tcW w:w="720" w:type="dxa"/>
            <w:shd w:val="clear" w:color="auto" w:fill="FFFF99"/>
          </w:tcPr>
          <w:p w14:paraId="6D4E0F12" w14:textId="77777777" w:rsidR="00F03BA8" w:rsidRPr="00831B6D" w:rsidRDefault="00F03BA8" w:rsidP="00294043">
            <w:pPr>
              <w:pStyle w:val="ComponentTableBody"/>
              <w:spacing w:before="40" w:after="40" w:line="240" w:lineRule="auto"/>
              <w:rPr>
                <w:rFonts w:cs="Arial"/>
                <w:sz w:val="20"/>
                <w:highlight w:val="yellow"/>
              </w:rPr>
            </w:pPr>
          </w:p>
        </w:tc>
        <w:tc>
          <w:tcPr>
            <w:tcW w:w="720" w:type="dxa"/>
            <w:shd w:val="clear" w:color="auto" w:fill="FFFF99"/>
          </w:tcPr>
          <w:p w14:paraId="66A5181A" w14:textId="77777777" w:rsidR="00F03BA8" w:rsidRPr="00831B6D" w:rsidRDefault="00F03BA8" w:rsidP="00294043">
            <w:pPr>
              <w:pStyle w:val="ComponentTableBody"/>
              <w:spacing w:before="40" w:after="40" w:line="240" w:lineRule="auto"/>
              <w:rPr>
                <w:rFonts w:cs="Arial"/>
                <w:sz w:val="20"/>
                <w:highlight w:val="yellow"/>
              </w:rPr>
            </w:pPr>
          </w:p>
        </w:tc>
        <w:tc>
          <w:tcPr>
            <w:tcW w:w="900" w:type="dxa"/>
            <w:shd w:val="clear" w:color="auto" w:fill="FFFF99"/>
          </w:tcPr>
          <w:p w14:paraId="669A934E" w14:textId="77777777" w:rsidR="00F03BA8" w:rsidRPr="00831B6D" w:rsidRDefault="00F03BA8" w:rsidP="00294043">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53120CD3" w14:textId="77777777" w:rsidR="00F03BA8" w:rsidRPr="00831B6D" w:rsidRDefault="00F03BA8" w:rsidP="00294043">
            <w:pPr>
              <w:pStyle w:val="ComponentTableBody"/>
              <w:spacing w:before="40" w:after="40" w:line="240" w:lineRule="auto"/>
              <w:rPr>
                <w:rFonts w:cs="Arial"/>
                <w:sz w:val="20"/>
                <w:highlight w:val="yellow"/>
              </w:rPr>
            </w:pPr>
          </w:p>
        </w:tc>
        <w:tc>
          <w:tcPr>
            <w:tcW w:w="3414" w:type="dxa"/>
            <w:shd w:val="clear" w:color="auto" w:fill="FFFF99"/>
          </w:tcPr>
          <w:p w14:paraId="7682CD4C"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5A0DFC4C" w14:textId="77777777" w:rsidTr="00F6648D">
        <w:trPr>
          <w:cantSplit/>
          <w:jc w:val="center"/>
        </w:trPr>
        <w:tc>
          <w:tcPr>
            <w:tcW w:w="761" w:type="dxa"/>
            <w:shd w:val="clear" w:color="auto" w:fill="FFFF99"/>
          </w:tcPr>
          <w:p w14:paraId="1F08B474" w14:textId="77777777" w:rsidR="00F03BA8" w:rsidRPr="00831B6D" w:rsidRDefault="00F03BA8" w:rsidP="00294043">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2BFF7E57" w14:textId="77777777" w:rsidR="00F03BA8" w:rsidRPr="00831B6D" w:rsidRDefault="00F03BA8" w:rsidP="00294043">
            <w:pPr>
              <w:autoSpaceDE w:val="0"/>
              <w:autoSpaceDN w:val="0"/>
              <w:spacing w:before="40" w:after="40"/>
              <w:rPr>
                <w:rFonts w:ascii="Arial" w:hAnsi="Arial" w:cs="Arial"/>
                <w:sz w:val="20"/>
                <w:szCs w:val="20"/>
              </w:rPr>
            </w:pPr>
            <w:r w:rsidRPr="00831B6D">
              <w:rPr>
                <w:rFonts w:ascii="Arial" w:hAnsi="Arial" w:cs="Arial"/>
                <w:sz w:val="20"/>
                <w:szCs w:val="20"/>
              </w:rPr>
              <w:t>Second and Further Given Names or Initials Thereof</w:t>
            </w:r>
          </w:p>
        </w:tc>
        <w:tc>
          <w:tcPr>
            <w:tcW w:w="720" w:type="dxa"/>
            <w:shd w:val="clear" w:color="auto" w:fill="FFFF99"/>
          </w:tcPr>
          <w:p w14:paraId="039E8BED"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746ABF0A"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3E2FC876"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4A2A2B03"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4EC0EB41"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7F66BE9C" w14:textId="77777777" w:rsidTr="00F6648D">
        <w:trPr>
          <w:cantSplit/>
          <w:jc w:val="center"/>
        </w:trPr>
        <w:tc>
          <w:tcPr>
            <w:tcW w:w="761" w:type="dxa"/>
            <w:shd w:val="clear" w:color="auto" w:fill="FFFF99"/>
          </w:tcPr>
          <w:p w14:paraId="6594C7B9" w14:textId="77777777" w:rsidR="00F03BA8" w:rsidRPr="00831B6D" w:rsidRDefault="00F03BA8" w:rsidP="00294043">
            <w:pPr>
              <w:pStyle w:val="ComponentTableBody"/>
              <w:spacing w:before="40" w:after="40" w:line="240" w:lineRule="auto"/>
              <w:rPr>
                <w:rFonts w:cs="Arial"/>
                <w:sz w:val="20"/>
              </w:rPr>
            </w:pPr>
            <w:r w:rsidRPr="00831B6D">
              <w:rPr>
                <w:rFonts w:cs="Arial"/>
                <w:sz w:val="20"/>
              </w:rPr>
              <w:t>4</w:t>
            </w:r>
          </w:p>
        </w:tc>
        <w:tc>
          <w:tcPr>
            <w:tcW w:w="2114" w:type="dxa"/>
            <w:shd w:val="clear" w:color="auto" w:fill="FFFF99"/>
          </w:tcPr>
          <w:p w14:paraId="17BEF56D"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Suffix (e.g., JR or III)</w:t>
            </w:r>
          </w:p>
        </w:tc>
        <w:tc>
          <w:tcPr>
            <w:tcW w:w="720" w:type="dxa"/>
            <w:shd w:val="clear" w:color="auto" w:fill="FFFF99"/>
          </w:tcPr>
          <w:p w14:paraId="13DA1BAF"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3164CE2F"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0346B11A"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4A04E59F"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38E9E0ED"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786637DD" w14:textId="77777777" w:rsidTr="00F6648D">
        <w:trPr>
          <w:cantSplit/>
          <w:jc w:val="center"/>
        </w:trPr>
        <w:tc>
          <w:tcPr>
            <w:tcW w:w="761" w:type="dxa"/>
            <w:shd w:val="clear" w:color="auto" w:fill="FFFF99"/>
          </w:tcPr>
          <w:p w14:paraId="23AB50B3" w14:textId="77777777" w:rsidR="00F03BA8" w:rsidRPr="00831B6D" w:rsidRDefault="00F03BA8" w:rsidP="00294043">
            <w:pPr>
              <w:pStyle w:val="ComponentTableBody"/>
              <w:spacing w:before="40" w:after="40" w:line="240" w:lineRule="auto"/>
              <w:rPr>
                <w:rFonts w:cs="Arial"/>
                <w:sz w:val="20"/>
              </w:rPr>
            </w:pPr>
            <w:r w:rsidRPr="00831B6D">
              <w:rPr>
                <w:rFonts w:cs="Arial"/>
                <w:sz w:val="20"/>
              </w:rPr>
              <w:t>5</w:t>
            </w:r>
          </w:p>
        </w:tc>
        <w:tc>
          <w:tcPr>
            <w:tcW w:w="2114" w:type="dxa"/>
            <w:shd w:val="clear" w:color="auto" w:fill="FFFF99"/>
          </w:tcPr>
          <w:p w14:paraId="7E439766"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Prefix (e.g., DR)</w:t>
            </w:r>
          </w:p>
        </w:tc>
        <w:tc>
          <w:tcPr>
            <w:tcW w:w="720" w:type="dxa"/>
            <w:shd w:val="clear" w:color="auto" w:fill="FFFF99"/>
          </w:tcPr>
          <w:p w14:paraId="021422FD"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598EEBFF"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5B00764C"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3BC7183A"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5FF9420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23A556D4" w14:textId="77777777" w:rsidTr="00F6648D">
        <w:trPr>
          <w:cantSplit/>
          <w:jc w:val="center"/>
        </w:trPr>
        <w:tc>
          <w:tcPr>
            <w:tcW w:w="761" w:type="dxa"/>
            <w:shd w:val="clear" w:color="auto" w:fill="FFFF99"/>
          </w:tcPr>
          <w:p w14:paraId="047A2422" w14:textId="77777777" w:rsidR="00F03BA8" w:rsidRPr="00831B6D" w:rsidRDefault="00F03BA8" w:rsidP="00294043">
            <w:pPr>
              <w:pStyle w:val="ComponentTableBody"/>
              <w:spacing w:before="40" w:after="40" w:line="240" w:lineRule="auto"/>
              <w:rPr>
                <w:rFonts w:cs="Arial"/>
                <w:sz w:val="20"/>
              </w:rPr>
            </w:pPr>
            <w:r w:rsidRPr="00831B6D">
              <w:rPr>
                <w:rFonts w:cs="Arial"/>
                <w:sz w:val="20"/>
              </w:rPr>
              <w:t>6</w:t>
            </w:r>
          </w:p>
        </w:tc>
        <w:tc>
          <w:tcPr>
            <w:tcW w:w="2114" w:type="dxa"/>
            <w:shd w:val="clear" w:color="auto" w:fill="FFFF99"/>
          </w:tcPr>
          <w:p w14:paraId="5CC8CFCB"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Degree (e.g., MD)</w:t>
            </w:r>
          </w:p>
        </w:tc>
        <w:tc>
          <w:tcPr>
            <w:tcW w:w="720" w:type="dxa"/>
            <w:shd w:val="clear" w:color="auto" w:fill="FFFF99"/>
          </w:tcPr>
          <w:p w14:paraId="1ED8755E"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711B49B9"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3EE82F59"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6C6D4DF5"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3854AE09" w14:textId="77777777" w:rsidR="00F03BA8" w:rsidRPr="00831B6D" w:rsidRDefault="00F03BA8" w:rsidP="00294043">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F03BA8" w:rsidRPr="00831B6D" w14:paraId="1FF2785E" w14:textId="77777777" w:rsidTr="00F6648D">
        <w:trPr>
          <w:cantSplit/>
          <w:jc w:val="center"/>
        </w:trPr>
        <w:tc>
          <w:tcPr>
            <w:tcW w:w="761" w:type="dxa"/>
          </w:tcPr>
          <w:p w14:paraId="1900C867" w14:textId="77777777" w:rsidR="00F03BA8" w:rsidRPr="00831B6D" w:rsidRDefault="00F03BA8" w:rsidP="00294043">
            <w:pPr>
              <w:pStyle w:val="ComponentTableBody"/>
              <w:spacing w:before="40" w:after="40" w:line="240" w:lineRule="auto"/>
              <w:rPr>
                <w:rFonts w:cs="Arial"/>
                <w:sz w:val="20"/>
              </w:rPr>
            </w:pPr>
            <w:r w:rsidRPr="00831B6D">
              <w:rPr>
                <w:rFonts w:cs="Arial"/>
                <w:sz w:val="20"/>
              </w:rPr>
              <w:t>7</w:t>
            </w:r>
          </w:p>
        </w:tc>
        <w:tc>
          <w:tcPr>
            <w:tcW w:w="2114" w:type="dxa"/>
          </w:tcPr>
          <w:p w14:paraId="4E14D289"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Type Code</w:t>
            </w:r>
          </w:p>
        </w:tc>
        <w:tc>
          <w:tcPr>
            <w:tcW w:w="720" w:type="dxa"/>
          </w:tcPr>
          <w:p w14:paraId="0FDDB7AD" w14:textId="77777777" w:rsidR="00F03BA8" w:rsidRPr="00831B6D" w:rsidRDefault="00F03BA8" w:rsidP="00294043">
            <w:pPr>
              <w:pStyle w:val="ComponentTableBody"/>
              <w:spacing w:before="40" w:after="40" w:line="240" w:lineRule="auto"/>
              <w:rPr>
                <w:rFonts w:cs="Arial"/>
                <w:sz w:val="20"/>
              </w:rPr>
            </w:pPr>
            <w:r>
              <w:rPr>
                <w:rFonts w:cs="Arial"/>
                <w:sz w:val="20"/>
              </w:rPr>
              <w:t>1</w:t>
            </w:r>
          </w:p>
        </w:tc>
        <w:tc>
          <w:tcPr>
            <w:tcW w:w="720" w:type="dxa"/>
          </w:tcPr>
          <w:p w14:paraId="47DC1C86" w14:textId="77777777" w:rsidR="00F03BA8" w:rsidRPr="00831B6D" w:rsidRDefault="00F03BA8" w:rsidP="00294043">
            <w:pPr>
              <w:pStyle w:val="ComponentTableBody"/>
              <w:spacing w:before="40" w:after="40" w:line="240" w:lineRule="auto"/>
              <w:rPr>
                <w:rFonts w:cs="Arial"/>
                <w:sz w:val="20"/>
              </w:rPr>
            </w:pPr>
            <w:r w:rsidRPr="00831B6D">
              <w:rPr>
                <w:rFonts w:cs="Arial"/>
                <w:sz w:val="20"/>
              </w:rPr>
              <w:t>ID</w:t>
            </w:r>
          </w:p>
        </w:tc>
        <w:tc>
          <w:tcPr>
            <w:tcW w:w="900" w:type="dxa"/>
          </w:tcPr>
          <w:p w14:paraId="623F0EC1"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2825E64B"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HL70200</w:t>
            </w:r>
          </w:p>
        </w:tc>
        <w:tc>
          <w:tcPr>
            <w:tcW w:w="3414" w:type="dxa"/>
          </w:tcPr>
          <w:p w14:paraId="51009F77"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6A8118C3" w14:textId="77777777" w:rsidTr="00F6648D">
        <w:trPr>
          <w:cantSplit/>
          <w:jc w:val="center"/>
        </w:trPr>
        <w:tc>
          <w:tcPr>
            <w:tcW w:w="761" w:type="dxa"/>
          </w:tcPr>
          <w:p w14:paraId="34006359" w14:textId="77777777" w:rsidR="00F03BA8" w:rsidRPr="00831B6D" w:rsidRDefault="00F03BA8" w:rsidP="00294043">
            <w:pPr>
              <w:pStyle w:val="ComponentTableBody"/>
              <w:spacing w:before="40" w:after="40" w:line="240" w:lineRule="auto"/>
              <w:rPr>
                <w:rFonts w:cs="Arial"/>
                <w:sz w:val="20"/>
              </w:rPr>
            </w:pPr>
            <w:r w:rsidRPr="00831B6D">
              <w:rPr>
                <w:rFonts w:cs="Arial"/>
                <w:sz w:val="20"/>
              </w:rPr>
              <w:t>8</w:t>
            </w:r>
          </w:p>
        </w:tc>
        <w:tc>
          <w:tcPr>
            <w:tcW w:w="2114" w:type="dxa"/>
          </w:tcPr>
          <w:p w14:paraId="0DF025D3"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Representation Code</w:t>
            </w:r>
          </w:p>
        </w:tc>
        <w:tc>
          <w:tcPr>
            <w:tcW w:w="720" w:type="dxa"/>
          </w:tcPr>
          <w:p w14:paraId="50E7D6FC" w14:textId="77777777" w:rsidR="00F03BA8" w:rsidRPr="00831B6D" w:rsidRDefault="00F03BA8" w:rsidP="00294043">
            <w:pPr>
              <w:pStyle w:val="ComponentTableBody"/>
              <w:spacing w:before="40" w:after="40" w:line="240" w:lineRule="auto"/>
              <w:rPr>
                <w:rFonts w:cs="Arial"/>
                <w:sz w:val="20"/>
              </w:rPr>
            </w:pPr>
            <w:r>
              <w:rPr>
                <w:rFonts w:cs="Arial"/>
                <w:sz w:val="20"/>
              </w:rPr>
              <w:t>1</w:t>
            </w:r>
          </w:p>
        </w:tc>
        <w:tc>
          <w:tcPr>
            <w:tcW w:w="720" w:type="dxa"/>
          </w:tcPr>
          <w:p w14:paraId="692F5863" w14:textId="77777777" w:rsidR="00F03BA8" w:rsidRPr="00831B6D" w:rsidRDefault="00F03BA8" w:rsidP="00294043">
            <w:pPr>
              <w:pStyle w:val="ComponentTableBody"/>
              <w:spacing w:before="40" w:after="40" w:line="240" w:lineRule="auto"/>
              <w:rPr>
                <w:rFonts w:cs="Arial"/>
                <w:sz w:val="20"/>
              </w:rPr>
            </w:pPr>
            <w:r w:rsidRPr="00831B6D">
              <w:rPr>
                <w:rFonts w:cs="Arial"/>
                <w:sz w:val="20"/>
              </w:rPr>
              <w:t>ST</w:t>
            </w:r>
          </w:p>
        </w:tc>
        <w:tc>
          <w:tcPr>
            <w:tcW w:w="900" w:type="dxa"/>
          </w:tcPr>
          <w:p w14:paraId="585EBBCF"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4557D8FA"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HL70465</w:t>
            </w:r>
          </w:p>
        </w:tc>
        <w:tc>
          <w:tcPr>
            <w:tcW w:w="3414" w:type="dxa"/>
          </w:tcPr>
          <w:p w14:paraId="562BD46C"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34229A81" w14:textId="77777777" w:rsidTr="00F6648D">
        <w:trPr>
          <w:cantSplit/>
          <w:jc w:val="center"/>
        </w:trPr>
        <w:tc>
          <w:tcPr>
            <w:tcW w:w="761" w:type="dxa"/>
          </w:tcPr>
          <w:p w14:paraId="759FCF65" w14:textId="77777777" w:rsidR="00F03BA8" w:rsidRPr="00831B6D" w:rsidRDefault="00F03BA8" w:rsidP="00294043">
            <w:pPr>
              <w:pStyle w:val="ComponentTableBody"/>
              <w:spacing w:before="40" w:after="40" w:line="240" w:lineRule="auto"/>
              <w:rPr>
                <w:rFonts w:cs="Arial"/>
                <w:sz w:val="20"/>
              </w:rPr>
            </w:pPr>
            <w:r w:rsidRPr="00831B6D">
              <w:rPr>
                <w:rFonts w:cs="Arial"/>
                <w:sz w:val="20"/>
              </w:rPr>
              <w:lastRenderedPageBreak/>
              <w:t>9</w:t>
            </w:r>
          </w:p>
        </w:tc>
        <w:tc>
          <w:tcPr>
            <w:tcW w:w="2114" w:type="dxa"/>
          </w:tcPr>
          <w:p w14:paraId="0EE45EBD"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Context</w:t>
            </w:r>
          </w:p>
        </w:tc>
        <w:tc>
          <w:tcPr>
            <w:tcW w:w="720" w:type="dxa"/>
          </w:tcPr>
          <w:p w14:paraId="6A1334AD" w14:textId="77777777" w:rsidR="00F03BA8" w:rsidRPr="00831B6D" w:rsidRDefault="00225A4E" w:rsidP="00225A4E">
            <w:pPr>
              <w:pStyle w:val="ComponentTableBody"/>
              <w:spacing w:before="40" w:after="40" w:line="240" w:lineRule="auto"/>
              <w:rPr>
                <w:rFonts w:cs="Arial"/>
                <w:sz w:val="20"/>
              </w:rPr>
            </w:pPr>
            <w:r>
              <w:rPr>
                <w:rFonts w:cs="Arial"/>
                <w:sz w:val="20"/>
              </w:rPr>
              <w:t>841</w:t>
            </w:r>
          </w:p>
        </w:tc>
        <w:tc>
          <w:tcPr>
            <w:tcW w:w="720" w:type="dxa"/>
          </w:tcPr>
          <w:p w14:paraId="7DD8BDA4" w14:textId="77777777" w:rsidR="00F03BA8" w:rsidRPr="00831B6D" w:rsidRDefault="00F03BA8" w:rsidP="00294043">
            <w:pPr>
              <w:pStyle w:val="ComponentTableBody"/>
              <w:spacing w:before="40" w:after="40" w:line="240" w:lineRule="auto"/>
              <w:rPr>
                <w:rFonts w:cs="Arial"/>
                <w:sz w:val="20"/>
              </w:rPr>
            </w:pPr>
            <w:r>
              <w:rPr>
                <w:rFonts w:cs="Arial"/>
                <w:sz w:val="20"/>
              </w:rPr>
              <w:t>CE</w:t>
            </w:r>
          </w:p>
        </w:tc>
        <w:tc>
          <w:tcPr>
            <w:tcW w:w="900" w:type="dxa"/>
          </w:tcPr>
          <w:p w14:paraId="7EF032E3" w14:textId="77777777" w:rsidR="00F03BA8" w:rsidRPr="00831B6D" w:rsidRDefault="00F03BA8" w:rsidP="00294043">
            <w:pPr>
              <w:pStyle w:val="ComponentTableBody"/>
              <w:spacing w:before="40" w:after="40" w:line="240" w:lineRule="auto"/>
              <w:rPr>
                <w:rFonts w:cs="Arial"/>
                <w:sz w:val="20"/>
              </w:rPr>
            </w:pPr>
            <w:r>
              <w:rPr>
                <w:rFonts w:cs="Arial"/>
                <w:sz w:val="20"/>
              </w:rPr>
              <w:t>O</w:t>
            </w:r>
          </w:p>
        </w:tc>
        <w:tc>
          <w:tcPr>
            <w:tcW w:w="1080" w:type="dxa"/>
          </w:tcPr>
          <w:p w14:paraId="5FDD2779"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HL70448</w:t>
            </w:r>
          </w:p>
        </w:tc>
        <w:tc>
          <w:tcPr>
            <w:tcW w:w="3414" w:type="dxa"/>
          </w:tcPr>
          <w:p w14:paraId="42403449"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04CA2BF0" w14:textId="77777777" w:rsidTr="00F6648D">
        <w:trPr>
          <w:cantSplit/>
          <w:jc w:val="center"/>
        </w:trPr>
        <w:tc>
          <w:tcPr>
            <w:tcW w:w="761" w:type="dxa"/>
            <w:shd w:val="clear" w:color="auto" w:fill="FFFF99"/>
          </w:tcPr>
          <w:p w14:paraId="2E8E135E" w14:textId="77777777" w:rsidR="00F03BA8" w:rsidRPr="00831B6D" w:rsidRDefault="00F03BA8" w:rsidP="00294043">
            <w:pPr>
              <w:pStyle w:val="ComponentTableBody"/>
              <w:spacing w:before="40" w:after="40" w:line="240" w:lineRule="auto"/>
              <w:rPr>
                <w:rFonts w:cs="Arial"/>
                <w:sz w:val="20"/>
              </w:rPr>
            </w:pPr>
            <w:r w:rsidRPr="00831B6D">
              <w:rPr>
                <w:rFonts w:cs="Arial"/>
                <w:sz w:val="20"/>
              </w:rPr>
              <w:t>10</w:t>
            </w:r>
          </w:p>
        </w:tc>
        <w:tc>
          <w:tcPr>
            <w:tcW w:w="2114" w:type="dxa"/>
            <w:shd w:val="clear" w:color="auto" w:fill="FFFF99"/>
          </w:tcPr>
          <w:p w14:paraId="1B89C216"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Validity Range</w:t>
            </w:r>
          </w:p>
        </w:tc>
        <w:tc>
          <w:tcPr>
            <w:tcW w:w="720" w:type="dxa"/>
            <w:shd w:val="clear" w:color="auto" w:fill="FFFF99"/>
          </w:tcPr>
          <w:p w14:paraId="0EE77DAB"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61CCBB06"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062FADF9"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6E31E64C"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0B5CDE55"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27280160" w14:textId="77777777" w:rsidTr="00F6648D">
        <w:trPr>
          <w:cantSplit/>
          <w:jc w:val="center"/>
        </w:trPr>
        <w:tc>
          <w:tcPr>
            <w:tcW w:w="761" w:type="dxa"/>
          </w:tcPr>
          <w:p w14:paraId="5B044D7C" w14:textId="77777777" w:rsidR="00F03BA8" w:rsidRPr="00831B6D" w:rsidRDefault="00F03BA8" w:rsidP="00294043">
            <w:pPr>
              <w:pStyle w:val="ComponentTableBody"/>
              <w:spacing w:before="40" w:after="40" w:line="240" w:lineRule="auto"/>
              <w:rPr>
                <w:rFonts w:cs="Arial"/>
                <w:sz w:val="20"/>
              </w:rPr>
            </w:pPr>
            <w:r w:rsidRPr="00831B6D">
              <w:rPr>
                <w:rFonts w:cs="Arial"/>
                <w:sz w:val="20"/>
              </w:rPr>
              <w:t>11</w:t>
            </w:r>
          </w:p>
        </w:tc>
        <w:tc>
          <w:tcPr>
            <w:tcW w:w="2114" w:type="dxa"/>
          </w:tcPr>
          <w:p w14:paraId="4F1D69D5"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Assembly Order</w:t>
            </w:r>
          </w:p>
        </w:tc>
        <w:tc>
          <w:tcPr>
            <w:tcW w:w="720" w:type="dxa"/>
          </w:tcPr>
          <w:p w14:paraId="3671FDC6" w14:textId="77777777" w:rsidR="00F03BA8" w:rsidRPr="00831B6D" w:rsidRDefault="00F03BA8" w:rsidP="00294043">
            <w:pPr>
              <w:pStyle w:val="ComponentTableBody"/>
              <w:spacing w:before="40" w:after="40" w:line="240" w:lineRule="auto"/>
              <w:rPr>
                <w:rFonts w:cs="Arial"/>
                <w:sz w:val="20"/>
              </w:rPr>
            </w:pPr>
            <w:r w:rsidRPr="00831B6D">
              <w:rPr>
                <w:rFonts w:cs="Arial"/>
                <w:sz w:val="20"/>
              </w:rPr>
              <w:t>1</w:t>
            </w:r>
          </w:p>
        </w:tc>
        <w:tc>
          <w:tcPr>
            <w:tcW w:w="720" w:type="dxa"/>
          </w:tcPr>
          <w:p w14:paraId="4E217643" w14:textId="77777777" w:rsidR="00F03BA8" w:rsidRPr="00831B6D" w:rsidRDefault="00F03BA8" w:rsidP="00294043">
            <w:pPr>
              <w:pStyle w:val="ComponentTableBody"/>
              <w:spacing w:before="40" w:after="40" w:line="240" w:lineRule="auto"/>
              <w:rPr>
                <w:rFonts w:cs="Arial"/>
                <w:sz w:val="20"/>
              </w:rPr>
            </w:pPr>
            <w:r w:rsidRPr="00831B6D">
              <w:rPr>
                <w:rFonts w:cs="Arial"/>
                <w:sz w:val="20"/>
              </w:rPr>
              <w:t>ID</w:t>
            </w:r>
          </w:p>
        </w:tc>
        <w:tc>
          <w:tcPr>
            <w:tcW w:w="900" w:type="dxa"/>
          </w:tcPr>
          <w:p w14:paraId="74C2C04E"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6E58539D"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HL70444</w:t>
            </w:r>
          </w:p>
        </w:tc>
        <w:tc>
          <w:tcPr>
            <w:tcW w:w="3414" w:type="dxa"/>
          </w:tcPr>
          <w:p w14:paraId="4D8CA1CD"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2A78EF58" w14:textId="77777777" w:rsidTr="00F6648D">
        <w:trPr>
          <w:cantSplit/>
          <w:jc w:val="center"/>
        </w:trPr>
        <w:tc>
          <w:tcPr>
            <w:tcW w:w="761" w:type="dxa"/>
            <w:shd w:val="clear" w:color="auto" w:fill="auto"/>
          </w:tcPr>
          <w:p w14:paraId="44C999CA" w14:textId="77777777" w:rsidR="00F03BA8" w:rsidRPr="00831B6D" w:rsidRDefault="00F03BA8" w:rsidP="00294043">
            <w:pPr>
              <w:pStyle w:val="ComponentTableBody"/>
              <w:spacing w:before="40" w:after="40" w:line="240" w:lineRule="auto"/>
              <w:rPr>
                <w:rFonts w:cs="Arial"/>
                <w:sz w:val="20"/>
              </w:rPr>
            </w:pPr>
            <w:r w:rsidRPr="00831B6D">
              <w:rPr>
                <w:rFonts w:cs="Arial"/>
                <w:sz w:val="20"/>
              </w:rPr>
              <w:t>12</w:t>
            </w:r>
          </w:p>
        </w:tc>
        <w:tc>
          <w:tcPr>
            <w:tcW w:w="2114" w:type="dxa"/>
          </w:tcPr>
          <w:p w14:paraId="051DB307"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Effective Date</w:t>
            </w:r>
          </w:p>
        </w:tc>
        <w:tc>
          <w:tcPr>
            <w:tcW w:w="720" w:type="dxa"/>
          </w:tcPr>
          <w:p w14:paraId="5F69C272" w14:textId="77777777" w:rsidR="00F03BA8" w:rsidRPr="00831B6D" w:rsidRDefault="00F03BA8" w:rsidP="00294043">
            <w:pPr>
              <w:pStyle w:val="ComponentTableBody"/>
              <w:spacing w:before="40" w:after="40" w:line="240" w:lineRule="auto"/>
              <w:rPr>
                <w:rFonts w:cs="Arial"/>
                <w:sz w:val="20"/>
                <w:highlight w:val="yellow"/>
              </w:rPr>
            </w:pPr>
            <w:r w:rsidRPr="00831B6D">
              <w:rPr>
                <w:rFonts w:cs="Arial"/>
                <w:sz w:val="20"/>
              </w:rPr>
              <w:t>26</w:t>
            </w:r>
          </w:p>
        </w:tc>
        <w:tc>
          <w:tcPr>
            <w:tcW w:w="720" w:type="dxa"/>
          </w:tcPr>
          <w:p w14:paraId="77558460" w14:textId="77777777" w:rsidR="00F03BA8" w:rsidRPr="00831B6D" w:rsidRDefault="00F03BA8" w:rsidP="00294043">
            <w:pPr>
              <w:pStyle w:val="ComponentTableBody"/>
              <w:spacing w:before="40" w:after="40" w:line="240" w:lineRule="auto"/>
              <w:rPr>
                <w:rFonts w:cs="Arial"/>
                <w:sz w:val="20"/>
              </w:rPr>
            </w:pPr>
            <w:r w:rsidRPr="00831B6D">
              <w:rPr>
                <w:rFonts w:cs="Arial"/>
                <w:sz w:val="20"/>
              </w:rPr>
              <w:t>TS</w:t>
            </w:r>
          </w:p>
        </w:tc>
        <w:tc>
          <w:tcPr>
            <w:tcW w:w="900" w:type="dxa"/>
          </w:tcPr>
          <w:p w14:paraId="26C44579"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52A9EA54" w14:textId="77777777" w:rsidR="00F03BA8" w:rsidRPr="00831B6D" w:rsidRDefault="00F03BA8" w:rsidP="00294043">
            <w:pPr>
              <w:pStyle w:val="ComponentTableBody"/>
              <w:spacing w:before="40" w:after="40" w:line="240" w:lineRule="auto"/>
              <w:rPr>
                <w:rFonts w:cs="Arial"/>
                <w:sz w:val="20"/>
              </w:rPr>
            </w:pPr>
          </w:p>
        </w:tc>
        <w:tc>
          <w:tcPr>
            <w:tcW w:w="3414" w:type="dxa"/>
          </w:tcPr>
          <w:p w14:paraId="5B8F7B45"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6210EC7B" w14:textId="77777777" w:rsidTr="00F6648D">
        <w:trPr>
          <w:cantSplit/>
          <w:jc w:val="center"/>
        </w:trPr>
        <w:tc>
          <w:tcPr>
            <w:tcW w:w="761" w:type="dxa"/>
          </w:tcPr>
          <w:p w14:paraId="7C82BE4F" w14:textId="77777777" w:rsidR="00F03BA8" w:rsidRPr="00831B6D" w:rsidRDefault="00F03BA8" w:rsidP="00294043">
            <w:pPr>
              <w:pStyle w:val="ComponentTableBody"/>
              <w:spacing w:before="40" w:after="40" w:line="240" w:lineRule="auto"/>
              <w:rPr>
                <w:rFonts w:cs="Arial"/>
                <w:sz w:val="20"/>
              </w:rPr>
            </w:pPr>
            <w:r w:rsidRPr="00831B6D">
              <w:rPr>
                <w:rFonts w:cs="Arial"/>
                <w:sz w:val="20"/>
              </w:rPr>
              <w:t>13</w:t>
            </w:r>
          </w:p>
        </w:tc>
        <w:tc>
          <w:tcPr>
            <w:tcW w:w="2114" w:type="dxa"/>
          </w:tcPr>
          <w:p w14:paraId="3ECBD78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Expiration Date</w:t>
            </w:r>
          </w:p>
        </w:tc>
        <w:tc>
          <w:tcPr>
            <w:tcW w:w="720" w:type="dxa"/>
          </w:tcPr>
          <w:p w14:paraId="2D1764FA" w14:textId="77777777" w:rsidR="00F03BA8" w:rsidRPr="00831B6D" w:rsidRDefault="00F03BA8" w:rsidP="00294043">
            <w:pPr>
              <w:pStyle w:val="ComponentTableBody"/>
              <w:spacing w:before="40" w:after="40" w:line="240" w:lineRule="auto"/>
              <w:rPr>
                <w:rFonts w:cs="Arial"/>
                <w:sz w:val="20"/>
              </w:rPr>
            </w:pPr>
            <w:r w:rsidRPr="00831B6D">
              <w:rPr>
                <w:rFonts w:cs="Arial"/>
                <w:sz w:val="20"/>
              </w:rPr>
              <w:t>26</w:t>
            </w:r>
          </w:p>
        </w:tc>
        <w:tc>
          <w:tcPr>
            <w:tcW w:w="720" w:type="dxa"/>
          </w:tcPr>
          <w:p w14:paraId="7589A0FC" w14:textId="77777777" w:rsidR="00F03BA8" w:rsidRPr="00831B6D" w:rsidRDefault="00F03BA8" w:rsidP="00294043">
            <w:pPr>
              <w:pStyle w:val="ComponentTableBody"/>
              <w:spacing w:before="40" w:after="40" w:line="240" w:lineRule="auto"/>
              <w:rPr>
                <w:rFonts w:cs="Arial"/>
                <w:sz w:val="20"/>
              </w:rPr>
            </w:pPr>
            <w:r w:rsidRPr="00831B6D">
              <w:rPr>
                <w:rFonts w:cs="Arial"/>
                <w:sz w:val="20"/>
              </w:rPr>
              <w:t>TS</w:t>
            </w:r>
          </w:p>
        </w:tc>
        <w:tc>
          <w:tcPr>
            <w:tcW w:w="900" w:type="dxa"/>
          </w:tcPr>
          <w:p w14:paraId="3BF1DF67"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491455FF" w14:textId="77777777" w:rsidR="00F03BA8" w:rsidRPr="00831B6D" w:rsidRDefault="00F03BA8" w:rsidP="00294043">
            <w:pPr>
              <w:pStyle w:val="ComponentTableBody"/>
              <w:spacing w:before="40" w:after="40" w:line="240" w:lineRule="auto"/>
              <w:rPr>
                <w:rFonts w:cs="Arial"/>
                <w:sz w:val="20"/>
              </w:rPr>
            </w:pPr>
          </w:p>
        </w:tc>
        <w:tc>
          <w:tcPr>
            <w:tcW w:w="3414" w:type="dxa"/>
          </w:tcPr>
          <w:p w14:paraId="2C3400D6"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779F4A93" w14:textId="77777777" w:rsidTr="00F6648D">
        <w:trPr>
          <w:cantSplit/>
          <w:jc w:val="center"/>
        </w:trPr>
        <w:tc>
          <w:tcPr>
            <w:tcW w:w="761" w:type="dxa"/>
          </w:tcPr>
          <w:p w14:paraId="3E4D0340" w14:textId="77777777" w:rsidR="00F03BA8" w:rsidRPr="00831B6D" w:rsidRDefault="00F03BA8" w:rsidP="00294043">
            <w:pPr>
              <w:pStyle w:val="ComponentTableBody"/>
              <w:spacing w:before="40" w:after="40" w:line="240" w:lineRule="auto"/>
              <w:rPr>
                <w:rFonts w:cs="Arial"/>
                <w:sz w:val="20"/>
              </w:rPr>
            </w:pPr>
            <w:r w:rsidRPr="00831B6D">
              <w:rPr>
                <w:rFonts w:cs="Arial"/>
                <w:sz w:val="20"/>
              </w:rPr>
              <w:t>14</w:t>
            </w:r>
          </w:p>
        </w:tc>
        <w:tc>
          <w:tcPr>
            <w:tcW w:w="2114" w:type="dxa"/>
          </w:tcPr>
          <w:p w14:paraId="2B827C8D"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Professional Suffix</w:t>
            </w:r>
          </w:p>
        </w:tc>
        <w:tc>
          <w:tcPr>
            <w:tcW w:w="720" w:type="dxa"/>
          </w:tcPr>
          <w:p w14:paraId="47F0FFF1" w14:textId="77777777" w:rsidR="00F03BA8" w:rsidRPr="00831B6D" w:rsidRDefault="00F03BA8" w:rsidP="00294043">
            <w:pPr>
              <w:pStyle w:val="ComponentTableBody"/>
              <w:spacing w:before="40" w:after="40" w:line="240" w:lineRule="auto"/>
              <w:rPr>
                <w:rFonts w:cs="Arial"/>
                <w:sz w:val="20"/>
              </w:rPr>
            </w:pPr>
            <w:r w:rsidRPr="00831B6D">
              <w:rPr>
                <w:rFonts w:cs="Arial"/>
                <w:sz w:val="20"/>
              </w:rPr>
              <w:t>199</w:t>
            </w:r>
          </w:p>
        </w:tc>
        <w:tc>
          <w:tcPr>
            <w:tcW w:w="720" w:type="dxa"/>
          </w:tcPr>
          <w:p w14:paraId="0397AEC6" w14:textId="77777777" w:rsidR="00F03BA8" w:rsidRPr="00831B6D" w:rsidRDefault="00F03BA8" w:rsidP="00294043">
            <w:pPr>
              <w:pStyle w:val="ComponentTableBody"/>
              <w:spacing w:before="40" w:after="40" w:line="240" w:lineRule="auto"/>
              <w:rPr>
                <w:rFonts w:cs="Arial"/>
                <w:sz w:val="20"/>
              </w:rPr>
            </w:pPr>
            <w:r w:rsidRPr="00831B6D">
              <w:rPr>
                <w:rFonts w:cs="Arial"/>
                <w:sz w:val="20"/>
              </w:rPr>
              <w:t>ST</w:t>
            </w:r>
          </w:p>
        </w:tc>
        <w:tc>
          <w:tcPr>
            <w:tcW w:w="900" w:type="dxa"/>
          </w:tcPr>
          <w:p w14:paraId="6D189CD2"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64451BA6" w14:textId="77777777" w:rsidR="00F03BA8" w:rsidRPr="00831B6D" w:rsidRDefault="00F03BA8" w:rsidP="00294043">
            <w:pPr>
              <w:pStyle w:val="ComponentTableBody"/>
              <w:spacing w:before="40" w:after="40" w:line="240" w:lineRule="auto"/>
              <w:rPr>
                <w:rFonts w:cs="Arial"/>
                <w:sz w:val="20"/>
              </w:rPr>
            </w:pPr>
          </w:p>
        </w:tc>
        <w:tc>
          <w:tcPr>
            <w:tcW w:w="3414" w:type="dxa"/>
          </w:tcPr>
          <w:p w14:paraId="4A4296C8" w14:textId="77777777" w:rsidR="00F03BA8" w:rsidRPr="00831B6D" w:rsidRDefault="00F03BA8" w:rsidP="00294043">
            <w:pPr>
              <w:pStyle w:val="ComponentTableBody"/>
              <w:spacing w:before="40" w:after="40" w:line="240" w:lineRule="auto"/>
              <w:jc w:val="left"/>
              <w:rPr>
                <w:rFonts w:cs="Arial"/>
                <w:sz w:val="20"/>
              </w:rPr>
            </w:pPr>
          </w:p>
        </w:tc>
      </w:tr>
    </w:tbl>
    <w:p w14:paraId="34FCD407" w14:textId="77777777" w:rsidR="00BB1D79" w:rsidRPr="00385C05" w:rsidRDefault="00BB1D79">
      <w:pPr>
        <w:rPr>
          <w:rFonts w:ascii="Arial" w:hAnsi="Arial" w:cs="Arial"/>
        </w:rPr>
      </w:pPr>
      <w:r w:rsidRPr="00385C05">
        <w:rPr>
          <w:rFonts w:ascii="Arial" w:hAnsi="Arial" w:cs="Arial"/>
        </w:rPr>
        <w:br w:type="page"/>
      </w:r>
    </w:p>
    <w:p w14:paraId="625ED64D" w14:textId="77777777" w:rsidR="00214AF6" w:rsidRPr="00385C05" w:rsidRDefault="00214AF6" w:rsidP="00E4300C">
      <w:pPr>
        <w:rPr>
          <w:rFonts w:ascii="Arial" w:hAnsi="Arial" w:cs="Arial"/>
        </w:rPr>
        <w:sectPr w:rsidR="00214AF6" w:rsidRPr="00385C05" w:rsidSect="008848D7">
          <w:type w:val="continuous"/>
          <w:pgSz w:w="12240" w:h="15840" w:code="1"/>
          <w:pgMar w:top="1440" w:right="1080" w:bottom="1440" w:left="1080" w:header="1152" w:footer="720" w:gutter="0"/>
          <w:cols w:space="720"/>
          <w:titlePg/>
          <w:docGrid w:linePitch="360"/>
        </w:sectPr>
      </w:pPr>
    </w:p>
    <w:p w14:paraId="6B5025EE" w14:textId="77777777" w:rsidR="00C33087" w:rsidRPr="003530A1" w:rsidRDefault="00C33087" w:rsidP="003530A1">
      <w:pPr>
        <w:pStyle w:val="Heading1"/>
        <w:spacing w:before="100" w:beforeAutospacing="1" w:after="240"/>
      </w:pPr>
      <w:bookmarkStart w:id="444" w:name="_Toc281400978"/>
      <w:bookmarkStart w:id="445" w:name="_Toc288480262"/>
      <w:bookmarkStart w:id="446" w:name="_Toc392072582"/>
      <w:bookmarkStart w:id="447" w:name="_Toc392515594"/>
      <w:bookmarkStart w:id="448" w:name="_Toc403064969"/>
      <w:bookmarkStart w:id="449" w:name="_Toc487203680"/>
      <w:bookmarkEnd w:id="9"/>
      <w:bookmarkEnd w:id="10"/>
      <w:bookmarkEnd w:id="160"/>
      <w:bookmarkEnd w:id="161"/>
      <w:r w:rsidRPr="003530A1">
        <w:lastRenderedPageBreak/>
        <w:t>M</w:t>
      </w:r>
      <w:r w:rsidR="001F4256" w:rsidRPr="003530A1">
        <w:t>ESSAGE</w:t>
      </w:r>
      <w:bookmarkEnd w:id="444"/>
      <w:bookmarkEnd w:id="445"/>
      <w:bookmarkEnd w:id="446"/>
      <w:bookmarkEnd w:id="447"/>
      <w:bookmarkEnd w:id="448"/>
      <w:r w:rsidR="001351B8" w:rsidRPr="003530A1">
        <w:t xml:space="preserve"> STRUCTURE</w:t>
      </w:r>
      <w:bookmarkEnd w:id="449"/>
    </w:p>
    <w:p w14:paraId="7CCC131E" w14:textId="77777777" w:rsidR="005C1A62" w:rsidRPr="00385C05" w:rsidRDefault="005C1A62" w:rsidP="00011F2D">
      <w:pPr>
        <w:spacing w:before="120" w:after="120"/>
        <w:jc w:val="both"/>
        <w:rPr>
          <w:rFonts w:ascii="Arial" w:hAnsi="Arial" w:cs="Arial"/>
          <w:sz w:val="24"/>
          <w:szCs w:val="24"/>
        </w:rPr>
      </w:pPr>
      <w:r w:rsidRPr="00385C05">
        <w:rPr>
          <w:rFonts w:ascii="Arial" w:hAnsi="Arial" w:cs="Arial"/>
          <w:sz w:val="24"/>
          <w:szCs w:val="24"/>
        </w:rPr>
        <w:t>The following sections detail the structure of each message, including segment name, usage, cardinality and description, as well as the definition of each segment used in the message structure.</w:t>
      </w:r>
    </w:p>
    <w:p w14:paraId="3C066940" w14:textId="77777777" w:rsidR="005C1A62" w:rsidRPr="00385C05" w:rsidRDefault="005C1A62" w:rsidP="00011F2D">
      <w:pPr>
        <w:spacing w:before="120" w:after="120"/>
        <w:jc w:val="both"/>
        <w:rPr>
          <w:rFonts w:ascii="Arial" w:hAnsi="Arial" w:cs="Arial"/>
          <w:sz w:val="24"/>
          <w:szCs w:val="24"/>
        </w:rPr>
      </w:pPr>
      <w:r w:rsidRPr="00385C05">
        <w:rPr>
          <w:rFonts w:ascii="Arial" w:hAnsi="Arial" w:cs="Arial"/>
          <w:sz w:val="24"/>
          <w:szCs w:val="24"/>
        </w:rPr>
        <w:t>Note that the first column (Segment) is listing the cardinality and optionality according to the</w:t>
      </w:r>
      <w:r w:rsidR="007443B0">
        <w:rPr>
          <w:rFonts w:ascii="Arial" w:hAnsi="Arial" w:cs="Arial"/>
          <w:sz w:val="24"/>
          <w:szCs w:val="24"/>
        </w:rPr>
        <w:t xml:space="preserve"> HL7 2.5.1 Messaging Standard</w:t>
      </w:r>
      <w:r w:rsidRPr="00385C05">
        <w:rPr>
          <w:rFonts w:ascii="Arial" w:hAnsi="Arial" w:cs="Arial"/>
          <w:sz w:val="24"/>
          <w:szCs w:val="24"/>
        </w:rPr>
        <w:t>, the second column (Name) provides the segment or group name from the base standard, while the remaining columns (Usage, Cardinality, Description) define the constraints for this</w:t>
      </w:r>
      <w:r w:rsidRPr="00DC5592">
        <w:rPr>
          <w:rFonts w:ascii="Arial" w:hAnsi="Arial" w:cs="Arial"/>
          <w:sz w:val="24"/>
          <w:szCs w:val="24"/>
        </w:rPr>
        <w:t xml:space="preserve"> </w:t>
      </w:r>
      <w:r w:rsidR="00DC5592" w:rsidRPr="00DC5592">
        <w:rPr>
          <w:rFonts w:ascii="Arial" w:hAnsi="Arial" w:cs="Arial"/>
          <w:sz w:val="24"/>
          <w:szCs w:val="24"/>
        </w:rPr>
        <w:t>specification</w:t>
      </w:r>
      <w:r w:rsidRPr="00385C05">
        <w:rPr>
          <w:rFonts w:ascii="Arial" w:hAnsi="Arial" w:cs="Arial"/>
          <w:sz w:val="24"/>
          <w:szCs w:val="24"/>
        </w:rPr>
        <w:t xml:space="preserve">. It is therefore possible that the base standard defines a segment as optional with a cardinality of up to 1, while this </w:t>
      </w:r>
      <w:r w:rsidR="00DC5592" w:rsidRPr="00DC5592">
        <w:rPr>
          <w:rFonts w:ascii="Arial" w:hAnsi="Arial" w:cs="Arial"/>
          <w:sz w:val="24"/>
          <w:szCs w:val="24"/>
        </w:rPr>
        <w:t>specification</w:t>
      </w:r>
      <w:r w:rsidRPr="00385C05">
        <w:rPr>
          <w:rFonts w:ascii="Arial" w:hAnsi="Arial" w:cs="Arial"/>
          <w:sz w:val="24"/>
          <w:szCs w:val="24"/>
        </w:rPr>
        <w:t xml:space="preserve"> defines the segment in the Usage column as R thus a cardinality of [</w:t>
      </w:r>
      <w:proofErr w:type="gramStart"/>
      <w:r w:rsidRPr="00385C05">
        <w:rPr>
          <w:rFonts w:ascii="Arial" w:hAnsi="Arial" w:cs="Arial"/>
          <w:sz w:val="24"/>
          <w:szCs w:val="24"/>
        </w:rPr>
        <w:t>1..</w:t>
      </w:r>
      <w:proofErr w:type="gramEnd"/>
      <w:r w:rsidRPr="00385C05">
        <w:rPr>
          <w:rFonts w:ascii="Arial" w:hAnsi="Arial" w:cs="Arial"/>
          <w:sz w:val="24"/>
          <w:szCs w:val="24"/>
        </w:rPr>
        <w:t>1].</w:t>
      </w:r>
    </w:p>
    <w:p w14:paraId="5D007FC2" w14:textId="77777777" w:rsidR="00C33087" w:rsidRPr="00385C05" w:rsidRDefault="005C1A62" w:rsidP="000D3A16">
      <w:pPr>
        <w:pStyle w:val="Heading2"/>
      </w:pPr>
      <w:bookmarkStart w:id="450" w:name="_Toc487203681"/>
      <w:r w:rsidRPr="00385C05">
        <w:t>ORU^R01^ORU_R01</w:t>
      </w:r>
      <w:r w:rsidR="001351B8" w:rsidRPr="00385C05">
        <w:t xml:space="preserve"> Message Syntax</w:t>
      </w:r>
      <w:bookmarkEnd w:id="450"/>
    </w:p>
    <w:p w14:paraId="77322890" w14:textId="77777777" w:rsidR="00160C16" w:rsidRDefault="00160C16" w:rsidP="00011F2D">
      <w:pPr>
        <w:spacing w:before="120" w:after="120"/>
        <w:jc w:val="both"/>
        <w:rPr>
          <w:rFonts w:ascii="Arial" w:hAnsi="Arial" w:cs="Arial"/>
          <w:sz w:val="24"/>
          <w:szCs w:val="24"/>
        </w:rPr>
      </w:pPr>
      <w:r w:rsidRPr="00385C05">
        <w:rPr>
          <w:rFonts w:ascii="Arial" w:hAnsi="Arial" w:cs="Arial"/>
          <w:sz w:val="24"/>
          <w:szCs w:val="24"/>
        </w:rPr>
        <w:t xml:space="preserve">The </w:t>
      </w:r>
      <w:r w:rsidR="005C1A62" w:rsidRPr="00385C05">
        <w:rPr>
          <w:rFonts w:ascii="Arial" w:hAnsi="Arial" w:cs="Arial"/>
          <w:sz w:val="24"/>
          <w:szCs w:val="24"/>
        </w:rPr>
        <w:t xml:space="preserve">ORU^R01 is constrained for transmitting the National Case Notification message from </w:t>
      </w:r>
      <w:r w:rsidRPr="00385C05">
        <w:rPr>
          <w:rFonts w:ascii="Arial" w:hAnsi="Arial" w:cs="Arial"/>
          <w:sz w:val="24"/>
          <w:szCs w:val="24"/>
        </w:rPr>
        <w:t xml:space="preserve">public health agencies </w:t>
      </w:r>
      <w:r w:rsidR="00AC498A" w:rsidRPr="00385C05">
        <w:rPr>
          <w:rFonts w:ascii="Arial" w:hAnsi="Arial" w:cs="Arial"/>
          <w:sz w:val="24"/>
          <w:szCs w:val="24"/>
        </w:rPr>
        <w:t xml:space="preserve">to CDC </w:t>
      </w:r>
      <w:r w:rsidR="00385491" w:rsidRPr="00385C05">
        <w:rPr>
          <w:rFonts w:ascii="Arial" w:hAnsi="Arial" w:cs="Arial"/>
          <w:sz w:val="24"/>
          <w:szCs w:val="24"/>
        </w:rPr>
        <w:t xml:space="preserve">as </w:t>
      </w:r>
      <w:r w:rsidR="005C1A62" w:rsidRPr="00385C05">
        <w:rPr>
          <w:rFonts w:ascii="Arial" w:hAnsi="Arial" w:cs="Arial"/>
          <w:sz w:val="24"/>
          <w:szCs w:val="24"/>
        </w:rPr>
        <w:t>defined in the use case</w:t>
      </w:r>
      <w:r w:rsidRPr="00385C05">
        <w:rPr>
          <w:rFonts w:ascii="Arial" w:hAnsi="Arial" w:cs="Arial"/>
          <w:sz w:val="24"/>
          <w:szCs w:val="24"/>
        </w:rPr>
        <w:t xml:space="preserve">. </w:t>
      </w:r>
      <w:r w:rsidR="00AC498A" w:rsidRPr="00385C05">
        <w:rPr>
          <w:rFonts w:ascii="Arial" w:hAnsi="Arial" w:cs="Arial"/>
          <w:sz w:val="24"/>
          <w:szCs w:val="24"/>
        </w:rPr>
        <w:t xml:space="preserve">Any other message type for Case Notification is </w:t>
      </w:r>
      <w:r w:rsidRPr="00385C05">
        <w:rPr>
          <w:rFonts w:ascii="Arial" w:hAnsi="Arial" w:cs="Arial"/>
          <w:sz w:val="24"/>
          <w:szCs w:val="24"/>
        </w:rPr>
        <w:t xml:space="preserve">considered NOT SUPPORTED. </w:t>
      </w:r>
    </w:p>
    <w:p w14:paraId="5A4B1C83" w14:textId="77777777" w:rsidR="008135C2" w:rsidRPr="00385C05" w:rsidRDefault="008135C2" w:rsidP="00011F2D">
      <w:pPr>
        <w:spacing w:before="120" w:after="120"/>
        <w:jc w:val="both"/>
        <w:rPr>
          <w:rFonts w:ascii="Arial" w:hAnsi="Arial" w:cs="Arial"/>
          <w:sz w:val="24"/>
          <w:szCs w:val="24"/>
        </w:rPr>
      </w:pPr>
      <w:r>
        <w:rPr>
          <w:rFonts w:ascii="Arial" w:hAnsi="Arial" w:cs="Arial"/>
          <w:sz w:val="24"/>
          <w:szCs w:val="24"/>
        </w:rPr>
        <w:t>There may be some Optional segments in the message syntax that are not further specified.  If the segment is used, the standard segment definition from the 2.5.1 HL7 Standard applies.  This</w:t>
      </w:r>
      <w:r w:rsidR="00DC5592" w:rsidRPr="00DC5592">
        <w:rPr>
          <w:rFonts w:ascii="Arial" w:hAnsi="Arial" w:cs="Arial"/>
          <w:sz w:val="24"/>
          <w:szCs w:val="24"/>
        </w:rPr>
        <w:t xml:space="preserve"> specification</w:t>
      </w:r>
      <w:r w:rsidRPr="00DC5592">
        <w:rPr>
          <w:rFonts w:ascii="Arial" w:hAnsi="Arial" w:cs="Arial"/>
          <w:sz w:val="24"/>
          <w:szCs w:val="24"/>
        </w:rPr>
        <w:t xml:space="preserve"> </w:t>
      </w:r>
      <w:r>
        <w:rPr>
          <w:rFonts w:ascii="Arial" w:hAnsi="Arial" w:cs="Arial"/>
          <w:sz w:val="24"/>
          <w:szCs w:val="24"/>
        </w:rPr>
        <w:t>does not further constrain those segments.</w:t>
      </w:r>
    </w:p>
    <w:p w14:paraId="0E91C5B4" w14:textId="77777777" w:rsidR="008135C2" w:rsidRPr="00385C05" w:rsidRDefault="008135C2" w:rsidP="000D7AEB">
      <w:pPr>
        <w:rPr>
          <w:rFonts w:ascii="Arial" w:hAnsi="Arial" w:cs="Arial"/>
          <w:sz w:val="24"/>
          <w:szCs w:val="24"/>
        </w:rPr>
      </w:pPr>
    </w:p>
    <w:tbl>
      <w:tblPr>
        <w:tblW w:w="1175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878"/>
        <w:gridCol w:w="3327"/>
        <w:gridCol w:w="1076"/>
        <w:gridCol w:w="1566"/>
        <w:gridCol w:w="3912"/>
      </w:tblGrid>
      <w:tr w:rsidR="00D37A34" w:rsidRPr="00385C05" w14:paraId="66FE5411" w14:textId="77777777" w:rsidTr="00B005D6">
        <w:trPr>
          <w:trHeight w:val="407"/>
          <w:tblHeader/>
          <w:jc w:val="center"/>
        </w:trPr>
        <w:tc>
          <w:tcPr>
            <w:tcW w:w="11759" w:type="dxa"/>
            <w:gridSpan w:val="5"/>
            <w:tcBorders>
              <w:top w:val="single" w:sz="12" w:space="0" w:color="A35261"/>
              <w:bottom w:val="single" w:sz="12" w:space="0" w:color="A35261"/>
            </w:tcBorders>
            <w:shd w:val="clear" w:color="auto" w:fill="F3F3F3"/>
          </w:tcPr>
          <w:p w14:paraId="095A4464" w14:textId="77777777" w:rsidR="00D37A34" w:rsidRPr="00385C05" w:rsidRDefault="00C41C01" w:rsidP="00D37A34">
            <w:pPr>
              <w:pStyle w:val="TableHeading2"/>
              <w:rPr>
                <w:rFonts w:ascii="Verdana" w:hAnsi="Verdana" w:cs="Arial"/>
                <w:color w:val="548DD4" w:themeColor="text2" w:themeTint="99"/>
              </w:rPr>
            </w:pPr>
            <w:r>
              <w:rPr>
                <w:rFonts w:ascii="Verdana" w:hAnsi="Verdana"/>
                <w:color w:val="548DD4" w:themeColor="text2" w:themeTint="99"/>
                <w:sz w:val="22"/>
                <w:szCs w:val="22"/>
              </w:rPr>
              <w:t>TABLE 5.</w:t>
            </w:r>
            <w:r w:rsidR="00B9409A">
              <w:rPr>
                <w:rFonts w:ascii="Verdana" w:hAnsi="Verdana"/>
                <w:color w:val="548DD4" w:themeColor="text2" w:themeTint="99"/>
                <w:sz w:val="22"/>
                <w:szCs w:val="22"/>
              </w:rPr>
              <w:t>1:</w:t>
            </w:r>
            <w:r w:rsidR="00D37A34" w:rsidRPr="00385C05">
              <w:rPr>
                <w:rFonts w:ascii="Verdana" w:hAnsi="Verdana"/>
                <w:color w:val="548DD4" w:themeColor="text2" w:themeTint="99"/>
                <w:sz w:val="22"/>
                <w:szCs w:val="22"/>
              </w:rPr>
              <w:t xml:space="preserve"> ORU^R01^ORU_R01 ABSTRACT MESSAGE SYNTAX</w:t>
            </w:r>
          </w:p>
        </w:tc>
      </w:tr>
      <w:tr w:rsidR="00D37A34" w:rsidRPr="00385C05" w14:paraId="76C286EC" w14:textId="77777777" w:rsidTr="00B005D6">
        <w:trPr>
          <w:trHeight w:val="389"/>
          <w:tblHeader/>
          <w:jc w:val="center"/>
        </w:trPr>
        <w:tc>
          <w:tcPr>
            <w:tcW w:w="1878" w:type="dxa"/>
            <w:tcBorders>
              <w:top w:val="single" w:sz="12" w:space="0" w:color="A35261"/>
              <w:bottom w:val="single" w:sz="12" w:space="0" w:color="A35261"/>
            </w:tcBorders>
            <w:shd w:val="clear" w:color="auto" w:fill="F3F3F3"/>
          </w:tcPr>
          <w:p w14:paraId="45EC02AB"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Segment</w:t>
            </w:r>
          </w:p>
        </w:tc>
        <w:tc>
          <w:tcPr>
            <w:tcW w:w="3327" w:type="dxa"/>
            <w:tcBorders>
              <w:top w:val="single" w:sz="12" w:space="0" w:color="A35261"/>
              <w:bottom w:val="single" w:sz="12" w:space="0" w:color="A35261"/>
            </w:tcBorders>
            <w:shd w:val="clear" w:color="auto" w:fill="F3F3F3"/>
          </w:tcPr>
          <w:p w14:paraId="0A2F2295"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Name</w:t>
            </w:r>
          </w:p>
        </w:tc>
        <w:tc>
          <w:tcPr>
            <w:tcW w:w="1076" w:type="dxa"/>
            <w:tcBorders>
              <w:top w:val="single" w:sz="12" w:space="0" w:color="A35261"/>
              <w:bottom w:val="single" w:sz="12" w:space="0" w:color="A35261"/>
            </w:tcBorders>
            <w:shd w:val="clear" w:color="auto" w:fill="F3F3F3"/>
          </w:tcPr>
          <w:p w14:paraId="4D4E540B"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Usage</w:t>
            </w:r>
          </w:p>
        </w:tc>
        <w:tc>
          <w:tcPr>
            <w:tcW w:w="1566" w:type="dxa"/>
            <w:tcBorders>
              <w:top w:val="single" w:sz="12" w:space="0" w:color="A35261"/>
              <w:bottom w:val="single" w:sz="12" w:space="0" w:color="A35261"/>
            </w:tcBorders>
            <w:shd w:val="clear" w:color="auto" w:fill="F3F3F3"/>
          </w:tcPr>
          <w:p w14:paraId="50FB0063"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Cardinality</w:t>
            </w:r>
          </w:p>
        </w:tc>
        <w:tc>
          <w:tcPr>
            <w:tcW w:w="3910" w:type="dxa"/>
            <w:tcBorders>
              <w:top w:val="single" w:sz="12" w:space="0" w:color="A35261"/>
              <w:bottom w:val="single" w:sz="12" w:space="0" w:color="A35261"/>
            </w:tcBorders>
            <w:shd w:val="clear" w:color="auto" w:fill="F3F3F3"/>
          </w:tcPr>
          <w:p w14:paraId="484AC05D"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Description</w:t>
            </w:r>
          </w:p>
        </w:tc>
      </w:tr>
      <w:tr w:rsidR="004F0B00" w:rsidRPr="00385C05" w14:paraId="14D45E29" w14:textId="77777777" w:rsidTr="00B005D6">
        <w:trPr>
          <w:trHeight w:val="1772"/>
          <w:jc w:val="center"/>
        </w:trPr>
        <w:tc>
          <w:tcPr>
            <w:tcW w:w="1878" w:type="dxa"/>
            <w:tcBorders>
              <w:top w:val="single" w:sz="12" w:space="0" w:color="A35261"/>
              <w:bottom w:val="single" w:sz="12" w:space="0" w:color="A35261"/>
            </w:tcBorders>
          </w:tcPr>
          <w:p w14:paraId="1FBF1574" w14:textId="77777777" w:rsidR="004F0B00" w:rsidRPr="00385C05" w:rsidRDefault="004F0B00" w:rsidP="001351B8">
            <w:pPr>
              <w:keepNext/>
              <w:keepLines/>
              <w:autoSpaceDE w:val="0"/>
              <w:autoSpaceDN w:val="0"/>
              <w:spacing w:before="60" w:after="60"/>
              <w:rPr>
                <w:rFonts w:ascii="Arial" w:hAnsi="Arial" w:cs="Arial"/>
                <w:color w:val="000000"/>
                <w:sz w:val="20"/>
                <w:szCs w:val="20"/>
              </w:rPr>
            </w:pPr>
            <w:r w:rsidRPr="00385C05">
              <w:rPr>
                <w:rFonts w:ascii="Arial" w:hAnsi="Arial" w:cs="Arial"/>
                <w:bCs/>
                <w:color w:val="000000"/>
                <w:sz w:val="20"/>
                <w:szCs w:val="20"/>
              </w:rPr>
              <w:t xml:space="preserve">MSH </w:t>
            </w:r>
          </w:p>
        </w:tc>
        <w:tc>
          <w:tcPr>
            <w:tcW w:w="3327" w:type="dxa"/>
            <w:tcBorders>
              <w:top w:val="single" w:sz="12" w:space="0" w:color="A35261"/>
              <w:bottom w:val="single" w:sz="12" w:space="0" w:color="A35261"/>
            </w:tcBorders>
          </w:tcPr>
          <w:p w14:paraId="00A6D797" w14:textId="77777777" w:rsidR="004F0B00" w:rsidRPr="00385C05" w:rsidRDefault="004F0B00" w:rsidP="001351B8">
            <w:pPr>
              <w:keepNext/>
              <w:keepLines/>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Message Header </w:t>
            </w:r>
          </w:p>
        </w:tc>
        <w:tc>
          <w:tcPr>
            <w:tcW w:w="1076" w:type="dxa"/>
            <w:tcBorders>
              <w:top w:val="single" w:sz="12" w:space="0" w:color="A35261"/>
              <w:bottom w:val="single" w:sz="12" w:space="0" w:color="A35261"/>
            </w:tcBorders>
          </w:tcPr>
          <w:p w14:paraId="1BA9642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 </w:t>
            </w:r>
          </w:p>
        </w:tc>
        <w:tc>
          <w:tcPr>
            <w:tcW w:w="1566" w:type="dxa"/>
            <w:tcBorders>
              <w:top w:val="single" w:sz="12" w:space="0" w:color="A35261"/>
              <w:bottom w:val="single" w:sz="12" w:space="0" w:color="A35261"/>
            </w:tcBorders>
          </w:tcPr>
          <w:p w14:paraId="4C7494D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 xml:space="preserve">1] </w:t>
            </w:r>
          </w:p>
        </w:tc>
        <w:tc>
          <w:tcPr>
            <w:tcW w:w="3910" w:type="dxa"/>
            <w:tcBorders>
              <w:top w:val="single" w:sz="12" w:space="0" w:color="A35261"/>
              <w:bottom w:val="single" w:sz="12" w:space="0" w:color="A35261"/>
            </w:tcBorders>
          </w:tcPr>
          <w:p w14:paraId="2F7E2168"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The message header (MSH) segment contains information describing how to parse and process the message. This includes identification of message delimiters, sender, receiver, message type, timestamp, etc.</w:t>
            </w:r>
            <w:r w:rsidRPr="00385C05">
              <w:rPr>
                <w:rFonts w:ascii="Arial" w:hAnsi="Arial" w:cs="Arial"/>
                <w:sz w:val="20"/>
                <w:szCs w:val="20"/>
              </w:rPr>
              <w:t xml:space="preserve"> </w:t>
            </w:r>
          </w:p>
        </w:tc>
      </w:tr>
      <w:tr w:rsidR="004F0B00" w:rsidRPr="00385C05" w14:paraId="24C8F5F7" w14:textId="77777777" w:rsidTr="00B005D6">
        <w:trPr>
          <w:trHeight w:val="425"/>
          <w:jc w:val="center"/>
        </w:trPr>
        <w:tc>
          <w:tcPr>
            <w:tcW w:w="1878" w:type="dxa"/>
            <w:tcBorders>
              <w:top w:val="single" w:sz="12" w:space="0" w:color="A35261"/>
              <w:bottom w:val="single" w:sz="12" w:space="0" w:color="A35261"/>
            </w:tcBorders>
          </w:tcPr>
          <w:p w14:paraId="322D1A65"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[{SFT}] </w:t>
            </w:r>
          </w:p>
        </w:tc>
        <w:tc>
          <w:tcPr>
            <w:tcW w:w="3327" w:type="dxa"/>
            <w:tcBorders>
              <w:top w:val="single" w:sz="12" w:space="0" w:color="A35261"/>
              <w:bottom w:val="single" w:sz="12" w:space="0" w:color="A35261"/>
            </w:tcBorders>
          </w:tcPr>
          <w:p w14:paraId="075A63D2"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Software Segment </w:t>
            </w:r>
          </w:p>
        </w:tc>
        <w:tc>
          <w:tcPr>
            <w:tcW w:w="1076" w:type="dxa"/>
            <w:tcBorders>
              <w:top w:val="single" w:sz="12" w:space="0" w:color="A35261"/>
              <w:bottom w:val="single" w:sz="12" w:space="0" w:color="A35261"/>
            </w:tcBorders>
          </w:tcPr>
          <w:p w14:paraId="31B41B93"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O</w:t>
            </w:r>
          </w:p>
        </w:tc>
        <w:tc>
          <w:tcPr>
            <w:tcW w:w="1566" w:type="dxa"/>
            <w:tcBorders>
              <w:top w:val="single" w:sz="12" w:space="0" w:color="A35261"/>
              <w:bottom w:val="single" w:sz="12" w:space="0" w:color="A35261"/>
            </w:tcBorders>
          </w:tcPr>
          <w:p w14:paraId="6592974A"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 xml:space="preserve">*] </w:t>
            </w:r>
          </w:p>
        </w:tc>
        <w:tc>
          <w:tcPr>
            <w:tcW w:w="3910" w:type="dxa"/>
            <w:tcBorders>
              <w:top w:val="single" w:sz="12" w:space="0" w:color="A35261"/>
              <w:bottom w:val="single" w:sz="12" w:space="0" w:color="A35261"/>
            </w:tcBorders>
          </w:tcPr>
          <w:p w14:paraId="43C2D743" w14:textId="77777777" w:rsidR="004F0B00" w:rsidRPr="00385C05" w:rsidRDefault="004F0B00" w:rsidP="001351B8">
            <w:pPr>
              <w:pStyle w:val="Default"/>
              <w:spacing w:before="60" w:after="60" w:line="240" w:lineRule="auto"/>
              <w:rPr>
                <w:rFonts w:ascii="Arial" w:hAnsi="Arial" w:cs="Arial"/>
                <w:sz w:val="20"/>
                <w:szCs w:val="20"/>
              </w:rPr>
            </w:pPr>
          </w:p>
        </w:tc>
      </w:tr>
      <w:tr w:rsidR="004F0B00" w:rsidRPr="00385C05" w14:paraId="2AB700BE" w14:textId="77777777" w:rsidTr="00B005D6">
        <w:trPr>
          <w:trHeight w:val="407"/>
          <w:jc w:val="center"/>
        </w:trPr>
        <w:tc>
          <w:tcPr>
            <w:tcW w:w="1878" w:type="dxa"/>
            <w:tcBorders>
              <w:top w:val="single" w:sz="12" w:space="0" w:color="A35261"/>
              <w:bottom w:val="single" w:sz="12" w:space="0" w:color="A35261"/>
            </w:tcBorders>
          </w:tcPr>
          <w:p w14:paraId="4C90C94A"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6986FD70"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b/>
                <w:bCs/>
                <w:i/>
                <w:iCs/>
                <w:sz w:val="20"/>
                <w:szCs w:val="20"/>
              </w:rPr>
              <w:t xml:space="preserve">PATIENT_RESULT Begin </w:t>
            </w:r>
          </w:p>
        </w:tc>
        <w:tc>
          <w:tcPr>
            <w:tcW w:w="1076" w:type="dxa"/>
            <w:tcBorders>
              <w:top w:val="single" w:sz="12" w:space="0" w:color="A35261"/>
              <w:bottom w:val="single" w:sz="12" w:space="0" w:color="A35261"/>
            </w:tcBorders>
          </w:tcPr>
          <w:p w14:paraId="7AB59E8E"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 </w:t>
            </w:r>
          </w:p>
        </w:tc>
        <w:tc>
          <w:tcPr>
            <w:tcW w:w="1566" w:type="dxa"/>
            <w:tcBorders>
              <w:top w:val="single" w:sz="12" w:space="0" w:color="A35261"/>
              <w:bottom w:val="single" w:sz="12" w:space="0" w:color="A35261"/>
            </w:tcBorders>
          </w:tcPr>
          <w:p w14:paraId="2490AADE"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 xml:space="preserve">1] </w:t>
            </w:r>
          </w:p>
        </w:tc>
        <w:tc>
          <w:tcPr>
            <w:tcW w:w="3910" w:type="dxa"/>
            <w:tcBorders>
              <w:top w:val="single" w:sz="12" w:space="0" w:color="A35261"/>
              <w:bottom w:val="single" w:sz="12" w:space="0" w:color="A35261"/>
            </w:tcBorders>
          </w:tcPr>
          <w:p w14:paraId="5CF7D519" w14:textId="77777777" w:rsidR="004F0B00" w:rsidRPr="00385C05" w:rsidRDefault="004F0B00" w:rsidP="001351B8">
            <w:pPr>
              <w:pStyle w:val="Default"/>
              <w:spacing w:before="60" w:after="60" w:line="240" w:lineRule="auto"/>
              <w:rPr>
                <w:rFonts w:ascii="Arial" w:hAnsi="Arial" w:cs="Arial"/>
                <w:sz w:val="20"/>
                <w:szCs w:val="20"/>
              </w:rPr>
            </w:pPr>
          </w:p>
        </w:tc>
      </w:tr>
      <w:tr w:rsidR="004F0B00" w:rsidRPr="00385C05" w14:paraId="2ABD7E5A" w14:textId="77777777" w:rsidTr="00B005D6">
        <w:trPr>
          <w:trHeight w:val="691"/>
          <w:jc w:val="center"/>
        </w:trPr>
        <w:tc>
          <w:tcPr>
            <w:tcW w:w="1878" w:type="dxa"/>
            <w:tcBorders>
              <w:top w:val="single" w:sz="12" w:space="0" w:color="A35261"/>
              <w:bottom w:val="single" w:sz="12" w:space="0" w:color="A35261"/>
            </w:tcBorders>
          </w:tcPr>
          <w:p w14:paraId="49A438A3" w14:textId="77777777" w:rsidR="004F0B00" w:rsidRPr="00385C05" w:rsidRDefault="004F0B00" w:rsidP="001351B8">
            <w:pPr>
              <w:pStyle w:val="Default"/>
              <w:spacing w:before="60" w:after="60" w:line="240" w:lineRule="auto"/>
              <w:rPr>
                <w:rFonts w:ascii="Arial" w:hAnsi="Arial" w:cs="Arial"/>
                <w:sz w:val="20"/>
                <w:szCs w:val="20"/>
              </w:rPr>
            </w:pPr>
            <w:r>
              <w:rPr>
                <w:rFonts w:ascii="Arial" w:hAnsi="Arial" w:cs="Arial"/>
                <w:sz w:val="20"/>
                <w:szCs w:val="20"/>
              </w:rPr>
              <w:lastRenderedPageBreak/>
              <w:t xml:space="preserve"> </w:t>
            </w:r>
            <w:r w:rsidRPr="00385C05">
              <w:rPr>
                <w:rFonts w:ascii="Arial" w:hAnsi="Arial" w:cs="Arial"/>
                <w:sz w:val="20"/>
                <w:szCs w:val="20"/>
              </w:rPr>
              <w:t>[</w:t>
            </w:r>
          </w:p>
        </w:tc>
        <w:tc>
          <w:tcPr>
            <w:tcW w:w="3327" w:type="dxa"/>
            <w:tcBorders>
              <w:top w:val="single" w:sz="12" w:space="0" w:color="A35261"/>
              <w:bottom w:val="single" w:sz="12" w:space="0" w:color="A35261"/>
            </w:tcBorders>
          </w:tcPr>
          <w:p w14:paraId="3C1DA739"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b/>
                <w:bCs/>
                <w:i/>
                <w:iCs/>
                <w:sz w:val="20"/>
                <w:szCs w:val="20"/>
              </w:rPr>
              <w:t xml:space="preserve">PATIENT Begin </w:t>
            </w:r>
          </w:p>
        </w:tc>
        <w:tc>
          <w:tcPr>
            <w:tcW w:w="1076" w:type="dxa"/>
            <w:tcBorders>
              <w:top w:val="single" w:sz="12" w:space="0" w:color="A35261"/>
              <w:bottom w:val="single" w:sz="12" w:space="0" w:color="A35261"/>
            </w:tcBorders>
          </w:tcPr>
          <w:p w14:paraId="58A4FFA9"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RE</w:t>
            </w:r>
          </w:p>
        </w:tc>
        <w:tc>
          <w:tcPr>
            <w:tcW w:w="1566" w:type="dxa"/>
            <w:tcBorders>
              <w:top w:val="single" w:sz="12" w:space="0" w:color="A35261"/>
              <w:bottom w:val="single" w:sz="12" w:space="0" w:color="A35261"/>
            </w:tcBorders>
          </w:tcPr>
          <w:p w14:paraId="4CF0DAF3" w14:textId="77777777" w:rsidR="004F0B00" w:rsidRPr="00385C05" w:rsidRDefault="004F0B00" w:rsidP="00FE1E41">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Pr>
                <w:rFonts w:ascii="Arial" w:hAnsi="Arial" w:cs="Arial"/>
                <w:color w:val="000000"/>
                <w:sz w:val="20"/>
                <w:szCs w:val="20"/>
              </w:rPr>
              <w:t>0</w:t>
            </w:r>
            <w:r w:rsidRPr="00385C05">
              <w:rPr>
                <w:rFonts w:ascii="Arial" w:hAnsi="Arial" w:cs="Arial"/>
                <w:color w:val="000000"/>
                <w:sz w:val="20"/>
                <w:szCs w:val="20"/>
              </w:rPr>
              <w:t>..</w:t>
            </w:r>
            <w:proofErr w:type="gramEnd"/>
            <w:r w:rsidRPr="00385C05">
              <w:rPr>
                <w:rFonts w:ascii="Arial" w:hAnsi="Arial" w:cs="Arial"/>
                <w:color w:val="000000"/>
                <w:sz w:val="20"/>
                <w:szCs w:val="20"/>
              </w:rPr>
              <w:t xml:space="preserve">1] </w:t>
            </w:r>
          </w:p>
        </w:tc>
        <w:tc>
          <w:tcPr>
            <w:tcW w:w="3910" w:type="dxa"/>
            <w:tcBorders>
              <w:top w:val="single" w:sz="12" w:space="0" w:color="A35261"/>
              <w:bottom w:val="single" w:sz="12" w:space="0" w:color="A35261"/>
            </w:tcBorders>
          </w:tcPr>
          <w:p w14:paraId="4F0C6CF9" w14:textId="77777777" w:rsidR="004F0B00" w:rsidRPr="00385C05" w:rsidRDefault="004F0B00" w:rsidP="001E4E6F">
            <w:pPr>
              <w:pStyle w:val="Default"/>
              <w:spacing w:before="60" w:after="60" w:line="240" w:lineRule="auto"/>
              <w:jc w:val="left"/>
              <w:rPr>
                <w:rFonts w:ascii="Arial" w:hAnsi="Arial" w:cs="Arial"/>
                <w:sz w:val="20"/>
                <w:szCs w:val="20"/>
              </w:rPr>
            </w:pPr>
            <w:r>
              <w:rPr>
                <w:rFonts w:ascii="Arial" w:hAnsi="Arial" w:cs="Arial"/>
                <w:sz w:val="20"/>
                <w:szCs w:val="20"/>
              </w:rPr>
              <w:t>The PID group is not required for some case notification types.</w:t>
            </w:r>
          </w:p>
        </w:tc>
      </w:tr>
      <w:tr w:rsidR="004F0B00" w:rsidRPr="00385C05" w14:paraId="45F0B740" w14:textId="77777777" w:rsidTr="00B005D6">
        <w:trPr>
          <w:trHeight w:val="407"/>
          <w:jc w:val="center"/>
        </w:trPr>
        <w:tc>
          <w:tcPr>
            <w:tcW w:w="1878" w:type="dxa"/>
            <w:tcBorders>
              <w:top w:val="single" w:sz="12" w:space="0" w:color="A35261"/>
              <w:bottom w:val="single" w:sz="12" w:space="0" w:color="A35261"/>
            </w:tcBorders>
          </w:tcPr>
          <w:p w14:paraId="42A4F9C5"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PID</w:t>
            </w:r>
          </w:p>
        </w:tc>
        <w:tc>
          <w:tcPr>
            <w:tcW w:w="3327" w:type="dxa"/>
            <w:tcBorders>
              <w:top w:val="single" w:sz="12" w:space="0" w:color="A35261"/>
              <w:bottom w:val="single" w:sz="12" w:space="0" w:color="A35261"/>
            </w:tcBorders>
          </w:tcPr>
          <w:p w14:paraId="4E0EC173"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Identification</w:t>
            </w:r>
          </w:p>
        </w:tc>
        <w:tc>
          <w:tcPr>
            <w:tcW w:w="1076" w:type="dxa"/>
            <w:tcBorders>
              <w:top w:val="single" w:sz="12" w:space="0" w:color="A35261"/>
              <w:bottom w:val="single" w:sz="12" w:space="0" w:color="A35261"/>
            </w:tcBorders>
          </w:tcPr>
          <w:p w14:paraId="27202C2D"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C(R/RE)</w:t>
            </w:r>
          </w:p>
        </w:tc>
        <w:tc>
          <w:tcPr>
            <w:tcW w:w="1566" w:type="dxa"/>
            <w:tcBorders>
              <w:top w:val="single" w:sz="12" w:space="0" w:color="A35261"/>
              <w:bottom w:val="single" w:sz="12" w:space="0" w:color="A35261"/>
            </w:tcBorders>
          </w:tcPr>
          <w:p w14:paraId="184B743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 xml:space="preserve">1] </w:t>
            </w:r>
          </w:p>
        </w:tc>
        <w:tc>
          <w:tcPr>
            <w:tcW w:w="3910" w:type="dxa"/>
            <w:tcBorders>
              <w:top w:val="single" w:sz="12" w:space="0" w:color="A35261"/>
              <w:bottom w:val="single" w:sz="12" w:space="0" w:color="A35261"/>
            </w:tcBorders>
          </w:tcPr>
          <w:p w14:paraId="21B55E55"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Condition Predicate: If MSH-21 contains the profile ID “NOTF”.</w:t>
            </w:r>
          </w:p>
        </w:tc>
      </w:tr>
      <w:tr w:rsidR="004F0B00" w:rsidRPr="00385C05" w14:paraId="1A9EABD6" w14:textId="77777777" w:rsidTr="00B005D6">
        <w:trPr>
          <w:trHeight w:val="425"/>
          <w:jc w:val="center"/>
        </w:trPr>
        <w:tc>
          <w:tcPr>
            <w:tcW w:w="1878" w:type="dxa"/>
            <w:tcBorders>
              <w:top w:val="single" w:sz="12" w:space="0" w:color="A35261"/>
              <w:bottom w:val="single" w:sz="12" w:space="0" w:color="A35261"/>
            </w:tcBorders>
          </w:tcPr>
          <w:p w14:paraId="3EB2D9F5"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[PD1]</w:t>
            </w:r>
          </w:p>
        </w:tc>
        <w:tc>
          <w:tcPr>
            <w:tcW w:w="3327" w:type="dxa"/>
            <w:tcBorders>
              <w:top w:val="single" w:sz="12" w:space="0" w:color="A35261"/>
              <w:bottom w:val="single" w:sz="12" w:space="0" w:color="A35261"/>
            </w:tcBorders>
          </w:tcPr>
          <w:p w14:paraId="6E605F5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Additional Demographics</w:t>
            </w:r>
          </w:p>
        </w:tc>
        <w:tc>
          <w:tcPr>
            <w:tcW w:w="1076" w:type="dxa"/>
            <w:tcBorders>
              <w:top w:val="single" w:sz="12" w:space="0" w:color="A35261"/>
              <w:bottom w:val="single" w:sz="12" w:space="0" w:color="A35261"/>
            </w:tcBorders>
          </w:tcPr>
          <w:p w14:paraId="0235CC65"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64EEFF0E"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3FBB970D"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62E52E1C" w14:textId="77777777" w:rsidTr="00B005D6">
        <w:trPr>
          <w:trHeight w:val="407"/>
          <w:jc w:val="center"/>
        </w:trPr>
        <w:tc>
          <w:tcPr>
            <w:tcW w:w="1878" w:type="dxa"/>
            <w:tcBorders>
              <w:top w:val="single" w:sz="12" w:space="0" w:color="A35261"/>
              <w:bottom w:val="single" w:sz="12" w:space="0" w:color="A35261"/>
            </w:tcBorders>
            <w:shd w:val="clear" w:color="auto" w:fill="FFFFCC"/>
          </w:tcPr>
          <w:p w14:paraId="5432E99D"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 xml:space="preserve">[{NTE}] </w:t>
            </w:r>
          </w:p>
        </w:tc>
        <w:tc>
          <w:tcPr>
            <w:tcW w:w="3327" w:type="dxa"/>
            <w:tcBorders>
              <w:top w:val="single" w:sz="12" w:space="0" w:color="A35261"/>
              <w:bottom w:val="single" w:sz="12" w:space="0" w:color="A35261"/>
            </w:tcBorders>
            <w:shd w:val="clear" w:color="auto" w:fill="FFFFCC"/>
          </w:tcPr>
          <w:p w14:paraId="403900B4"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Notes and Comments for PID </w:t>
            </w:r>
          </w:p>
        </w:tc>
        <w:tc>
          <w:tcPr>
            <w:tcW w:w="1076" w:type="dxa"/>
            <w:tcBorders>
              <w:top w:val="single" w:sz="12" w:space="0" w:color="A35261"/>
              <w:bottom w:val="single" w:sz="12" w:space="0" w:color="A35261"/>
            </w:tcBorders>
            <w:shd w:val="clear" w:color="auto" w:fill="FFFFCC"/>
          </w:tcPr>
          <w:p w14:paraId="65DCDCF8"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CC"/>
          </w:tcPr>
          <w:p w14:paraId="6515FF4B"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CC"/>
          </w:tcPr>
          <w:p w14:paraId="17EFBAFD"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60C35649" w14:textId="77777777" w:rsidTr="00B005D6">
        <w:trPr>
          <w:trHeight w:val="957"/>
          <w:jc w:val="center"/>
        </w:trPr>
        <w:tc>
          <w:tcPr>
            <w:tcW w:w="1878" w:type="dxa"/>
            <w:tcBorders>
              <w:top w:val="single" w:sz="12" w:space="0" w:color="A35261"/>
              <w:bottom w:val="single" w:sz="12" w:space="0" w:color="A35261"/>
            </w:tcBorders>
          </w:tcPr>
          <w:p w14:paraId="0D26DCD7"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[{NK1}]</w:t>
            </w:r>
          </w:p>
        </w:tc>
        <w:tc>
          <w:tcPr>
            <w:tcW w:w="3327" w:type="dxa"/>
            <w:tcBorders>
              <w:top w:val="single" w:sz="12" w:space="0" w:color="A35261"/>
              <w:bottom w:val="single" w:sz="12" w:space="0" w:color="A35261"/>
            </w:tcBorders>
          </w:tcPr>
          <w:p w14:paraId="26F2D077"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Next of Kin/Associated Parties </w:t>
            </w:r>
          </w:p>
        </w:tc>
        <w:tc>
          <w:tcPr>
            <w:tcW w:w="1076" w:type="dxa"/>
            <w:tcBorders>
              <w:top w:val="single" w:sz="12" w:space="0" w:color="A35261"/>
              <w:bottom w:val="single" w:sz="12" w:space="0" w:color="A35261"/>
            </w:tcBorders>
          </w:tcPr>
          <w:p w14:paraId="4C342D16"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RE </w:t>
            </w:r>
          </w:p>
        </w:tc>
        <w:tc>
          <w:tcPr>
            <w:tcW w:w="1566" w:type="dxa"/>
            <w:tcBorders>
              <w:top w:val="single" w:sz="12" w:space="0" w:color="A35261"/>
              <w:bottom w:val="single" w:sz="12" w:space="0" w:color="A35261"/>
            </w:tcBorders>
          </w:tcPr>
          <w:p w14:paraId="08B28641"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0..</w:t>
            </w:r>
            <w:proofErr w:type="gramEnd"/>
            <w:r w:rsidRPr="00385C05">
              <w:rPr>
                <w:rFonts w:ascii="Arial" w:hAnsi="Arial" w:cs="Arial"/>
                <w:color w:val="000000"/>
                <w:sz w:val="20"/>
                <w:szCs w:val="20"/>
              </w:rPr>
              <w:t xml:space="preserve">*] </w:t>
            </w:r>
          </w:p>
        </w:tc>
        <w:tc>
          <w:tcPr>
            <w:tcW w:w="3910" w:type="dxa"/>
            <w:tcBorders>
              <w:top w:val="single" w:sz="12" w:space="0" w:color="A35261"/>
              <w:bottom w:val="single" w:sz="12" w:space="0" w:color="A35261"/>
            </w:tcBorders>
          </w:tcPr>
          <w:p w14:paraId="43D5163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Optional segment that allows for passing demographics information for associated parties.</w:t>
            </w:r>
          </w:p>
        </w:tc>
      </w:tr>
      <w:tr w:rsidR="004F0B00" w:rsidRPr="00385C05" w14:paraId="504A1E5E" w14:textId="77777777" w:rsidTr="00B005D6">
        <w:trPr>
          <w:trHeight w:val="407"/>
          <w:jc w:val="center"/>
        </w:trPr>
        <w:tc>
          <w:tcPr>
            <w:tcW w:w="1878" w:type="dxa"/>
            <w:tcBorders>
              <w:top w:val="single" w:sz="12" w:space="0" w:color="A35261"/>
              <w:bottom w:val="single" w:sz="12" w:space="0" w:color="A35261"/>
            </w:tcBorders>
          </w:tcPr>
          <w:p w14:paraId="40D221D6"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5868D71F" w14:textId="77777777" w:rsidR="004F0B00" w:rsidRPr="00385C05" w:rsidRDefault="004F0B00" w:rsidP="001351B8">
            <w:pPr>
              <w:autoSpaceDE w:val="0"/>
              <w:autoSpaceDN w:val="0"/>
              <w:spacing w:before="60" w:after="60"/>
              <w:rPr>
                <w:rFonts w:ascii="Arial" w:hAnsi="Arial" w:cs="Arial"/>
                <w:b/>
                <w:i/>
                <w:color w:val="000000"/>
                <w:sz w:val="20"/>
                <w:szCs w:val="20"/>
              </w:rPr>
            </w:pPr>
            <w:r w:rsidRPr="00385C05">
              <w:rPr>
                <w:rFonts w:ascii="Arial" w:hAnsi="Arial" w:cs="Arial"/>
                <w:b/>
                <w:i/>
                <w:color w:val="000000"/>
                <w:sz w:val="20"/>
                <w:szCs w:val="20"/>
              </w:rPr>
              <w:t>VISIT Begin</w:t>
            </w:r>
          </w:p>
        </w:tc>
        <w:tc>
          <w:tcPr>
            <w:tcW w:w="1076" w:type="dxa"/>
            <w:tcBorders>
              <w:top w:val="single" w:sz="12" w:space="0" w:color="A35261"/>
              <w:bottom w:val="single" w:sz="12" w:space="0" w:color="A35261"/>
            </w:tcBorders>
          </w:tcPr>
          <w:p w14:paraId="4911ABE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45FDCA56"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34482F44"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222C1C85" w14:textId="77777777" w:rsidTr="00B005D6">
        <w:trPr>
          <w:trHeight w:val="957"/>
          <w:jc w:val="center"/>
        </w:trPr>
        <w:tc>
          <w:tcPr>
            <w:tcW w:w="1878" w:type="dxa"/>
            <w:tcBorders>
              <w:top w:val="single" w:sz="12" w:space="0" w:color="A35261"/>
              <w:bottom w:val="single" w:sz="12" w:space="0" w:color="A35261"/>
            </w:tcBorders>
          </w:tcPr>
          <w:p w14:paraId="467BCDBF"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 </w:t>
            </w:r>
            <w:r>
              <w:rPr>
                <w:rFonts w:ascii="Arial" w:hAnsi="Arial" w:cs="Arial"/>
                <w:bCs/>
                <w:color w:val="000000"/>
                <w:sz w:val="20"/>
                <w:szCs w:val="20"/>
              </w:rPr>
              <w:t xml:space="preserve">    </w:t>
            </w:r>
            <w:r w:rsidRPr="00385C05">
              <w:rPr>
                <w:rFonts w:ascii="Arial" w:hAnsi="Arial" w:cs="Arial"/>
                <w:bCs/>
                <w:color w:val="000000"/>
                <w:sz w:val="20"/>
                <w:szCs w:val="20"/>
              </w:rPr>
              <w:t>PV1</w:t>
            </w:r>
          </w:p>
        </w:tc>
        <w:tc>
          <w:tcPr>
            <w:tcW w:w="3327" w:type="dxa"/>
            <w:tcBorders>
              <w:top w:val="single" w:sz="12" w:space="0" w:color="A35261"/>
              <w:bottom w:val="single" w:sz="12" w:space="0" w:color="A35261"/>
            </w:tcBorders>
          </w:tcPr>
          <w:p w14:paraId="1690EAD0"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Visit</w:t>
            </w:r>
          </w:p>
        </w:tc>
        <w:tc>
          <w:tcPr>
            <w:tcW w:w="1076" w:type="dxa"/>
            <w:tcBorders>
              <w:top w:val="single" w:sz="12" w:space="0" w:color="A35261"/>
              <w:bottom w:val="single" w:sz="12" w:space="0" w:color="A35261"/>
            </w:tcBorders>
          </w:tcPr>
          <w:p w14:paraId="508CD98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46829B3D" w14:textId="77777777" w:rsidR="004F0B00" w:rsidRPr="00385C05" w:rsidRDefault="004F0B00" w:rsidP="005016A7">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1]</w:t>
            </w:r>
          </w:p>
        </w:tc>
        <w:tc>
          <w:tcPr>
            <w:tcW w:w="3910" w:type="dxa"/>
            <w:tcBorders>
              <w:top w:val="single" w:sz="12" w:space="0" w:color="A35261"/>
              <w:bottom w:val="single" w:sz="12" w:space="0" w:color="A35261"/>
            </w:tcBorders>
          </w:tcPr>
          <w:p w14:paraId="1B8A42A9" w14:textId="77777777" w:rsidR="004F0B00" w:rsidRPr="00385C05" w:rsidRDefault="004F0B00" w:rsidP="001351B8">
            <w:pPr>
              <w:autoSpaceDE w:val="0"/>
              <w:autoSpaceDN w:val="0"/>
              <w:spacing w:before="60" w:after="60"/>
              <w:rPr>
                <w:rFonts w:ascii="Arial" w:hAnsi="Arial" w:cs="Arial"/>
                <w:i/>
                <w:color w:val="000000"/>
                <w:sz w:val="20"/>
                <w:szCs w:val="20"/>
              </w:rPr>
            </w:pPr>
            <w:r w:rsidRPr="00385C05">
              <w:rPr>
                <w:rFonts w:ascii="Arial" w:hAnsi="Arial" w:cs="Arial"/>
                <w:i/>
                <w:color w:val="000000"/>
                <w:sz w:val="20"/>
                <w:szCs w:val="20"/>
              </w:rPr>
              <w:t>HL7 requires that the patient visit (PV1) segment be present if the VISIT group is present.</w:t>
            </w:r>
          </w:p>
        </w:tc>
      </w:tr>
      <w:tr w:rsidR="004F0B00" w:rsidRPr="00385C05" w14:paraId="53984704" w14:textId="77777777" w:rsidTr="00B005D6">
        <w:trPr>
          <w:trHeight w:val="691"/>
          <w:jc w:val="center"/>
        </w:trPr>
        <w:tc>
          <w:tcPr>
            <w:tcW w:w="1878" w:type="dxa"/>
            <w:tcBorders>
              <w:top w:val="single" w:sz="12" w:space="0" w:color="A35261"/>
              <w:bottom w:val="single" w:sz="12" w:space="0" w:color="A35261"/>
            </w:tcBorders>
          </w:tcPr>
          <w:p w14:paraId="114EECF7"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 </w:t>
            </w:r>
            <w:r>
              <w:rPr>
                <w:rFonts w:ascii="Arial" w:hAnsi="Arial" w:cs="Arial"/>
                <w:bCs/>
                <w:color w:val="000000"/>
                <w:sz w:val="20"/>
                <w:szCs w:val="20"/>
              </w:rPr>
              <w:t xml:space="preserve">    </w:t>
            </w:r>
            <w:r w:rsidRPr="00385C05">
              <w:rPr>
                <w:rFonts w:ascii="Arial" w:hAnsi="Arial" w:cs="Arial"/>
                <w:bCs/>
                <w:color w:val="000000"/>
                <w:sz w:val="20"/>
                <w:szCs w:val="20"/>
              </w:rPr>
              <w:t>[PV2]</w:t>
            </w:r>
          </w:p>
        </w:tc>
        <w:tc>
          <w:tcPr>
            <w:tcW w:w="3327" w:type="dxa"/>
            <w:tcBorders>
              <w:top w:val="single" w:sz="12" w:space="0" w:color="A35261"/>
              <w:bottom w:val="single" w:sz="12" w:space="0" w:color="A35261"/>
            </w:tcBorders>
          </w:tcPr>
          <w:p w14:paraId="1BE5809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Visit – Additional Information</w:t>
            </w:r>
          </w:p>
        </w:tc>
        <w:tc>
          <w:tcPr>
            <w:tcW w:w="1076" w:type="dxa"/>
            <w:tcBorders>
              <w:top w:val="single" w:sz="12" w:space="0" w:color="A35261"/>
              <w:bottom w:val="single" w:sz="12" w:space="0" w:color="A35261"/>
            </w:tcBorders>
          </w:tcPr>
          <w:p w14:paraId="4E8412C7"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3BD12CEB"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62B4F7EE"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3BC08091" w14:textId="77777777" w:rsidTr="00B005D6">
        <w:trPr>
          <w:trHeight w:val="407"/>
          <w:jc w:val="center"/>
        </w:trPr>
        <w:tc>
          <w:tcPr>
            <w:tcW w:w="1878" w:type="dxa"/>
            <w:tcBorders>
              <w:top w:val="single" w:sz="12" w:space="0" w:color="A35261"/>
              <w:bottom w:val="single" w:sz="12" w:space="0" w:color="A35261"/>
            </w:tcBorders>
          </w:tcPr>
          <w:p w14:paraId="13E95154"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78E1B411"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VISIT End</w:t>
            </w:r>
          </w:p>
        </w:tc>
        <w:tc>
          <w:tcPr>
            <w:tcW w:w="1076" w:type="dxa"/>
            <w:tcBorders>
              <w:top w:val="single" w:sz="12" w:space="0" w:color="A35261"/>
              <w:bottom w:val="single" w:sz="12" w:space="0" w:color="A35261"/>
            </w:tcBorders>
          </w:tcPr>
          <w:p w14:paraId="05C5E4FE"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1566" w:type="dxa"/>
            <w:tcBorders>
              <w:top w:val="single" w:sz="12" w:space="0" w:color="A35261"/>
              <w:bottom w:val="single" w:sz="12" w:space="0" w:color="A35261"/>
            </w:tcBorders>
          </w:tcPr>
          <w:p w14:paraId="13EE9EA5"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4448E686"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0A47A973" w14:textId="77777777" w:rsidTr="00B005D6">
        <w:trPr>
          <w:trHeight w:val="425"/>
          <w:jc w:val="center"/>
        </w:trPr>
        <w:tc>
          <w:tcPr>
            <w:tcW w:w="1878" w:type="dxa"/>
            <w:tcBorders>
              <w:top w:val="single" w:sz="12" w:space="0" w:color="A35261"/>
              <w:bottom w:val="single" w:sz="12" w:space="0" w:color="A35261"/>
            </w:tcBorders>
          </w:tcPr>
          <w:p w14:paraId="63110501"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1EF9D866"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PATIENT End</w:t>
            </w:r>
          </w:p>
        </w:tc>
        <w:tc>
          <w:tcPr>
            <w:tcW w:w="1076" w:type="dxa"/>
            <w:tcBorders>
              <w:top w:val="single" w:sz="12" w:space="0" w:color="A35261"/>
              <w:bottom w:val="single" w:sz="12" w:space="0" w:color="A35261"/>
            </w:tcBorders>
          </w:tcPr>
          <w:p w14:paraId="71EF7D25"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1566" w:type="dxa"/>
            <w:tcBorders>
              <w:top w:val="single" w:sz="12" w:space="0" w:color="A35261"/>
              <w:bottom w:val="single" w:sz="12" w:space="0" w:color="A35261"/>
            </w:tcBorders>
          </w:tcPr>
          <w:p w14:paraId="0BA0E836"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36F90528"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08BE8CFA" w14:textId="77777777" w:rsidTr="00B005D6">
        <w:trPr>
          <w:trHeight w:val="673"/>
          <w:jc w:val="center"/>
        </w:trPr>
        <w:tc>
          <w:tcPr>
            <w:tcW w:w="1878" w:type="dxa"/>
            <w:tcBorders>
              <w:top w:val="single" w:sz="12" w:space="0" w:color="A35261"/>
              <w:bottom w:val="single" w:sz="12" w:space="0" w:color="A35261"/>
            </w:tcBorders>
          </w:tcPr>
          <w:p w14:paraId="7A3C530D"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774B155A"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 xml:space="preserve">ORDER_OBSERVATION Begin </w:t>
            </w:r>
          </w:p>
        </w:tc>
        <w:tc>
          <w:tcPr>
            <w:tcW w:w="1076" w:type="dxa"/>
            <w:tcBorders>
              <w:top w:val="single" w:sz="12" w:space="0" w:color="A35261"/>
              <w:bottom w:val="single" w:sz="12" w:space="0" w:color="A35261"/>
            </w:tcBorders>
          </w:tcPr>
          <w:p w14:paraId="167F12D0"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2401657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w:t>
            </w:r>
          </w:p>
        </w:tc>
        <w:tc>
          <w:tcPr>
            <w:tcW w:w="3910" w:type="dxa"/>
            <w:tcBorders>
              <w:top w:val="single" w:sz="12" w:space="0" w:color="A35261"/>
              <w:bottom w:val="single" w:sz="12" w:space="0" w:color="A35261"/>
            </w:tcBorders>
          </w:tcPr>
          <w:p w14:paraId="649D7C83"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The ORDER_OBSERVATION group is required and can</w:t>
            </w:r>
            <w:r>
              <w:rPr>
                <w:rFonts w:ascii="Arial" w:hAnsi="Arial" w:cs="Arial"/>
                <w:color w:val="000000"/>
                <w:sz w:val="20"/>
                <w:szCs w:val="20"/>
              </w:rPr>
              <w:t xml:space="preserve"> repeat.</w:t>
            </w:r>
          </w:p>
        </w:tc>
      </w:tr>
      <w:tr w:rsidR="004F0B00" w:rsidRPr="00385C05" w14:paraId="492A0133" w14:textId="77777777" w:rsidTr="00B005D6">
        <w:trPr>
          <w:trHeight w:val="425"/>
          <w:jc w:val="center"/>
        </w:trPr>
        <w:tc>
          <w:tcPr>
            <w:tcW w:w="1878" w:type="dxa"/>
            <w:tcBorders>
              <w:top w:val="single" w:sz="12" w:space="0" w:color="A35261"/>
              <w:bottom w:val="single" w:sz="12" w:space="0" w:color="A35261"/>
            </w:tcBorders>
          </w:tcPr>
          <w:p w14:paraId="11330F11"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[ORC]</w:t>
            </w:r>
          </w:p>
        </w:tc>
        <w:tc>
          <w:tcPr>
            <w:tcW w:w="3327" w:type="dxa"/>
            <w:tcBorders>
              <w:top w:val="single" w:sz="12" w:space="0" w:color="A35261"/>
              <w:bottom w:val="single" w:sz="12" w:space="0" w:color="A35261"/>
            </w:tcBorders>
          </w:tcPr>
          <w:p w14:paraId="6ED5B426"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sz w:val="20"/>
                <w:szCs w:val="20"/>
              </w:rPr>
              <w:t>Order Common</w:t>
            </w:r>
          </w:p>
        </w:tc>
        <w:tc>
          <w:tcPr>
            <w:tcW w:w="1076" w:type="dxa"/>
            <w:tcBorders>
              <w:top w:val="single" w:sz="12" w:space="0" w:color="A35261"/>
              <w:bottom w:val="single" w:sz="12" w:space="0" w:color="A35261"/>
            </w:tcBorders>
          </w:tcPr>
          <w:p w14:paraId="176CFFC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4B9C62F5"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498D34A9"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630F2641" w14:textId="77777777" w:rsidTr="00B005D6">
        <w:trPr>
          <w:trHeight w:val="673"/>
          <w:jc w:val="center"/>
        </w:trPr>
        <w:tc>
          <w:tcPr>
            <w:tcW w:w="1878" w:type="dxa"/>
            <w:tcBorders>
              <w:top w:val="single" w:sz="12" w:space="0" w:color="A35261"/>
              <w:bottom w:val="single" w:sz="12" w:space="0" w:color="A35261"/>
            </w:tcBorders>
          </w:tcPr>
          <w:p w14:paraId="6B7CD824" w14:textId="77777777" w:rsidR="004F0B00" w:rsidRPr="00385C05" w:rsidRDefault="004F0B00" w:rsidP="001351B8">
            <w:pPr>
              <w:autoSpaceDE w:val="0"/>
              <w:autoSpaceDN w:val="0"/>
              <w:spacing w:before="40" w:after="4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OBR</w:t>
            </w:r>
          </w:p>
        </w:tc>
        <w:tc>
          <w:tcPr>
            <w:tcW w:w="3327" w:type="dxa"/>
            <w:tcBorders>
              <w:top w:val="single" w:sz="12" w:space="0" w:color="A35261"/>
              <w:bottom w:val="single" w:sz="12" w:space="0" w:color="A35261"/>
            </w:tcBorders>
          </w:tcPr>
          <w:p w14:paraId="2F7CDC62"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sz w:val="20"/>
                <w:szCs w:val="20"/>
              </w:rPr>
              <w:t xml:space="preserve">Observation Request </w:t>
            </w:r>
          </w:p>
        </w:tc>
        <w:tc>
          <w:tcPr>
            <w:tcW w:w="1076" w:type="dxa"/>
            <w:tcBorders>
              <w:top w:val="single" w:sz="12" w:space="0" w:color="A35261"/>
              <w:bottom w:val="single" w:sz="12" w:space="0" w:color="A35261"/>
            </w:tcBorders>
          </w:tcPr>
          <w:p w14:paraId="641F6674"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23AA5B97"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1]</w:t>
            </w:r>
          </w:p>
        </w:tc>
        <w:tc>
          <w:tcPr>
            <w:tcW w:w="3910" w:type="dxa"/>
            <w:tcBorders>
              <w:top w:val="single" w:sz="12" w:space="0" w:color="A35261"/>
              <w:bottom w:val="single" w:sz="12" w:space="0" w:color="A35261"/>
            </w:tcBorders>
          </w:tcPr>
          <w:p w14:paraId="59887576" w14:textId="77777777" w:rsidR="004F0B00" w:rsidRPr="00385C05" w:rsidRDefault="004F0B00" w:rsidP="001E4E6F">
            <w:pPr>
              <w:autoSpaceDE w:val="0"/>
              <w:autoSpaceDN w:val="0"/>
              <w:spacing w:before="60" w:after="60"/>
              <w:rPr>
                <w:rFonts w:ascii="Arial" w:hAnsi="Arial" w:cs="Arial"/>
                <w:color w:val="000000"/>
                <w:sz w:val="20"/>
                <w:szCs w:val="20"/>
                <w:highlight w:val="yellow"/>
              </w:rPr>
            </w:pPr>
            <w:r w:rsidRPr="00385C05">
              <w:rPr>
                <w:rFonts w:ascii="Arial" w:hAnsi="Arial" w:cs="Arial"/>
                <w:color w:val="000000"/>
                <w:sz w:val="20"/>
                <w:szCs w:val="20"/>
              </w:rPr>
              <w:t xml:space="preserve">The OBR is used as the “section header” to convey categories of data.  </w:t>
            </w:r>
          </w:p>
        </w:tc>
      </w:tr>
      <w:tr w:rsidR="004F0B00" w:rsidRPr="00385C05" w14:paraId="051905D9" w14:textId="77777777" w:rsidTr="00B005D6">
        <w:trPr>
          <w:trHeight w:val="372"/>
          <w:jc w:val="center"/>
        </w:trPr>
        <w:tc>
          <w:tcPr>
            <w:tcW w:w="1878" w:type="dxa"/>
            <w:tcBorders>
              <w:top w:val="single" w:sz="12" w:space="0" w:color="A35261"/>
              <w:bottom w:val="single" w:sz="12" w:space="0" w:color="A35261"/>
            </w:tcBorders>
            <w:shd w:val="clear" w:color="auto" w:fill="FFFF99"/>
          </w:tcPr>
          <w:p w14:paraId="573B6527"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lastRenderedPageBreak/>
              <w:t xml:space="preserve">  </w:t>
            </w:r>
            <w:r>
              <w:rPr>
                <w:rFonts w:ascii="Arial" w:hAnsi="Arial" w:cs="Arial"/>
                <w:bCs/>
                <w:color w:val="000000"/>
                <w:sz w:val="20"/>
                <w:szCs w:val="20"/>
              </w:rPr>
              <w:t xml:space="preserve"> </w:t>
            </w:r>
            <w:r w:rsidRPr="00385C05">
              <w:rPr>
                <w:rFonts w:ascii="Arial" w:hAnsi="Arial" w:cs="Arial"/>
                <w:bCs/>
                <w:color w:val="000000"/>
                <w:sz w:val="20"/>
                <w:szCs w:val="20"/>
              </w:rPr>
              <w:t>[{NTE}]</w:t>
            </w:r>
          </w:p>
        </w:tc>
        <w:tc>
          <w:tcPr>
            <w:tcW w:w="3327" w:type="dxa"/>
            <w:tcBorders>
              <w:top w:val="single" w:sz="12" w:space="0" w:color="A35261"/>
              <w:bottom w:val="single" w:sz="12" w:space="0" w:color="A35261"/>
            </w:tcBorders>
            <w:shd w:val="clear" w:color="auto" w:fill="FFFF99"/>
          </w:tcPr>
          <w:p w14:paraId="1CA46555" w14:textId="77777777" w:rsidR="004F0B00" w:rsidRPr="00385C05" w:rsidRDefault="004F0B00" w:rsidP="001351B8">
            <w:pPr>
              <w:pStyle w:val="Default"/>
              <w:spacing w:before="40" w:after="40" w:line="240" w:lineRule="auto"/>
              <w:jc w:val="left"/>
              <w:rPr>
                <w:rFonts w:ascii="Arial" w:hAnsi="Arial" w:cs="Arial"/>
                <w:bCs/>
                <w:iCs/>
                <w:sz w:val="20"/>
                <w:szCs w:val="20"/>
              </w:rPr>
            </w:pPr>
            <w:r w:rsidRPr="00385C05">
              <w:rPr>
                <w:rFonts w:ascii="Arial" w:hAnsi="Arial" w:cs="Arial"/>
                <w:bCs/>
                <w:iCs/>
                <w:sz w:val="20"/>
                <w:szCs w:val="20"/>
              </w:rPr>
              <w:t>Notes and Comments for OBR</w:t>
            </w:r>
          </w:p>
        </w:tc>
        <w:tc>
          <w:tcPr>
            <w:tcW w:w="1076" w:type="dxa"/>
            <w:tcBorders>
              <w:top w:val="single" w:sz="12" w:space="0" w:color="A35261"/>
              <w:bottom w:val="single" w:sz="12" w:space="0" w:color="A35261"/>
            </w:tcBorders>
            <w:shd w:val="clear" w:color="auto" w:fill="FFFF99"/>
          </w:tcPr>
          <w:p w14:paraId="69D03163"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99"/>
          </w:tcPr>
          <w:p w14:paraId="7303960D"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99"/>
          </w:tcPr>
          <w:p w14:paraId="6BA070EC"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5FED96E8" w14:textId="77777777" w:rsidTr="00B005D6">
        <w:trPr>
          <w:trHeight w:val="372"/>
          <w:jc w:val="center"/>
        </w:trPr>
        <w:tc>
          <w:tcPr>
            <w:tcW w:w="1878" w:type="dxa"/>
            <w:tcBorders>
              <w:top w:val="single" w:sz="12" w:space="0" w:color="A35261"/>
              <w:bottom w:val="single" w:sz="12" w:space="0" w:color="A35261"/>
            </w:tcBorders>
          </w:tcPr>
          <w:p w14:paraId="2C020FE7"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6628E1FD"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TIMING_QTY Begin </w:t>
            </w:r>
          </w:p>
        </w:tc>
        <w:tc>
          <w:tcPr>
            <w:tcW w:w="1076" w:type="dxa"/>
            <w:tcBorders>
              <w:top w:val="single" w:sz="12" w:space="0" w:color="A35261"/>
              <w:bottom w:val="single" w:sz="12" w:space="0" w:color="A35261"/>
            </w:tcBorders>
          </w:tcPr>
          <w:p w14:paraId="49729547"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4BD5B3FC"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066B9AA"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0FA1831" w14:textId="77777777" w:rsidTr="00B005D6">
        <w:trPr>
          <w:trHeight w:val="354"/>
          <w:jc w:val="center"/>
        </w:trPr>
        <w:tc>
          <w:tcPr>
            <w:tcW w:w="1878" w:type="dxa"/>
            <w:tcBorders>
              <w:top w:val="single" w:sz="12" w:space="0" w:color="A35261"/>
              <w:bottom w:val="single" w:sz="12" w:space="0" w:color="A35261"/>
            </w:tcBorders>
          </w:tcPr>
          <w:p w14:paraId="38C32E8E"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TQ1</w:t>
            </w:r>
          </w:p>
        </w:tc>
        <w:tc>
          <w:tcPr>
            <w:tcW w:w="3327" w:type="dxa"/>
            <w:tcBorders>
              <w:top w:val="single" w:sz="12" w:space="0" w:color="A35261"/>
              <w:bottom w:val="single" w:sz="12" w:space="0" w:color="A35261"/>
            </w:tcBorders>
          </w:tcPr>
          <w:p w14:paraId="32DDC31F"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sz w:val="20"/>
                <w:szCs w:val="20"/>
              </w:rPr>
              <w:t>Timing/Quantity</w:t>
            </w:r>
          </w:p>
        </w:tc>
        <w:tc>
          <w:tcPr>
            <w:tcW w:w="1076" w:type="dxa"/>
            <w:tcBorders>
              <w:top w:val="single" w:sz="12" w:space="0" w:color="A35261"/>
              <w:bottom w:val="single" w:sz="12" w:space="0" w:color="A35261"/>
            </w:tcBorders>
          </w:tcPr>
          <w:p w14:paraId="00934552"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2CD71216"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51DDB1C8"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A37FB23" w14:textId="77777777" w:rsidTr="00B005D6">
        <w:trPr>
          <w:trHeight w:val="372"/>
          <w:jc w:val="center"/>
        </w:trPr>
        <w:tc>
          <w:tcPr>
            <w:tcW w:w="1878" w:type="dxa"/>
            <w:tcBorders>
              <w:top w:val="single" w:sz="12" w:space="0" w:color="A35261"/>
              <w:bottom w:val="single" w:sz="12" w:space="0" w:color="A35261"/>
            </w:tcBorders>
          </w:tcPr>
          <w:p w14:paraId="557ED961"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[{TQ2}]</w:t>
            </w:r>
          </w:p>
        </w:tc>
        <w:tc>
          <w:tcPr>
            <w:tcW w:w="3327" w:type="dxa"/>
            <w:tcBorders>
              <w:top w:val="single" w:sz="12" w:space="0" w:color="A35261"/>
              <w:bottom w:val="single" w:sz="12" w:space="0" w:color="A35261"/>
            </w:tcBorders>
          </w:tcPr>
          <w:p w14:paraId="7E66464F"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Timing/Quantity Order Sequence </w:t>
            </w:r>
          </w:p>
        </w:tc>
        <w:tc>
          <w:tcPr>
            <w:tcW w:w="1076" w:type="dxa"/>
            <w:tcBorders>
              <w:top w:val="single" w:sz="12" w:space="0" w:color="A35261"/>
              <w:bottom w:val="single" w:sz="12" w:space="0" w:color="A35261"/>
            </w:tcBorders>
          </w:tcPr>
          <w:p w14:paraId="34A4505E"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1EABEFCE"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451B7A8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85429FD" w14:textId="77777777" w:rsidTr="00B005D6">
        <w:trPr>
          <w:trHeight w:val="372"/>
          <w:jc w:val="center"/>
        </w:trPr>
        <w:tc>
          <w:tcPr>
            <w:tcW w:w="1878" w:type="dxa"/>
            <w:tcBorders>
              <w:top w:val="single" w:sz="12" w:space="0" w:color="A35261"/>
              <w:bottom w:val="single" w:sz="12" w:space="0" w:color="A35261"/>
            </w:tcBorders>
          </w:tcPr>
          <w:p w14:paraId="60AA37BE" w14:textId="77777777" w:rsidR="004F0B00" w:rsidRPr="00385C05" w:rsidRDefault="004F0B00" w:rsidP="001351B8">
            <w:pPr>
              <w:autoSpaceDE w:val="0"/>
              <w:autoSpaceDN w:val="0"/>
              <w:spacing w:before="40" w:after="4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7D295F8B"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TIMING_QTY End </w:t>
            </w:r>
          </w:p>
        </w:tc>
        <w:tc>
          <w:tcPr>
            <w:tcW w:w="1076" w:type="dxa"/>
            <w:tcBorders>
              <w:top w:val="single" w:sz="12" w:space="0" w:color="A35261"/>
              <w:bottom w:val="single" w:sz="12" w:space="0" w:color="A35261"/>
            </w:tcBorders>
          </w:tcPr>
          <w:p w14:paraId="37434A70"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2B8B76BE"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20571883"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71C7BA65" w14:textId="77777777" w:rsidTr="00B005D6">
        <w:trPr>
          <w:trHeight w:val="354"/>
          <w:jc w:val="center"/>
        </w:trPr>
        <w:tc>
          <w:tcPr>
            <w:tcW w:w="1878" w:type="dxa"/>
            <w:tcBorders>
              <w:top w:val="single" w:sz="12" w:space="0" w:color="A35261"/>
              <w:bottom w:val="single" w:sz="12" w:space="0" w:color="A35261"/>
            </w:tcBorders>
          </w:tcPr>
          <w:p w14:paraId="5FDBA4ED"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[CTD]</w:t>
            </w:r>
          </w:p>
        </w:tc>
        <w:tc>
          <w:tcPr>
            <w:tcW w:w="3327" w:type="dxa"/>
            <w:tcBorders>
              <w:top w:val="single" w:sz="12" w:space="0" w:color="A35261"/>
              <w:bottom w:val="single" w:sz="12" w:space="0" w:color="A35261"/>
            </w:tcBorders>
          </w:tcPr>
          <w:p w14:paraId="08530605"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b/>
                <w:bCs/>
                <w:i/>
                <w:iCs/>
                <w:sz w:val="20"/>
                <w:szCs w:val="20"/>
              </w:rPr>
              <w:t>Contact Data</w:t>
            </w:r>
          </w:p>
        </w:tc>
        <w:tc>
          <w:tcPr>
            <w:tcW w:w="1076" w:type="dxa"/>
            <w:tcBorders>
              <w:top w:val="single" w:sz="12" w:space="0" w:color="A35261"/>
              <w:bottom w:val="single" w:sz="12" w:space="0" w:color="A35261"/>
            </w:tcBorders>
          </w:tcPr>
          <w:p w14:paraId="741AB332"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3F598D02"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9836BB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14410837" w14:textId="77777777" w:rsidTr="00B005D6">
        <w:trPr>
          <w:trHeight w:val="372"/>
          <w:jc w:val="center"/>
        </w:trPr>
        <w:tc>
          <w:tcPr>
            <w:tcW w:w="1878" w:type="dxa"/>
            <w:tcBorders>
              <w:top w:val="single" w:sz="12" w:space="0" w:color="A35261"/>
              <w:bottom w:val="single" w:sz="12" w:space="0" w:color="A35261"/>
            </w:tcBorders>
          </w:tcPr>
          <w:p w14:paraId="1646A503"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2F35225B"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OBSERVATION Begin </w:t>
            </w:r>
          </w:p>
        </w:tc>
        <w:tc>
          <w:tcPr>
            <w:tcW w:w="1076" w:type="dxa"/>
            <w:tcBorders>
              <w:top w:val="single" w:sz="12" w:space="0" w:color="A35261"/>
              <w:bottom w:val="single" w:sz="12" w:space="0" w:color="A35261"/>
            </w:tcBorders>
          </w:tcPr>
          <w:p w14:paraId="2473D4BA"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0AB4AAFB"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w:t>
            </w:r>
          </w:p>
        </w:tc>
        <w:tc>
          <w:tcPr>
            <w:tcW w:w="3910" w:type="dxa"/>
            <w:tcBorders>
              <w:top w:val="single" w:sz="12" w:space="0" w:color="A35261"/>
              <w:bottom w:val="single" w:sz="12" w:space="0" w:color="A35261"/>
            </w:tcBorders>
          </w:tcPr>
          <w:p w14:paraId="501016A1"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50C2A931" w14:textId="77777777" w:rsidTr="00B005D6">
        <w:trPr>
          <w:trHeight w:val="372"/>
          <w:jc w:val="center"/>
        </w:trPr>
        <w:tc>
          <w:tcPr>
            <w:tcW w:w="1878" w:type="dxa"/>
            <w:tcBorders>
              <w:top w:val="single" w:sz="12" w:space="0" w:color="A35261"/>
              <w:bottom w:val="single" w:sz="12" w:space="0" w:color="A35261"/>
            </w:tcBorders>
          </w:tcPr>
          <w:p w14:paraId="1DE4E4C6"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OBX</w:t>
            </w:r>
          </w:p>
        </w:tc>
        <w:tc>
          <w:tcPr>
            <w:tcW w:w="3327" w:type="dxa"/>
            <w:tcBorders>
              <w:top w:val="single" w:sz="12" w:space="0" w:color="A35261"/>
              <w:bottom w:val="single" w:sz="12" w:space="0" w:color="A35261"/>
            </w:tcBorders>
          </w:tcPr>
          <w:p w14:paraId="71293BA5"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Observation related to OBR </w:t>
            </w:r>
          </w:p>
        </w:tc>
        <w:tc>
          <w:tcPr>
            <w:tcW w:w="1076" w:type="dxa"/>
            <w:tcBorders>
              <w:top w:val="single" w:sz="12" w:space="0" w:color="A35261"/>
              <w:bottom w:val="single" w:sz="12" w:space="0" w:color="A35261"/>
            </w:tcBorders>
          </w:tcPr>
          <w:p w14:paraId="55E2203A"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5EFB3180"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1..</w:t>
            </w:r>
            <w:proofErr w:type="gramEnd"/>
            <w:r w:rsidRPr="00385C05">
              <w:rPr>
                <w:rFonts w:ascii="Arial" w:hAnsi="Arial" w:cs="Arial"/>
                <w:color w:val="000000"/>
                <w:sz w:val="20"/>
                <w:szCs w:val="20"/>
              </w:rPr>
              <w:t>1]</w:t>
            </w:r>
          </w:p>
        </w:tc>
        <w:tc>
          <w:tcPr>
            <w:tcW w:w="3910" w:type="dxa"/>
            <w:tcBorders>
              <w:top w:val="single" w:sz="12" w:space="0" w:color="A35261"/>
              <w:bottom w:val="single" w:sz="12" w:space="0" w:color="A35261"/>
            </w:tcBorders>
          </w:tcPr>
          <w:p w14:paraId="65A6F2EF"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1828370B" w14:textId="77777777" w:rsidTr="00B005D6">
        <w:trPr>
          <w:trHeight w:val="354"/>
          <w:jc w:val="center"/>
        </w:trPr>
        <w:tc>
          <w:tcPr>
            <w:tcW w:w="1878" w:type="dxa"/>
            <w:tcBorders>
              <w:top w:val="single" w:sz="12" w:space="0" w:color="A35261"/>
              <w:bottom w:val="single" w:sz="12" w:space="0" w:color="A35261"/>
            </w:tcBorders>
          </w:tcPr>
          <w:p w14:paraId="56E1ABFE"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[{NTE}]</w:t>
            </w:r>
          </w:p>
        </w:tc>
        <w:tc>
          <w:tcPr>
            <w:tcW w:w="3327" w:type="dxa"/>
            <w:tcBorders>
              <w:top w:val="single" w:sz="12" w:space="0" w:color="A35261"/>
              <w:bottom w:val="single" w:sz="12" w:space="0" w:color="A35261"/>
            </w:tcBorders>
          </w:tcPr>
          <w:p w14:paraId="2A901E65"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Notes and Comments</w:t>
            </w:r>
          </w:p>
        </w:tc>
        <w:tc>
          <w:tcPr>
            <w:tcW w:w="1076" w:type="dxa"/>
            <w:tcBorders>
              <w:top w:val="single" w:sz="12" w:space="0" w:color="A35261"/>
              <w:bottom w:val="single" w:sz="12" w:space="0" w:color="A35261"/>
            </w:tcBorders>
          </w:tcPr>
          <w:p w14:paraId="75EACA7A"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RE</w:t>
            </w:r>
          </w:p>
        </w:tc>
        <w:tc>
          <w:tcPr>
            <w:tcW w:w="1566" w:type="dxa"/>
            <w:tcBorders>
              <w:top w:val="single" w:sz="12" w:space="0" w:color="A35261"/>
              <w:bottom w:val="single" w:sz="12" w:space="0" w:color="A35261"/>
            </w:tcBorders>
          </w:tcPr>
          <w:p w14:paraId="4B669697"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0..</w:t>
            </w:r>
            <w:proofErr w:type="gramEnd"/>
            <w:r w:rsidRPr="00385C05">
              <w:rPr>
                <w:rFonts w:ascii="Arial" w:hAnsi="Arial" w:cs="Arial"/>
                <w:color w:val="000000"/>
                <w:sz w:val="20"/>
                <w:szCs w:val="20"/>
              </w:rPr>
              <w:t>*]</w:t>
            </w:r>
          </w:p>
        </w:tc>
        <w:tc>
          <w:tcPr>
            <w:tcW w:w="3910" w:type="dxa"/>
            <w:tcBorders>
              <w:top w:val="single" w:sz="12" w:space="0" w:color="A35261"/>
              <w:bottom w:val="single" w:sz="12" w:space="0" w:color="A35261"/>
            </w:tcBorders>
          </w:tcPr>
          <w:p w14:paraId="39AC0AD4" w14:textId="77777777" w:rsidR="004F0B00" w:rsidRPr="00385C05" w:rsidRDefault="004F0B00" w:rsidP="007A08FC">
            <w:pPr>
              <w:autoSpaceDE w:val="0"/>
              <w:autoSpaceDN w:val="0"/>
              <w:spacing w:before="40" w:after="40"/>
              <w:rPr>
                <w:rFonts w:ascii="Arial" w:hAnsi="Arial" w:cs="Arial"/>
                <w:color w:val="000000"/>
                <w:sz w:val="20"/>
                <w:szCs w:val="20"/>
              </w:rPr>
            </w:pPr>
          </w:p>
        </w:tc>
      </w:tr>
      <w:tr w:rsidR="004F0B00" w:rsidRPr="00385C05" w14:paraId="769BF965" w14:textId="77777777" w:rsidTr="00B005D6">
        <w:trPr>
          <w:trHeight w:val="372"/>
          <w:jc w:val="center"/>
        </w:trPr>
        <w:tc>
          <w:tcPr>
            <w:tcW w:w="1878" w:type="dxa"/>
            <w:tcBorders>
              <w:top w:val="single" w:sz="12" w:space="0" w:color="A35261"/>
              <w:bottom w:val="single" w:sz="12" w:space="0" w:color="A35261"/>
            </w:tcBorders>
          </w:tcPr>
          <w:p w14:paraId="59D4542C"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41ADF825"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OBSERVATION End</w:t>
            </w:r>
          </w:p>
        </w:tc>
        <w:tc>
          <w:tcPr>
            <w:tcW w:w="1076" w:type="dxa"/>
            <w:tcBorders>
              <w:top w:val="single" w:sz="12" w:space="0" w:color="A35261"/>
              <w:bottom w:val="single" w:sz="12" w:space="0" w:color="A35261"/>
            </w:tcBorders>
          </w:tcPr>
          <w:p w14:paraId="4A158D51"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37DB2927"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DC69701"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0E418BC1" w14:textId="77777777" w:rsidTr="00B005D6">
        <w:trPr>
          <w:trHeight w:val="372"/>
          <w:jc w:val="center"/>
        </w:trPr>
        <w:tc>
          <w:tcPr>
            <w:tcW w:w="1878" w:type="dxa"/>
            <w:tcBorders>
              <w:top w:val="single" w:sz="12" w:space="0" w:color="A35261"/>
              <w:bottom w:val="single" w:sz="12" w:space="0" w:color="A35261"/>
            </w:tcBorders>
          </w:tcPr>
          <w:p w14:paraId="58BB9798"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[{FT1}]</w:t>
            </w:r>
          </w:p>
        </w:tc>
        <w:tc>
          <w:tcPr>
            <w:tcW w:w="3327" w:type="dxa"/>
            <w:tcBorders>
              <w:top w:val="single" w:sz="12" w:space="0" w:color="A35261"/>
              <w:bottom w:val="single" w:sz="12" w:space="0" w:color="A35261"/>
            </w:tcBorders>
          </w:tcPr>
          <w:p w14:paraId="2FB37E75"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Financial Transaction </w:t>
            </w:r>
          </w:p>
        </w:tc>
        <w:tc>
          <w:tcPr>
            <w:tcW w:w="1076" w:type="dxa"/>
            <w:tcBorders>
              <w:top w:val="single" w:sz="12" w:space="0" w:color="A35261"/>
              <w:bottom w:val="single" w:sz="12" w:space="0" w:color="A35261"/>
            </w:tcBorders>
          </w:tcPr>
          <w:p w14:paraId="140718FC"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6F564426"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5B816661"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14596A0F" w14:textId="77777777" w:rsidTr="00B005D6">
        <w:trPr>
          <w:trHeight w:val="354"/>
          <w:jc w:val="center"/>
        </w:trPr>
        <w:tc>
          <w:tcPr>
            <w:tcW w:w="1878" w:type="dxa"/>
            <w:tcBorders>
              <w:top w:val="single" w:sz="12" w:space="0" w:color="A35261"/>
              <w:bottom w:val="single" w:sz="12" w:space="0" w:color="A35261"/>
            </w:tcBorders>
          </w:tcPr>
          <w:p w14:paraId="039B2FE7"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[{CT1}]</w:t>
            </w:r>
          </w:p>
        </w:tc>
        <w:tc>
          <w:tcPr>
            <w:tcW w:w="3327" w:type="dxa"/>
            <w:tcBorders>
              <w:top w:val="single" w:sz="12" w:space="0" w:color="A35261"/>
              <w:bottom w:val="single" w:sz="12" w:space="0" w:color="A35261"/>
            </w:tcBorders>
          </w:tcPr>
          <w:p w14:paraId="73895AA6"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Clinical Trial Identification </w:t>
            </w:r>
          </w:p>
        </w:tc>
        <w:tc>
          <w:tcPr>
            <w:tcW w:w="1076" w:type="dxa"/>
            <w:tcBorders>
              <w:top w:val="single" w:sz="12" w:space="0" w:color="A35261"/>
              <w:bottom w:val="single" w:sz="12" w:space="0" w:color="A35261"/>
            </w:tcBorders>
          </w:tcPr>
          <w:p w14:paraId="7767992C"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5C6C2B63"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3CC95F4A"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5C3DE863" w14:textId="77777777" w:rsidTr="00B005D6">
        <w:trPr>
          <w:trHeight w:val="372"/>
          <w:jc w:val="center"/>
        </w:trPr>
        <w:tc>
          <w:tcPr>
            <w:tcW w:w="1878" w:type="dxa"/>
            <w:tcBorders>
              <w:top w:val="single" w:sz="12" w:space="0" w:color="A35261"/>
              <w:bottom w:val="single" w:sz="12" w:space="0" w:color="A35261"/>
            </w:tcBorders>
          </w:tcPr>
          <w:p w14:paraId="45468290"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3D0BA23C"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SPECIMEN Begin </w:t>
            </w:r>
          </w:p>
        </w:tc>
        <w:tc>
          <w:tcPr>
            <w:tcW w:w="1076" w:type="dxa"/>
            <w:tcBorders>
              <w:top w:val="single" w:sz="12" w:space="0" w:color="A35261"/>
              <w:bottom w:val="single" w:sz="12" w:space="0" w:color="A35261"/>
            </w:tcBorders>
          </w:tcPr>
          <w:p w14:paraId="025B9C10"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RE</w:t>
            </w:r>
          </w:p>
        </w:tc>
        <w:tc>
          <w:tcPr>
            <w:tcW w:w="1566" w:type="dxa"/>
            <w:tcBorders>
              <w:top w:val="single" w:sz="12" w:space="0" w:color="A35261"/>
              <w:bottom w:val="single" w:sz="12" w:space="0" w:color="A35261"/>
            </w:tcBorders>
          </w:tcPr>
          <w:p w14:paraId="0F7EB123"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0..</w:t>
            </w:r>
            <w:proofErr w:type="gramEnd"/>
            <w:r w:rsidRPr="00385C05">
              <w:rPr>
                <w:rFonts w:ascii="Arial" w:hAnsi="Arial" w:cs="Arial"/>
                <w:color w:val="000000"/>
                <w:sz w:val="20"/>
                <w:szCs w:val="20"/>
              </w:rPr>
              <w:t>*]</w:t>
            </w:r>
          </w:p>
        </w:tc>
        <w:tc>
          <w:tcPr>
            <w:tcW w:w="3910" w:type="dxa"/>
            <w:tcBorders>
              <w:top w:val="single" w:sz="12" w:space="0" w:color="A35261"/>
              <w:bottom w:val="single" w:sz="12" w:space="0" w:color="A35261"/>
            </w:tcBorders>
          </w:tcPr>
          <w:p w14:paraId="0A5E3C59" w14:textId="77777777" w:rsidR="004F0B00" w:rsidRPr="00FE1E41" w:rsidRDefault="004F0B00" w:rsidP="007A08FC">
            <w:pPr>
              <w:pStyle w:val="Default"/>
              <w:spacing w:before="40" w:after="40" w:line="240" w:lineRule="auto"/>
              <w:jc w:val="left"/>
              <w:rPr>
                <w:rFonts w:ascii="Arial" w:hAnsi="Arial" w:cs="Arial"/>
                <w:sz w:val="20"/>
                <w:szCs w:val="20"/>
              </w:rPr>
            </w:pPr>
          </w:p>
        </w:tc>
      </w:tr>
      <w:tr w:rsidR="004F0B00" w:rsidRPr="00385C05" w14:paraId="303A3FC4" w14:textId="77777777" w:rsidTr="00B005D6">
        <w:trPr>
          <w:trHeight w:val="638"/>
          <w:jc w:val="center"/>
        </w:trPr>
        <w:tc>
          <w:tcPr>
            <w:tcW w:w="1878" w:type="dxa"/>
            <w:tcBorders>
              <w:top w:val="single" w:sz="12" w:space="0" w:color="A35261"/>
              <w:bottom w:val="single" w:sz="12" w:space="0" w:color="A35261"/>
            </w:tcBorders>
          </w:tcPr>
          <w:p w14:paraId="4E0917CC"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SPM</w:t>
            </w:r>
          </w:p>
        </w:tc>
        <w:tc>
          <w:tcPr>
            <w:tcW w:w="3327" w:type="dxa"/>
            <w:tcBorders>
              <w:top w:val="single" w:sz="12" w:space="0" w:color="A35261"/>
              <w:bottom w:val="single" w:sz="12" w:space="0" w:color="A35261"/>
            </w:tcBorders>
          </w:tcPr>
          <w:p w14:paraId="4DE2D449"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Specimen Information related to OBR </w:t>
            </w:r>
          </w:p>
        </w:tc>
        <w:tc>
          <w:tcPr>
            <w:tcW w:w="1076" w:type="dxa"/>
            <w:tcBorders>
              <w:top w:val="single" w:sz="12" w:space="0" w:color="A35261"/>
              <w:bottom w:val="single" w:sz="12" w:space="0" w:color="A35261"/>
            </w:tcBorders>
          </w:tcPr>
          <w:p w14:paraId="11F6D2EF" w14:textId="77777777" w:rsidR="004F0B00" w:rsidRPr="00385C05" w:rsidRDefault="004F0B00" w:rsidP="001351B8">
            <w:pPr>
              <w:autoSpaceDE w:val="0"/>
              <w:autoSpaceDN w:val="0"/>
              <w:spacing w:before="40" w:after="40"/>
              <w:rPr>
                <w:rFonts w:ascii="Arial" w:hAnsi="Arial" w:cs="Arial"/>
                <w:color w:val="000000"/>
                <w:sz w:val="20"/>
                <w:szCs w:val="20"/>
              </w:rPr>
            </w:pPr>
            <w:r>
              <w:rPr>
                <w:rFonts w:ascii="Arial" w:hAnsi="Arial" w:cs="Arial"/>
                <w:color w:val="000000"/>
                <w:sz w:val="20"/>
                <w:szCs w:val="20"/>
              </w:rPr>
              <w:t>R</w:t>
            </w:r>
          </w:p>
        </w:tc>
        <w:tc>
          <w:tcPr>
            <w:tcW w:w="1566" w:type="dxa"/>
            <w:tcBorders>
              <w:top w:val="single" w:sz="12" w:space="0" w:color="A35261"/>
              <w:bottom w:val="single" w:sz="12" w:space="0" w:color="A35261"/>
            </w:tcBorders>
          </w:tcPr>
          <w:p w14:paraId="4506C934" w14:textId="77777777" w:rsidR="004F0B00" w:rsidRPr="00385C05" w:rsidRDefault="004F0B00" w:rsidP="001351B8">
            <w:pPr>
              <w:autoSpaceDE w:val="0"/>
              <w:autoSpaceDN w:val="0"/>
              <w:spacing w:before="40" w:after="40"/>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1..</w:t>
            </w:r>
            <w:proofErr w:type="gramEnd"/>
            <w:r>
              <w:rPr>
                <w:rFonts w:ascii="Arial" w:hAnsi="Arial" w:cs="Arial"/>
                <w:color w:val="000000"/>
                <w:sz w:val="20"/>
                <w:szCs w:val="20"/>
              </w:rPr>
              <w:t>1]</w:t>
            </w:r>
          </w:p>
        </w:tc>
        <w:tc>
          <w:tcPr>
            <w:tcW w:w="3910" w:type="dxa"/>
            <w:tcBorders>
              <w:top w:val="single" w:sz="12" w:space="0" w:color="A35261"/>
              <w:bottom w:val="single" w:sz="12" w:space="0" w:color="A35261"/>
            </w:tcBorders>
          </w:tcPr>
          <w:p w14:paraId="3061BA71" w14:textId="77777777" w:rsidR="004F0B00" w:rsidRPr="00385C05" w:rsidRDefault="004F0B00" w:rsidP="001351B8">
            <w:pPr>
              <w:pStyle w:val="Default"/>
              <w:spacing w:before="40" w:after="40" w:line="240" w:lineRule="auto"/>
              <w:jc w:val="left"/>
              <w:rPr>
                <w:rFonts w:ascii="Arial" w:hAnsi="Arial" w:cs="Arial"/>
                <w:sz w:val="20"/>
                <w:szCs w:val="20"/>
              </w:rPr>
            </w:pPr>
          </w:p>
        </w:tc>
      </w:tr>
      <w:tr w:rsidR="004F0B00" w:rsidRPr="00385C05" w14:paraId="287B7099" w14:textId="77777777" w:rsidTr="00B005D6">
        <w:trPr>
          <w:trHeight w:val="372"/>
          <w:jc w:val="center"/>
        </w:trPr>
        <w:tc>
          <w:tcPr>
            <w:tcW w:w="1878" w:type="dxa"/>
            <w:tcBorders>
              <w:top w:val="single" w:sz="12" w:space="0" w:color="A35261"/>
              <w:bottom w:val="single" w:sz="12" w:space="0" w:color="A35261"/>
            </w:tcBorders>
          </w:tcPr>
          <w:p w14:paraId="45AD1D51"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[{OBX}]</w:t>
            </w:r>
          </w:p>
        </w:tc>
        <w:tc>
          <w:tcPr>
            <w:tcW w:w="3327" w:type="dxa"/>
            <w:tcBorders>
              <w:top w:val="single" w:sz="12" w:space="0" w:color="A35261"/>
              <w:bottom w:val="single" w:sz="12" w:space="0" w:color="A35261"/>
            </w:tcBorders>
          </w:tcPr>
          <w:p w14:paraId="1D4A8179"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Observation related to Specimen </w:t>
            </w:r>
          </w:p>
        </w:tc>
        <w:tc>
          <w:tcPr>
            <w:tcW w:w="1076" w:type="dxa"/>
            <w:tcBorders>
              <w:top w:val="single" w:sz="12" w:space="0" w:color="A35261"/>
              <w:bottom w:val="single" w:sz="12" w:space="0" w:color="A35261"/>
            </w:tcBorders>
          </w:tcPr>
          <w:p w14:paraId="4E55B8A7"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4999B343"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w:t>
            </w:r>
            <w:proofErr w:type="gramStart"/>
            <w:r w:rsidRPr="00385C05">
              <w:rPr>
                <w:rFonts w:ascii="Arial" w:hAnsi="Arial" w:cs="Arial"/>
                <w:color w:val="000000"/>
                <w:sz w:val="20"/>
                <w:szCs w:val="20"/>
              </w:rPr>
              <w:t>0..</w:t>
            </w:r>
            <w:proofErr w:type="gramEnd"/>
            <w:r w:rsidRPr="00385C05">
              <w:rPr>
                <w:rFonts w:ascii="Arial" w:hAnsi="Arial" w:cs="Arial"/>
                <w:color w:val="000000"/>
                <w:sz w:val="20"/>
                <w:szCs w:val="20"/>
              </w:rPr>
              <w:t>*]</w:t>
            </w:r>
          </w:p>
        </w:tc>
        <w:tc>
          <w:tcPr>
            <w:tcW w:w="3910" w:type="dxa"/>
            <w:tcBorders>
              <w:top w:val="single" w:sz="12" w:space="0" w:color="A35261"/>
              <w:bottom w:val="single" w:sz="12" w:space="0" w:color="A35261"/>
            </w:tcBorders>
          </w:tcPr>
          <w:p w14:paraId="287EEDF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2530BF57" w14:textId="77777777" w:rsidTr="00B005D6">
        <w:trPr>
          <w:trHeight w:val="354"/>
          <w:jc w:val="center"/>
        </w:trPr>
        <w:tc>
          <w:tcPr>
            <w:tcW w:w="1878" w:type="dxa"/>
            <w:tcBorders>
              <w:top w:val="single" w:sz="12" w:space="0" w:color="A35261"/>
              <w:bottom w:val="single" w:sz="12" w:space="0" w:color="A35261"/>
            </w:tcBorders>
          </w:tcPr>
          <w:p w14:paraId="229B77F3" w14:textId="77777777" w:rsidR="004F0B00" w:rsidRPr="00385C05" w:rsidRDefault="004F0B00" w:rsidP="002921F3">
            <w:pPr>
              <w:pStyle w:val="Default"/>
              <w:spacing w:before="40" w:after="40" w:line="240" w:lineRule="auto"/>
              <w:rPr>
                <w:rFonts w:ascii="Arial" w:hAnsi="Arial" w:cs="Arial"/>
                <w:sz w:val="20"/>
                <w:szCs w:val="20"/>
              </w:rPr>
            </w:pPr>
            <w:r>
              <w:rPr>
                <w:rFonts w:ascii="Arial" w:hAnsi="Arial" w:cs="Arial"/>
                <w:sz w:val="20"/>
                <w:szCs w:val="20"/>
              </w:rPr>
              <w:t xml:space="preserve">   </w:t>
            </w:r>
            <w:r w:rsidRPr="00385C05">
              <w:rPr>
                <w:rFonts w:ascii="Arial" w:hAnsi="Arial" w:cs="Arial"/>
                <w:sz w:val="20"/>
                <w:szCs w:val="20"/>
              </w:rPr>
              <w:t>}]</w:t>
            </w:r>
          </w:p>
        </w:tc>
        <w:tc>
          <w:tcPr>
            <w:tcW w:w="3327" w:type="dxa"/>
            <w:tcBorders>
              <w:top w:val="single" w:sz="12" w:space="0" w:color="A35261"/>
              <w:bottom w:val="single" w:sz="12" w:space="0" w:color="A35261"/>
            </w:tcBorders>
          </w:tcPr>
          <w:p w14:paraId="41555B00"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 xml:space="preserve">SPECIMEN End </w:t>
            </w:r>
          </w:p>
        </w:tc>
        <w:tc>
          <w:tcPr>
            <w:tcW w:w="1076" w:type="dxa"/>
            <w:tcBorders>
              <w:top w:val="single" w:sz="12" w:space="0" w:color="A35261"/>
              <w:bottom w:val="single" w:sz="12" w:space="0" w:color="A35261"/>
            </w:tcBorders>
          </w:tcPr>
          <w:p w14:paraId="0290F1E9"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0D9D2222"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033257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75A92C7D" w14:textId="77777777" w:rsidTr="00B005D6">
        <w:trPr>
          <w:trHeight w:val="372"/>
          <w:jc w:val="center"/>
        </w:trPr>
        <w:tc>
          <w:tcPr>
            <w:tcW w:w="1878" w:type="dxa"/>
            <w:tcBorders>
              <w:top w:val="single" w:sz="12" w:space="0" w:color="A35261"/>
              <w:bottom w:val="single" w:sz="12" w:space="0" w:color="A35261"/>
            </w:tcBorders>
          </w:tcPr>
          <w:p w14:paraId="5A292B2B" w14:textId="77777777" w:rsidR="004F0B00" w:rsidRPr="00385C05" w:rsidRDefault="004F0B00" w:rsidP="001351B8">
            <w:pPr>
              <w:pStyle w:val="Default"/>
              <w:spacing w:before="40" w:after="40" w:line="240" w:lineRule="auto"/>
              <w:rPr>
                <w:rFonts w:ascii="Arial" w:hAnsi="Arial" w:cs="Arial"/>
                <w:sz w:val="20"/>
                <w:szCs w:val="20"/>
              </w:rPr>
            </w:pPr>
            <w:r>
              <w:rPr>
                <w:rFonts w:ascii="Arial" w:hAnsi="Arial" w:cs="Arial"/>
                <w:sz w:val="20"/>
                <w:szCs w:val="20"/>
              </w:rPr>
              <w:t xml:space="preserve"> </w:t>
            </w: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786A0428"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 xml:space="preserve">ORDER_OBSERVATION End </w:t>
            </w:r>
          </w:p>
        </w:tc>
        <w:tc>
          <w:tcPr>
            <w:tcW w:w="1076" w:type="dxa"/>
            <w:tcBorders>
              <w:top w:val="single" w:sz="12" w:space="0" w:color="A35261"/>
              <w:bottom w:val="single" w:sz="12" w:space="0" w:color="A35261"/>
            </w:tcBorders>
          </w:tcPr>
          <w:p w14:paraId="162E762F"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0F78A219"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21EF555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08699D15" w14:textId="77777777" w:rsidTr="00B005D6">
        <w:trPr>
          <w:trHeight w:val="372"/>
          <w:jc w:val="center"/>
        </w:trPr>
        <w:tc>
          <w:tcPr>
            <w:tcW w:w="1878" w:type="dxa"/>
            <w:tcBorders>
              <w:top w:val="single" w:sz="12" w:space="0" w:color="A35261"/>
              <w:bottom w:val="single" w:sz="12" w:space="0" w:color="A35261"/>
            </w:tcBorders>
          </w:tcPr>
          <w:p w14:paraId="761CA15B"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43671A44"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PATIENT_RESULT End</w:t>
            </w:r>
          </w:p>
        </w:tc>
        <w:tc>
          <w:tcPr>
            <w:tcW w:w="1076" w:type="dxa"/>
            <w:tcBorders>
              <w:top w:val="single" w:sz="12" w:space="0" w:color="A35261"/>
              <w:bottom w:val="single" w:sz="12" w:space="0" w:color="A35261"/>
            </w:tcBorders>
          </w:tcPr>
          <w:p w14:paraId="6567866E"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4F9D2119"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5A0B8E9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56271B4D" w14:textId="77777777" w:rsidTr="00B005D6">
        <w:trPr>
          <w:trHeight w:val="354"/>
          <w:jc w:val="center"/>
        </w:trPr>
        <w:tc>
          <w:tcPr>
            <w:tcW w:w="1878" w:type="dxa"/>
            <w:tcBorders>
              <w:top w:val="single" w:sz="12" w:space="0" w:color="A35261"/>
              <w:bottom w:val="single" w:sz="12" w:space="0" w:color="A35261"/>
            </w:tcBorders>
            <w:shd w:val="clear" w:color="auto" w:fill="FFFF99"/>
          </w:tcPr>
          <w:p w14:paraId="56BBF5E2"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sz w:val="20"/>
                <w:szCs w:val="20"/>
              </w:rPr>
              <w:t>[DSC]</w:t>
            </w:r>
          </w:p>
        </w:tc>
        <w:tc>
          <w:tcPr>
            <w:tcW w:w="3327" w:type="dxa"/>
            <w:tcBorders>
              <w:top w:val="single" w:sz="12" w:space="0" w:color="A35261"/>
              <w:bottom w:val="single" w:sz="12" w:space="0" w:color="A35261"/>
            </w:tcBorders>
            <w:shd w:val="clear" w:color="auto" w:fill="FFFF99"/>
          </w:tcPr>
          <w:p w14:paraId="03D4D558" w14:textId="77777777" w:rsidR="004F0B00" w:rsidRPr="00385C05" w:rsidRDefault="004F0B00" w:rsidP="001351B8">
            <w:pPr>
              <w:pStyle w:val="Default"/>
              <w:spacing w:before="40" w:after="40" w:line="240" w:lineRule="auto"/>
              <w:rPr>
                <w:rFonts w:ascii="Arial" w:hAnsi="Arial" w:cs="Arial"/>
                <w:b/>
                <w:bCs/>
                <w:i/>
                <w:iCs/>
                <w:sz w:val="20"/>
                <w:szCs w:val="20"/>
              </w:rPr>
            </w:pPr>
            <w:r w:rsidRPr="00385C05">
              <w:rPr>
                <w:rFonts w:ascii="Arial" w:hAnsi="Arial" w:cs="Arial"/>
                <w:b/>
                <w:bCs/>
                <w:i/>
                <w:iCs/>
                <w:sz w:val="20"/>
                <w:szCs w:val="20"/>
              </w:rPr>
              <w:t>Continuation Pointer</w:t>
            </w:r>
          </w:p>
        </w:tc>
        <w:tc>
          <w:tcPr>
            <w:tcW w:w="1076" w:type="dxa"/>
            <w:tcBorders>
              <w:top w:val="single" w:sz="12" w:space="0" w:color="A35261"/>
              <w:bottom w:val="single" w:sz="12" w:space="0" w:color="A35261"/>
            </w:tcBorders>
            <w:shd w:val="clear" w:color="auto" w:fill="FFFF99"/>
          </w:tcPr>
          <w:p w14:paraId="17093636"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99"/>
          </w:tcPr>
          <w:p w14:paraId="577173A8"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99"/>
          </w:tcPr>
          <w:p w14:paraId="366EDD28" w14:textId="77777777" w:rsidR="004F0B00" w:rsidRPr="00385C05" w:rsidRDefault="004F0B00" w:rsidP="001351B8">
            <w:pPr>
              <w:autoSpaceDE w:val="0"/>
              <w:autoSpaceDN w:val="0"/>
              <w:spacing w:before="40" w:after="40"/>
              <w:rPr>
                <w:rFonts w:ascii="Arial" w:hAnsi="Arial" w:cs="Arial"/>
                <w:color w:val="000000"/>
                <w:sz w:val="20"/>
                <w:szCs w:val="20"/>
              </w:rPr>
            </w:pPr>
          </w:p>
        </w:tc>
      </w:tr>
    </w:tbl>
    <w:p w14:paraId="354F35A9" w14:textId="77777777" w:rsidR="00DC3592" w:rsidRPr="00B005D6" w:rsidRDefault="00D37A34" w:rsidP="000D3A16">
      <w:pPr>
        <w:pStyle w:val="Heading2"/>
      </w:pPr>
      <w:bookmarkStart w:id="451" w:name="_Toc487203682"/>
      <w:r w:rsidRPr="00385C05">
        <w:lastRenderedPageBreak/>
        <w:t>Segment and Field Descriptions</w:t>
      </w:r>
      <w:bookmarkEnd w:id="451"/>
      <w:r w:rsidRPr="00385C05">
        <w:t xml:space="preserve"> </w:t>
      </w:r>
    </w:p>
    <w:p w14:paraId="3ACA6252" w14:textId="77777777" w:rsidR="00DC3592" w:rsidRDefault="00D37A34" w:rsidP="00EC5F84">
      <w:pPr>
        <w:spacing w:before="120" w:after="240"/>
        <w:jc w:val="both"/>
        <w:rPr>
          <w:rFonts w:ascii="Arial" w:hAnsi="Arial" w:cs="Arial"/>
          <w:color w:val="000000"/>
          <w:sz w:val="24"/>
          <w:szCs w:val="24"/>
        </w:rPr>
      </w:pPr>
      <w:r w:rsidRPr="00691107">
        <w:rPr>
          <w:rFonts w:ascii="Arial" w:hAnsi="Arial" w:cs="Arial"/>
          <w:color w:val="000000"/>
          <w:sz w:val="24"/>
          <w:szCs w:val="24"/>
        </w:rPr>
        <w:t>This messaging</w:t>
      </w:r>
      <w:r w:rsidR="00DC5592" w:rsidRPr="00691107">
        <w:rPr>
          <w:rFonts w:ascii="Arial" w:hAnsi="Arial" w:cs="Arial"/>
          <w:color w:val="000000"/>
          <w:sz w:val="24"/>
          <w:szCs w:val="24"/>
        </w:rPr>
        <w:t xml:space="preserve"> </w:t>
      </w:r>
      <w:r w:rsidR="00DC5592" w:rsidRPr="00691107">
        <w:rPr>
          <w:rFonts w:ascii="Arial" w:hAnsi="Arial" w:cs="Arial"/>
          <w:sz w:val="24"/>
          <w:szCs w:val="24"/>
        </w:rPr>
        <w:t>specification</w:t>
      </w:r>
      <w:r w:rsidRPr="00691107">
        <w:rPr>
          <w:rFonts w:ascii="Arial" w:hAnsi="Arial" w:cs="Arial"/>
          <w:color w:val="000000"/>
          <w:sz w:val="24"/>
          <w:szCs w:val="24"/>
        </w:rPr>
        <w:t xml:space="preserve"> provides notes for required (non-optional) fields for each of the non-optional segments. For each segment the segment table defines the applicable constraints on usage for its fields for this </w:t>
      </w:r>
      <w:r w:rsidR="00DC5592" w:rsidRPr="00691107">
        <w:rPr>
          <w:rFonts w:ascii="Arial" w:hAnsi="Arial" w:cs="Arial"/>
          <w:sz w:val="24"/>
          <w:szCs w:val="24"/>
        </w:rPr>
        <w:t xml:space="preserve">specification </w:t>
      </w:r>
      <w:r w:rsidRPr="00691107">
        <w:rPr>
          <w:rFonts w:ascii="Arial" w:hAnsi="Arial" w:cs="Arial"/>
          <w:color w:val="000000"/>
          <w:sz w:val="24"/>
          <w:szCs w:val="24"/>
        </w:rPr>
        <w:t xml:space="preserve">(see Section 3.2 Message Element Attributes for a description of the columns in the Segment Attribute Tables.) All the relevant conformance statements and general usage notes are located at the end of each table. </w:t>
      </w:r>
    </w:p>
    <w:p w14:paraId="012ABA09" w14:textId="77777777" w:rsidR="00702257" w:rsidRPr="000844A6" w:rsidRDefault="00407D9D" w:rsidP="000D3A16">
      <w:pPr>
        <w:pStyle w:val="Heading3"/>
      </w:pPr>
      <w:bookmarkStart w:id="452" w:name="_Toc392072617"/>
      <w:bookmarkStart w:id="453" w:name="_Toc392515629"/>
      <w:bookmarkStart w:id="454" w:name="_Toc487203683"/>
      <w:r w:rsidRPr="000844A6">
        <w:t xml:space="preserve">MSH - </w:t>
      </w:r>
      <w:r w:rsidR="00702257" w:rsidRPr="000844A6">
        <w:t>Message Header Segment</w:t>
      </w:r>
      <w:bookmarkEnd w:id="452"/>
      <w:bookmarkEnd w:id="453"/>
      <w:bookmarkEnd w:id="454"/>
    </w:p>
    <w:p w14:paraId="5F2FA15E" w14:textId="77777777" w:rsidR="00DC3592" w:rsidRPr="00385C05" w:rsidRDefault="00702257" w:rsidP="00D96FA3">
      <w:pPr>
        <w:spacing w:before="240" w:after="120"/>
        <w:jc w:val="both"/>
        <w:rPr>
          <w:rFonts w:ascii="Arial" w:hAnsi="Arial" w:cs="Arial"/>
          <w:sz w:val="24"/>
          <w:szCs w:val="24"/>
        </w:rPr>
      </w:pPr>
      <w:r w:rsidRPr="00385C05">
        <w:rPr>
          <w:rFonts w:ascii="Arial" w:hAnsi="Arial" w:cs="Arial"/>
          <w:sz w:val="24"/>
          <w:szCs w:val="24"/>
        </w:rPr>
        <w:t>The MSH Segment is used to define the intent, source, destination, and some specifics of the syntax of the message. This segment includes identification of message delimiters, sender, receiver, message type, timestamp, etc.</w:t>
      </w:r>
    </w:p>
    <w:tbl>
      <w:tblPr>
        <w:tblW w:w="13230" w:type="dxa"/>
        <w:tblCellSpacing w:w="7"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0A0" w:firstRow="1" w:lastRow="0" w:firstColumn="1" w:lastColumn="0" w:noHBand="0" w:noVBand="0"/>
      </w:tblPr>
      <w:tblGrid>
        <w:gridCol w:w="2070"/>
        <w:gridCol w:w="720"/>
        <w:gridCol w:w="630"/>
        <w:gridCol w:w="720"/>
        <w:gridCol w:w="810"/>
        <w:gridCol w:w="1250"/>
        <w:gridCol w:w="730"/>
        <w:gridCol w:w="6300"/>
      </w:tblGrid>
      <w:tr w:rsidR="00702257" w:rsidRPr="00385C05" w14:paraId="798CB979" w14:textId="77777777" w:rsidTr="007261F3">
        <w:trPr>
          <w:cantSplit/>
          <w:trHeight w:val="288"/>
          <w:tblHeader/>
          <w:tblCellSpacing w:w="7" w:type="dxa"/>
        </w:trPr>
        <w:tc>
          <w:tcPr>
            <w:tcW w:w="13202" w:type="dxa"/>
            <w:gridSpan w:val="8"/>
            <w:shd w:val="clear" w:color="auto" w:fill="D9D9D9"/>
            <w:vAlign w:val="center"/>
          </w:tcPr>
          <w:p w14:paraId="414E7289" w14:textId="77777777" w:rsidR="00702257" w:rsidRPr="00385C05" w:rsidRDefault="00702257" w:rsidP="00DE3A72">
            <w:pPr>
              <w:spacing w:before="80" w:after="80"/>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1351B8" w:rsidRPr="00385C05">
              <w:rPr>
                <w:rFonts w:ascii="Arial" w:hAnsi="Arial" w:cs="Arial"/>
                <w:b/>
                <w:caps/>
                <w:color w:val="548DD4"/>
              </w:rPr>
              <w:t>2</w:t>
            </w:r>
            <w:r w:rsidR="00797A76" w:rsidRPr="00385C05">
              <w:rPr>
                <w:rFonts w:ascii="Arial" w:hAnsi="Arial" w:cs="Arial"/>
                <w:b/>
                <w:caps/>
                <w:color w:val="548DD4"/>
              </w:rPr>
              <w:t>.1</w:t>
            </w:r>
            <w:r w:rsidR="00867046" w:rsidRPr="00385C05">
              <w:rPr>
                <w:rFonts w:ascii="Arial" w:hAnsi="Arial" w:cs="Arial"/>
                <w:b/>
                <w:caps/>
                <w:color w:val="548DD4"/>
              </w:rPr>
              <w:t>:</w:t>
            </w:r>
            <w:r w:rsidRPr="00385C05">
              <w:rPr>
                <w:rFonts w:ascii="Arial" w:hAnsi="Arial" w:cs="Arial"/>
                <w:b/>
                <w:caps/>
                <w:color w:val="548DD4"/>
              </w:rPr>
              <w:t xml:space="preserve"> Message Header Segment (MSH)</w:t>
            </w:r>
          </w:p>
        </w:tc>
      </w:tr>
      <w:tr w:rsidR="00844278" w:rsidRPr="00385C05" w14:paraId="7C7B9A9C" w14:textId="77777777" w:rsidTr="00EE180E">
        <w:trPr>
          <w:cantSplit/>
          <w:tblHeader/>
          <w:tblCellSpacing w:w="7" w:type="dxa"/>
        </w:trPr>
        <w:tc>
          <w:tcPr>
            <w:tcW w:w="2049" w:type="dxa"/>
            <w:shd w:val="clear" w:color="auto" w:fill="F2F2F2"/>
          </w:tcPr>
          <w:p w14:paraId="26B450A4"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Field Name</w:t>
            </w:r>
          </w:p>
        </w:tc>
        <w:tc>
          <w:tcPr>
            <w:tcW w:w="706" w:type="dxa"/>
            <w:shd w:val="clear" w:color="auto" w:fill="F2F2F2"/>
          </w:tcPr>
          <w:p w14:paraId="6E867CD1" w14:textId="77777777" w:rsidR="001E4E6F" w:rsidRPr="00385C05" w:rsidRDefault="001E4E6F" w:rsidP="00DE3A72">
            <w:pPr>
              <w:spacing w:before="40" w:after="40"/>
              <w:rPr>
                <w:rFonts w:ascii="Arial" w:hAnsi="Arial" w:cs="Arial"/>
                <w:b/>
                <w:smallCaps/>
                <w:color w:val="548DD4"/>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386F4494"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DT</w:t>
            </w:r>
          </w:p>
        </w:tc>
        <w:tc>
          <w:tcPr>
            <w:tcW w:w="706" w:type="dxa"/>
            <w:shd w:val="clear" w:color="auto" w:fill="F2F2F2"/>
          </w:tcPr>
          <w:p w14:paraId="1FA6B5EA"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Len</w:t>
            </w:r>
          </w:p>
        </w:tc>
        <w:tc>
          <w:tcPr>
            <w:tcW w:w="796" w:type="dxa"/>
            <w:shd w:val="clear" w:color="auto" w:fill="F2F2F2"/>
          </w:tcPr>
          <w:p w14:paraId="599D84CF" w14:textId="77777777" w:rsidR="001E4E6F" w:rsidRPr="00385C05" w:rsidRDefault="001E4E6F" w:rsidP="00DE3A72">
            <w:pPr>
              <w:spacing w:before="40" w:after="40"/>
              <w:rPr>
                <w:rFonts w:ascii="Arial" w:hAnsi="Arial" w:cs="Arial"/>
                <w:b/>
                <w:bCs/>
                <w:smallCaps/>
                <w:color w:val="548DD4"/>
                <w:sz w:val="20"/>
                <w:szCs w:val="20"/>
              </w:rPr>
            </w:pPr>
            <w:r w:rsidRPr="00385C05">
              <w:rPr>
                <w:rFonts w:ascii="Arial" w:hAnsi="Arial" w:cs="Arial"/>
                <w:b/>
                <w:bCs/>
                <w:smallCaps/>
                <w:color w:val="548DD4"/>
                <w:sz w:val="20"/>
                <w:szCs w:val="20"/>
              </w:rPr>
              <w:t>Usage</w:t>
            </w:r>
          </w:p>
        </w:tc>
        <w:tc>
          <w:tcPr>
            <w:tcW w:w="1236" w:type="dxa"/>
            <w:shd w:val="clear" w:color="auto" w:fill="F2F2F2"/>
          </w:tcPr>
          <w:p w14:paraId="0AFCD8E3" w14:textId="77777777" w:rsidR="001E4E6F" w:rsidRPr="00385C05" w:rsidRDefault="001E4E6F" w:rsidP="00DE3A72">
            <w:pPr>
              <w:spacing w:before="40" w:after="40"/>
              <w:jc w:val="center"/>
              <w:rPr>
                <w:rFonts w:ascii="Arial" w:hAnsi="Arial" w:cs="Arial"/>
                <w:b/>
                <w:bCs/>
                <w:smallCaps/>
                <w:color w:val="548DD4"/>
                <w:sz w:val="20"/>
                <w:szCs w:val="20"/>
              </w:rPr>
            </w:pPr>
            <w:r w:rsidRPr="00385C05">
              <w:rPr>
                <w:rFonts w:ascii="Arial" w:hAnsi="Arial" w:cs="Arial"/>
                <w:b/>
                <w:bCs/>
                <w:smallCaps/>
                <w:color w:val="548DD4"/>
                <w:sz w:val="20"/>
                <w:szCs w:val="20"/>
              </w:rPr>
              <w:t>Cardinality</w:t>
            </w:r>
          </w:p>
        </w:tc>
        <w:tc>
          <w:tcPr>
            <w:tcW w:w="716" w:type="dxa"/>
            <w:shd w:val="clear" w:color="auto" w:fill="F2F2F2"/>
          </w:tcPr>
          <w:p w14:paraId="21192E38" w14:textId="77777777" w:rsidR="001E4E6F" w:rsidRPr="00385C05" w:rsidRDefault="001E4E6F" w:rsidP="00DE3A72">
            <w:pPr>
              <w:spacing w:before="40" w:after="40"/>
              <w:jc w:val="center"/>
              <w:rPr>
                <w:rFonts w:ascii="Arial" w:hAnsi="Arial" w:cs="Arial"/>
                <w:b/>
                <w:smallCaps/>
                <w:color w:val="548DD4"/>
                <w:sz w:val="20"/>
                <w:szCs w:val="20"/>
              </w:rPr>
            </w:pPr>
            <w:r>
              <w:rPr>
                <w:rFonts w:ascii="Arial" w:hAnsi="Arial" w:cs="Arial"/>
                <w:b/>
                <w:bCs/>
                <w:smallCaps/>
                <w:color w:val="548DD4"/>
                <w:sz w:val="20"/>
                <w:szCs w:val="20"/>
              </w:rPr>
              <w:t>Value Set</w:t>
            </w:r>
          </w:p>
        </w:tc>
        <w:tc>
          <w:tcPr>
            <w:tcW w:w="6279" w:type="dxa"/>
            <w:shd w:val="clear" w:color="auto" w:fill="F2F2F2"/>
          </w:tcPr>
          <w:p w14:paraId="5E0EE532" w14:textId="77777777" w:rsidR="001E4E6F" w:rsidRPr="00385C05" w:rsidRDefault="001E4E6F" w:rsidP="00DE3A72">
            <w:pPr>
              <w:spacing w:before="40" w:after="40"/>
              <w:rPr>
                <w:rFonts w:ascii="Arial" w:hAnsi="Arial" w:cs="Arial"/>
                <w:b/>
                <w:bCs/>
                <w:smallCaps/>
                <w:color w:val="548DD4"/>
                <w:sz w:val="20"/>
                <w:szCs w:val="20"/>
              </w:rPr>
            </w:pPr>
            <w:r w:rsidRPr="00385C05">
              <w:rPr>
                <w:rFonts w:ascii="Arial" w:hAnsi="Arial" w:cs="Arial"/>
                <w:b/>
                <w:bCs/>
                <w:smallCaps/>
                <w:color w:val="548DD4"/>
                <w:sz w:val="20"/>
                <w:szCs w:val="20"/>
              </w:rPr>
              <w:t>Description/Comments</w:t>
            </w:r>
          </w:p>
        </w:tc>
      </w:tr>
      <w:tr w:rsidR="00281572" w:rsidRPr="00FE1E41" w14:paraId="626832CF" w14:textId="77777777" w:rsidTr="007261F3">
        <w:trPr>
          <w:cantSplit/>
          <w:tblCellSpacing w:w="7" w:type="dxa"/>
        </w:trPr>
        <w:tc>
          <w:tcPr>
            <w:tcW w:w="2049" w:type="dxa"/>
          </w:tcPr>
          <w:p w14:paraId="2CE73EA5"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 xml:space="preserve">Field Separator </w:t>
            </w:r>
          </w:p>
        </w:tc>
        <w:tc>
          <w:tcPr>
            <w:tcW w:w="706" w:type="dxa"/>
          </w:tcPr>
          <w:p w14:paraId="3E5B100A"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1</w:t>
            </w:r>
          </w:p>
        </w:tc>
        <w:tc>
          <w:tcPr>
            <w:tcW w:w="616" w:type="dxa"/>
          </w:tcPr>
          <w:p w14:paraId="46833024"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ST</w:t>
            </w:r>
          </w:p>
        </w:tc>
        <w:tc>
          <w:tcPr>
            <w:tcW w:w="706" w:type="dxa"/>
          </w:tcPr>
          <w:p w14:paraId="31DAAD1F"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1</w:t>
            </w:r>
          </w:p>
        </w:tc>
        <w:tc>
          <w:tcPr>
            <w:tcW w:w="796" w:type="dxa"/>
          </w:tcPr>
          <w:p w14:paraId="2D304226"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R</w:t>
            </w:r>
          </w:p>
        </w:tc>
        <w:tc>
          <w:tcPr>
            <w:tcW w:w="1236" w:type="dxa"/>
          </w:tcPr>
          <w:p w14:paraId="2F667503"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w:t>
            </w:r>
            <w:proofErr w:type="gramStart"/>
            <w:r w:rsidRPr="00FE1E41">
              <w:rPr>
                <w:rFonts w:ascii="Arial" w:hAnsi="Arial" w:cs="Arial"/>
                <w:sz w:val="20"/>
                <w:szCs w:val="20"/>
              </w:rPr>
              <w:t>1..</w:t>
            </w:r>
            <w:proofErr w:type="gramEnd"/>
            <w:r w:rsidRPr="00FE1E41">
              <w:rPr>
                <w:rFonts w:ascii="Arial" w:hAnsi="Arial" w:cs="Arial"/>
                <w:sz w:val="20"/>
                <w:szCs w:val="20"/>
              </w:rPr>
              <w:t>1]</w:t>
            </w:r>
          </w:p>
        </w:tc>
        <w:tc>
          <w:tcPr>
            <w:tcW w:w="716" w:type="dxa"/>
          </w:tcPr>
          <w:p w14:paraId="08A3B954" w14:textId="77777777" w:rsidR="001E4E6F" w:rsidRPr="00FE1E41" w:rsidRDefault="001E4E6F" w:rsidP="00DE3A72">
            <w:pPr>
              <w:spacing w:before="40" w:after="40"/>
              <w:rPr>
                <w:rFonts w:ascii="Arial" w:hAnsi="Arial" w:cs="Arial"/>
                <w:sz w:val="20"/>
                <w:szCs w:val="20"/>
              </w:rPr>
            </w:pPr>
          </w:p>
        </w:tc>
        <w:tc>
          <w:tcPr>
            <w:tcW w:w="6279" w:type="dxa"/>
          </w:tcPr>
          <w:p w14:paraId="0C0978B3" w14:textId="77777777" w:rsidR="001E4E6F" w:rsidRPr="00FE1E41" w:rsidRDefault="001E4E6F" w:rsidP="00DE3A72">
            <w:pPr>
              <w:spacing w:before="40" w:after="40"/>
              <w:rPr>
                <w:rFonts w:ascii="Arial" w:hAnsi="Arial" w:cs="Arial"/>
                <w:sz w:val="20"/>
                <w:szCs w:val="20"/>
              </w:rPr>
            </w:pPr>
            <w:r w:rsidRPr="00FE1E41">
              <w:rPr>
                <w:rFonts w:ascii="Arial" w:hAnsi="Arial" w:cs="Arial"/>
                <w:b/>
                <w:sz w:val="20"/>
                <w:szCs w:val="20"/>
              </w:rPr>
              <w:t>Conformance Statement: CN-</w:t>
            </w:r>
            <w:r w:rsidR="00650CB9">
              <w:rPr>
                <w:rFonts w:ascii="Arial" w:hAnsi="Arial" w:cs="Arial"/>
                <w:b/>
                <w:sz w:val="20"/>
                <w:szCs w:val="20"/>
              </w:rPr>
              <w:t>00</w:t>
            </w:r>
            <w:r w:rsidR="002D1D4C">
              <w:rPr>
                <w:rFonts w:ascii="Arial" w:hAnsi="Arial" w:cs="Arial"/>
                <w:b/>
                <w:sz w:val="20"/>
                <w:szCs w:val="20"/>
              </w:rPr>
              <w:t>4</w:t>
            </w:r>
            <w:r w:rsidRPr="00FE1E41">
              <w:rPr>
                <w:rFonts w:ascii="Arial" w:hAnsi="Arial" w:cs="Arial"/>
                <w:sz w:val="20"/>
                <w:szCs w:val="20"/>
              </w:rPr>
              <w:t xml:space="preserve">: MSH.1 (Field Separator) </w:t>
            </w:r>
            <w:r w:rsidRPr="00A23A9A">
              <w:rPr>
                <w:rFonts w:ascii="Arial" w:hAnsi="Arial" w:cs="Arial"/>
                <w:b/>
                <w:sz w:val="20"/>
                <w:szCs w:val="20"/>
              </w:rPr>
              <w:t>SHALL</w:t>
            </w:r>
            <w:r w:rsidRPr="00FE1E41">
              <w:rPr>
                <w:rFonts w:ascii="Arial" w:hAnsi="Arial" w:cs="Arial"/>
                <w:sz w:val="20"/>
                <w:szCs w:val="20"/>
              </w:rPr>
              <w:t xml:space="preserve"> contain the constant value '|'.</w:t>
            </w:r>
          </w:p>
        </w:tc>
      </w:tr>
      <w:tr w:rsidR="00281572" w:rsidRPr="003903B5" w14:paraId="3470897C" w14:textId="77777777" w:rsidTr="007261F3">
        <w:trPr>
          <w:cantSplit/>
          <w:tblCellSpacing w:w="7" w:type="dxa"/>
        </w:trPr>
        <w:tc>
          <w:tcPr>
            <w:tcW w:w="2049" w:type="dxa"/>
          </w:tcPr>
          <w:p w14:paraId="5272097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Encoding Characters </w:t>
            </w:r>
          </w:p>
        </w:tc>
        <w:tc>
          <w:tcPr>
            <w:tcW w:w="706" w:type="dxa"/>
          </w:tcPr>
          <w:p w14:paraId="7BE2D58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w:t>
            </w:r>
          </w:p>
        </w:tc>
        <w:tc>
          <w:tcPr>
            <w:tcW w:w="616" w:type="dxa"/>
          </w:tcPr>
          <w:p w14:paraId="4826831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ST</w:t>
            </w:r>
          </w:p>
        </w:tc>
        <w:tc>
          <w:tcPr>
            <w:tcW w:w="706" w:type="dxa"/>
          </w:tcPr>
          <w:p w14:paraId="087F1A1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796" w:type="dxa"/>
          </w:tcPr>
          <w:p w14:paraId="0F18A1F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3F09A69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7048DB59" w14:textId="77777777" w:rsidR="001E4E6F" w:rsidRPr="00385C05" w:rsidRDefault="001E4E6F" w:rsidP="00DE3A72">
            <w:pPr>
              <w:spacing w:before="40" w:after="40"/>
              <w:rPr>
                <w:rFonts w:ascii="Arial" w:hAnsi="Arial" w:cs="Arial"/>
                <w:sz w:val="20"/>
                <w:szCs w:val="20"/>
              </w:rPr>
            </w:pPr>
          </w:p>
        </w:tc>
        <w:tc>
          <w:tcPr>
            <w:tcW w:w="6279" w:type="dxa"/>
          </w:tcPr>
          <w:p w14:paraId="3613E622" w14:textId="77777777" w:rsidR="001E4E6F" w:rsidRPr="00385C05" w:rsidRDefault="001E4E6F" w:rsidP="00DE3A72">
            <w:pPr>
              <w:spacing w:before="40" w:after="40"/>
              <w:rPr>
                <w:rFonts w:ascii="Arial" w:hAnsi="Arial" w:cs="Arial"/>
                <w:sz w:val="20"/>
                <w:szCs w:val="20"/>
              </w:rPr>
            </w:pPr>
            <w:r w:rsidRPr="003903B5">
              <w:rPr>
                <w:rFonts w:ascii="Arial" w:hAnsi="Arial" w:cs="Arial"/>
                <w:b/>
                <w:sz w:val="20"/>
                <w:szCs w:val="20"/>
              </w:rPr>
              <w:t>Conformance Statement: CN-</w:t>
            </w:r>
            <w:r w:rsidR="00650CB9" w:rsidRPr="003903B5">
              <w:rPr>
                <w:rFonts w:ascii="Arial" w:hAnsi="Arial" w:cs="Arial"/>
                <w:b/>
                <w:sz w:val="20"/>
                <w:szCs w:val="20"/>
              </w:rPr>
              <w:t>00</w:t>
            </w:r>
            <w:r w:rsidR="002D1D4C">
              <w:rPr>
                <w:rFonts w:ascii="Arial" w:hAnsi="Arial" w:cs="Arial"/>
                <w:b/>
                <w:sz w:val="20"/>
                <w:szCs w:val="20"/>
              </w:rPr>
              <w:t>5</w:t>
            </w:r>
            <w:r w:rsidR="003903B5" w:rsidRPr="003903B5">
              <w:rPr>
                <w:rFonts w:ascii="Arial" w:hAnsi="Arial" w:cs="Arial"/>
                <w:b/>
                <w:sz w:val="20"/>
                <w:szCs w:val="20"/>
              </w:rPr>
              <w:t>:</w:t>
            </w:r>
            <w:r w:rsidR="003903B5" w:rsidRPr="003903B5">
              <w:rPr>
                <w:rFonts w:ascii="Arial" w:hAnsi="Arial" w:cs="Arial"/>
                <w:sz w:val="20"/>
                <w:szCs w:val="20"/>
              </w:rPr>
              <w:t xml:space="preserve"> </w:t>
            </w:r>
            <w:r w:rsidRPr="00FE1E41">
              <w:rPr>
                <w:rFonts w:ascii="Arial" w:hAnsi="Arial" w:cs="Arial"/>
                <w:sz w:val="20"/>
                <w:szCs w:val="20"/>
              </w:rPr>
              <w:t xml:space="preserve">MSH.2 (Encoding Characters) </w:t>
            </w:r>
            <w:r w:rsidRPr="00132735">
              <w:rPr>
                <w:rFonts w:ascii="Arial" w:hAnsi="Arial" w:cs="Arial"/>
                <w:b/>
                <w:sz w:val="20"/>
                <w:szCs w:val="20"/>
              </w:rPr>
              <w:t>SHALL</w:t>
            </w:r>
            <w:r w:rsidRPr="00FE1E41">
              <w:rPr>
                <w:rFonts w:ascii="Arial" w:hAnsi="Arial" w:cs="Arial"/>
                <w:sz w:val="20"/>
                <w:szCs w:val="20"/>
              </w:rPr>
              <w:t xml:space="preserve"> contain the constant value '^~\&amp;'.</w:t>
            </w:r>
          </w:p>
        </w:tc>
      </w:tr>
      <w:tr w:rsidR="00281572" w:rsidRPr="00385C05" w14:paraId="16AA6EEE" w14:textId="77777777" w:rsidTr="007261F3">
        <w:trPr>
          <w:cantSplit/>
          <w:tblCellSpacing w:w="7" w:type="dxa"/>
        </w:trPr>
        <w:tc>
          <w:tcPr>
            <w:tcW w:w="2049" w:type="dxa"/>
          </w:tcPr>
          <w:p w14:paraId="5C57196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Sending Application </w:t>
            </w:r>
          </w:p>
        </w:tc>
        <w:tc>
          <w:tcPr>
            <w:tcW w:w="706" w:type="dxa"/>
          </w:tcPr>
          <w:p w14:paraId="1477AAC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3</w:t>
            </w:r>
          </w:p>
        </w:tc>
        <w:tc>
          <w:tcPr>
            <w:tcW w:w="616" w:type="dxa"/>
          </w:tcPr>
          <w:p w14:paraId="4DDFDDB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HD</w:t>
            </w:r>
          </w:p>
        </w:tc>
        <w:tc>
          <w:tcPr>
            <w:tcW w:w="706" w:type="dxa"/>
          </w:tcPr>
          <w:p w14:paraId="2048FF7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227</w:t>
            </w:r>
          </w:p>
        </w:tc>
        <w:tc>
          <w:tcPr>
            <w:tcW w:w="796" w:type="dxa"/>
          </w:tcPr>
          <w:p w14:paraId="2B7D06C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7679702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2BD192E4"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HL7</w:t>
            </w:r>
            <w:r w:rsidRPr="00385C05">
              <w:rPr>
                <w:rFonts w:ascii="Arial" w:hAnsi="Arial" w:cs="Arial"/>
                <w:sz w:val="20"/>
                <w:szCs w:val="20"/>
              </w:rPr>
              <w:t>0361</w:t>
            </w:r>
          </w:p>
        </w:tc>
        <w:tc>
          <w:tcPr>
            <w:tcW w:w="6279" w:type="dxa"/>
          </w:tcPr>
          <w:p w14:paraId="21FD0A2C" w14:textId="77777777" w:rsidR="001E4E6F" w:rsidRDefault="001E4E6F" w:rsidP="00DE3A72">
            <w:pPr>
              <w:spacing w:before="40" w:after="40"/>
              <w:rPr>
                <w:rFonts w:ascii="Arial" w:hAnsi="Arial" w:cs="Arial"/>
                <w:sz w:val="20"/>
                <w:szCs w:val="20"/>
              </w:rPr>
            </w:pPr>
            <w:r w:rsidRPr="00385C05">
              <w:rPr>
                <w:rFonts w:ascii="Arial" w:hAnsi="Arial" w:cs="Arial"/>
                <w:sz w:val="20"/>
                <w:szCs w:val="20"/>
              </w:rPr>
              <w:t>This field uniquely identifies the sending application among all other applications within the network enterprise. The network enterprise consists of all those applications that participate in the exchange of HL7 messages within the enterprise.</w:t>
            </w:r>
          </w:p>
          <w:p w14:paraId="037C0F8E" w14:textId="77777777" w:rsidR="00F52EDD" w:rsidRDefault="00F52EDD" w:rsidP="00DE3A72">
            <w:pPr>
              <w:spacing w:before="40" w:after="40"/>
              <w:rPr>
                <w:rFonts w:ascii="Arial" w:hAnsi="Arial" w:cs="Arial"/>
                <w:sz w:val="20"/>
                <w:szCs w:val="20"/>
              </w:rPr>
            </w:pPr>
          </w:p>
          <w:p w14:paraId="496D7EB2" w14:textId="77777777" w:rsidR="00F962BC" w:rsidRDefault="00F52EDD" w:rsidP="00F52EDD">
            <w:pPr>
              <w:spacing w:before="40" w:after="40"/>
              <w:rPr>
                <w:rFonts w:ascii="Arial" w:hAnsi="Arial" w:cs="Arial"/>
                <w:sz w:val="20"/>
                <w:szCs w:val="20"/>
              </w:rPr>
            </w:pPr>
            <w:r w:rsidRPr="00F52EDD">
              <w:rPr>
                <w:rFonts w:ascii="Arial" w:hAnsi="Arial" w:cs="Arial"/>
                <w:sz w:val="20"/>
                <w:szCs w:val="20"/>
              </w:rPr>
              <w:t>A public health agency (PHA) with the authority to send HL7 case notifications to CDC should use a unique Object Identifier (OID) in this field to indicate the specific PHA system from which the case notification data is being sent. Each PHA sending system should have its own unique OID.</w:t>
            </w:r>
            <w:r w:rsidR="00D60869">
              <w:rPr>
                <w:rFonts w:ascii="Arial" w:hAnsi="Arial" w:cs="Arial"/>
                <w:sz w:val="20"/>
                <w:szCs w:val="20"/>
              </w:rPr>
              <w:t xml:space="preserve"> </w:t>
            </w:r>
          </w:p>
          <w:p w14:paraId="08A250C7" w14:textId="77777777" w:rsidR="00656118" w:rsidRDefault="00656118" w:rsidP="00F52EDD">
            <w:pPr>
              <w:spacing w:before="40" w:after="40"/>
              <w:rPr>
                <w:rFonts w:ascii="Arial" w:hAnsi="Arial" w:cs="Arial"/>
                <w:sz w:val="20"/>
                <w:szCs w:val="20"/>
              </w:rPr>
            </w:pPr>
          </w:p>
          <w:p w14:paraId="56019B2A" w14:textId="77777777" w:rsidR="00F52EDD" w:rsidRPr="00F52EDD" w:rsidRDefault="00D60869" w:rsidP="00F52EDD">
            <w:pPr>
              <w:spacing w:before="40" w:after="40"/>
              <w:rPr>
                <w:rFonts w:ascii="Arial" w:hAnsi="Arial" w:cs="Arial"/>
                <w:color w:val="00B050"/>
                <w:sz w:val="20"/>
                <w:szCs w:val="20"/>
              </w:rPr>
            </w:pPr>
            <w:r>
              <w:rPr>
                <w:rFonts w:ascii="Arial" w:hAnsi="Arial" w:cs="Arial"/>
                <w:sz w:val="20"/>
                <w:szCs w:val="20"/>
              </w:rPr>
              <w:t>(R</w:t>
            </w:r>
            <w:r w:rsidRPr="00D60869">
              <w:rPr>
                <w:rFonts w:ascii="Arial" w:hAnsi="Arial" w:cs="Arial"/>
                <w:sz w:val="20"/>
                <w:szCs w:val="20"/>
              </w:rPr>
              <w:t xml:space="preserve">efer to TA and Training Resource Center at </w:t>
            </w:r>
            <w:hyperlink r:id="rId22" w:history="1">
              <w:r w:rsidRPr="00D60869">
                <w:rPr>
                  <w:rStyle w:val="Hyperlink"/>
                  <w:rFonts w:ascii="Arial" w:hAnsi="Arial" w:cs="Arial"/>
                  <w:sz w:val="20"/>
                  <w:szCs w:val="20"/>
                </w:rPr>
                <w:t>https://www.cdc.gov/nmi/ta-trc/index.html</w:t>
              </w:r>
            </w:hyperlink>
            <w:r w:rsidRPr="00D60869">
              <w:rPr>
                <w:rFonts w:ascii="Arial" w:hAnsi="Arial" w:cs="Arial"/>
                <w:sz w:val="20"/>
                <w:szCs w:val="20"/>
              </w:rPr>
              <w:t xml:space="preserve"> for further resources).</w:t>
            </w:r>
          </w:p>
        </w:tc>
      </w:tr>
      <w:tr w:rsidR="00281572" w:rsidRPr="00385C05" w14:paraId="5888EBB3" w14:textId="77777777" w:rsidTr="007261F3">
        <w:trPr>
          <w:cantSplit/>
          <w:tblCellSpacing w:w="7" w:type="dxa"/>
        </w:trPr>
        <w:tc>
          <w:tcPr>
            <w:tcW w:w="2049" w:type="dxa"/>
          </w:tcPr>
          <w:p w14:paraId="236E5DA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Sending Facility </w:t>
            </w:r>
          </w:p>
        </w:tc>
        <w:tc>
          <w:tcPr>
            <w:tcW w:w="706" w:type="dxa"/>
          </w:tcPr>
          <w:p w14:paraId="5C0C9F0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616" w:type="dxa"/>
          </w:tcPr>
          <w:p w14:paraId="6B3E6A1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HD</w:t>
            </w:r>
          </w:p>
        </w:tc>
        <w:tc>
          <w:tcPr>
            <w:tcW w:w="706" w:type="dxa"/>
          </w:tcPr>
          <w:p w14:paraId="547919A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227</w:t>
            </w:r>
          </w:p>
        </w:tc>
        <w:tc>
          <w:tcPr>
            <w:tcW w:w="796" w:type="dxa"/>
          </w:tcPr>
          <w:p w14:paraId="44D9C3C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7137A3C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7E92A28A"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HL7</w:t>
            </w:r>
            <w:r w:rsidRPr="00385C05">
              <w:rPr>
                <w:rFonts w:ascii="Arial" w:hAnsi="Arial" w:cs="Arial"/>
                <w:sz w:val="20"/>
                <w:szCs w:val="20"/>
              </w:rPr>
              <w:t>036</w:t>
            </w:r>
            <w:r>
              <w:rPr>
                <w:rFonts w:ascii="Arial" w:hAnsi="Arial" w:cs="Arial"/>
                <w:sz w:val="20"/>
                <w:szCs w:val="20"/>
              </w:rPr>
              <w:t>2</w:t>
            </w:r>
          </w:p>
        </w:tc>
        <w:tc>
          <w:tcPr>
            <w:tcW w:w="6279" w:type="dxa"/>
          </w:tcPr>
          <w:p w14:paraId="5A729093" w14:textId="77777777" w:rsidR="001E4E6F" w:rsidRDefault="001E4E6F" w:rsidP="00DE3A72">
            <w:pPr>
              <w:spacing w:before="40" w:after="40"/>
              <w:rPr>
                <w:rFonts w:ascii="Arial" w:hAnsi="Arial" w:cs="Arial"/>
                <w:sz w:val="20"/>
                <w:szCs w:val="20"/>
              </w:rPr>
            </w:pPr>
            <w:r w:rsidRPr="00385C05">
              <w:rPr>
                <w:rFonts w:ascii="Arial" w:hAnsi="Arial" w:cs="Arial"/>
                <w:sz w:val="20"/>
                <w:szCs w:val="20"/>
              </w:rPr>
              <w:t xml:space="preserve">This field further describes the sending application, MSH-3-sending application. This field uniquely identifies the facility associated with the application that sends the message. </w:t>
            </w:r>
          </w:p>
          <w:p w14:paraId="78214EC3" w14:textId="77777777" w:rsidR="00F52EDD" w:rsidRDefault="00F52EDD" w:rsidP="00DE3A72">
            <w:pPr>
              <w:spacing w:before="40" w:after="40"/>
              <w:rPr>
                <w:rFonts w:ascii="Arial" w:hAnsi="Arial" w:cs="Arial"/>
                <w:sz w:val="20"/>
                <w:szCs w:val="20"/>
              </w:rPr>
            </w:pPr>
          </w:p>
          <w:p w14:paraId="30D7763E" w14:textId="77777777" w:rsidR="00F52EDD" w:rsidRDefault="00F52EDD" w:rsidP="00F52EDD">
            <w:pPr>
              <w:spacing w:before="40" w:after="40"/>
              <w:rPr>
                <w:rFonts w:ascii="Arial" w:hAnsi="Arial" w:cs="Arial"/>
                <w:sz w:val="20"/>
                <w:szCs w:val="20"/>
              </w:rPr>
            </w:pPr>
            <w:r w:rsidRPr="00F52EDD">
              <w:rPr>
                <w:rFonts w:ascii="Arial" w:hAnsi="Arial" w:cs="Arial"/>
                <w:sz w:val="20"/>
                <w:szCs w:val="20"/>
              </w:rPr>
              <w:t>A public health agency with the authority to send HL7 case notifications to CDC should use a consistent Object Identifier (OID) in this field to identify the PHA.</w:t>
            </w:r>
          </w:p>
          <w:p w14:paraId="54DFF579" w14:textId="77777777" w:rsidR="00F962BC" w:rsidRDefault="00F962BC" w:rsidP="00F52EDD">
            <w:pPr>
              <w:spacing w:before="40" w:after="40"/>
              <w:rPr>
                <w:rFonts w:ascii="Arial" w:hAnsi="Arial" w:cs="Arial"/>
                <w:sz w:val="20"/>
                <w:szCs w:val="20"/>
              </w:rPr>
            </w:pPr>
          </w:p>
          <w:p w14:paraId="2ED911B4" w14:textId="77777777" w:rsidR="00D60869" w:rsidRPr="00F52EDD" w:rsidRDefault="00D60869" w:rsidP="00F52EDD">
            <w:pPr>
              <w:spacing w:before="40" w:after="40"/>
              <w:rPr>
                <w:rFonts w:ascii="Arial" w:hAnsi="Arial" w:cs="Arial"/>
                <w:color w:val="00B050"/>
                <w:sz w:val="20"/>
                <w:szCs w:val="20"/>
              </w:rPr>
            </w:pPr>
            <w:r>
              <w:rPr>
                <w:rFonts w:ascii="Arial" w:hAnsi="Arial" w:cs="Arial"/>
                <w:sz w:val="20"/>
                <w:szCs w:val="20"/>
              </w:rPr>
              <w:t>(R</w:t>
            </w:r>
            <w:r w:rsidRPr="00D60869">
              <w:rPr>
                <w:rFonts w:ascii="Arial" w:hAnsi="Arial" w:cs="Arial"/>
                <w:sz w:val="20"/>
                <w:szCs w:val="20"/>
              </w:rPr>
              <w:t xml:space="preserve">efer to TA and Training Resource Center at </w:t>
            </w:r>
            <w:hyperlink r:id="rId23" w:history="1">
              <w:r w:rsidRPr="00D60869">
                <w:rPr>
                  <w:rStyle w:val="Hyperlink"/>
                  <w:rFonts w:ascii="Arial" w:hAnsi="Arial" w:cs="Arial"/>
                  <w:sz w:val="20"/>
                  <w:szCs w:val="20"/>
                </w:rPr>
                <w:t>https://www.cdc.gov/nmi/ta-trc/index.html</w:t>
              </w:r>
            </w:hyperlink>
            <w:r w:rsidRPr="00D60869">
              <w:rPr>
                <w:rFonts w:ascii="Arial" w:hAnsi="Arial" w:cs="Arial"/>
                <w:sz w:val="20"/>
                <w:szCs w:val="20"/>
              </w:rPr>
              <w:t xml:space="preserve"> for further resources).</w:t>
            </w:r>
          </w:p>
        </w:tc>
      </w:tr>
      <w:tr w:rsidR="00281572" w:rsidRPr="00385C05" w14:paraId="31AE9F39" w14:textId="77777777" w:rsidTr="007261F3">
        <w:trPr>
          <w:cantSplit/>
          <w:tblCellSpacing w:w="7" w:type="dxa"/>
        </w:trPr>
        <w:tc>
          <w:tcPr>
            <w:tcW w:w="2049" w:type="dxa"/>
          </w:tcPr>
          <w:p w14:paraId="17C70C8B"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Receiving Application </w:t>
            </w:r>
          </w:p>
        </w:tc>
        <w:tc>
          <w:tcPr>
            <w:tcW w:w="706" w:type="dxa"/>
          </w:tcPr>
          <w:p w14:paraId="4A38F428"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5</w:t>
            </w:r>
          </w:p>
        </w:tc>
        <w:tc>
          <w:tcPr>
            <w:tcW w:w="616" w:type="dxa"/>
          </w:tcPr>
          <w:p w14:paraId="05FB7D3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HD</w:t>
            </w:r>
          </w:p>
        </w:tc>
        <w:tc>
          <w:tcPr>
            <w:tcW w:w="706" w:type="dxa"/>
          </w:tcPr>
          <w:p w14:paraId="1BFEB8C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227</w:t>
            </w:r>
          </w:p>
        </w:tc>
        <w:tc>
          <w:tcPr>
            <w:tcW w:w="796" w:type="dxa"/>
          </w:tcPr>
          <w:p w14:paraId="1602E344"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07D553B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1DF85251" w14:textId="77777777" w:rsidR="001E4E6F" w:rsidRPr="00385C05" w:rsidRDefault="001E4E6F" w:rsidP="00DE3A72">
            <w:pPr>
              <w:spacing w:before="40" w:after="40"/>
              <w:rPr>
                <w:rFonts w:ascii="Arial" w:hAnsi="Arial" w:cs="Arial"/>
                <w:iCs/>
                <w:sz w:val="20"/>
                <w:szCs w:val="20"/>
              </w:rPr>
            </w:pPr>
            <w:r>
              <w:rPr>
                <w:rFonts w:ascii="Arial" w:hAnsi="Arial" w:cs="Arial"/>
                <w:sz w:val="20"/>
                <w:szCs w:val="20"/>
              </w:rPr>
              <w:t>HL7</w:t>
            </w:r>
            <w:r w:rsidRPr="00385C05">
              <w:rPr>
                <w:rFonts w:ascii="Arial" w:hAnsi="Arial" w:cs="Arial"/>
                <w:sz w:val="20"/>
                <w:szCs w:val="20"/>
              </w:rPr>
              <w:t>0361</w:t>
            </w:r>
          </w:p>
        </w:tc>
        <w:tc>
          <w:tcPr>
            <w:tcW w:w="6279" w:type="dxa"/>
          </w:tcPr>
          <w:p w14:paraId="5A7ABCE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This field uniquely identifies the receiving application among all other applications within the network enterprise. The network enterprise consists of all those applications that participate in the exchange of HL7 messages within the enterprise.</w:t>
            </w:r>
          </w:p>
        </w:tc>
      </w:tr>
      <w:tr w:rsidR="00281572" w:rsidRPr="00385C05" w14:paraId="5222E715" w14:textId="77777777" w:rsidTr="007261F3">
        <w:trPr>
          <w:cantSplit/>
          <w:tblCellSpacing w:w="7" w:type="dxa"/>
        </w:trPr>
        <w:tc>
          <w:tcPr>
            <w:tcW w:w="2049" w:type="dxa"/>
          </w:tcPr>
          <w:p w14:paraId="131F205B"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Receiving Facility </w:t>
            </w:r>
          </w:p>
        </w:tc>
        <w:tc>
          <w:tcPr>
            <w:tcW w:w="706" w:type="dxa"/>
          </w:tcPr>
          <w:p w14:paraId="2C2903F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6</w:t>
            </w:r>
          </w:p>
        </w:tc>
        <w:tc>
          <w:tcPr>
            <w:tcW w:w="616" w:type="dxa"/>
          </w:tcPr>
          <w:p w14:paraId="3C89404B"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HD</w:t>
            </w:r>
          </w:p>
        </w:tc>
        <w:tc>
          <w:tcPr>
            <w:tcW w:w="706" w:type="dxa"/>
          </w:tcPr>
          <w:p w14:paraId="78744DD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227</w:t>
            </w:r>
          </w:p>
        </w:tc>
        <w:tc>
          <w:tcPr>
            <w:tcW w:w="796" w:type="dxa"/>
          </w:tcPr>
          <w:p w14:paraId="20DC289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390D4AA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4DF675F6" w14:textId="77777777" w:rsidR="001E4E6F" w:rsidRPr="00385C05" w:rsidRDefault="001E4E6F" w:rsidP="00DE3A72">
            <w:pPr>
              <w:spacing w:before="40" w:after="40"/>
              <w:rPr>
                <w:rFonts w:ascii="Arial" w:hAnsi="Arial" w:cs="Arial"/>
                <w:iCs/>
                <w:sz w:val="20"/>
                <w:szCs w:val="20"/>
              </w:rPr>
            </w:pPr>
            <w:r>
              <w:rPr>
                <w:rFonts w:ascii="Arial" w:hAnsi="Arial" w:cs="Arial"/>
                <w:sz w:val="20"/>
                <w:szCs w:val="20"/>
              </w:rPr>
              <w:t>HL7</w:t>
            </w:r>
            <w:r w:rsidRPr="00385C05">
              <w:rPr>
                <w:rFonts w:ascii="Arial" w:hAnsi="Arial" w:cs="Arial"/>
                <w:sz w:val="20"/>
                <w:szCs w:val="20"/>
              </w:rPr>
              <w:t>036</w:t>
            </w:r>
            <w:r>
              <w:rPr>
                <w:rFonts w:ascii="Arial" w:hAnsi="Arial" w:cs="Arial"/>
                <w:sz w:val="20"/>
                <w:szCs w:val="20"/>
              </w:rPr>
              <w:t>2</w:t>
            </w:r>
          </w:p>
        </w:tc>
        <w:tc>
          <w:tcPr>
            <w:tcW w:w="6279" w:type="dxa"/>
            <w:vAlign w:val="center"/>
          </w:tcPr>
          <w:p w14:paraId="0318312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This field identifies the receiving application among multiple identical instances of the application running on behalf of different organizations.</w:t>
            </w:r>
          </w:p>
        </w:tc>
      </w:tr>
      <w:tr w:rsidR="00281572" w:rsidRPr="00385C05" w14:paraId="401BE047" w14:textId="77777777" w:rsidTr="007261F3">
        <w:trPr>
          <w:cantSplit/>
          <w:tblCellSpacing w:w="7" w:type="dxa"/>
        </w:trPr>
        <w:tc>
          <w:tcPr>
            <w:tcW w:w="2049" w:type="dxa"/>
          </w:tcPr>
          <w:p w14:paraId="2007EDC5"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Date/Time </w:t>
            </w:r>
            <w:proofErr w:type="gramStart"/>
            <w:r w:rsidRPr="00385C05">
              <w:rPr>
                <w:rFonts w:ascii="Arial" w:hAnsi="Arial" w:cs="Arial"/>
                <w:sz w:val="20"/>
                <w:szCs w:val="20"/>
              </w:rPr>
              <w:t>Of</w:t>
            </w:r>
            <w:proofErr w:type="gramEnd"/>
            <w:r w:rsidRPr="00385C05">
              <w:rPr>
                <w:rFonts w:ascii="Arial" w:hAnsi="Arial" w:cs="Arial"/>
                <w:sz w:val="20"/>
                <w:szCs w:val="20"/>
              </w:rPr>
              <w:t xml:space="preserve"> Message </w:t>
            </w:r>
          </w:p>
        </w:tc>
        <w:tc>
          <w:tcPr>
            <w:tcW w:w="706" w:type="dxa"/>
          </w:tcPr>
          <w:p w14:paraId="6B39609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7</w:t>
            </w:r>
          </w:p>
        </w:tc>
        <w:tc>
          <w:tcPr>
            <w:tcW w:w="616" w:type="dxa"/>
          </w:tcPr>
          <w:p w14:paraId="133AE895"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TS</w:t>
            </w:r>
          </w:p>
        </w:tc>
        <w:tc>
          <w:tcPr>
            <w:tcW w:w="706" w:type="dxa"/>
          </w:tcPr>
          <w:p w14:paraId="55F9554C"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26</w:t>
            </w:r>
          </w:p>
        </w:tc>
        <w:tc>
          <w:tcPr>
            <w:tcW w:w="796" w:type="dxa"/>
          </w:tcPr>
          <w:p w14:paraId="594A3527"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0EE5EC4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25A5B10A" w14:textId="77777777" w:rsidR="001E4E6F" w:rsidRPr="00385C05" w:rsidRDefault="001E4E6F" w:rsidP="00DE3A72">
            <w:pPr>
              <w:spacing w:before="40" w:after="40"/>
              <w:rPr>
                <w:rFonts w:ascii="Arial" w:hAnsi="Arial" w:cs="Arial"/>
                <w:iCs/>
                <w:sz w:val="20"/>
                <w:szCs w:val="20"/>
              </w:rPr>
            </w:pPr>
          </w:p>
        </w:tc>
        <w:tc>
          <w:tcPr>
            <w:tcW w:w="6279" w:type="dxa"/>
            <w:vAlign w:val="center"/>
          </w:tcPr>
          <w:p w14:paraId="60859948" w14:textId="77777777" w:rsidR="001E4E6F"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 xml:space="preserve">This field contains the date/time that the sending system created the message. </w:t>
            </w:r>
            <w:r w:rsidR="00353ACB" w:rsidRPr="00353ACB">
              <w:rPr>
                <w:rFonts w:ascii="Arial" w:hAnsi="Arial" w:cs="Arial"/>
                <w:sz w:val="20"/>
                <w:szCs w:val="20"/>
              </w:rPr>
              <w:t>The time zone (+/-ZZZZ) is represented as +/-HHMM offset from Coordinated Universal Time (UTC) (formerly Greenwich Mean Time [GMT]), where +0000 or -0000 both represent UTC (without offset).</w:t>
            </w:r>
            <w:r w:rsidR="001969B9">
              <w:rPr>
                <w:rFonts w:ascii="Arial" w:hAnsi="Arial" w:cs="Arial"/>
                <w:sz w:val="20"/>
                <w:szCs w:val="20"/>
              </w:rPr>
              <w:t xml:space="preserve"> </w:t>
            </w:r>
            <w:r w:rsidR="00353ACB" w:rsidRPr="00353ACB">
              <w:rPr>
                <w:rFonts w:ascii="Arial" w:hAnsi="Arial" w:cs="Arial"/>
                <w:sz w:val="20"/>
                <w:szCs w:val="20"/>
              </w:rPr>
              <w:t>If the time zone is not included, the time zone is understood to be th</w:t>
            </w:r>
            <w:r w:rsidR="008A2EF6">
              <w:rPr>
                <w:rFonts w:ascii="Arial" w:hAnsi="Arial" w:cs="Arial"/>
                <w:sz w:val="20"/>
                <w:szCs w:val="20"/>
              </w:rPr>
              <w:t>e local time zone of the sender</w:t>
            </w:r>
            <w:r>
              <w:rPr>
                <w:rFonts w:ascii="Arial" w:hAnsi="Arial" w:cs="Arial"/>
                <w:sz w:val="20"/>
                <w:szCs w:val="20"/>
              </w:rPr>
              <w:t xml:space="preserve">; </w:t>
            </w:r>
            <w:r w:rsidRPr="00385C05">
              <w:rPr>
                <w:rFonts w:ascii="Arial" w:hAnsi="Arial" w:cs="Arial"/>
                <w:sz w:val="20"/>
                <w:szCs w:val="20"/>
              </w:rPr>
              <w:t xml:space="preserve">minimum precision </w:t>
            </w:r>
            <w:r>
              <w:rPr>
                <w:rFonts w:ascii="Arial" w:hAnsi="Arial" w:cs="Arial"/>
                <w:sz w:val="20"/>
                <w:szCs w:val="20"/>
              </w:rPr>
              <w:t>to</w:t>
            </w:r>
            <w:r w:rsidR="001969B9">
              <w:rPr>
                <w:rFonts w:ascii="Arial" w:hAnsi="Arial" w:cs="Arial"/>
                <w:sz w:val="20"/>
                <w:szCs w:val="20"/>
              </w:rPr>
              <w:t xml:space="preserve"> second.</w:t>
            </w:r>
          </w:p>
          <w:p w14:paraId="00565865" w14:textId="77777777" w:rsidR="0016798E" w:rsidRPr="00557566" w:rsidRDefault="0016798E" w:rsidP="00DE3A72">
            <w:pPr>
              <w:autoSpaceDE w:val="0"/>
              <w:autoSpaceDN w:val="0"/>
              <w:spacing w:before="40" w:after="40"/>
              <w:rPr>
                <w:rFonts w:ascii="Arial" w:hAnsi="Arial" w:cs="Arial"/>
                <w:sz w:val="20"/>
                <w:szCs w:val="20"/>
              </w:rPr>
            </w:pPr>
          </w:p>
          <w:p w14:paraId="0B89CA20" w14:textId="77777777" w:rsidR="001E4E6F" w:rsidRPr="00557566"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001E4E6F"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6</w:t>
            </w:r>
            <w:r w:rsidR="001E4E6F" w:rsidRPr="00557566">
              <w:rPr>
                <w:rFonts w:ascii="Arial" w:hAnsi="Arial" w:cs="Arial"/>
                <w:sz w:val="20"/>
                <w:szCs w:val="20"/>
              </w:rPr>
              <w:t xml:space="preserve">: </w:t>
            </w:r>
            <w:r w:rsidR="001E4E6F" w:rsidRPr="00385C05">
              <w:rPr>
                <w:rFonts w:ascii="Arial" w:hAnsi="Arial" w:cs="Arial"/>
                <w:sz w:val="20"/>
                <w:szCs w:val="20"/>
              </w:rPr>
              <w:t xml:space="preserve">MSH-7 (Date/Time of Message) </w:t>
            </w:r>
            <w:r w:rsidR="001E4E6F" w:rsidRPr="00557566">
              <w:rPr>
                <w:rFonts w:ascii="Arial" w:hAnsi="Arial" w:cs="Arial"/>
                <w:b/>
                <w:sz w:val="20"/>
                <w:szCs w:val="20"/>
              </w:rPr>
              <w:t>SHALL</w:t>
            </w:r>
            <w:r w:rsidR="001E4E6F" w:rsidRPr="00557566">
              <w:rPr>
                <w:rFonts w:ascii="Arial" w:hAnsi="Arial" w:cs="Arial"/>
                <w:sz w:val="20"/>
                <w:szCs w:val="20"/>
              </w:rPr>
              <w:t xml:space="preserve"> </w:t>
            </w:r>
            <w:r w:rsidR="001E4E6F" w:rsidRPr="00385C05">
              <w:rPr>
                <w:rFonts w:ascii="Arial" w:hAnsi="Arial" w:cs="Arial"/>
                <w:sz w:val="20"/>
                <w:szCs w:val="20"/>
              </w:rPr>
              <w:t>follow</w:t>
            </w:r>
            <w:r w:rsidR="001E4E6F">
              <w:rPr>
                <w:rFonts w:ascii="Arial" w:hAnsi="Arial" w:cs="Arial"/>
                <w:sz w:val="20"/>
                <w:szCs w:val="20"/>
              </w:rPr>
              <w:t xml:space="preserve"> the </w:t>
            </w:r>
            <w:r w:rsidR="001E4E6F" w:rsidRPr="00385C05">
              <w:rPr>
                <w:rFonts w:ascii="Arial" w:hAnsi="Arial" w:cs="Arial"/>
                <w:sz w:val="20"/>
                <w:szCs w:val="20"/>
              </w:rPr>
              <w:t>format:</w:t>
            </w:r>
            <w:r w:rsidR="001E4E6F">
              <w:rPr>
                <w:rFonts w:ascii="Arial" w:hAnsi="Arial" w:cs="Arial"/>
                <w:sz w:val="20"/>
                <w:szCs w:val="20"/>
              </w:rPr>
              <w:t xml:space="preserve"> </w:t>
            </w:r>
            <w:r w:rsidR="001E4E6F" w:rsidRPr="00557566">
              <w:rPr>
                <w:rFonts w:ascii="Arial" w:hAnsi="Arial" w:cs="Arial"/>
                <w:sz w:val="20"/>
                <w:szCs w:val="20"/>
              </w:rPr>
              <w:t>YYYYMMDDHHMMSS</w:t>
            </w:r>
            <w:proofErr w:type="gramStart"/>
            <w:r w:rsidR="001E4E6F" w:rsidRPr="00557566">
              <w:rPr>
                <w:rFonts w:ascii="Arial" w:hAnsi="Arial" w:cs="Arial"/>
                <w:sz w:val="20"/>
                <w:szCs w:val="20"/>
              </w:rPr>
              <w:t>[.S</w:t>
            </w:r>
            <w:proofErr w:type="gramEnd"/>
            <w:r w:rsidR="001E4E6F" w:rsidRPr="00557566">
              <w:rPr>
                <w:rFonts w:ascii="Arial" w:hAnsi="Arial" w:cs="Arial"/>
                <w:sz w:val="20"/>
                <w:szCs w:val="20"/>
              </w:rPr>
              <w:t>[S[S[S]]]]</w:t>
            </w:r>
            <w:r w:rsidR="00353ACB">
              <w:rPr>
                <w:rFonts w:ascii="Arial" w:hAnsi="Arial" w:cs="Arial"/>
                <w:sz w:val="20"/>
                <w:szCs w:val="20"/>
              </w:rPr>
              <w:t>[</w:t>
            </w:r>
            <w:r w:rsidR="001E4E6F" w:rsidRPr="00557566">
              <w:rPr>
                <w:rFonts w:ascii="Arial" w:hAnsi="Arial" w:cs="Arial"/>
                <w:sz w:val="20"/>
                <w:szCs w:val="20"/>
              </w:rPr>
              <w:t>+/-ZZZZ</w:t>
            </w:r>
            <w:r w:rsidR="00353ACB">
              <w:rPr>
                <w:rFonts w:ascii="Arial" w:hAnsi="Arial" w:cs="Arial"/>
                <w:sz w:val="20"/>
                <w:szCs w:val="20"/>
              </w:rPr>
              <w:t>]</w:t>
            </w:r>
          </w:p>
        </w:tc>
      </w:tr>
      <w:tr w:rsidR="00844278" w:rsidRPr="00385C05" w14:paraId="477003A9" w14:textId="77777777" w:rsidTr="00EE180E">
        <w:trPr>
          <w:cantSplit/>
          <w:tblCellSpacing w:w="7" w:type="dxa"/>
        </w:trPr>
        <w:tc>
          <w:tcPr>
            <w:tcW w:w="2049" w:type="dxa"/>
            <w:shd w:val="clear" w:color="auto" w:fill="auto"/>
            <w:vAlign w:val="center"/>
          </w:tcPr>
          <w:p w14:paraId="0877E3E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Security </w:t>
            </w:r>
          </w:p>
        </w:tc>
        <w:tc>
          <w:tcPr>
            <w:tcW w:w="706" w:type="dxa"/>
            <w:shd w:val="clear" w:color="auto" w:fill="auto"/>
            <w:vAlign w:val="center"/>
          </w:tcPr>
          <w:p w14:paraId="7A6F7AA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auto"/>
            <w:vAlign w:val="center"/>
          </w:tcPr>
          <w:p w14:paraId="21C108B3"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ST</w:t>
            </w:r>
          </w:p>
        </w:tc>
        <w:tc>
          <w:tcPr>
            <w:tcW w:w="706" w:type="dxa"/>
            <w:shd w:val="clear" w:color="auto" w:fill="auto"/>
            <w:vAlign w:val="center"/>
          </w:tcPr>
          <w:p w14:paraId="05777F24"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40</w:t>
            </w:r>
          </w:p>
        </w:tc>
        <w:tc>
          <w:tcPr>
            <w:tcW w:w="796" w:type="dxa"/>
            <w:shd w:val="clear" w:color="auto" w:fill="auto"/>
            <w:vAlign w:val="center"/>
          </w:tcPr>
          <w:p w14:paraId="54553FD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O</w:t>
            </w:r>
          </w:p>
        </w:tc>
        <w:tc>
          <w:tcPr>
            <w:tcW w:w="1236" w:type="dxa"/>
            <w:vAlign w:val="center"/>
          </w:tcPr>
          <w:p w14:paraId="657E60E2"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16" w:type="dxa"/>
            <w:shd w:val="clear" w:color="auto" w:fill="auto"/>
            <w:vAlign w:val="center"/>
          </w:tcPr>
          <w:p w14:paraId="3C57B922" w14:textId="77777777" w:rsidR="001E4E6F" w:rsidRPr="00385C05" w:rsidRDefault="001E4E6F" w:rsidP="00DE3A72">
            <w:pPr>
              <w:spacing w:before="40" w:after="40"/>
              <w:rPr>
                <w:rFonts w:ascii="Arial" w:hAnsi="Arial" w:cs="Arial"/>
                <w:sz w:val="20"/>
                <w:szCs w:val="20"/>
              </w:rPr>
            </w:pPr>
          </w:p>
        </w:tc>
        <w:tc>
          <w:tcPr>
            <w:tcW w:w="6279" w:type="dxa"/>
            <w:shd w:val="clear" w:color="auto" w:fill="auto"/>
            <w:vAlign w:val="center"/>
          </w:tcPr>
          <w:p w14:paraId="0C6630E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 </w:t>
            </w:r>
          </w:p>
        </w:tc>
      </w:tr>
      <w:tr w:rsidR="00281572" w:rsidRPr="00385C05" w14:paraId="59904591" w14:textId="77777777" w:rsidTr="007261F3">
        <w:trPr>
          <w:cantSplit/>
          <w:tblCellSpacing w:w="7" w:type="dxa"/>
        </w:trPr>
        <w:tc>
          <w:tcPr>
            <w:tcW w:w="2049" w:type="dxa"/>
          </w:tcPr>
          <w:p w14:paraId="2F49452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Message Type </w:t>
            </w:r>
          </w:p>
        </w:tc>
        <w:tc>
          <w:tcPr>
            <w:tcW w:w="706" w:type="dxa"/>
          </w:tcPr>
          <w:p w14:paraId="28EE01E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9</w:t>
            </w:r>
          </w:p>
        </w:tc>
        <w:tc>
          <w:tcPr>
            <w:tcW w:w="616" w:type="dxa"/>
          </w:tcPr>
          <w:p w14:paraId="4DCC62A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MSG</w:t>
            </w:r>
          </w:p>
        </w:tc>
        <w:tc>
          <w:tcPr>
            <w:tcW w:w="706" w:type="dxa"/>
          </w:tcPr>
          <w:p w14:paraId="34F2333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15</w:t>
            </w:r>
          </w:p>
        </w:tc>
        <w:tc>
          <w:tcPr>
            <w:tcW w:w="796" w:type="dxa"/>
          </w:tcPr>
          <w:p w14:paraId="4AA3401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73DF536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599073F5" w14:textId="77777777" w:rsidR="001E4E6F" w:rsidRPr="00385C05" w:rsidRDefault="001E4E6F" w:rsidP="00DE3A72">
            <w:pPr>
              <w:spacing w:before="40" w:after="40"/>
              <w:rPr>
                <w:rFonts w:ascii="Arial" w:hAnsi="Arial" w:cs="Arial"/>
                <w:sz w:val="20"/>
                <w:szCs w:val="20"/>
              </w:rPr>
            </w:pPr>
          </w:p>
        </w:tc>
        <w:tc>
          <w:tcPr>
            <w:tcW w:w="6279" w:type="dxa"/>
          </w:tcPr>
          <w:p w14:paraId="15BD657C"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This field contains the message type, trigger event, and the message structure ID for the message.</w:t>
            </w:r>
          </w:p>
          <w:p w14:paraId="1DEAF39B" w14:textId="77777777" w:rsidR="001E4E6F" w:rsidRPr="00385C05" w:rsidRDefault="007A08FC" w:rsidP="00DE3A72">
            <w:pPr>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7</w:t>
            </w:r>
            <w:r w:rsidR="001E4E6F" w:rsidRPr="00385C05">
              <w:rPr>
                <w:rFonts w:ascii="Arial" w:hAnsi="Arial" w:cs="Arial"/>
                <w:b/>
                <w:sz w:val="20"/>
                <w:szCs w:val="20"/>
              </w:rPr>
              <w:t xml:space="preserve">: </w:t>
            </w:r>
            <w:r w:rsidR="001E4E6F" w:rsidRPr="00385C05">
              <w:rPr>
                <w:rFonts w:ascii="Arial" w:hAnsi="Arial" w:cs="Arial"/>
                <w:sz w:val="20"/>
                <w:szCs w:val="20"/>
              </w:rPr>
              <w:t xml:space="preserve">MSH-9 (Message Type) </w:t>
            </w:r>
            <w:r w:rsidR="001E4E6F" w:rsidRPr="00385C05">
              <w:rPr>
                <w:rFonts w:ascii="Arial" w:hAnsi="Arial" w:cs="Arial"/>
                <w:b/>
                <w:bCs/>
                <w:sz w:val="20"/>
                <w:szCs w:val="20"/>
              </w:rPr>
              <w:t xml:space="preserve">SHALL </w:t>
            </w:r>
            <w:r w:rsidR="001E4E6F" w:rsidRPr="00385C05">
              <w:rPr>
                <w:rFonts w:ascii="Arial" w:hAnsi="Arial" w:cs="Arial"/>
                <w:sz w:val="20"/>
                <w:szCs w:val="20"/>
              </w:rPr>
              <w:t>be the literal value: ‘ORU^R01^ORU_R01’</w:t>
            </w:r>
            <w:r w:rsidR="00997317">
              <w:rPr>
                <w:rFonts w:ascii="Arial" w:hAnsi="Arial" w:cs="Arial"/>
                <w:sz w:val="20"/>
                <w:szCs w:val="20"/>
              </w:rPr>
              <w:t>.</w:t>
            </w:r>
          </w:p>
        </w:tc>
      </w:tr>
      <w:tr w:rsidR="00281572" w:rsidRPr="00385C05" w14:paraId="5175EDEE" w14:textId="77777777" w:rsidTr="007261F3">
        <w:trPr>
          <w:cantSplit/>
          <w:tblCellSpacing w:w="7" w:type="dxa"/>
        </w:trPr>
        <w:tc>
          <w:tcPr>
            <w:tcW w:w="2049" w:type="dxa"/>
          </w:tcPr>
          <w:p w14:paraId="0EC9B7BA"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Message Control ID </w:t>
            </w:r>
          </w:p>
        </w:tc>
        <w:tc>
          <w:tcPr>
            <w:tcW w:w="706" w:type="dxa"/>
          </w:tcPr>
          <w:p w14:paraId="6B9A0B32"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10</w:t>
            </w:r>
          </w:p>
        </w:tc>
        <w:tc>
          <w:tcPr>
            <w:tcW w:w="616" w:type="dxa"/>
          </w:tcPr>
          <w:p w14:paraId="0FAC78F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ST</w:t>
            </w:r>
          </w:p>
        </w:tc>
        <w:tc>
          <w:tcPr>
            <w:tcW w:w="706" w:type="dxa"/>
          </w:tcPr>
          <w:p w14:paraId="66A8B87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199</w:t>
            </w:r>
          </w:p>
        </w:tc>
        <w:tc>
          <w:tcPr>
            <w:tcW w:w="796" w:type="dxa"/>
          </w:tcPr>
          <w:p w14:paraId="71B8FA20"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6060A27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7645D7BE" w14:textId="77777777" w:rsidR="001E4E6F" w:rsidRPr="00385C05" w:rsidRDefault="001E4E6F" w:rsidP="00DE3A72">
            <w:pPr>
              <w:spacing w:before="40" w:after="40"/>
              <w:rPr>
                <w:rFonts w:ascii="Arial" w:hAnsi="Arial" w:cs="Arial"/>
                <w:iCs/>
                <w:sz w:val="20"/>
                <w:szCs w:val="20"/>
              </w:rPr>
            </w:pPr>
          </w:p>
        </w:tc>
        <w:tc>
          <w:tcPr>
            <w:tcW w:w="6279" w:type="dxa"/>
          </w:tcPr>
          <w:p w14:paraId="7072816B" w14:textId="77777777" w:rsidR="00396433" w:rsidRPr="00385C05" w:rsidRDefault="00396433" w:rsidP="00396433">
            <w:pPr>
              <w:tabs>
                <w:tab w:val="left" w:pos="1933"/>
              </w:tabs>
              <w:spacing w:before="40" w:after="40"/>
              <w:rPr>
                <w:rFonts w:ascii="Arial" w:hAnsi="Arial" w:cs="Arial"/>
                <w:sz w:val="20"/>
                <w:szCs w:val="20"/>
              </w:rPr>
            </w:pPr>
            <w:r w:rsidRPr="00385C05">
              <w:rPr>
                <w:rFonts w:ascii="Arial" w:hAnsi="Arial" w:cs="Arial"/>
                <w:sz w:val="20"/>
                <w:szCs w:val="20"/>
              </w:rPr>
              <w:t xml:space="preserve">This field contains a </w:t>
            </w:r>
            <w:r>
              <w:rPr>
                <w:rFonts w:ascii="Arial" w:hAnsi="Arial" w:cs="Arial"/>
                <w:sz w:val="20"/>
                <w:szCs w:val="20"/>
              </w:rPr>
              <w:t xml:space="preserve">string that uniquely </w:t>
            </w:r>
            <w:r w:rsidRPr="00385C05">
              <w:rPr>
                <w:rFonts w:ascii="Arial" w:hAnsi="Arial" w:cs="Arial"/>
                <w:sz w:val="20"/>
                <w:szCs w:val="20"/>
              </w:rPr>
              <w:t>identifie</w:t>
            </w:r>
            <w:r>
              <w:rPr>
                <w:rFonts w:ascii="Arial" w:hAnsi="Arial" w:cs="Arial"/>
                <w:sz w:val="20"/>
                <w:szCs w:val="20"/>
              </w:rPr>
              <w:t>s</w:t>
            </w:r>
            <w:r w:rsidRPr="00385C05">
              <w:rPr>
                <w:rFonts w:ascii="Arial" w:hAnsi="Arial" w:cs="Arial"/>
                <w:sz w:val="20"/>
                <w:szCs w:val="20"/>
              </w:rPr>
              <w:t xml:space="preserve"> the message</w:t>
            </w:r>
            <w:r>
              <w:rPr>
                <w:rFonts w:ascii="Arial" w:hAnsi="Arial" w:cs="Arial"/>
                <w:sz w:val="20"/>
                <w:szCs w:val="20"/>
              </w:rPr>
              <w:t xml:space="preserve"> instance from the sending application</w:t>
            </w:r>
            <w:r w:rsidRPr="00385C05">
              <w:rPr>
                <w:rFonts w:ascii="Arial" w:hAnsi="Arial" w:cs="Arial"/>
                <w:sz w:val="20"/>
                <w:szCs w:val="20"/>
              </w:rPr>
              <w:t>.</w:t>
            </w:r>
          </w:p>
          <w:p w14:paraId="73DBC733" w14:textId="77777777" w:rsidR="001E4E6F" w:rsidRPr="00385C05" w:rsidRDefault="00396433" w:rsidP="009D1386">
            <w:pPr>
              <w:tabs>
                <w:tab w:val="left" w:pos="1933"/>
              </w:tabs>
              <w:spacing w:before="40" w:after="40"/>
              <w:rPr>
                <w:rFonts w:ascii="Arial" w:hAnsi="Arial" w:cs="Arial"/>
                <w:sz w:val="20"/>
                <w:szCs w:val="20"/>
              </w:rPr>
            </w:pPr>
            <w:r>
              <w:rPr>
                <w:rFonts w:ascii="Arial" w:hAnsi="Arial" w:cs="Arial"/>
                <w:sz w:val="20"/>
                <w:szCs w:val="20"/>
              </w:rPr>
              <w:t>T</w:t>
            </w:r>
            <w:r w:rsidRPr="00385C05">
              <w:rPr>
                <w:rFonts w:ascii="Arial" w:hAnsi="Arial" w:cs="Arial"/>
                <w:sz w:val="20"/>
                <w:szCs w:val="20"/>
              </w:rPr>
              <w:t xml:space="preserve">he unique record identifier for the notification as created by the sending </w:t>
            </w:r>
            <w:r>
              <w:rPr>
                <w:rFonts w:ascii="Arial" w:hAnsi="Arial" w:cs="Arial"/>
                <w:sz w:val="20"/>
                <w:szCs w:val="20"/>
              </w:rPr>
              <w:t>surveillance system is a good candidate for this string</w:t>
            </w:r>
            <w:r w:rsidRPr="00385C05">
              <w:rPr>
                <w:rFonts w:ascii="Arial" w:hAnsi="Arial" w:cs="Arial"/>
                <w:sz w:val="20"/>
                <w:szCs w:val="20"/>
              </w:rPr>
              <w:t>. If</w:t>
            </w:r>
            <w:r>
              <w:rPr>
                <w:rFonts w:ascii="Arial" w:hAnsi="Arial" w:cs="Arial"/>
                <w:sz w:val="20"/>
                <w:szCs w:val="20"/>
              </w:rPr>
              <w:t xml:space="preserve"> the</w:t>
            </w:r>
            <w:r w:rsidRPr="00385C05">
              <w:rPr>
                <w:rFonts w:ascii="Arial" w:hAnsi="Arial" w:cs="Arial"/>
                <w:sz w:val="20"/>
                <w:szCs w:val="20"/>
              </w:rPr>
              <w:t xml:space="preserve"> </w:t>
            </w:r>
            <w:r>
              <w:rPr>
                <w:rFonts w:ascii="Arial" w:hAnsi="Arial" w:cs="Arial"/>
                <w:sz w:val="20"/>
                <w:szCs w:val="20"/>
              </w:rPr>
              <w:t>local record identifier</w:t>
            </w:r>
            <w:r w:rsidRPr="00385C05">
              <w:rPr>
                <w:rFonts w:ascii="Arial" w:hAnsi="Arial" w:cs="Arial"/>
                <w:sz w:val="20"/>
                <w:szCs w:val="20"/>
              </w:rPr>
              <w:t xml:space="preserve"> </w:t>
            </w:r>
            <w:r>
              <w:rPr>
                <w:rFonts w:ascii="Arial" w:hAnsi="Arial" w:cs="Arial"/>
                <w:sz w:val="20"/>
                <w:szCs w:val="20"/>
              </w:rPr>
              <w:t>is</w:t>
            </w:r>
            <w:r w:rsidRPr="00385C05">
              <w:rPr>
                <w:rFonts w:ascii="Arial" w:hAnsi="Arial" w:cs="Arial"/>
                <w:sz w:val="20"/>
                <w:szCs w:val="20"/>
              </w:rPr>
              <w:t xml:space="preserve"> not unique </w:t>
            </w:r>
            <w:r>
              <w:rPr>
                <w:rFonts w:ascii="Arial" w:hAnsi="Arial" w:cs="Arial"/>
                <w:sz w:val="20"/>
                <w:szCs w:val="20"/>
              </w:rPr>
              <w:t>(</w:t>
            </w:r>
            <w:r w:rsidRPr="00385C05">
              <w:rPr>
                <w:rFonts w:ascii="Arial" w:hAnsi="Arial" w:cs="Arial"/>
                <w:sz w:val="20"/>
                <w:szCs w:val="20"/>
              </w:rPr>
              <w:t>if the record is updated</w:t>
            </w:r>
            <w:r>
              <w:rPr>
                <w:rFonts w:ascii="Arial" w:hAnsi="Arial" w:cs="Arial"/>
                <w:sz w:val="20"/>
                <w:szCs w:val="20"/>
              </w:rPr>
              <w:t>)</w:t>
            </w:r>
            <w:r w:rsidRPr="00385C05">
              <w:rPr>
                <w:rFonts w:ascii="Arial" w:hAnsi="Arial" w:cs="Arial"/>
                <w:sz w:val="20"/>
                <w:szCs w:val="20"/>
              </w:rPr>
              <w:t xml:space="preserve">, a timestamp </w:t>
            </w:r>
            <w:r>
              <w:rPr>
                <w:rFonts w:ascii="Arial" w:hAnsi="Arial" w:cs="Arial"/>
                <w:sz w:val="20"/>
                <w:szCs w:val="20"/>
              </w:rPr>
              <w:t xml:space="preserve">may </w:t>
            </w:r>
            <w:r w:rsidRPr="00385C05">
              <w:rPr>
                <w:rFonts w:ascii="Arial" w:hAnsi="Arial" w:cs="Arial"/>
                <w:sz w:val="20"/>
                <w:szCs w:val="20"/>
              </w:rPr>
              <w:t>be appended</w:t>
            </w:r>
            <w:r>
              <w:rPr>
                <w:rFonts w:ascii="Arial" w:hAnsi="Arial" w:cs="Arial"/>
                <w:sz w:val="20"/>
                <w:szCs w:val="20"/>
              </w:rPr>
              <w:t xml:space="preserve"> to ensure a unique identifier</w:t>
            </w:r>
            <w:r w:rsidRPr="00385C05">
              <w:rPr>
                <w:rFonts w:ascii="Arial" w:hAnsi="Arial" w:cs="Arial"/>
                <w:sz w:val="20"/>
                <w:szCs w:val="20"/>
              </w:rPr>
              <w:t>.</w:t>
            </w:r>
          </w:p>
        </w:tc>
      </w:tr>
      <w:tr w:rsidR="00281572" w:rsidRPr="00385C05" w14:paraId="7316255F" w14:textId="77777777" w:rsidTr="007261F3">
        <w:trPr>
          <w:cantSplit/>
          <w:tblCellSpacing w:w="7" w:type="dxa"/>
        </w:trPr>
        <w:tc>
          <w:tcPr>
            <w:tcW w:w="2049" w:type="dxa"/>
          </w:tcPr>
          <w:p w14:paraId="3435ADC9"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Processing ID </w:t>
            </w:r>
          </w:p>
        </w:tc>
        <w:tc>
          <w:tcPr>
            <w:tcW w:w="706" w:type="dxa"/>
          </w:tcPr>
          <w:p w14:paraId="0A58C832"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11</w:t>
            </w:r>
          </w:p>
        </w:tc>
        <w:tc>
          <w:tcPr>
            <w:tcW w:w="616" w:type="dxa"/>
          </w:tcPr>
          <w:p w14:paraId="0B04E748"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PT</w:t>
            </w:r>
          </w:p>
        </w:tc>
        <w:tc>
          <w:tcPr>
            <w:tcW w:w="706" w:type="dxa"/>
          </w:tcPr>
          <w:p w14:paraId="562962B6"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3</w:t>
            </w:r>
          </w:p>
        </w:tc>
        <w:tc>
          <w:tcPr>
            <w:tcW w:w="796" w:type="dxa"/>
          </w:tcPr>
          <w:p w14:paraId="0CBCCAB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41BAA0B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2FB416BF" w14:textId="77777777" w:rsidR="001E4E6F" w:rsidRPr="00385C05" w:rsidRDefault="001E4E6F" w:rsidP="00DE3A72">
            <w:pPr>
              <w:spacing w:before="40" w:after="40"/>
              <w:rPr>
                <w:rFonts w:ascii="Arial" w:hAnsi="Arial" w:cs="Arial"/>
                <w:iCs/>
                <w:sz w:val="20"/>
                <w:szCs w:val="20"/>
              </w:rPr>
            </w:pPr>
          </w:p>
        </w:tc>
        <w:tc>
          <w:tcPr>
            <w:tcW w:w="6279" w:type="dxa"/>
          </w:tcPr>
          <w:p w14:paraId="2AD972CE" w14:textId="77777777" w:rsidR="001E4E6F" w:rsidRPr="00385C05" w:rsidRDefault="001E4E6F" w:rsidP="00DE3A72">
            <w:pPr>
              <w:autoSpaceDE w:val="0"/>
              <w:autoSpaceDN w:val="0"/>
              <w:spacing w:before="40" w:after="40"/>
            </w:pPr>
            <w:r w:rsidRPr="00385C05">
              <w:rPr>
                <w:rFonts w:ascii="Arial" w:hAnsi="Arial" w:cs="Arial"/>
                <w:sz w:val="20"/>
                <w:szCs w:val="20"/>
              </w:rPr>
              <w:t xml:space="preserve">This field is used to decide whether to process the message as defined in HL7 Application (level 7) Processing rules. </w:t>
            </w:r>
          </w:p>
        </w:tc>
      </w:tr>
      <w:tr w:rsidR="00281572" w:rsidRPr="00385C05" w14:paraId="094C0A9D" w14:textId="77777777" w:rsidTr="007261F3">
        <w:trPr>
          <w:cantSplit/>
          <w:tblCellSpacing w:w="7" w:type="dxa"/>
        </w:trPr>
        <w:tc>
          <w:tcPr>
            <w:tcW w:w="2049" w:type="dxa"/>
          </w:tcPr>
          <w:p w14:paraId="33A493DD"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Version ID </w:t>
            </w:r>
          </w:p>
        </w:tc>
        <w:tc>
          <w:tcPr>
            <w:tcW w:w="706" w:type="dxa"/>
          </w:tcPr>
          <w:p w14:paraId="4BC963EB"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12</w:t>
            </w:r>
          </w:p>
        </w:tc>
        <w:tc>
          <w:tcPr>
            <w:tcW w:w="616" w:type="dxa"/>
          </w:tcPr>
          <w:p w14:paraId="080B1806"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VID</w:t>
            </w:r>
          </w:p>
        </w:tc>
        <w:tc>
          <w:tcPr>
            <w:tcW w:w="706" w:type="dxa"/>
          </w:tcPr>
          <w:p w14:paraId="2CA55601" w14:textId="77777777" w:rsidR="001E4E6F" w:rsidRPr="00385C05" w:rsidRDefault="00B73E82" w:rsidP="00DE3A72">
            <w:pPr>
              <w:spacing w:before="40" w:after="40"/>
              <w:rPr>
                <w:rFonts w:ascii="Arial" w:hAnsi="Arial" w:cs="Arial"/>
                <w:iCs/>
                <w:sz w:val="20"/>
                <w:szCs w:val="20"/>
              </w:rPr>
            </w:pPr>
            <w:r>
              <w:rPr>
                <w:rFonts w:ascii="Arial" w:hAnsi="Arial" w:cs="Arial"/>
                <w:sz w:val="20"/>
                <w:szCs w:val="20"/>
              </w:rPr>
              <w:t>1689</w:t>
            </w:r>
          </w:p>
        </w:tc>
        <w:tc>
          <w:tcPr>
            <w:tcW w:w="796" w:type="dxa"/>
          </w:tcPr>
          <w:p w14:paraId="5DE1243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2136AF7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16" w:type="dxa"/>
          </w:tcPr>
          <w:p w14:paraId="49F53FA4" w14:textId="77777777" w:rsidR="001E4E6F" w:rsidRPr="00385C05" w:rsidRDefault="001E4E6F" w:rsidP="00DE3A72">
            <w:pPr>
              <w:spacing w:before="40" w:after="40"/>
              <w:rPr>
                <w:rFonts w:ascii="Arial" w:hAnsi="Arial" w:cs="Arial"/>
                <w:iCs/>
                <w:sz w:val="20"/>
                <w:szCs w:val="20"/>
              </w:rPr>
            </w:pPr>
          </w:p>
        </w:tc>
        <w:tc>
          <w:tcPr>
            <w:tcW w:w="6279" w:type="dxa"/>
          </w:tcPr>
          <w:p w14:paraId="60975C41" w14:textId="77777777" w:rsidR="001E4E6F" w:rsidRPr="00385C05" w:rsidRDefault="001E4E6F" w:rsidP="00DE3A72">
            <w:pPr>
              <w:pStyle w:val="Default"/>
              <w:spacing w:before="40" w:after="40" w:line="240" w:lineRule="auto"/>
              <w:jc w:val="left"/>
              <w:rPr>
                <w:rFonts w:ascii="Arial" w:hAnsi="Arial" w:cs="Arial"/>
                <w:sz w:val="20"/>
                <w:szCs w:val="20"/>
              </w:rPr>
            </w:pPr>
            <w:r w:rsidRPr="00385C05">
              <w:rPr>
                <w:rFonts w:ascii="Arial" w:hAnsi="Arial" w:cs="Arial"/>
                <w:sz w:val="20"/>
                <w:szCs w:val="20"/>
              </w:rPr>
              <w:t>HL7 version number used to interpret format and content of the message. This field is matched by the receiving system to its own version to be sure the message will be interpreted correctly.</w:t>
            </w:r>
          </w:p>
          <w:p w14:paraId="29BB161C" w14:textId="77777777" w:rsidR="001E4E6F" w:rsidRPr="00385C05" w:rsidRDefault="007A08FC" w:rsidP="00DE3A72">
            <w:pPr>
              <w:spacing w:before="40" w:after="40"/>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8</w:t>
            </w:r>
            <w:r w:rsidR="001E4E6F" w:rsidRPr="00385C05">
              <w:rPr>
                <w:rFonts w:ascii="Arial" w:hAnsi="Arial" w:cs="Arial"/>
                <w:b/>
                <w:sz w:val="20"/>
                <w:szCs w:val="20"/>
              </w:rPr>
              <w:t xml:space="preserve">: </w:t>
            </w:r>
            <w:r w:rsidR="001E4E6F" w:rsidRPr="00385C05">
              <w:rPr>
                <w:rFonts w:ascii="Arial" w:hAnsi="Arial" w:cs="Arial"/>
                <w:sz w:val="20"/>
                <w:szCs w:val="20"/>
              </w:rPr>
              <w:t xml:space="preserve">MSH-12 (Version ID) </w:t>
            </w:r>
            <w:r w:rsidR="001E4E6F" w:rsidRPr="00385C05">
              <w:rPr>
                <w:rFonts w:ascii="Arial" w:hAnsi="Arial" w:cs="Arial"/>
                <w:b/>
                <w:sz w:val="20"/>
                <w:szCs w:val="20"/>
              </w:rPr>
              <w:t>SHALL</w:t>
            </w:r>
            <w:r w:rsidR="001E4E6F" w:rsidRPr="00385C05">
              <w:rPr>
                <w:rFonts w:ascii="Arial" w:hAnsi="Arial" w:cs="Arial"/>
                <w:sz w:val="20"/>
                <w:szCs w:val="20"/>
              </w:rPr>
              <w:t xml:space="preserve"> have </w:t>
            </w:r>
            <w:r w:rsidR="001E4E6F">
              <w:rPr>
                <w:rFonts w:ascii="Arial" w:hAnsi="Arial" w:cs="Arial"/>
                <w:sz w:val="20"/>
                <w:szCs w:val="20"/>
              </w:rPr>
              <w:t>the literal value ‘2.5.1’.</w:t>
            </w:r>
          </w:p>
        </w:tc>
      </w:tr>
      <w:tr w:rsidR="00844278" w:rsidRPr="00385C05" w14:paraId="1F113B51" w14:textId="77777777" w:rsidTr="00EE180E">
        <w:trPr>
          <w:cantSplit/>
          <w:tblCellSpacing w:w="7" w:type="dxa"/>
        </w:trPr>
        <w:tc>
          <w:tcPr>
            <w:tcW w:w="2049" w:type="dxa"/>
            <w:shd w:val="clear" w:color="auto" w:fill="auto"/>
          </w:tcPr>
          <w:p w14:paraId="453FE5BA"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Sequence Number </w:t>
            </w:r>
          </w:p>
        </w:tc>
        <w:tc>
          <w:tcPr>
            <w:tcW w:w="706" w:type="dxa"/>
            <w:shd w:val="clear" w:color="auto" w:fill="auto"/>
            <w:vAlign w:val="center"/>
          </w:tcPr>
          <w:p w14:paraId="3F5CEF5B"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auto"/>
          </w:tcPr>
          <w:p w14:paraId="6B574747"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0E566B1A"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15</w:t>
            </w:r>
          </w:p>
        </w:tc>
        <w:tc>
          <w:tcPr>
            <w:tcW w:w="796" w:type="dxa"/>
            <w:shd w:val="clear" w:color="auto" w:fill="auto"/>
            <w:vAlign w:val="center"/>
          </w:tcPr>
          <w:p w14:paraId="2457851C"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4C9A53A5"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5787BDED"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0D8E16E6" w14:textId="77777777" w:rsidR="00920D36" w:rsidRPr="00385C05" w:rsidRDefault="00920D36" w:rsidP="00DE3A72">
            <w:pPr>
              <w:tabs>
                <w:tab w:val="left" w:pos="1933"/>
              </w:tabs>
              <w:spacing w:before="40" w:after="40"/>
              <w:rPr>
                <w:rFonts w:ascii="Arial" w:hAnsi="Arial" w:cs="Arial"/>
                <w:sz w:val="20"/>
                <w:szCs w:val="20"/>
              </w:rPr>
            </w:pPr>
          </w:p>
        </w:tc>
      </w:tr>
      <w:tr w:rsidR="00844278" w:rsidRPr="00385C05" w14:paraId="03C7C1BE" w14:textId="77777777" w:rsidTr="00EE180E">
        <w:trPr>
          <w:cantSplit/>
          <w:tblCellSpacing w:w="7" w:type="dxa"/>
        </w:trPr>
        <w:tc>
          <w:tcPr>
            <w:tcW w:w="2049" w:type="dxa"/>
            <w:shd w:val="clear" w:color="auto" w:fill="auto"/>
          </w:tcPr>
          <w:p w14:paraId="731D4A05"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Continuation Pointer </w:t>
            </w:r>
          </w:p>
        </w:tc>
        <w:tc>
          <w:tcPr>
            <w:tcW w:w="706" w:type="dxa"/>
            <w:shd w:val="clear" w:color="auto" w:fill="auto"/>
            <w:vAlign w:val="center"/>
          </w:tcPr>
          <w:p w14:paraId="45AD997A"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auto"/>
          </w:tcPr>
          <w:p w14:paraId="2FE5BA4F"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ST</w:t>
            </w:r>
          </w:p>
        </w:tc>
        <w:tc>
          <w:tcPr>
            <w:tcW w:w="706" w:type="dxa"/>
            <w:shd w:val="clear" w:color="auto" w:fill="auto"/>
          </w:tcPr>
          <w:p w14:paraId="1B292C23"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180</w:t>
            </w:r>
          </w:p>
        </w:tc>
        <w:tc>
          <w:tcPr>
            <w:tcW w:w="796" w:type="dxa"/>
            <w:shd w:val="clear" w:color="auto" w:fill="auto"/>
            <w:vAlign w:val="center"/>
          </w:tcPr>
          <w:p w14:paraId="158F007A"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2A11FFEB"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0F93ABAC"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2F2D9C09" w14:textId="77777777" w:rsidR="00920D36" w:rsidRPr="00385C05" w:rsidRDefault="00920D36" w:rsidP="00DE3A72">
            <w:pPr>
              <w:autoSpaceDE w:val="0"/>
              <w:autoSpaceDN w:val="0"/>
              <w:spacing w:before="40" w:after="40"/>
              <w:rPr>
                <w:rFonts w:ascii="Arial" w:hAnsi="Arial" w:cs="Arial"/>
                <w:sz w:val="20"/>
                <w:szCs w:val="20"/>
              </w:rPr>
            </w:pPr>
          </w:p>
        </w:tc>
      </w:tr>
      <w:tr w:rsidR="00844278" w:rsidRPr="00385C05" w14:paraId="71D1CB0F" w14:textId="77777777" w:rsidTr="00EE180E">
        <w:trPr>
          <w:cantSplit/>
          <w:tblCellSpacing w:w="7" w:type="dxa"/>
        </w:trPr>
        <w:tc>
          <w:tcPr>
            <w:tcW w:w="2049" w:type="dxa"/>
            <w:shd w:val="clear" w:color="auto" w:fill="auto"/>
            <w:vAlign w:val="center"/>
          </w:tcPr>
          <w:p w14:paraId="2160398B"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Accept Acknowledgement Type </w:t>
            </w:r>
          </w:p>
        </w:tc>
        <w:tc>
          <w:tcPr>
            <w:tcW w:w="706" w:type="dxa"/>
            <w:shd w:val="clear" w:color="auto" w:fill="auto"/>
            <w:vAlign w:val="center"/>
          </w:tcPr>
          <w:p w14:paraId="038C40B9"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auto"/>
            <w:vAlign w:val="center"/>
          </w:tcPr>
          <w:p w14:paraId="369BA7AA"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0C7BEFEA"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w:t>
            </w:r>
          </w:p>
        </w:tc>
        <w:tc>
          <w:tcPr>
            <w:tcW w:w="796" w:type="dxa"/>
            <w:shd w:val="clear" w:color="auto" w:fill="auto"/>
            <w:vAlign w:val="center"/>
          </w:tcPr>
          <w:p w14:paraId="09AF9E9B"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3164556F"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712E54D8" w14:textId="77777777" w:rsidR="00920D36" w:rsidRPr="001E4E6F" w:rsidRDefault="00920D36" w:rsidP="00DE3A72">
            <w:pPr>
              <w:pStyle w:val="Default"/>
              <w:spacing w:before="40" w:after="40" w:line="240" w:lineRule="auto"/>
              <w:jc w:val="left"/>
              <w:rPr>
                <w:rFonts w:ascii="Arial" w:hAnsi="Arial" w:cs="Arial"/>
                <w:sz w:val="20"/>
                <w:szCs w:val="20"/>
              </w:rPr>
            </w:pPr>
            <w:r w:rsidRPr="001E4E6F">
              <w:rPr>
                <w:rFonts w:ascii="Arial" w:hAnsi="Arial" w:cs="Arial"/>
                <w:sz w:val="20"/>
                <w:szCs w:val="20"/>
              </w:rPr>
              <w:t xml:space="preserve">HL70155 (constrained) </w:t>
            </w:r>
          </w:p>
        </w:tc>
        <w:tc>
          <w:tcPr>
            <w:tcW w:w="6279" w:type="dxa"/>
            <w:shd w:val="clear" w:color="auto" w:fill="auto"/>
            <w:vAlign w:val="center"/>
          </w:tcPr>
          <w:p w14:paraId="1979D44A" w14:textId="77777777" w:rsidR="00920D36" w:rsidRPr="001E4E6F" w:rsidRDefault="00920D36" w:rsidP="00DE3A72">
            <w:pPr>
              <w:tabs>
                <w:tab w:val="left" w:pos="1933"/>
              </w:tabs>
              <w:spacing w:before="40" w:after="40"/>
              <w:rPr>
                <w:rFonts w:ascii="Arial" w:hAnsi="Arial" w:cs="Arial"/>
                <w:color w:val="000000"/>
                <w:sz w:val="20"/>
                <w:szCs w:val="20"/>
              </w:rPr>
            </w:pPr>
            <w:r w:rsidRPr="001E4E6F">
              <w:rPr>
                <w:rFonts w:ascii="Arial" w:hAnsi="Arial" w:cs="Arial"/>
                <w:color w:val="000000"/>
                <w:sz w:val="20"/>
                <w:szCs w:val="20"/>
              </w:rPr>
              <w:t>Fixed to ‘AL’</w:t>
            </w:r>
            <w:r>
              <w:rPr>
                <w:rFonts w:ascii="Arial" w:hAnsi="Arial" w:cs="Arial"/>
                <w:color w:val="000000"/>
                <w:sz w:val="20"/>
                <w:szCs w:val="20"/>
              </w:rPr>
              <w:t xml:space="preserve"> if used</w:t>
            </w:r>
          </w:p>
        </w:tc>
      </w:tr>
      <w:tr w:rsidR="00844278" w:rsidRPr="00385C05" w14:paraId="5F62EC87" w14:textId="77777777" w:rsidTr="00EE180E">
        <w:trPr>
          <w:cantSplit/>
          <w:trHeight w:val="294"/>
          <w:tblCellSpacing w:w="7" w:type="dxa"/>
        </w:trPr>
        <w:tc>
          <w:tcPr>
            <w:tcW w:w="2049" w:type="dxa"/>
            <w:shd w:val="clear" w:color="auto" w:fill="auto"/>
            <w:vAlign w:val="center"/>
          </w:tcPr>
          <w:p w14:paraId="1867F6C9"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lastRenderedPageBreak/>
              <w:t xml:space="preserve">Application Acknowledgement Type </w:t>
            </w:r>
          </w:p>
        </w:tc>
        <w:tc>
          <w:tcPr>
            <w:tcW w:w="706" w:type="dxa"/>
            <w:shd w:val="clear" w:color="auto" w:fill="auto"/>
            <w:vAlign w:val="center"/>
          </w:tcPr>
          <w:p w14:paraId="67734C11"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auto"/>
            <w:vAlign w:val="center"/>
          </w:tcPr>
          <w:p w14:paraId="4D3A1A37"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490C9B5A"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w:t>
            </w:r>
          </w:p>
        </w:tc>
        <w:tc>
          <w:tcPr>
            <w:tcW w:w="796" w:type="dxa"/>
            <w:shd w:val="clear" w:color="auto" w:fill="auto"/>
            <w:vAlign w:val="center"/>
          </w:tcPr>
          <w:p w14:paraId="03B0B0B4"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2C77972C"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02EF4C27" w14:textId="77777777" w:rsidR="00920D36" w:rsidRPr="001E4E6F" w:rsidRDefault="00920D36" w:rsidP="00DE3A72">
            <w:pPr>
              <w:pStyle w:val="Default"/>
              <w:spacing w:before="40" w:after="40" w:line="240" w:lineRule="auto"/>
              <w:jc w:val="left"/>
              <w:rPr>
                <w:rFonts w:ascii="Arial" w:hAnsi="Arial" w:cs="Arial"/>
                <w:sz w:val="20"/>
                <w:szCs w:val="20"/>
              </w:rPr>
            </w:pPr>
            <w:r w:rsidRPr="001E4E6F">
              <w:rPr>
                <w:rFonts w:ascii="Arial" w:hAnsi="Arial" w:cs="Arial"/>
                <w:sz w:val="20"/>
                <w:szCs w:val="20"/>
              </w:rPr>
              <w:t xml:space="preserve">HL70155 (constrained) </w:t>
            </w:r>
          </w:p>
        </w:tc>
        <w:tc>
          <w:tcPr>
            <w:tcW w:w="6279" w:type="dxa"/>
            <w:shd w:val="clear" w:color="auto" w:fill="auto"/>
            <w:vAlign w:val="center"/>
          </w:tcPr>
          <w:p w14:paraId="31492D7D" w14:textId="77777777" w:rsidR="00920D36" w:rsidRPr="001E4E6F" w:rsidRDefault="00920D36" w:rsidP="00DE3A72">
            <w:pPr>
              <w:tabs>
                <w:tab w:val="left" w:pos="1933"/>
              </w:tabs>
              <w:spacing w:before="40" w:after="40"/>
              <w:rPr>
                <w:rFonts w:ascii="Arial" w:hAnsi="Arial" w:cs="Arial"/>
                <w:color w:val="000000"/>
                <w:sz w:val="20"/>
                <w:szCs w:val="20"/>
              </w:rPr>
            </w:pPr>
            <w:r w:rsidRPr="001E4E6F">
              <w:rPr>
                <w:rFonts w:ascii="Arial" w:hAnsi="Arial" w:cs="Arial"/>
                <w:color w:val="000000"/>
                <w:sz w:val="20"/>
                <w:szCs w:val="20"/>
              </w:rPr>
              <w:t>Fixed to ‘NE’</w:t>
            </w:r>
            <w:r>
              <w:rPr>
                <w:rFonts w:ascii="Arial" w:hAnsi="Arial" w:cs="Arial"/>
                <w:color w:val="000000"/>
                <w:sz w:val="20"/>
                <w:szCs w:val="20"/>
              </w:rPr>
              <w:t xml:space="preserve"> if used</w:t>
            </w:r>
          </w:p>
        </w:tc>
      </w:tr>
      <w:tr w:rsidR="00844278" w:rsidRPr="00385C05" w14:paraId="25627F07" w14:textId="77777777" w:rsidTr="00EE180E">
        <w:trPr>
          <w:cantSplit/>
          <w:tblCellSpacing w:w="7" w:type="dxa"/>
        </w:trPr>
        <w:tc>
          <w:tcPr>
            <w:tcW w:w="2049" w:type="dxa"/>
            <w:shd w:val="clear" w:color="auto" w:fill="auto"/>
          </w:tcPr>
          <w:p w14:paraId="7118D8E6"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Country Code </w:t>
            </w:r>
          </w:p>
        </w:tc>
        <w:tc>
          <w:tcPr>
            <w:tcW w:w="706" w:type="dxa"/>
            <w:shd w:val="clear" w:color="auto" w:fill="auto"/>
            <w:vAlign w:val="center"/>
          </w:tcPr>
          <w:p w14:paraId="6145D1EF"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auto"/>
          </w:tcPr>
          <w:p w14:paraId="4E93AAB2"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tcPr>
          <w:p w14:paraId="12084596"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3</w:t>
            </w:r>
          </w:p>
        </w:tc>
        <w:tc>
          <w:tcPr>
            <w:tcW w:w="796" w:type="dxa"/>
            <w:shd w:val="clear" w:color="auto" w:fill="auto"/>
            <w:vAlign w:val="center"/>
          </w:tcPr>
          <w:p w14:paraId="62623394"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6C61956C"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76AE3635"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146297B4" w14:textId="77777777" w:rsidR="00920D36" w:rsidRPr="00385C05" w:rsidRDefault="00920D36" w:rsidP="00DE3A72">
            <w:pPr>
              <w:spacing w:before="40" w:after="40"/>
              <w:rPr>
                <w:rFonts w:ascii="Arial" w:hAnsi="Arial" w:cs="Arial"/>
                <w:sz w:val="20"/>
                <w:szCs w:val="20"/>
              </w:rPr>
            </w:pPr>
          </w:p>
        </w:tc>
      </w:tr>
      <w:tr w:rsidR="00844278" w:rsidRPr="00385C05" w14:paraId="13A03BFB" w14:textId="77777777" w:rsidTr="00EE180E">
        <w:trPr>
          <w:cantSplit/>
          <w:tblCellSpacing w:w="7" w:type="dxa"/>
        </w:trPr>
        <w:tc>
          <w:tcPr>
            <w:tcW w:w="2049" w:type="dxa"/>
            <w:shd w:val="clear" w:color="auto" w:fill="auto"/>
          </w:tcPr>
          <w:p w14:paraId="4EAFF095"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Character Set </w:t>
            </w:r>
          </w:p>
        </w:tc>
        <w:tc>
          <w:tcPr>
            <w:tcW w:w="706" w:type="dxa"/>
            <w:shd w:val="clear" w:color="auto" w:fill="auto"/>
            <w:vAlign w:val="center"/>
          </w:tcPr>
          <w:p w14:paraId="4EAD5114"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auto"/>
          </w:tcPr>
          <w:p w14:paraId="6A0C5B02"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770C4765"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16</w:t>
            </w:r>
          </w:p>
        </w:tc>
        <w:tc>
          <w:tcPr>
            <w:tcW w:w="796" w:type="dxa"/>
            <w:shd w:val="clear" w:color="auto" w:fill="auto"/>
            <w:vAlign w:val="center"/>
          </w:tcPr>
          <w:p w14:paraId="2D1BEE92"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239C1AB4"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36B91FB1"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77019AE5" w14:textId="77777777" w:rsidR="00920D36" w:rsidRPr="00385C05" w:rsidRDefault="00920D36" w:rsidP="00DE3A72">
            <w:pPr>
              <w:spacing w:before="40" w:after="40"/>
              <w:rPr>
                <w:rFonts w:ascii="Arial" w:hAnsi="Arial" w:cs="Arial"/>
                <w:sz w:val="20"/>
                <w:szCs w:val="20"/>
              </w:rPr>
            </w:pPr>
          </w:p>
        </w:tc>
      </w:tr>
      <w:tr w:rsidR="00844278" w:rsidRPr="00385C05" w14:paraId="7B7A21EC" w14:textId="77777777" w:rsidTr="00EE180E">
        <w:trPr>
          <w:cantSplit/>
          <w:tblCellSpacing w:w="7" w:type="dxa"/>
        </w:trPr>
        <w:tc>
          <w:tcPr>
            <w:tcW w:w="2049" w:type="dxa"/>
            <w:shd w:val="clear" w:color="auto" w:fill="auto"/>
          </w:tcPr>
          <w:p w14:paraId="0529B82C"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Principal Language </w:t>
            </w:r>
            <w:proofErr w:type="gramStart"/>
            <w:r w:rsidRPr="00385C05">
              <w:rPr>
                <w:rFonts w:ascii="Arial" w:hAnsi="Arial" w:cs="Arial"/>
                <w:sz w:val="20"/>
                <w:szCs w:val="20"/>
              </w:rPr>
              <w:t>Of</w:t>
            </w:r>
            <w:proofErr w:type="gramEnd"/>
            <w:r w:rsidRPr="00385C05">
              <w:rPr>
                <w:rFonts w:ascii="Arial" w:hAnsi="Arial" w:cs="Arial"/>
                <w:sz w:val="20"/>
                <w:szCs w:val="20"/>
              </w:rPr>
              <w:t xml:space="preserve"> Message </w:t>
            </w:r>
          </w:p>
        </w:tc>
        <w:tc>
          <w:tcPr>
            <w:tcW w:w="706" w:type="dxa"/>
            <w:shd w:val="clear" w:color="auto" w:fill="auto"/>
            <w:vAlign w:val="center"/>
          </w:tcPr>
          <w:p w14:paraId="2C8B1500"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auto"/>
            <w:vAlign w:val="center"/>
          </w:tcPr>
          <w:p w14:paraId="6EB1707F"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CE</w:t>
            </w:r>
          </w:p>
        </w:tc>
        <w:tc>
          <w:tcPr>
            <w:tcW w:w="706" w:type="dxa"/>
            <w:shd w:val="clear" w:color="auto" w:fill="auto"/>
            <w:vAlign w:val="center"/>
          </w:tcPr>
          <w:p w14:paraId="2835ADA0" w14:textId="77777777" w:rsidR="00920D36" w:rsidRPr="00385C05" w:rsidRDefault="00EE5D00" w:rsidP="00DE3A72">
            <w:pPr>
              <w:spacing w:before="40" w:after="40"/>
              <w:rPr>
                <w:rFonts w:ascii="Arial" w:hAnsi="Arial" w:cs="Arial"/>
                <w:sz w:val="20"/>
                <w:szCs w:val="20"/>
              </w:rPr>
            </w:pPr>
            <w:r>
              <w:rPr>
                <w:rFonts w:ascii="Arial" w:hAnsi="Arial" w:cs="Arial"/>
                <w:sz w:val="20"/>
                <w:szCs w:val="20"/>
              </w:rPr>
              <w:t>841</w:t>
            </w:r>
          </w:p>
        </w:tc>
        <w:tc>
          <w:tcPr>
            <w:tcW w:w="796" w:type="dxa"/>
            <w:shd w:val="clear" w:color="auto" w:fill="auto"/>
            <w:vAlign w:val="center"/>
          </w:tcPr>
          <w:p w14:paraId="2E52A5C6"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33AE5DD2"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4352004E"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3BE280F6" w14:textId="77777777" w:rsidR="00920D36" w:rsidRPr="00385C05" w:rsidRDefault="00920D36" w:rsidP="00DE3A72">
            <w:pPr>
              <w:spacing w:before="40" w:after="40"/>
              <w:rPr>
                <w:rFonts w:ascii="Arial" w:hAnsi="Arial" w:cs="Arial"/>
                <w:sz w:val="20"/>
                <w:szCs w:val="20"/>
              </w:rPr>
            </w:pPr>
          </w:p>
        </w:tc>
      </w:tr>
      <w:tr w:rsidR="00844278" w:rsidRPr="00385C05" w14:paraId="6BE80420" w14:textId="77777777" w:rsidTr="00EE180E">
        <w:trPr>
          <w:cantSplit/>
          <w:tblCellSpacing w:w="7" w:type="dxa"/>
        </w:trPr>
        <w:tc>
          <w:tcPr>
            <w:tcW w:w="2049" w:type="dxa"/>
            <w:shd w:val="clear" w:color="auto" w:fill="auto"/>
          </w:tcPr>
          <w:p w14:paraId="177462A8"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Alternate Character Set Handling Scheme </w:t>
            </w:r>
          </w:p>
        </w:tc>
        <w:tc>
          <w:tcPr>
            <w:tcW w:w="706" w:type="dxa"/>
            <w:shd w:val="clear" w:color="auto" w:fill="auto"/>
            <w:vAlign w:val="center"/>
          </w:tcPr>
          <w:p w14:paraId="66F98DB0"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auto"/>
            <w:vAlign w:val="center"/>
          </w:tcPr>
          <w:p w14:paraId="0EBD7DCB"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168F9AF5"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20</w:t>
            </w:r>
          </w:p>
        </w:tc>
        <w:tc>
          <w:tcPr>
            <w:tcW w:w="796" w:type="dxa"/>
            <w:shd w:val="clear" w:color="auto" w:fill="auto"/>
            <w:vAlign w:val="center"/>
          </w:tcPr>
          <w:p w14:paraId="1E38640D"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7462FF4A"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0..</w:t>
            </w:r>
            <w:proofErr w:type="gramEnd"/>
            <w:r w:rsidRPr="00385C05">
              <w:rPr>
                <w:rFonts w:ascii="Arial" w:hAnsi="Arial" w:cs="Arial"/>
                <w:iCs/>
                <w:sz w:val="20"/>
                <w:szCs w:val="20"/>
              </w:rPr>
              <w:t>1]</w:t>
            </w:r>
          </w:p>
        </w:tc>
        <w:tc>
          <w:tcPr>
            <w:tcW w:w="716" w:type="dxa"/>
            <w:shd w:val="clear" w:color="auto" w:fill="auto"/>
            <w:vAlign w:val="center"/>
          </w:tcPr>
          <w:p w14:paraId="14E8BF68"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4003C6A2" w14:textId="77777777" w:rsidR="00920D36" w:rsidRPr="00385C05" w:rsidRDefault="00920D36" w:rsidP="00DE3A72">
            <w:pPr>
              <w:spacing w:before="40" w:after="40"/>
              <w:rPr>
                <w:rFonts w:ascii="Arial" w:hAnsi="Arial" w:cs="Arial"/>
                <w:sz w:val="20"/>
                <w:szCs w:val="20"/>
              </w:rPr>
            </w:pPr>
          </w:p>
        </w:tc>
      </w:tr>
      <w:tr w:rsidR="00281572" w:rsidRPr="00385C05" w14:paraId="327C04BE" w14:textId="77777777" w:rsidTr="00B95C93">
        <w:trPr>
          <w:cantSplit/>
          <w:trHeight w:val="6370"/>
          <w:tblCellSpacing w:w="7" w:type="dxa"/>
        </w:trPr>
        <w:tc>
          <w:tcPr>
            <w:tcW w:w="2049" w:type="dxa"/>
            <w:shd w:val="clear" w:color="auto" w:fill="auto"/>
          </w:tcPr>
          <w:p w14:paraId="3EF32035"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lastRenderedPageBreak/>
              <w:t xml:space="preserve">Message Profile Identifier </w:t>
            </w:r>
          </w:p>
        </w:tc>
        <w:tc>
          <w:tcPr>
            <w:tcW w:w="706" w:type="dxa"/>
            <w:shd w:val="clear" w:color="auto" w:fill="auto"/>
          </w:tcPr>
          <w:p w14:paraId="10277057"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auto"/>
          </w:tcPr>
          <w:p w14:paraId="540D8056"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EI</w:t>
            </w:r>
          </w:p>
        </w:tc>
        <w:tc>
          <w:tcPr>
            <w:tcW w:w="706" w:type="dxa"/>
            <w:shd w:val="clear" w:color="auto" w:fill="auto"/>
          </w:tcPr>
          <w:p w14:paraId="25014F11"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427</w:t>
            </w:r>
          </w:p>
        </w:tc>
        <w:tc>
          <w:tcPr>
            <w:tcW w:w="796" w:type="dxa"/>
            <w:shd w:val="clear" w:color="auto" w:fill="auto"/>
          </w:tcPr>
          <w:p w14:paraId="3E430143"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2B94491F"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2..</w:t>
            </w:r>
            <w:proofErr w:type="gramEnd"/>
            <w:r>
              <w:rPr>
                <w:rFonts w:ascii="Arial" w:hAnsi="Arial" w:cs="Arial"/>
                <w:sz w:val="20"/>
                <w:szCs w:val="20"/>
              </w:rPr>
              <w:t>3</w:t>
            </w:r>
            <w:r w:rsidRPr="00385C05">
              <w:rPr>
                <w:rFonts w:ascii="Arial" w:hAnsi="Arial" w:cs="Arial"/>
                <w:sz w:val="20"/>
                <w:szCs w:val="20"/>
              </w:rPr>
              <w:t>]</w:t>
            </w:r>
          </w:p>
        </w:tc>
        <w:tc>
          <w:tcPr>
            <w:tcW w:w="716" w:type="dxa"/>
            <w:shd w:val="clear" w:color="auto" w:fill="auto"/>
          </w:tcPr>
          <w:p w14:paraId="72C605AC" w14:textId="77777777" w:rsidR="00855CD1" w:rsidRDefault="00855CD1" w:rsidP="00DE3A72">
            <w:pPr>
              <w:spacing w:before="40" w:after="40"/>
              <w:rPr>
                <w:rFonts w:ascii="Arial" w:hAnsi="Arial" w:cs="Arial"/>
                <w:sz w:val="20"/>
                <w:szCs w:val="20"/>
              </w:rPr>
            </w:pPr>
            <w:proofErr w:type="spellStart"/>
            <w:r>
              <w:rPr>
                <w:rFonts w:ascii="Arial" w:hAnsi="Arial" w:cs="Arial"/>
                <w:sz w:val="20"/>
                <w:szCs w:val="20"/>
              </w:rPr>
              <w:t>PHVS_CaseNotificationSpecificationVersion_NND</w:t>
            </w:r>
            <w:proofErr w:type="spellEnd"/>
          </w:p>
          <w:p w14:paraId="31D48867" w14:textId="77777777" w:rsidR="00855CD1" w:rsidRDefault="00281572" w:rsidP="00DE3A72">
            <w:pPr>
              <w:spacing w:before="40" w:after="40"/>
              <w:rPr>
                <w:rFonts w:ascii="Arial" w:hAnsi="Arial" w:cs="Arial"/>
                <w:sz w:val="20"/>
                <w:szCs w:val="20"/>
              </w:rPr>
            </w:pPr>
            <w:r>
              <w:rPr>
                <w:rFonts w:ascii="Arial" w:hAnsi="Arial" w:cs="Arial"/>
                <w:sz w:val="20"/>
                <w:szCs w:val="20"/>
              </w:rPr>
              <w:t>a</w:t>
            </w:r>
            <w:r w:rsidR="00855CD1">
              <w:rPr>
                <w:rFonts w:ascii="Arial" w:hAnsi="Arial" w:cs="Arial"/>
                <w:sz w:val="20"/>
                <w:szCs w:val="20"/>
              </w:rPr>
              <w:t>nd</w:t>
            </w:r>
          </w:p>
          <w:p w14:paraId="4181A711" w14:textId="77777777" w:rsidR="00920D36" w:rsidRPr="00385C05" w:rsidRDefault="00855CD1" w:rsidP="00DE3A72">
            <w:pPr>
              <w:spacing w:before="40" w:after="40"/>
              <w:rPr>
                <w:rFonts w:ascii="Arial" w:hAnsi="Arial" w:cs="Arial"/>
                <w:sz w:val="20"/>
                <w:szCs w:val="20"/>
              </w:rPr>
            </w:pPr>
            <w:proofErr w:type="spellStart"/>
            <w:r>
              <w:rPr>
                <w:rFonts w:ascii="Arial" w:hAnsi="Arial" w:cs="Arial"/>
                <w:sz w:val="20"/>
                <w:szCs w:val="20"/>
              </w:rPr>
              <w:t>PHVS_CaseNotificationMMGVersion_NND</w:t>
            </w:r>
            <w:proofErr w:type="spellEnd"/>
          </w:p>
        </w:tc>
        <w:tc>
          <w:tcPr>
            <w:tcW w:w="6279" w:type="dxa"/>
            <w:shd w:val="clear" w:color="auto" w:fill="auto"/>
          </w:tcPr>
          <w:p w14:paraId="25F3143D" w14:textId="77777777" w:rsidR="00920D36" w:rsidRDefault="00920D36" w:rsidP="00DE3A72">
            <w:pPr>
              <w:pStyle w:val="Default"/>
              <w:spacing w:before="40" w:after="40" w:line="240" w:lineRule="auto"/>
              <w:jc w:val="left"/>
              <w:rPr>
                <w:rFonts w:ascii="Arial" w:hAnsi="Arial" w:cs="Arial"/>
                <w:sz w:val="20"/>
                <w:szCs w:val="20"/>
              </w:rPr>
            </w:pPr>
            <w:r w:rsidRPr="00831019">
              <w:rPr>
                <w:rFonts w:ascii="Arial" w:hAnsi="Arial" w:cs="Arial"/>
                <w:sz w:val="20"/>
                <w:szCs w:val="20"/>
              </w:rPr>
              <w:t>The sender asserts that the message conforms to a given profile and/or v</w:t>
            </w:r>
            <w:r>
              <w:rPr>
                <w:rFonts w:ascii="Arial" w:hAnsi="Arial" w:cs="Arial"/>
                <w:sz w:val="20"/>
                <w:szCs w:val="20"/>
              </w:rPr>
              <w:t xml:space="preserve">alid combination of components using </w:t>
            </w:r>
            <w:r w:rsidRPr="00831019">
              <w:rPr>
                <w:rFonts w:ascii="Arial" w:hAnsi="Arial" w:cs="Arial"/>
                <w:sz w:val="20"/>
                <w:szCs w:val="20"/>
              </w:rPr>
              <w:t xml:space="preserve">value sets </w:t>
            </w:r>
            <w:r w:rsidR="00E2410D">
              <w:rPr>
                <w:rFonts w:ascii="Arial" w:hAnsi="Arial" w:cs="Arial"/>
                <w:sz w:val="20"/>
                <w:szCs w:val="20"/>
              </w:rPr>
              <w:t>that</w:t>
            </w:r>
            <w:r w:rsidRPr="00831019">
              <w:rPr>
                <w:rFonts w:ascii="Arial" w:hAnsi="Arial" w:cs="Arial"/>
                <w:sz w:val="20"/>
                <w:szCs w:val="20"/>
              </w:rPr>
              <w:t xml:space="preserve"> provide </w:t>
            </w:r>
            <w:r w:rsidR="004A2E2B">
              <w:rPr>
                <w:rFonts w:ascii="Arial" w:hAnsi="Arial" w:cs="Arial"/>
                <w:sz w:val="20"/>
                <w:szCs w:val="20"/>
              </w:rPr>
              <w:t xml:space="preserve">literals </w:t>
            </w:r>
            <w:r w:rsidR="004A2E2B" w:rsidRPr="00831019">
              <w:rPr>
                <w:rFonts w:ascii="Arial" w:hAnsi="Arial" w:cs="Arial"/>
                <w:sz w:val="20"/>
                <w:szCs w:val="20"/>
              </w:rPr>
              <w:t>to</w:t>
            </w:r>
            <w:r w:rsidRPr="00831019">
              <w:rPr>
                <w:rFonts w:ascii="Arial" w:hAnsi="Arial" w:cs="Arial"/>
                <w:sz w:val="20"/>
                <w:szCs w:val="20"/>
              </w:rPr>
              <w:t xml:space="preserve"> use for valid combinations of components. </w:t>
            </w:r>
          </w:p>
          <w:p w14:paraId="795C3290" w14:textId="77777777" w:rsidR="00920D36" w:rsidRDefault="00920D36" w:rsidP="00DE3A72">
            <w:pPr>
              <w:pStyle w:val="Default"/>
              <w:spacing w:before="40" w:after="40" w:line="240" w:lineRule="auto"/>
              <w:jc w:val="left"/>
              <w:rPr>
                <w:rFonts w:ascii="Arial" w:hAnsi="Arial" w:cs="Arial"/>
                <w:sz w:val="20"/>
                <w:szCs w:val="20"/>
              </w:rPr>
            </w:pPr>
            <w:r>
              <w:rPr>
                <w:rFonts w:ascii="Arial" w:hAnsi="Arial" w:cs="Arial"/>
                <w:sz w:val="20"/>
                <w:szCs w:val="20"/>
              </w:rPr>
              <w:t xml:space="preserve">A valid combination for this use case refers to a </w:t>
            </w:r>
            <w:r w:rsidRPr="00831019">
              <w:rPr>
                <w:rFonts w:ascii="Arial" w:hAnsi="Arial" w:cs="Arial"/>
                <w:sz w:val="20"/>
                <w:szCs w:val="20"/>
              </w:rPr>
              <w:t xml:space="preserve">Message Profile </w:t>
            </w:r>
            <w:r>
              <w:rPr>
                <w:rFonts w:ascii="Arial" w:hAnsi="Arial" w:cs="Arial"/>
                <w:sz w:val="20"/>
                <w:szCs w:val="20"/>
              </w:rPr>
              <w:t>Identifier from the Profile Namespace value set, and</w:t>
            </w:r>
            <w:r w:rsidR="00215A06">
              <w:rPr>
                <w:rFonts w:ascii="Arial" w:hAnsi="Arial" w:cs="Arial"/>
                <w:sz w:val="20"/>
                <w:szCs w:val="20"/>
              </w:rPr>
              <w:t xml:space="preserve"> at</w:t>
            </w:r>
            <w:r>
              <w:rPr>
                <w:rFonts w:ascii="Arial" w:hAnsi="Arial" w:cs="Arial"/>
                <w:sz w:val="20"/>
                <w:szCs w:val="20"/>
              </w:rPr>
              <w:t xml:space="preserve"> least one Message Mapping Guide </w:t>
            </w:r>
            <w:r w:rsidR="005B5A97">
              <w:rPr>
                <w:rFonts w:ascii="Arial" w:hAnsi="Arial" w:cs="Arial"/>
                <w:sz w:val="20"/>
                <w:szCs w:val="20"/>
              </w:rPr>
              <w:t xml:space="preserve">(MMG) </w:t>
            </w:r>
            <w:r>
              <w:rPr>
                <w:rFonts w:ascii="Arial" w:hAnsi="Arial" w:cs="Arial"/>
                <w:sz w:val="20"/>
                <w:szCs w:val="20"/>
              </w:rPr>
              <w:t>from the Case Map Namespace value set.</w:t>
            </w:r>
          </w:p>
          <w:p w14:paraId="610CA650" w14:textId="77777777" w:rsidR="00215A06" w:rsidRDefault="00215A06" w:rsidP="00DE3A72">
            <w:pPr>
              <w:pStyle w:val="Default"/>
              <w:spacing w:before="40" w:after="40" w:line="240" w:lineRule="auto"/>
              <w:jc w:val="left"/>
              <w:rPr>
                <w:rFonts w:ascii="Arial" w:hAnsi="Arial" w:cs="Arial"/>
                <w:sz w:val="20"/>
                <w:szCs w:val="20"/>
              </w:rPr>
            </w:pPr>
          </w:p>
          <w:p w14:paraId="3D552966" w14:textId="77777777" w:rsidR="004D2A7B" w:rsidRPr="00314C14" w:rsidRDefault="004D2A7B" w:rsidP="004D2A7B">
            <w:pPr>
              <w:pStyle w:val="Default"/>
              <w:spacing w:before="40" w:after="40" w:line="240" w:lineRule="auto"/>
              <w:jc w:val="left"/>
              <w:rPr>
                <w:rFonts w:ascii="Arial" w:hAnsi="Arial" w:cs="Arial"/>
                <w:color w:val="auto"/>
                <w:sz w:val="20"/>
                <w:szCs w:val="20"/>
              </w:rPr>
            </w:pPr>
            <w:r w:rsidRPr="0048454F">
              <w:rPr>
                <w:rFonts w:ascii="Arial" w:hAnsi="Arial" w:cs="Arial"/>
                <w:color w:val="auto"/>
                <w:sz w:val="20"/>
                <w:szCs w:val="20"/>
              </w:rPr>
              <w:t>Refer to the specific MMG for additional NOT115/MSH-21 conformance statements.</w:t>
            </w:r>
          </w:p>
          <w:p w14:paraId="0721FBD6" w14:textId="77777777" w:rsidR="005B5A97" w:rsidRDefault="005B5A97" w:rsidP="00DE3A72">
            <w:pPr>
              <w:pStyle w:val="Default"/>
              <w:spacing w:before="40" w:after="40" w:line="240" w:lineRule="auto"/>
              <w:jc w:val="left"/>
              <w:rPr>
                <w:rFonts w:ascii="Arial" w:hAnsi="Arial" w:cs="Arial"/>
                <w:sz w:val="20"/>
                <w:szCs w:val="20"/>
              </w:rPr>
            </w:pPr>
          </w:p>
          <w:p w14:paraId="3DC6E2AF" w14:textId="77777777" w:rsidR="002D1D4C" w:rsidRPr="00831019" w:rsidRDefault="002D1D4C" w:rsidP="002D1D4C">
            <w:pPr>
              <w:pStyle w:val="Default"/>
              <w:spacing w:before="40" w:after="40" w:line="240" w:lineRule="auto"/>
              <w:jc w:val="left"/>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A61DD2">
              <w:rPr>
                <w:rFonts w:ascii="Arial" w:hAnsi="Arial" w:cs="Arial"/>
                <w:b/>
                <w:sz w:val="20"/>
                <w:szCs w:val="20"/>
              </w:rPr>
              <w:t>009</w:t>
            </w:r>
            <w:r>
              <w:rPr>
                <w:rFonts w:ascii="Arial" w:hAnsi="Arial" w:cs="Arial"/>
                <w:b/>
                <w:sz w:val="20"/>
                <w:szCs w:val="20"/>
              </w:rPr>
              <w:t>:</w:t>
            </w:r>
            <w:r w:rsidR="00A0509F">
              <w:rPr>
                <w:rFonts w:ascii="Arial" w:hAnsi="Arial" w:cs="Arial"/>
                <w:b/>
                <w:sz w:val="20"/>
                <w:szCs w:val="20"/>
              </w:rPr>
              <w:t xml:space="preserve"> </w:t>
            </w:r>
            <w:r>
              <w:rPr>
                <w:rFonts w:ascii="Arial" w:hAnsi="Arial" w:cs="Arial"/>
                <w:sz w:val="20"/>
                <w:szCs w:val="20"/>
              </w:rPr>
              <w:t xml:space="preserve">One instance of the </w:t>
            </w:r>
            <w:r w:rsidRPr="00831019">
              <w:rPr>
                <w:rFonts w:ascii="Arial" w:hAnsi="Arial" w:cs="Arial"/>
                <w:sz w:val="20"/>
                <w:szCs w:val="20"/>
              </w:rPr>
              <w:t xml:space="preserve">Message Profile </w:t>
            </w:r>
            <w:r>
              <w:rPr>
                <w:rFonts w:ascii="Arial" w:hAnsi="Arial" w:cs="Arial"/>
                <w:sz w:val="20"/>
                <w:szCs w:val="20"/>
              </w:rPr>
              <w:t xml:space="preserve">Identifier </w:t>
            </w:r>
            <w:r w:rsidRPr="00215A06">
              <w:rPr>
                <w:rFonts w:ascii="Arial" w:hAnsi="Arial" w:cs="Arial"/>
                <w:b/>
                <w:sz w:val="20"/>
                <w:szCs w:val="20"/>
              </w:rPr>
              <w:t>SHALL</w:t>
            </w:r>
            <w:r w:rsidRPr="00831019">
              <w:rPr>
                <w:rFonts w:ascii="Arial" w:hAnsi="Arial" w:cs="Arial"/>
                <w:sz w:val="20"/>
                <w:szCs w:val="20"/>
              </w:rPr>
              <w:t xml:space="preserve"> contain either the literal value: ‘</w:t>
            </w:r>
            <w:r>
              <w:rPr>
                <w:rFonts w:ascii="Arial" w:hAnsi="Arial" w:cs="Arial"/>
                <w:sz w:val="20"/>
                <w:szCs w:val="20"/>
              </w:rPr>
              <w:t>NOTF</w:t>
            </w:r>
            <w:r w:rsidRPr="00831019">
              <w:rPr>
                <w:rFonts w:ascii="Arial" w:hAnsi="Arial" w:cs="Arial"/>
                <w:sz w:val="20"/>
                <w:szCs w:val="20"/>
              </w:rPr>
              <w:t>_ORU_v3.0^PHINProfileID^2.16.840.1.114222.4.10.3^ISO</w:t>
            </w:r>
            <w:r>
              <w:rPr>
                <w:rFonts w:ascii="Arial" w:hAnsi="Arial" w:cs="Arial"/>
                <w:sz w:val="20"/>
                <w:szCs w:val="20"/>
              </w:rPr>
              <w:t>’ or</w:t>
            </w:r>
            <w:r w:rsidRPr="00831019">
              <w:rPr>
                <w:rFonts w:ascii="Arial" w:hAnsi="Arial" w:cs="Arial"/>
                <w:sz w:val="20"/>
                <w:szCs w:val="20"/>
              </w:rPr>
              <w:t xml:space="preserve"> ‘</w:t>
            </w:r>
            <w:r>
              <w:rPr>
                <w:rFonts w:ascii="Arial" w:hAnsi="Arial" w:cs="Arial"/>
                <w:sz w:val="20"/>
                <w:szCs w:val="20"/>
              </w:rPr>
              <w:t>SUMM</w:t>
            </w:r>
            <w:r w:rsidRPr="00831019">
              <w:rPr>
                <w:rFonts w:ascii="Arial" w:hAnsi="Arial" w:cs="Arial"/>
                <w:sz w:val="20"/>
                <w:szCs w:val="20"/>
              </w:rPr>
              <w:t>_ORU_v3.0^PHINProfileID^2.16.840.1.114222.4.10.3^</w:t>
            </w:r>
            <w:r>
              <w:rPr>
                <w:rFonts w:ascii="Arial" w:hAnsi="Arial" w:cs="Arial"/>
                <w:sz w:val="20"/>
                <w:szCs w:val="20"/>
              </w:rPr>
              <w:t>ISO’</w:t>
            </w:r>
          </w:p>
          <w:p w14:paraId="11F33848" w14:textId="77777777" w:rsidR="002D1D4C" w:rsidRDefault="002D1D4C" w:rsidP="002D1D4C">
            <w:pPr>
              <w:pStyle w:val="Default"/>
              <w:spacing w:before="40" w:after="40" w:line="240" w:lineRule="auto"/>
              <w:jc w:val="left"/>
              <w:rPr>
                <w:rFonts w:ascii="Arial" w:hAnsi="Arial" w:cs="Arial"/>
                <w:sz w:val="20"/>
                <w:szCs w:val="20"/>
              </w:rPr>
            </w:pPr>
            <w:r w:rsidRPr="00831019">
              <w:rPr>
                <w:rFonts w:ascii="Arial" w:hAnsi="Arial" w:cs="Arial"/>
                <w:sz w:val="20"/>
                <w:szCs w:val="20"/>
              </w:rPr>
              <w:t xml:space="preserve">or </w:t>
            </w:r>
            <w:r w:rsidRPr="00C9317B">
              <w:rPr>
                <w:rFonts w:ascii="Arial" w:hAnsi="Arial" w:cs="Arial"/>
                <w:sz w:val="20"/>
                <w:szCs w:val="20"/>
              </w:rPr>
              <w:t>ENVNTF_ORU_v3.0^PHINProfileID^2.16.840.1.114222.4.10.3^ISO</w:t>
            </w:r>
            <w:r>
              <w:rPr>
                <w:rFonts w:ascii="Arial" w:hAnsi="Arial" w:cs="Arial"/>
                <w:sz w:val="20"/>
                <w:szCs w:val="20"/>
              </w:rPr>
              <w:t>’</w:t>
            </w:r>
          </w:p>
          <w:p w14:paraId="3AC2DA6E" w14:textId="77777777" w:rsidR="000333AF" w:rsidRDefault="002D1D4C" w:rsidP="002D1D4C">
            <w:pPr>
              <w:pStyle w:val="Default"/>
              <w:spacing w:before="40" w:after="40" w:line="240" w:lineRule="auto"/>
              <w:jc w:val="left"/>
              <w:rPr>
                <w:rFonts w:ascii="Arial" w:hAnsi="Arial" w:cs="Arial"/>
                <w:sz w:val="20"/>
                <w:szCs w:val="20"/>
              </w:rPr>
            </w:pPr>
            <w:r>
              <w:rPr>
                <w:rFonts w:ascii="Arial" w:hAnsi="Arial" w:cs="Arial"/>
                <w:sz w:val="20"/>
                <w:szCs w:val="20"/>
              </w:rPr>
              <w:t>Specific to the Individual Case Notification</w:t>
            </w:r>
            <w:r w:rsidR="000333AF">
              <w:rPr>
                <w:rFonts w:ascii="Arial" w:hAnsi="Arial" w:cs="Arial"/>
                <w:sz w:val="20"/>
                <w:szCs w:val="20"/>
              </w:rPr>
              <w:t>.</w:t>
            </w:r>
          </w:p>
          <w:p w14:paraId="6042713F" w14:textId="77777777" w:rsidR="000333AF" w:rsidRDefault="000333AF" w:rsidP="002D1D4C">
            <w:pPr>
              <w:pStyle w:val="Default"/>
              <w:spacing w:before="40" w:after="40" w:line="240" w:lineRule="auto"/>
              <w:jc w:val="left"/>
              <w:rPr>
                <w:rFonts w:ascii="Arial" w:hAnsi="Arial" w:cs="Arial"/>
                <w:sz w:val="20"/>
                <w:szCs w:val="20"/>
              </w:rPr>
            </w:pPr>
          </w:p>
          <w:p w14:paraId="6FFF5C12" w14:textId="77777777" w:rsidR="00920D36" w:rsidRPr="00831019" w:rsidRDefault="002D1D4C" w:rsidP="00215A06">
            <w:pPr>
              <w:pStyle w:val="Default"/>
              <w:spacing w:before="40" w:after="40" w:line="240" w:lineRule="auto"/>
              <w:jc w:val="left"/>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A61DD2">
              <w:rPr>
                <w:rFonts w:ascii="Arial" w:hAnsi="Arial" w:cs="Arial"/>
                <w:b/>
                <w:sz w:val="20"/>
                <w:szCs w:val="20"/>
              </w:rPr>
              <w:t>010</w:t>
            </w:r>
            <w:r>
              <w:rPr>
                <w:rFonts w:ascii="Arial" w:hAnsi="Arial" w:cs="Arial"/>
                <w:b/>
                <w:sz w:val="20"/>
                <w:szCs w:val="20"/>
              </w:rPr>
              <w:t>:</w:t>
            </w:r>
            <w:r>
              <w:rPr>
                <w:rFonts w:ascii="Arial" w:hAnsi="Arial" w:cs="Arial"/>
                <w:sz w:val="20"/>
                <w:szCs w:val="20"/>
              </w:rPr>
              <w:t xml:space="preserve"> If the NOTF PHIN Profile ID is used, there </w:t>
            </w:r>
            <w:r w:rsidRPr="00215A06">
              <w:rPr>
                <w:rFonts w:ascii="Arial" w:hAnsi="Arial" w:cs="Arial"/>
                <w:b/>
                <w:sz w:val="20"/>
                <w:szCs w:val="20"/>
              </w:rPr>
              <w:t>SHALL</w:t>
            </w:r>
            <w:r>
              <w:rPr>
                <w:rFonts w:ascii="Arial" w:hAnsi="Arial" w:cs="Arial"/>
                <w:sz w:val="20"/>
                <w:szCs w:val="20"/>
              </w:rPr>
              <w:t xml:space="preserve"> be a reference to the Generic Message Mapping </w:t>
            </w:r>
            <w:r w:rsidR="00DC5592">
              <w:rPr>
                <w:rFonts w:ascii="Arial" w:hAnsi="Arial" w:cs="Arial"/>
                <w:sz w:val="20"/>
                <w:szCs w:val="20"/>
              </w:rPr>
              <w:t>G</w:t>
            </w:r>
            <w:r>
              <w:rPr>
                <w:rFonts w:ascii="Arial" w:hAnsi="Arial" w:cs="Arial"/>
                <w:sz w:val="20"/>
                <w:szCs w:val="20"/>
              </w:rPr>
              <w:t xml:space="preserve">uide as there may also be a third reference for a condition-specific Message Mapping Guide, both defined in the Case Map Namespace. </w:t>
            </w:r>
          </w:p>
        </w:tc>
      </w:tr>
    </w:tbl>
    <w:p w14:paraId="5ACEBD92" w14:textId="77777777" w:rsidR="00702257" w:rsidRPr="00FF2F22" w:rsidRDefault="00291233" w:rsidP="000D3A16">
      <w:pPr>
        <w:pStyle w:val="Heading3"/>
      </w:pPr>
      <w:bookmarkStart w:id="455" w:name="_Toc392515631"/>
      <w:bookmarkStart w:id="456" w:name="_Toc392072619"/>
      <w:bookmarkStart w:id="457" w:name="_Event_Type_(EVN)_1"/>
      <w:bookmarkStart w:id="458" w:name="_Patient_Identification_(PID)_1"/>
      <w:bookmarkStart w:id="459" w:name="_Toc487203684"/>
      <w:bookmarkStart w:id="460" w:name="_GoBack"/>
      <w:bookmarkEnd w:id="455"/>
      <w:bookmarkEnd w:id="456"/>
      <w:bookmarkEnd w:id="457"/>
      <w:bookmarkEnd w:id="458"/>
      <w:bookmarkEnd w:id="460"/>
      <w:r w:rsidRPr="00FF2F22">
        <w:lastRenderedPageBreak/>
        <w:t xml:space="preserve">PID - </w:t>
      </w:r>
      <w:r w:rsidR="00702257" w:rsidRPr="00FF2F22">
        <w:t>Patient Identification Segment</w:t>
      </w:r>
      <w:bookmarkEnd w:id="459"/>
    </w:p>
    <w:p w14:paraId="484B6DFE" w14:textId="77777777" w:rsidR="00702257" w:rsidRPr="00385C05" w:rsidRDefault="00702257" w:rsidP="00D96FA3">
      <w:pPr>
        <w:keepNext/>
        <w:keepLines/>
        <w:spacing w:before="240" w:after="120"/>
        <w:ind w:right="720"/>
        <w:jc w:val="both"/>
        <w:rPr>
          <w:rFonts w:ascii="Arial" w:hAnsi="Arial" w:cs="Arial"/>
          <w:sz w:val="24"/>
          <w:szCs w:val="24"/>
        </w:rPr>
      </w:pPr>
      <w:r w:rsidRPr="00385C05">
        <w:rPr>
          <w:rFonts w:ascii="Arial" w:hAnsi="Arial" w:cs="Arial"/>
          <w:sz w:val="24"/>
          <w:szCs w:val="24"/>
        </w:rPr>
        <w:t xml:space="preserve">The PID Segment is used as the primary means of communicating patient identification information. This segment contains pertinent patient identifying and demographic information. </w:t>
      </w:r>
    </w:p>
    <w:tbl>
      <w:tblPr>
        <w:tblW w:w="13320" w:type="dxa"/>
        <w:tblCellSpacing w:w="7"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098"/>
        <w:gridCol w:w="629"/>
        <w:gridCol w:w="630"/>
        <w:gridCol w:w="810"/>
        <w:gridCol w:w="720"/>
        <w:gridCol w:w="1195"/>
        <w:gridCol w:w="720"/>
        <w:gridCol w:w="6518"/>
      </w:tblGrid>
      <w:tr w:rsidR="00702257" w:rsidRPr="00385C05" w14:paraId="52C3ECC6" w14:textId="77777777" w:rsidTr="00B95C93">
        <w:trPr>
          <w:trHeight w:val="20"/>
          <w:tblHeader/>
          <w:tblCellSpacing w:w="7" w:type="dxa"/>
        </w:trPr>
        <w:tc>
          <w:tcPr>
            <w:tcW w:w="13292" w:type="dxa"/>
            <w:gridSpan w:val="8"/>
            <w:shd w:val="clear" w:color="auto" w:fill="D9D9D9"/>
            <w:vAlign w:val="center"/>
          </w:tcPr>
          <w:p w14:paraId="10C78EF4" w14:textId="77777777" w:rsidR="00702257" w:rsidRPr="00DE3A72" w:rsidRDefault="00702257" w:rsidP="00DE3A72">
            <w:pPr>
              <w:spacing w:before="60" w:after="40"/>
              <w:jc w:val="center"/>
              <w:rPr>
                <w:rFonts w:ascii="Arial" w:hAnsi="Arial" w:cs="Arial"/>
                <w:b/>
                <w:caps/>
                <w:color w:val="548DD4"/>
              </w:rPr>
            </w:pPr>
            <w:r w:rsidRPr="00385C05">
              <w:rPr>
                <w:rFonts w:ascii="Arial" w:hAnsi="Arial" w:cs="Arial"/>
                <w:b/>
                <w:caps/>
                <w:color w:val="548DD4"/>
              </w:rPr>
              <w:t xml:space="preserve">Table </w:t>
            </w:r>
            <w:r w:rsidR="00A65700" w:rsidRPr="00385C05">
              <w:rPr>
                <w:rFonts w:ascii="Arial" w:hAnsi="Arial" w:cs="Arial"/>
                <w:b/>
                <w:caps/>
                <w:color w:val="548DD4"/>
              </w:rPr>
              <w:t>5.2</w:t>
            </w:r>
            <w:r w:rsidR="00752B63" w:rsidRPr="00385C05">
              <w:rPr>
                <w:rFonts w:ascii="Arial" w:hAnsi="Arial" w:cs="Arial"/>
                <w:b/>
                <w:caps/>
                <w:color w:val="548DD4"/>
              </w:rPr>
              <w:t>.2</w:t>
            </w:r>
            <w:r w:rsidR="00867046" w:rsidRPr="00385C05">
              <w:rPr>
                <w:rFonts w:ascii="Arial" w:hAnsi="Arial" w:cs="Arial"/>
                <w:b/>
                <w:caps/>
                <w:color w:val="548DD4"/>
              </w:rPr>
              <w:t>:</w:t>
            </w:r>
            <w:r w:rsidR="002E6882" w:rsidRPr="00385C05">
              <w:rPr>
                <w:rFonts w:ascii="Arial" w:hAnsi="Arial" w:cs="Arial"/>
                <w:b/>
                <w:caps/>
                <w:color w:val="548DD4"/>
              </w:rPr>
              <w:t xml:space="preserve"> </w:t>
            </w:r>
            <w:r w:rsidRPr="00385C05">
              <w:rPr>
                <w:rFonts w:ascii="Arial" w:hAnsi="Arial" w:cs="Arial"/>
                <w:b/>
                <w:caps/>
                <w:color w:val="548DD4"/>
              </w:rPr>
              <w:t>Patient Identification Segment (PID)</w:t>
            </w:r>
          </w:p>
        </w:tc>
      </w:tr>
      <w:tr w:rsidR="00844278" w:rsidRPr="00385C05" w14:paraId="2E3BCAAF" w14:textId="77777777" w:rsidTr="00EE180E">
        <w:trPr>
          <w:trHeight w:val="20"/>
          <w:tblHeader/>
          <w:tblCellSpacing w:w="7" w:type="dxa"/>
        </w:trPr>
        <w:tc>
          <w:tcPr>
            <w:tcW w:w="2077" w:type="dxa"/>
            <w:shd w:val="clear" w:color="auto" w:fill="F2F2F2"/>
          </w:tcPr>
          <w:p w14:paraId="415F425E"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615" w:type="dxa"/>
            <w:shd w:val="clear" w:color="auto" w:fill="F2F2F2"/>
          </w:tcPr>
          <w:p w14:paraId="7E81F333" w14:textId="77777777" w:rsidR="001E4E6F" w:rsidRPr="00385C05" w:rsidRDefault="001E4E6F" w:rsidP="00DE3A72">
            <w:pPr>
              <w:spacing w:before="40" w:after="40"/>
              <w:rPr>
                <w:rFonts w:ascii="Arial" w:hAnsi="Arial" w:cs="Arial"/>
                <w:smallCaps/>
                <w:color w:val="17365D"/>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5A5BF0AC"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DT</w:t>
            </w:r>
          </w:p>
        </w:tc>
        <w:tc>
          <w:tcPr>
            <w:tcW w:w="796" w:type="dxa"/>
            <w:shd w:val="clear" w:color="auto" w:fill="F2F2F2"/>
          </w:tcPr>
          <w:p w14:paraId="142CEE26"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06" w:type="dxa"/>
            <w:shd w:val="clear" w:color="auto" w:fill="F2F2F2"/>
          </w:tcPr>
          <w:p w14:paraId="1AB8DE5B"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181" w:type="dxa"/>
            <w:shd w:val="clear" w:color="auto" w:fill="F2F2F2"/>
          </w:tcPr>
          <w:p w14:paraId="41370587"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76DBD5EB" w14:textId="77777777" w:rsidR="001E4E6F" w:rsidRPr="00385C05" w:rsidRDefault="001E4E6F" w:rsidP="00DE3A72">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6497" w:type="dxa"/>
            <w:shd w:val="clear" w:color="auto" w:fill="F2F2F2"/>
          </w:tcPr>
          <w:p w14:paraId="6AAA9C51"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831019" w:rsidRPr="00385C05" w14:paraId="5612250D" w14:textId="77777777" w:rsidTr="00B95C93">
        <w:trPr>
          <w:trHeight w:val="20"/>
          <w:tblCellSpacing w:w="7" w:type="dxa"/>
        </w:trPr>
        <w:tc>
          <w:tcPr>
            <w:tcW w:w="2077" w:type="dxa"/>
          </w:tcPr>
          <w:p w14:paraId="46DB6DB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Set ID - PID </w:t>
            </w:r>
          </w:p>
        </w:tc>
        <w:tc>
          <w:tcPr>
            <w:tcW w:w="615" w:type="dxa"/>
          </w:tcPr>
          <w:p w14:paraId="6B0C227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w:t>
            </w:r>
          </w:p>
        </w:tc>
        <w:tc>
          <w:tcPr>
            <w:tcW w:w="616" w:type="dxa"/>
          </w:tcPr>
          <w:p w14:paraId="4B94645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SI</w:t>
            </w:r>
          </w:p>
        </w:tc>
        <w:tc>
          <w:tcPr>
            <w:tcW w:w="796" w:type="dxa"/>
          </w:tcPr>
          <w:p w14:paraId="16DB11F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706" w:type="dxa"/>
          </w:tcPr>
          <w:p w14:paraId="6D4BE8F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181" w:type="dxa"/>
          </w:tcPr>
          <w:p w14:paraId="1435688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5FF8F02B" w14:textId="77777777" w:rsidR="001E4E6F" w:rsidRPr="00385C05" w:rsidRDefault="001E4E6F" w:rsidP="00DE3A72">
            <w:pPr>
              <w:autoSpaceDE w:val="0"/>
              <w:autoSpaceDN w:val="0"/>
              <w:spacing w:before="40" w:after="40"/>
              <w:rPr>
                <w:rFonts w:ascii="Arial" w:hAnsi="Arial" w:cs="Arial"/>
                <w:sz w:val="20"/>
                <w:szCs w:val="20"/>
              </w:rPr>
            </w:pPr>
          </w:p>
        </w:tc>
        <w:tc>
          <w:tcPr>
            <w:tcW w:w="6497" w:type="dxa"/>
          </w:tcPr>
          <w:p w14:paraId="6C2280A1"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This field contains the number that identifies this transaction. The sequence number shall be one.</w:t>
            </w:r>
          </w:p>
          <w:p w14:paraId="02AD869F" w14:textId="77777777" w:rsidR="001E4E6F" w:rsidRPr="00385C05"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w:t>
            </w:r>
            <w:r w:rsidR="00E71A7B">
              <w:rPr>
                <w:rFonts w:ascii="Arial" w:hAnsi="Arial" w:cs="Arial"/>
                <w:b/>
                <w:sz w:val="20"/>
                <w:szCs w:val="20"/>
              </w:rPr>
              <w:t>1</w:t>
            </w:r>
            <w:r w:rsidR="00A61DD2">
              <w:rPr>
                <w:rFonts w:ascii="Arial" w:hAnsi="Arial" w:cs="Arial"/>
                <w:b/>
                <w:sz w:val="20"/>
                <w:szCs w:val="20"/>
              </w:rPr>
              <w:t>1</w:t>
            </w:r>
            <w:r w:rsidR="001E4E6F" w:rsidRPr="00385C05">
              <w:rPr>
                <w:rFonts w:ascii="Arial" w:hAnsi="Arial" w:cs="Arial"/>
                <w:b/>
                <w:sz w:val="20"/>
                <w:szCs w:val="20"/>
              </w:rPr>
              <w:t xml:space="preserve">: </w:t>
            </w:r>
            <w:r w:rsidR="001E4E6F" w:rsidRPr="00385C05">
              <w:rPr>
                <w:rFonts w:ascii="Arial" w:hAnsi="Arial" w:cs="Arial"/>
                <w:sz w:val="20"/>
                <w:szCs w:val="20"/>
              </w:rPr>
              <w:t xml:space="preserve">PID-1 (Set ID) </w:t>
            </w:r>
            <w:r w:rsidR="001E4E6F" w:rsidRPr="00385C05">
              <w:rPr>
                <w:rFonts w:ascii="Arial" w:hAnsi="Arial" w:cs="Arial"/>
                <w:b/>
                <w:bCs/>
                <w:sz w:val="20"/>
                <w:szCs w:val="20"/>
              </w:rPr>
              <w:t xml:space="preserve">SHALL </w:t>
            </w:r>
            <w:r w:rsidR="001E4E6F" w:rsidRPr="00385C05">
              <w:rPr>
                <w:rFonts w:ascii="Arial" w:hAnsi="Arial" w:cs="Arial"/>
                <w:sz w:val="20"/>
                <w:szCs w:val="20"/>
              </w:rPr>
              <w:t>have the Literal Value of ‘1’.</w:t>
            </w:r>
          </w:p>
        </w:tc>
      </w:tr>
      <w:tr w:rsidR="00844278" w:rsidRPr="00385C05" w14:paraId="1355642B" w14:textId="77777777" w:rsidTr="00EE180E">
        <w:trPr>
          <w:trHeight w:val="20"/>
          <w:tblCellSpacing w:w="7" w:type="dxa"/>
        </w:trPr>
        <w:tc>
          <w:tcPr>
            <w:tcW w:w="2077" w:type="dxa"/>
            <w:shd w:val="clear" w:color="auto" w:fill="FFFF99"/>
          </w:tcPr>
          <w:p w14:paraId="112452C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ID </w:t>
            </w:r>
          </w:p>
        </w:tc>
        <w:tc>
          <w:tcPr>
            <w:tcW w:w="615" w:type="dxa"/>
            <w:shd w:val="clear" w:color="auto" w:fill="FFFF99"/>
          </w:tcPr>
          <w:p w14:paraId="3988216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FFFF99"/>
          </w:tcPr>
          <w:p w14:paraId="3675BA4B"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5D78953A"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601C4EF" w14:textId="77777777" w:rsidR="001E4E6F" w:rsidRPr="00385C05" w:rsidRDefault="001E4E6F" w:rsidP="00DE3A72">
            <w:pPr>
              <w:spacing w:before="40" w:after="40"/>
              <w:rPr>
                <w:rFonts w:ascii="Arial" w:hAnsi="Arial" w:cs="Arial"/>
                <w:iCs/>
                <w:sz w:val="20"/>
                <w:szCs w:val="20"/>
              </w:rPr>
            </w:pPr>
            <w:r w:rsidRPr="00385C05">
              <w:rPr>
                <w:rFonts w:ascii="Arial" w:hAnsi="Arial" w:cs="Arial"/>
                <w:iCs/>
                <w:sz w:val="20"/>
                <w:szCs w:val="20"/>
              </w:rPr>
              <w:t>X</w:t>
            </w:r>
          </w:p>
        </w:tc>
        <w:tc>
          <w:tcPr>
            <w:tcW w:w="1181" w:type="dxa"/>
            <w:shd w:val="clear" w:color="auto" w:fill="FFFF99"/>
          </w:tcPr>
          <w:p w14:paraId="3CECF01F" w14:textId="77777777" w:rsidR="001E4E6F" w:rsidRPr="00385C05" w:rsidRDefault="001E4E6F" w:rsidP="00DE3A72">
            <w:pPr>
              <w:spacing w:before="40" w:after="40"/>
              <w:rPr>
                <w:rFonts w:ascii="Arial" w:hAnsi="Arial" w:cs="Arial"/>
                <w:iCs/>
                <w:sz w:val="20"/>
                <w:szCs w:val="20"/>
              </w:rPr>
            </w:pPr>
          </w:p>
        </w:tc>
        <w:tc>
          <w:tcPr>
            <w:tcW w:w="706" w:type="dxa"/>
            <w:shd w:val="clear" w:color="auto" w:fill="FFFF99"/>
          </w:tcPr>
          <w:p w14:paraId="68C4B34B"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5D1F42E0" w14:textId="77777777" w:rsidR="001E4E6F" w:rsidRPr="00385C05" w:rsidRDefault="001E4E6F" w:rsidP="00DE3A72">
            <w:pPr>
              <w:spacing w:before="40" w:after="40"/>
              <w:rPr>
                <w:rFonts w:ascii="Arial" w:hAnsi="Arial" w:cs="Arial"/>
                <w:sz w:val="20"/>
                <w:szCs w:val="20"/>
              </w:rPr>
            </w:pPr>
          </w:p>
        </w:tc>
      </w:tr>
      <w:tr w:rsidR="00844278" w:rsidRPr="00385C05" w14:paraId="5E8139E0" w14:textId="77777777" w:rsidTr="00EE180E">
        <w:trPr>
          <w:trHeight w:val="20"/>
          <w:tblCellSpacing w:w="7" w:type="dxa"/>
        </w:trPr>
        <w:tc>
          <w:tcPr>
            <w:tcW w:w="2077" w:type="dxa"/>
            <w:shd w:val="clear" w:color="auto" w:fill="FFFFFF"/>
          </w:tcPr>
          <w:p w14:paraId="4DF08276"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 xml:space="preserve">Patient Identifier List </w:t>
            </w:r>
          </w:p>
        </w:tc>
        <w:tc>
          <w:tcPr>
            <w:tcW w:w="615" w:type="dxa"/>
            <w:shd w:val="clear" w:color="auto" w:fill="FFFFFF"/>
          </w:tcPr>
          <w:p w14:paraId="1EC9D597"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FFFFFF"/>
          </w:tcPr>
          <w:p w14:paraId="4013CAD6"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CX</w:t>
            </w:r>
          </w:p>
        </w:tc>
        <w:tc>
          <w:tcPr>
            <w:tcW w:w="796" w:type="dxa"/>
            <w:shd w:val="clear" w:color="auto" w:fill="FFFFFF"/>
          </w:tcPr>
          <w:p w14:paraId="52594A6F" w14:textId="77777777" w:rsidR="00964907" w:rsidRPr="00385C05" w:rsidRDefault="00964907" w:rsidP="00964907">
            <w:pPr>
              <w:spacing w:before="40" w:after="40"/>
              <w:rPr>
                <w:rFonts w:ascii="Arial" w:hAnsi="Arial" w:cs="Arial"/>
                <w:sz w:val="20"/>
                <w:szCs w:val="20"/>
              </w:rPr>
            </w:pPr>
            <w:r w:rsidRPr="00B73E82">
              <w:rPr>
                <w:rFonts w:ascii="Arial" w:hAnsi="Arial" w:cs="Arial"/>
                <w:sz w:val="20"/>
                <w:szCs w:val="20"/>
              </w:rPr>
              <w:t>2646</w:t>
            </w:r>
          </w:p>
        </w:tc>
        <w:tc>
          <w:tcPr>
            <w:tcW w:w="706" w:type="dxa"/>
            <w:shd w:val="clear" w:color="auto" w:fill="FFFFFF"/>
          </w:tcPr>
          <w:p w14:paraId="4689643B"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R</w:t>
            </w:r>
          </w:p>
        </w:tc>
        <w:tc>
          <w:tcPr>
            <w:tcW w:w="1181" w:type="dxa"/>
            <w:shd w:val="clear" w:color="auto" w:fill="FFFFFF"/>
          </w:tcPr>
          <w:p w14:paraId="1FD71875"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shd w:val="clear" w:color="auto" w:fill="FFFFFF"/>
          </w:tcPr>
          <w:p w14:paraId="19D1FEFF" w14:textId="77777777" w:rsidR="00964907" w:rsidRPr="00385C05" w:rsidRDefault="00964907" w:rsidP="00964907">
            <w:pPr>
              <w:pStyle w:val="Default"/>
              <w:spacing w:before="40" w:after="40" w:line="240" w:lineRule="auto"/>
              <w:jc w:val="left"/>
              <w:rPr>
                <w:rFonts w:ascii="Arial" w:hAnsi="Arial" w:cs="Arial"/>
                <w:iCs/>
                <w:sz w:val="20"/>
                <w:szCs w:val="20"/>
              </w:rPr>
            </w:pPr>
          </w:p>
        </w:tc>
        <w:tc>
          <w:tcPr>
            <w:tcW w:w="6497" w:type="dxa"/>
            <w:shd w:val="clear" w:color="auto" w:fill="FFFFFF"/>
          </w:tcPr>
          <w:p w14:paraId="283042D9" w14:textId="77777777" w:rsidR="00964907" w:rsidRPr="00385C05" w:rsidRDefault="00964907" w:rsidP="00964907">
            <w:pPr>
              <w:pStyle w:val="Default"/>
              <w:spacing w:before="40" w:after="40" w:line="240" w:lineRule="auto"/>
              <w:jc w:val="left"/>
              <w:rPr>
                <w:rFonts w:ascii="Arial" w:hAnsi="Arial" w:cs="Arial"/>
                <w:iCs/>
                <w:sz w:val="20"/>
                <w:szCs w:val="20"/>
              </w:rPr>
            </w:pPr>
            <w:r w:rsidRPr="00385C05">
              <w:rPr>
                <w:rFonts w:ascii="Arial" w:hAnsi="Arial" w:cs="Arial"/>
                <w:iCs/>
                <w:sz w:val="20"/>
                <w:szCs w:val="20"/>
              </w:rPr>
              <w:t>PID.3 is a required field that can accommodate multiple patient identifiers. For the case notification, only an internal person identifier known by the sending application should be sent here. In this way, patients who might have more than one condition notification across time from the same sender could conceivably be grouped together for analysis.</w:t>
            </w:r>
          </w:p>
        </w:tc>
      </w:tr>
      <w:tr w:rsidR="00844278" w:rsidRPr="00385C05" w14:paraId="6586C482" w14:textId="77777777" w:rsidTr="00EE180E">
        <w:trPr>
          <w:trHeight w:val="20"/>
          <w:tblCellSpacing w:w="7" w:type="dxa"/>
        </w:trPr>
        <w:tc>
          <w:tcPr>
            <w:tcW w:w="2077" w:type="dxa"/>
            <w:shd w:val="clear" w:color="auto" w:fill="FFFF99"/>
          </w:tcPr>
          <w:p w14:paraId="1E96255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Alternate Patient ID - PID </w:t>
            </w:r>
          </w:p>
        </w:tc>
        <w:tc>
          <w:tcPr>
            <w:tcW w:w="615" w:type="dxa"/>
            <w:shd w:val="clear" w:color="auto" w:fill="FFFF99"/>
          </w:tcPr>
          <w:p w14:paraId="012226DD"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4</w:t>
            </w:r>
          </w:p>
        </w:tc>
        <w:tc>
          <w:tcPr>
            <w:tcW w:w="616" w:type="dxa"/>
            <w:shd w:val="clear" w:color="auto" w:fill="FFFF99"/>
          </w:tcPr>
          <w:p w14:paraId="163993A0"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9E12277" w14:textId="77777777" w:rsidR="001E4E6F" w:rsidRPr="00385C05" w:rsidRDefault="001E4E6F" w:rsidP="00DE3A72">
            <w:pPr>
              <w:spacing w:before="40" w:after="40"/>
              <w:rPr>
                <w:rFonts w:ascii="Arial" w:hAnsi="Arial" w:cs="Arial"/>
                <w:sz w:val="20"/>
                <w:szCs w:val="20"/>
              </w:rPr>
            </w:pPr>
          </w:p>
        </w:tc>
        <w:tc>
          <w:tcPr>
            <w:tcW w:w="706" w:type="dxa"/>
            <w:shd w:val="clear" w:color="auto" w:fill="FFFF99"/>
            <w:vAlign w:val="center"/>
          </w:tcPr>
          <w:p w14:paraId="0CF3FD32" w14:textId="77777777" w:rsidR="001E4E6F" w:rsidRPr="00385C05" w:rsidRDefault="001E4E6F" w:rsidP="00DE3A72">
            <w:pPr>
              <w:spacing w:before="40" w:after="40"/>
              <w:rPr>
                <w:rFonts w:ascii="Arial" w:hAnsi="Arial" w:cs="Arial"/>
                <w:iCs/>
                <w:sz w:val="20"/>
                <w:szCs w:val="20"/>
              </w:rPr>
            </w:pPr>
            <w:r w:rsidRPr="00385C05">
              <w:rPr>
                <w:rFonts w:ascii="Arial" w:hAnsi="Arial" w:cs="Arial"/>
                <w:iCs/>
                <w:sz w:val="20"/>
                <w:szCs w:val="20"/>
              </w:rPr>
              <w:t>X</w:t>
            </w:r>
          </w:p>
        </w:tc>
        <w:tc>
          <w:tcPr>
            <w:tcW w:w="1181" w:type="dxa"/>
            <w:shd w:val="clear" w:color="auto" w:fill="FFFF99"/>
          </w:tcPr>
          <w:p w14:paraId="07452DC0" w14:textId="77777777" w:rsidR="001E4E6F" w:rsidRPr="00385C05" w:rsidRDefault="001E4E6F" w:rsidP="00DE3A72">
            <w:pPr>
              <w:spacing w:before="40" w:after="40"/>
              <w:rPr>
                <w:rFonts w:ascii="Arial" w:hAnsi="Arial" w:cs="Arial"/>
                <w:iCs/>
                <w:sz w:val="20"/>
                <w:szCs w:val="20"/>
              </w:rPr>
            </w:pPr>
          </w:p>
        </w:tc>
        <w:tc>
          <w:tcPr>
            <w:tcW w:w="706" w:type="dxa"/>
            <w:shd w:val="clear" w:color="auto" w:fill="FFFF99"/>
          </w:tcPr>
          <w:p w14:paraId="03F8D647"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7C4105C1" w14:textId="77777777" w:rsidR="001E4E6F" w:rsidRPr="00385C05" w:rsidRDefault="001E4E6F" w:rsidP="00DE3A72">
            <w:pPr>
              <w:spacing w:before="40" w:after="40"/>
              <w:rPr>
                <w:rFonts w:ascii="Arial" w:hAnsi="Arial" w:cs="Arial"/>
                <w:sz w:val="20"/>
                <w:szCs w:val="20"/>
              </w:rPr>
            </w:pPr>
          </w:p>
        </w:tc>
      </w:tr>
      <w:tr w:rsidR="00831019" w:rsidRPr="00385C05" w14:paraId="1135C4DD" w14:textId="77777777" w:rsidTr="00B95C93">
        <w:trPr>
          <w:trHeight w:val="20"/>
          <w:tblCellSpacing w:w="7" w:type="dxa"/>
        </w:trPr>
        <w:tc>
          <w:tcPr>
            <w:tcW w:w="2077" w:type="dxa"/>
          </w:tcPr>
          <w:p w14:paraId="7E2D91C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Name </w:t>
            </w:r>
          </w:p>
        </w:tc>
        <w:tc>
          <w:tcPr>
            <w:tcW w:w="615" w:type="dxa"/>
          </w:tcPr>
          <w:p w14:paraId="353D93D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5</w:t>
            </w:r>
          </w:p>
        </w:tc>
        <w:tc>
          <w:tcPr>
            <w:tcW w:w="616" w:type="dxa"/>
          </w:tcPr>
          <w:p w14:paraId="165DB3B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XPN</w:t>
            </w:r>
          </w:p>
        </w:tc>
        <w:tc>
          <w:tcPr>
            <w:tcW w:w="796" w:type="dxa"/>
          </w:tcPr>
          <w:p w14:paraId="23C34832" w14:textId="77777777" w:rsidR="001E4E6F" w:rsidRPr="00385C05" w:rsidRDefault="00F94C81" w:rsidP="00DE3A72">
            <w:pPr>
              <w:spacing w:before="40" w:after="40"/>
              <w:rPr>
                <w:rFonts w:ascii="Arial" w:hAnsi="Arial" w:cs="Arial"/>
                <w:sz w:val="20"/>
                <w:szCs w:val="20"/>
              </w:rPr>
            </w:pPr>
            <w:r>
              <w:rPr>
                <w:rFonts w:ascii="Arial" w:hAnsi="Arial" w:cs="Arial"/>
                <w:sz w:val="20"/>
                <w:szCs w:val="20"/>
              </w:rPr>
              <w:t>1108</w:t>
            </w:r>
          </w:p>
        </w:tc>
        <w:tc>
          <w:tcPr>
            <w:tcW w:w="706" w:type="dxa"/>
          </w:tcPr>
          <w:p w14:paraId="15B5772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181" w:type="dxa"/>
          </w:tcPr>
          <w:p w14:paraId="6DA9474B"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1..</w:t>
            </w:r>
            <w:proofErr w:type="gramEnd"/>
            <w:r>
              <w:rPr>
                <w:rFonts w:ascii="Arial" w:hAnsi="Arial" w:cs="Arial"/>
                <w:sz w:val="20"/>
                <w:szCs w:val="20"/>
              </w:rPr>
              <w:t>2</w:t>
            </w:r>
            <w:r w:rsidR="001E4E6F" w:rsidRPr="00385C05">
              <w:rPr>
                <w:rFonts w:ascii="Arial" w:hAnsi="Arial" w:cs="Arial"/>
                <w:sz w:val="20"/>
                <w:szCs w:val="20"/>
              </w:rPr>
              <w:t>]</w:t>
            </w:r>
          </w:p>
        </w:tc>
        <w:tc>
          <w:tcPr>
            <w:tcW w:w="706" w:type="dxa"/>
          </w:tcPr>
          <w:p w14:paraId="1220FB90" w14:textId="77777777" w:rsidR="001E4E6F" w:rsidRPr="00385C05" w:rsidRDefault="001E4E6F" w:rsidP="00DE3A72">
            <w:pPr>
              <w:autoSpaceDE w:val="0"/>
              <w:autoSpaceDN w:val="0"/>
              <w:spacing w:before="40" w:after="40"/>
              <w:rPr>
                <w:rFonts w:ascii="Arial" w:hAnsi="Arial" w:cs="Arial"/>
                <w:sz w:val="20"/>
                <w:szCs w:val="20"/>
              </w:rPr>
            </w:pPr>
          </w:p>
        </w:tc>
        <w:tc>
          <w:tcPr>
            <w:tcW w:w="6497" w:type="dxa"/>
          </w:tcPr>
          <w:p w14:paraId="165F8BC5"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 xml:space="preserve">Case Notification does not include the patient name. However, HL7 requires the patient name field to be populated, even when data patient name shall not be sent. In such an instance, patient name shall be presented in a </w:t>
            </w:r>
            <w:r w:rsidRPr="00385C05">
              <w:rPr>
                <w:rFonts w:ascii="Arial" w:eastAsiaTheme="minorHAnsi" w:hAnsi="Arial" w:cs="Arial"/>
                <w:sz w:val="20"/>
                <w:szCs w:val="20"/>
              </w:rPr>
              <w:t>pseudonymized</w:t>
            </w:r>
            <w:r w:rsidRPr="00385C05">
              <w:rPr>
                <w:rFonts w:ascii="Arial" w:hAnsi="Arial" w:cs="Arial"/>
                <w:sz w:val="20"/>
                <w:szCs w:val="20"/>
              </w:rPr>
              <w:t xml:space="preserve"> manner.</w:t>
            </w:r>
          </w:p>
          <w:p w14:paraId="6A81D0D7" w14:textId="77777777" w:rsidR="001E4E6F" w:rsidRPr="00385C05"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w:t>
            </w:r>
            <w:r w:rsidR="00E71A7B">
              <w:rPr>
                <w:rFonts w:ascii="Arial" w:hAnsi="Arial" w:cs="Arial"/>
                <w:b/>
                <w:sz w:val="20"/>
                <w:szCs w:val="20"/>
              </w:rPr>
              <w:t>1</w:t>
            </w:r>
            <w:r w:rsidR="00A61DD2">
              <w:rPr>
                <w:rFonts w:ascii="Arial" w:hAnsi="Arial" w:cs="Arial"/>
                <w:b/>
                <w:sz w:val="20"/>
                <w:szCs w:val="20"/>
              </w:rPr>
              <w:t>2</w:t>
            </w:r>
            <w:r>
              <w:rPr>
                <w:rFonts w:ascii="Arial" w:hAnsi="Arial" w:cs="Arial"/>
                <w:b/>
                <w:sz w:val="20"/>
                <w:szCs w:val="20"/>
              </w:rPr>
              <w:t>:</w:t>
            </w:r>
            <w:r w:rsidR="001E4E6F" w:rsidRPr="00385C05">
              <w:rPr>
                <w:rFonts w:ascii="Arial" w:hAnsi="Arial" w:cs="Arial"/>
                <w:b/>
                <w:sz w:val="20"/>
                <w:szCs w:val="20"/>
              </w:rPr>
              <w:t xml:space="preserve"> </w:t>
            </w:r>
            <w:r w:rsidR="001E4E6F" w:rsidRPr="00385C05">
              <w:rPr>
                <w:rFonts w:ascii="Arial" w:hAnsi="Arial" w:cs="Arial"/>
                <w:sz w:val="20"/>
                <w:szCs w:val="20"/>
              </w:rPr>
              <w:t xml:space="preserve">The first occurrence of the name field in PID-5 shall be blank and the second occurrence of PID-5 </w:t>
            </w:r>
            <w:r w:rsidR="001E4E6F" w:rsidRPr="00385C05">
              <w:rPr>
                <w:rFonts w:ascii="Arial" w:hAnsi="Arial" w:cs="Arial"/>
                <w:b/>
                <w:bCs/>
                <w:sz w:val="20"/>
                <w:szCs w:val="20"/>
              </w:rPr>
              <w:t xml:space="preserve">SHALL </w:t>
            </w:r>
            <w:r w:rsidR="001E4E6F" w:rsidRPr="00385C05">
              <w:rPr>
                <w:rFonts w:ascii="Arial" w:hAnsi="Arial" w:cs="Arial"/>
                <w:sz w:val="20"/>
                <w:szCs w:val="20"/>
              </w:rPr>
              <w:t xml:space="preserve">be valued only in PID-5.7 (Name Type Code) with the constant value </w:t>
            </w:r>
            <w:r w:rsidR="001E4E6F">
              <w:rPr>
                <w:rFonts w:ascii="Arial" w:hAnsi="Arial" w:cs="Arial"/>
                <w:sz w:val="20"/>
                <w:szCs w:val="20"/>
              </w:rPr>
              <w:t>’</w:t>
            </w:r>
            <w:r w:rsidR="001E4E6F" w:rsidRPr="00385C05">
              <w:rPr>
                <w:rFonts w:ascii="Arial" w:hAnsi="Arial" w:cs="Arial"/>
                <w:sz w:val="20"/>
                <w:szCs w:val="20"/>
              </w:rPr>
              <w:t>S</w:t>
            </w:r>
            <w:r w:rsidR="001E4E6F">
              <w:rPr>
                <w:rFonts w:ascii="Arial" w:hAnsi="Arial" w:cs="Arial"/>
                <w:sz w:val="20"/>
                <w:szCs w:val="20"/>
              </w:rPr>
              <w:t xml:space="preserve">’. </w:t>
            </w:r>
            <w:r w:rsidR="001E4E6F" w:rsidRPr="00385C05">
              <w:rPr>
                <w:rFonts w:ascii="Arial" w:hAnsi="Arial" w:cs="Arial"/>
                <w:sz w:val="20"/>
                <w:szCs w:val="20"/>
              </w:rPr>
              <w:t>(i.e., PID-5 shall be valued as |~^^^^^^S|).</w:t>
            </w:r>
          </w:p>
        </w:tc>
      </w:tr>
      <w:tr w:rsidR="00844278" w:rsidRPr="00385C05" w14:paraId="6EBF9724" w14:textId="77777777" w:rsidTr="00EE180E">
        <w:trPr>
          <w:trHeight w:val="20"/>
          <w:tblCellSpacing w:w="7" w:type="dxa"/>
        </w:trPr>
        <w:tc>
          <w:tcPr>
            <w:tcW w:w="2077" w:type="dxa"/>
            <w:shd w:val="clear" w:color="auto" w:fill="FFFF99"/>
          </w:tcPr>
          <w:p w14:paraId="56CE165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Mother’s Maiden Name </w:t>
            </w:r>
          </w:p>
        </w:tc>
        <w:tc>
          <w:tcPr>
            <w:tcW w:w="615" w:type="dxa"/>
            <w:shd w:val="clear" w:color="auto" w:fill="FFFF99"/>
          </w:tcPr>
          <w:p w14:paraId="3B3B1EEE"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6</w:t>
            </w:r>
          </w:p>
        </w:tc>
        <w:tc>
          <w:tcPr>
            <w:tcW w:w="616" w:type="dxa"/>
            <w:shd w:val="clear" w:color="auto" w:fill="FFFF99"/>
          </w:tcPr>
          <w:p w14:paraId="661E73D0"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94DED39"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D92647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742440DA"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DD8EA80"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75A8FB5A" w14:textId="77777777" w:rsidR="001E4E6F" w:rsidRPr="00385C05" w:rsidRDefault="001E4E6F" w:rsidP="00DE3A72">
            <w:pPr>
              <w:spacing w:before="40" w:after="40"/>
              <w:rPr>
                <w:rFonts w:ascii="Arial" w:hAnsi="Arial" w:cs="Arial"/>
                <w:sz w:val="20"/>
                <w:szCs w:val="20"/>
              </w:rPr>
            </w:pPr>
          </w:p>
        </w:tc>
      </w:tr>
      <w:tr w:rsidR="00844278" w:rsidRPr="00385C05" w14:paraId="4E0A3462" w14:textId="77777777" w:rsidTr="00EE180E">
        <w:trPr>
          <w:trHeight w:val="20"/>
          <w:tblCellSpacing w:w="7" w:type="dxa"/>
        </w:trPr>
        <w:tc>
          <w:tcPr>
            <w:tcW w:w="2077" w:type="dxa"/>
            <w:shd w:val="clear" w:color="auto" w:fill="FFFFFF"/>
          </w:tcPr>
          <w:p w14:paraId="47162C3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Date/Time of Birth </w:t>
            </w:r>
          </w:p>
        </w:tc>
        <w:tc>
          <w:tcPr>
            <w:tcW w:w="615" w:type="dxa"/>
            <w:shd w:val="clear" w:color="auto" w:fill="FFFFFF"/>
          </w:tcPr>
          <w:p w14:paraId="38AA7E9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7</w:t>
            </w:r>
          </w:p>
        </w:tc>
        <w:tc>
          <w:tcPr>
            <w:tcW w:w="616" w:type="dxa"/>
            <w:shd w:val="clear" w:color="auto" w:fill="FFFFFF"/>
          </w:tcPr>
          <w:p w14:paraId="7FC6329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TS</w:t>
            </w:r>
          </w:p>
        </w:tc>
        <w:tc>
          <w:tcPr>
            <w:tcW w:w="796" w:type="dxa"/>
            <w:shd w:val="clear" w:color="auto" w:fill="FFFFFF"/>
          </w:tcPr>
          <w:p w14:paraId="718F308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26</w:t>
            </w:r>
          </w:p>
        </w:tc>
        <w:tc>
          <w:tcPr>
            <w:tcW w:w="706" w:type="dxa"/>
            <w:shd w:val="clear" w:color="auto" w:fill="FFFFFF"/>
          </w:tcPr>
          <w:p w14:paraId="1D469AD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shd w:val="clear" w:color="auto" w:fill="FFFFFF"/>
          </w:tcPr>
          <w:p w14:paraId="38B0040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5398328D" w14:textId="77777777" w:rsidR="001E4E6F" w:rsidRPr="00385C05" w:rsidRDefault="001E4E6F" w:rsidP="00DE3A72">
            <w:pPr>
              <w:spacing w:before="40" w:after="40"/>
              <w:rPr>
                <w:rFonts w:ascii="Arial" w:hAnsi="Arial" w:cs="Arial"/>
                <w:sz w:val="20"/>
                <w:szCs w:val="20"/>
              </w:rPr>
            </w:pPr>
          </w:p>
        </w:tc>
        <w:tc>
          <w:tcPr>
            <w:tcW w:w="6497" w:type="dxa"/>
            <w:shd w:val="clear" w:color="auto" w:fill="FFFFFF"/>
          </w:tcPr>
          <w:p w14:paraId="10D81E2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The patient’s date and time of birth.</w:t>
            </w:r>
          </w:p>
        </w:tc>
      </w:tr>
      <w:tr w:rsidR="00831019" w:rsidRPr="00385C05" w14:paraId="4ED1021C" w14:textId="77777777" w:rsidTr="00B95C93">
        <w:trPr>
          <w:trHeight w:val="20"/>
          <w:tblCellSpacing w:w="7" w:type="dxa"/>
        </w:trPr>
        <w:tc>
          <w:tcPr>
            <w:tcW w:w="2077" w:type="dxa"/>
          </w:tcPr>
          <w:p w14:paraId="7888687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Administrative Sex </w:t>
            </w:r>
          </w:p>
        </w:tc>
        <w:tc>
          <w:tcPr>
            <w:tcW w:w="615" w:type="dxa"/>
          </w:tcPr>
          <w:p w14:paraId="241DA24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8</w:t>
            </w:r>
          </w:p>
        </w:tc>
        <w:tc>
          <w:tcPr>
            <w:tcW w:w="616" w:type="dxa"/>
          </w:tcPr>
          <w:p w14:paraId="1FE69AD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IS</w:t>
            </w:r>
          </w:p>
        </w:tc>
        <w:tc>
          <w:tcPr>
            <w:tcW w:w="796" w:type="dxa"/>
          </w:tcPr>
          <w:p w14:paraId="6CCDF96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w:t>
            </w:r>
          </w:p>
        </w:tc>
        <w:tc>
          <w:tcPr>
            <w:tcW w:w="706" w:type="dxa"/>
          </w:tcPr>
          <w:p w14:paraId="34E6989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0D7902D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766FDDF4" w14:textId="77777777" w:rsidR="001E4E6F" w:rsidRDefault="00291233" w:rsidP="00DE3A72">
            <w:pPr>
              <w:spacing w:before="40" w:after="40"/>
              <w:rPr>
                <w:rFonts w:ascii="Arial" w:hAnsi="Arial" w:cs="Arial"/>
                <w:sz w:val="20"/>
                <w:szCs w:val="20"/>
              </w:rPr>
            </w:pPr>
            <w:r>
              <w:rPr>
                <w:rFonts w:ascii="Arial" w:hAnsi="Arial" w:cs="Arial"/>
                <w:sz w:val="20"/>
                <w:szCs w:val="20"/>
              </w:rPr>
              <w:t>HL70001</w:t>
            </w:r>
          </w:p>
        </w:tc>
        <w:tc>
          <w:tcPr>
            <w:tcW w:w="6497" w:type="dxa"/>
          </w:tcPr>
          <w:p w14:paraId="3CA2DBA4"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The</w:t>
            </w:r>
            <w:r w:rsidRPr="00385C05">
              <w:rPr>
                <w:rFonts w:ascii="Arial" w:hAnsi="Arial" w:cs="Arial"/>
                <w:sz w:val="20"/>
                <w:szCs w:val="20"/>
              </w:rPr>
              <w:t xml:space="preserve"> patient’s sex.</w:t>
            </w:r>
          </w:p>
        </w:tc>
      </w:tr>
      <w:tr w:rsidR="00844278" w:rsidRPr="00385C05" w14:paraId="6122D120" w14:textId="77777777" w:rsidTr="00EE180E">
        <w:trPr>
          <w:trHeight w:val="20"/>
          <w:tblCellSpacing w:w="7" w:type="dxa"/>
        </w:trPr>
        <w:tc>
          <w:tcPr>
            <w:tcW w:w="2077" w:type="dxa"/>
            <w:shd w:val="clear" w:color="auto" w:fill="FFFF99"/>
          </w:tcPr>
          <w:p w14:paraId="434ADCB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Alias </w:t>
            </w:r>
          </w:p>
        </w:tc>
        <w:tc>
          <w:tcPr>
            <w:tcW w:w="615" w:type="dxa"/>
            <w:shd w:val="clear" w:color="auto" w:fill="FFFF99"/>
          </w:tcPr>
          <w:p w14:paraId="2A022B9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9</w:t>
            </w:r>
          </w:p>
        </w:tc>
        <w:tc>
          <w:tcPr>
            <w:tcW w:w="616" w:type="dxa"/>
            <w:shd w:val="clear" w:color="auto" w:fill="FFFF99"/>
          </w:tcPr>
          <w:p w14:paraId="304E911A"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51215F19"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084A14F5" w14:textId="77777777" w:rsidR="001E4E6F" w:rsidRPr="00385C05" w:rsidRDefault="007A08FC" w:rsidP="00DE3A72">
            <w:pPr>
              <w:spacing w:before="40" w:after="40"/>
              <w:rPr>
                <w:rFonts w:ascii="Arial" w:hAnsi="Arial" w:cs="Arial"/>
                <w:sz w:val="20"/>
                <w:szCs w:val="20"/>
              </w:rPr>
            </w:pPr>
            <w:r>
              <w:rPr>
                <w:rFonts w:ascii="Arial" w:hAnsi="Arial" w:cs="Arial"/>
                <w:sz w:val="20"/>
                <w:szCs w:val="20"/>
              </w:rPr>
              <w:t>X</w:t>
            </w:r>
          </w:p>
        </w:tc>
        <w:tc>
          <w:tcPr>
            <w:tcW w:w="1181" w:type="dxa"/>
            <w:shd w:val="clear" w:color="auto" w:fill="FFFF99"/>
          </w:tcPr>
          <w:p w14:paraId="1D12AA70"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0213D56"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463B045A" w14:textId="77777777" w:rsidR="001E4E6F" w:rsidRPr="00385C05" w:rsidRDefault="001E4E6F" w:rsidP="00DE3A72">
            <w:pPr>
              <w:spacing w:before="40" w:after="40"/>
              <w:rPr>
                <w:rFonts w:ascii="Arial" w:hAnsi="Arial" w:cs="Arial"/>
                <w:sz w:val="20"/>
                <w:szCs w:val="20"/>
              </w:rPr>
            </w:pPr>
          </w:p>
        </w:tc>
      </w:tr>
      <w:tr w:rsidR="00831019" w:rsidRPr="00385C05" w14:paraId="338DDB68" w14:textId="77777777" w:rsidTr="00B95C93">
        <w:trPr>
          <w:trHeight w:val="20"/>
          <w:tblCellSpacing w:w="7" w:type="dxa"/>
        </w:trPr>
        <w:tc>
          <w:tcPr>
            <w:tcW w:w="2077" w:type="dxa"/>
          </w:tcPr>
          <w:p w14:paraId="0FBDB01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Race </w:t>
            </w:r>
          </w:p>
        </w:tc>
        <w:tc>
          <w:tcPr>
            <w:tcW w:w="615" w:type="dxa"/>
          </w:tcPr>
          <w:p w14:paraId="7B181DD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10</w:t>
            </w:r>
          </w:p>
        </w:tc>
        <w:tc>
          <w:tcPr>
            <w:tcW w:w="616" w:type="dxa"/>
          </w:tcPr>
          <w:p w14:paraId="673CCA1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CE</w:t>
            </w:r>
          </w:p>
        </w:tc>
        <w:tc>
          <w:tcPr>
            <w:tcW w:w="796" w:type="dxa"/>
          </w:tcPr>
          <w:p w14:paraId="2222D005" w14:textId="77777777" w:rsidR="001E4E6F" w:rsidRPr="00385C05" w:rsidRDefault="00D3026A" w:rsidP="00DE3A72">
            <w:pPr>
              <w:spacing w:before="40" w:after="40"/>
              <w:rPr>
                <w:rFonts w:ascii="Arial" w:hAnsi="Arial" w:cs="Arial"/>
                <w:sz w:val="20"/>
                <w:szCs w:val="20"/>
              </w:rPr>
            </w:pPr>
            <w:r>
              <w:rPr>
                <w:rFonts w:ascii="Arial" w:hAnsi="Arial" w:cs="Arial"/>
                <w:sz w:val="20"/>
                <w:szCs w:val="20"/>
              </w:rPr>
              <w:t>841</w:t>
            </w:r>
          </w:p>
        </w:tc>
        <w:tc>
          <w:tcPr>
            <w:tcW w:w="706" w:type="dxa"/>
          </w:tcPr>
          <w:p w14:paraId="2C93119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21172D3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112E82E1" w14:textId="77777777" w:rsidR="001E4E6F" w:rsidRPr="00385C05" w:rsidRDefault="00291233" w:rsidP="00DE3A72">
            <w:pPr>
              <w:spacing w:before="40" w:after="40"/>
              <w:rPr>
                <w:rFonts w:ascii="Arial" w:hAnsi="Arial" w:cs="Arial"/>
                <w:sz w:val="20"/>
                <w:szCs w:val="20"/>
              </w:rPr>
            </w:pPr>
            <w:r>
              <w:rPr>
                <w:rFonts w:ascii="Arial" w:hAnsi="Arial" w:cs="Arial"/>
                <w:sz w:val="20"/>
                <w:szCs w:val="20"/>
              </w:rPr>
              <w:t>HL70005</w:t>
            </w:r>
          </w:p>
        </w:tc>
        <w:tc>
          <w:tcPr>
            <w:tcW w:w="6497" w:type="dxa"/>
          </w:tcPr>
          <w:p w14:paraId="405FBACB" w14:textId="77777777" w:rsidR="001E4E6F" w:rsidRPr="00385C05" w:rsidRDefault="001E4E6F" w:rsidP="00DE3A72">
            <w:pPr>
              <w:spacing w:before="40" w:after="40"/>
              <w:rPr>
                <w:rFonts w:ascii="Arial" w:hAnsi="Arial" w:cs="Arial"/>
                <w:color w:val="0000FF"/>
                <w:sz w:val="20"/>
                <w:szCs w:val="20"/>
                <w:u w:val="single"/>
              </w:rPr>
            </w:pPr>
            <w:r w:rsidRPr="00385C05">
              <w:rPr>
                <w:rFonts w:ascii="Arial" w:hAnsi="Arial" w:cs="Arial"/>
                <w:sz w:val="20"/>
                <w:szCs w:val="20"/>
              </w:rPr>
              <w:t>General race category reported by the patien</w:t>
            </w:r>
            <w:r>
              <w:rPr>
                <w:rFonts w:ascii="Arial" w:hAnsi="Arial" w:cs="Arial"/>
                <w:sz w:val="20"/>
                <w:szCs w:val="20"/>
              </w:rPr>
              <w:t xml:space="preserve">t; </w:t>
            </w:r>
            <w:r w:rsidRPr="00385C05">
              <w:rPr>
                <w:rFonts w:ascii="Arial" w:hAnsi="Arial" w:cs="Arial"/>
                <w:sz w:val="20"/>
                <w:szCs w:val="20"/>
              </w:rPr>
              <w:t>subject may have more than one race category.</w:t>
            </w:r>
          </w:p>
        </w:tc>
      </w:tr>
      <w:tr w:rsidR="00831019" w:rsidRPr="00385C05" w14:paraId="111D7C2C" w14:textId="77777777" w:rsidTr="00B95C93">
        <w:trPr>
          <w:trHeight w:val="20"/>
          <w:tblCellSpacing w:w="7" w:type="dxa"/>
        </w:trPr>
        <w:tc>
          <w:tcPr>
            <w:tcW w:w="2077" w:type="dxa"/>
          </w:tcPr>
          <w:p w14:paraId="6427009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Address </w:t>
            </w:r>
          </w:p>
        </w:tc>
        <w:tc>
          <w:tcPr>
            <w:tcW w:w="615" w:type="dxa"/>
          </w:tcPr>
          <w:p w14:paraId="474DA81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616" w:type="dxa"/>
          </w:tcPr>
          <w:p w14:paraId="09359BE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XAD</w:t>
            </w:r>
          </w:p>
        </w:tc>
        <w:tc>
          <w:tcPr>
            <w:tcW w:w="796" w:type="dxa"/>
          </w:tcPr>
          <w:p w14:paraId="68A991FA"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2</w:t>
            </w:r>
            <w:r w:rsidR="00D20738">
              <w:rPr>
                <w:rFonts w:ascii="Arial" w:hAnsi="Arial" w:cs="Arial"/>
                <w:sz w:val="20"/>
                <w:szCs w:val="20"/>
              </w:rPr>
              <w:t>74</w:t>
            </w:r>
          </w:p>
        </w:tc>
        <w:tc>
          <w:tcPr>
            <w:tcW w:w="706" w:type="dxa"/>
          </w:tcPr>
          <w:p w14:paraId="4C52071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01E73DC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1F3999CB" w14:textId="77777777" w:rsidR="001E4E6F" w:rsidRPr="00385C05" w:rsidRDefault="001E4E6F" w:rsidP="00DE3A72">
            <w:pPr>
              <w:spacing w:before="40" w:after="40"/>
              <w:rPr>
                <w:rFonts w:ascii="Arial" w:hAnsi="Arial" w:cs="Arial"/>
                <w:bCs/>
                <w:sz w:val="20"/>
                <w:szCs w:val="20"/>
              </w:rPr>
            </w:pPr>
          </w:p>
        </w:tc>
        <w:tc>
          <w:tcPr>
            <w:tcW w:w="6497" w:type="dxa"/>
          </w:tcPr>
          <w:p w14:paraId="7FCDB173" w14:textId="77777777" w:rsidR="001E4E6F" w:rsidRPr="00385C05" w:rsidRDefault="001E4E6F" w:rsidP="00DE3A72">
            <w:pPr>
              <w:spacing w:before="40" w:after="40"/>
              <w:rPr>
                <w:rFonts w:ascii="Arial" w:hAnsi="Arial" w:cs="Arial"/>
                <w:bCs/>
                <w:sz w:val="20"/>
                <w:szCs w:val="20"/>
              </w:rPr>
            </w:pPr>
            <w:r w:rsidRPr="00385C05">
              <w:rPr>
                <w:rFonts w:ascii="Arial" w:hAnsi="Arial" w:cs="Arial"/>
                <w:bCs/>
                <w:sz w:val="20"/>
                <w:szCs w:val="20"/>
              </w:rPr>
              <w:t xml:space="preserve">This field contains the mailing address of the patient. Street Address and Other Designation are not included </w:t>
            </w:r>
            <w:r>
              <w:rPr>
                <w:rFonts w:ascii="Arial" w:hAnsi="Arial" w:cs="Arial"/>
                <w:bCs/>
                <w:sz w:val="20"/>
                <w:szCs w:val="20"/>
              </w:rPr>
              <w:t>due to privacy concerns.</w:t>
            </w:r>
            <w:r w:rsidRPr="00385C05">
              <w:rPr>
                <w:rFonts w:ascii="Arial" w:hAnsi="Arial" w:cs="Arial"/>
                <w:bCs/>
                <w:sz w:val="20"/>
                <w:szCs w:val="20"/>
              </w:rPr>
              <w:t xml:space="preserve"> </w:t>
            </w:r>
          </w:p>
        </w:tc>
      </w:tr>
      <w:tr w:rsidR="00844278" w:rsidRPr="00385C05" w14:paraId="2116A9F1" w14:textId="77777777" w:rsidTr="00EE180E">
        <w:trPr>
          <w:trHeight w:val="20"/>
          <w:tblCellSpacing w:w="7" w:type="dxa"/>
        </w:trPr>
        <w:tc>
          <w:tcPr>
            <w:tcW w:w="2077" w:type="dxa"/>
            <w:shd w:val="clear" w:color="auto" w:fill="FFFF99"/>
          </w:tcPr>
          <w:p w14:paraId="33314CF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County Code </w:t>
            </w:r>
          </w:p>
        </w:tc>
        <w:tc>
          <w:tcPr>
            <w:tcW w:w="615" w:type="dxa"/>
            <w:shd w:val="clear" w:color="auto" w:fill="FFFF99"/>
          </w:tcPr>
          <w:p w14:paraId="0562ADA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12</w:t>
            </w:r>
          </w:p>
        </w:tc>
        <w:tc>
          <w:tcPr>
            <w:tcW w:w="616" w:type="dxa"/>
            <w:shd w:val="clear" w:color="auto" w:fill="FFFF99"/>
          </w:tcPr>
          <w:p w14:paraId="35AC6DD5"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2FE4485"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F97685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4E8BFE58"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BA95D25"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5B6732DA" w14:textId="77777777" w:rsidR="001E4E6F" w:rsidRPr="00385C05" w:rsidRDefault="001E4E6F" w:rsidP="00DE3A72">
            <w:pPr>
              <w:spacing w:before="40" w:after="40"/>
              <w:rPr>
                <w:rFonts w:ascii="Arial" w:hAnsi="Arial" w:cs="Arial"/>
                <w:sz w:val="20"/>
                <w:szCs w:val="20"/>
              </w:rPr>
            </w:pPr>
          </w:p>
        </w:tc>
      </w:tr>
      <w:tr w:rsidR="00844278" w:rsidRPr="00385C05" w14:paraId="0FF493E6" w14:textId="77777777" w:rsidTr="00EE180E">
        <w:trPr>
          <w:trHeight w:val="20"/>
          <w:tblCellSpacing w:w="7" w:type="dxa"/>
        </w:trPr>
        <w:tc>
          <w:tcPr>
            <w:tcW w:w="2077" w:type="dxa"/>
            <w:shd w:val="clear" w:color="auto" w:fill="FFFF99"/>
          </w:tcPr>
          <w:p w14:paraId="7D8246B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Phone Number - Home </w:t>
            </w:r>
          </w:p>
        </w:tc>
        <w:tc>
          <w:tcPr>
            <w:tcW w:w="615" w:type="dxa"/>
            <w:shd w:val="clear" w:color="auto" w:fill="FFFF99"/>
          </w:tcPr>
          <w:p w14:paraId="09E07F6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FFFF99"/>
          </w:tcPr>
          <w:p w14:paraId="04836111"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F2F7ED3"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1C21409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42B7B5D3"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1CC738BF"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21D8A9BE"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0AE6EF64" w14:textId="77777777" w:rsidTr="00EE180E">
        <w:trPr>
          <w:trHeight w:val="20"/>
          <w:tblCellSpacing w:w="7" w:type="dxa"/>
        </w:trPr>
        <w:tc>
          <w:tcPr>
            <w:tcW w:w="2077" w:type="dxa"/>
            <w:shd w:val="clear" w:color="auto" w:fill="FFFF99"/>
          </w:tcPr>
          <w:p w14:paraId="34DAA90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Phone Number - Business </w:t>
            </w:r>
          </w:p>
        </w:tc>
        <w:tc>
          <w:tcPr>
            <w:tcW w:w="615" w:type="dxa"/>
            <w:shd w:val="clear" w:color="auto" w:fill="FFFF99"/>
          </w:tcPr>
          <w:p w14:paraId="439386E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99"/>
          </w:tcPr>
          <w:p w14:paraId="0DAA1998"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51A48401"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F69058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6B0542B0"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43DC3A72"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72BAFF74"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31019" w:rsidRPr="00385C05" w14:paraId="578760FE" w14:textId="77777777" w:rsidTr="00B95C93">
        <w:trPr>
          <w:trHeight w:val="20"/>
          <w:tblCellSpacing w:w="7" w:type="dxa"/>
        </w:trPr>
        <w:tc>
          <w:tcPr>
            <w:tcW w:w="2077" w:type="dxa"/>
            <w:shd w:val="clear" w:color="auto" w:fill="auto"/>
          </w:tcPr>
          <w:p w14:paraId="587A98A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Primary Language </w:t>
            </w:r>
          </w:p>
        </w:tc>
        <w:tc>
          <w:tcPr>
            <w:tcW w:w="615" w:type="dxa"/>
            <w:shd w:val="clear" w:color="auto" w:fill="auto"/>
          </w:tcPr>
          <w:p w14:paraId="724044B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auto"/>
          </w:tcPr>
          <w:p w14:paraId="269A1EB1"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019834E9" w14:textId="77777777" w:rsidR="001E4E6F"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4732827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77C51049" w14:textId="77777777" w:rsidR="001E4E6F" w:rsidRPr="00385C05" w:rsidRDefault="001E4E6F" w:rsidP="00DE3A72">
            <w:pPr>
              <w:spacing w:before="40" w:after="40"/>
              <w:rPr>
                <w:rFonts w:ascii="Arial" w:hAnsi="Arial" w:cs="Arial"/>
                <w:sz w:val="20"/>
                <w:szCs w:val="20"/>
              </w:rPr>
            </w:pPr>
          </w:p>
        </w:tc>
        <w:tc>
          <w:tcPr>
            <w:tcW w:w="706" w:type="dxa"/>
          </w:tcPr>
          <w:p w14:paraId="5E0EB721" w14:textId="77777777" w:rsidR="001E4E6F" w:rsidRPr="00385C05" w:rsidRDefault="001E4E6F" w:rsidP="00DE3A72">
            <w:pPr>
              <w:spacing w:before="40" w:after="40"/>
              <w:rPr>
                <w:rFonts w:ascii="Arial" w:hAnsi="Arial" w:cs="Arial"/>
                <w:sz w:val="20"/>
                <w:szCs w:val="20"/>
              </w:rPr>
            </w:pPr>
          </w:p>
        </w:tc>
        <w:tc>
          <w:tcPr>
            <w:tcW w:w="6497" w:type="dxa"/>
            <w:shd w:val="clear" w:color="auto" w:fill="auto"/>
          </w:tcPr>
          <w:p w14:paraId="75945B81" w14:textId="77777777" w:rsidR="001E4E6F" w:rsidRPr="00385C05" w:rsidRDefault="001E4E6F" w:rsidP="00DE3A72">
            <w:pPr>
              <w:spacing w:before="40" w:after="40"/>
              <w:rPr>
                <w:rFonts w:ascii="Arial" w:hAnsi="Arial" w:cs="Arial"/>
                <w:sz w:val="20"/>
                <w:szCs w:val="20"/>
              </w:rPr>
            </w:pPr>
          </w:p>
        </w:tc>
      </w:tr>
      <w:tr w:rsidR="00831019" w:rsidRPr="00385C05" w14:paraId="439D580F" w14:textId="77777777" w:rsidTr="00B95C93">
        <w:trPr>
          <w:trHeight w:val="20"/>
          <w:tblCellSpacing w:w="7" w:type="dxa"/>
        </w:trPr>
        <w:tc>
          <w:tcPr>
            <w:tcW w:w="2077" w:type="dxa"/>
            <w:shd w:val="clear" w:color="auto" w:fill="auto"/>
          </w:tcPr>
          <w:p w14:paraId="7FA0D74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Marital Status </w:t>
            </w:r>
          </w:p>
        </w:tc>
        <w:tc>
          <w:tcPr>
            <w:tcW w:w="615" w:type="dxa"/>
            <w:shd w:val="clear" w:color="auto" w:fill="auto"/>
          </w:tcPr>
          <w:p w14:paraId="5870757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auto"/>
          </w:tcPr>
          <w:p w14:paraId="6D56738C"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289BB999" w14:textId="77777777" w:rsidR="001E4E6F"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792BE03F"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2346BD89" w14:textId="77777777" w:rsidR="001E4E6F" w:rsidRPr="00385C05" w:rsidRDefault="001E4E6F" w:rsidP="00DE3A72">
            <w:pPr>
              <w:spacing w:before="40" w:after="40"/>
              <w:rPr>
                <w:rFonts w:ascii="Arial" w:hAnsi="Arial" w:cs="Arial"/>
                <w:sz w:val="20"/>
                <w:szCs w:val="20"/>
              </w:rPr>
            </w:pPr>
          </w:p>
        </w:tc>
        <w:tc>
          <w:tcPr>
            <w:tcW w:w="706" w:type="dxa"/>
          </w:tcPr>
          <w:p w14:paraId="6BE1F2EE"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HL70002</w:t>
            </w:r>
          </w:p>
        </w:tc>
        <w:tc>
          <w:tcPr>
            <w:tcW w:w="6497" w:type="dxa"/>
            <w:shd w:val="clear" w:color="auto" w:fill="auto"/>
          </w:tcPr>
          <w:p w14:paraId="56317D36" w14:textId="77777777" w:rsidR="001E4E6F" w:rsidRPr="00385C05" w:rsidRDefault="001E4E6F" w:rsidP="00DE3A72">
            <w:pPr>
              <w:spacing w:before="40" w:after="40"/>
              <w:rPr>
                <w:rFonts w:ascii="Arial" w:hAnsi="Arial" w:cs="Arial"/>
                <w:sz w:val="20"/>
                <w:szCs w:val="20"/>
              </w:rPr>
            </w:pPr>
          </w:p>
        </w:tc>
      </w:tr>
      <w:tr w:rsidR="00243E6D" w:rsidRPr="00385C05" w14:paraId="6BF66897" w14:textId="77777777" w:rsidTr="00B95C93">
        <w:trPr>
          <w:trHeight w:val="20"/>
          <w:tblCellSpacing w:w="7" w:type="dxa"/>
        </w:trPr>
        <w:tc>
          <w:tcPr>
            <w:tcW w:w="2077" w:type="dxa"/>
            <w:shd w:val="clear" w:color="auto" w:fill="auto"/>
          </w:tcPr>
          <w:p w14:paraId="06481051"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 xml:space="preserve">Religion </w:t>
            </w:r>
          </w:p>
        </w:tc>
        <w:tc>
          <w:tcPr>
            <w:tcW w:w="615" w:type="dxa"/>
            <w:shd w:val="clear" w:color="auto" w:fill="auto"/>
          </w:tcPr>
          <w:p w14:paraId="15A6B73D"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auto"/>
          </w:tcPr>
          <w:p w14:paraId="37D06166" w14:textId="77777777" w:rsidR="00243E6D" w:rsidRPr="00385C05" w:rsidRDefault="00243E6D"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50354F69" w14:textId="77777777" w:rsidR="00243E6D"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28344251"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77E0E8BA" w14:textId="77777777" w:rsidR="00243E6D" w:rsidRPr="00385C05" w:rsidRDefault="00243E6D" w:rsidP="00DE3A72">
            <w:pPr>
              <w:spacing w:before="40" w:after="40"/>
              <w:rPr>
                <w:rFonts w:ascii="Arial" w:hAnsi="Arial" w:cs="Arial"/>
                <w:sz w:val="20"/>
                <w:szCs w:val="20"/>
              </w:rPr>
            </w:pPr>
          </w:p>
        </w:tc>
        <w:tc>
          <w:tcPr>
            <w:tcW w:w="706" w:type="dxa"/>
          </w:tcPr>
          <w:p w14:paraId="0A4D1678" w14:textId="77777777" w:rsidR="00243E6D" w:rsidRPr="00385C05" w:rsidRDefault="00243E6D" w:rsidP="00DE3A72">
            <w:pPr>
              <w:spacing w:before="40" w:after="40"/>
              <w:rPr>
                <w:rFonts w:ascii="Arial" w:hAnsi="Arial" w:cs="Arial"/>
                <w:sz w:val="20"/>
                <w:szCs w:val="20"/>
              </w:rPr>
            </w:pPr>
          </w:p>
        </w:tc>
        <w:tc>
          <w:tcPr>
            <w:tcW w:w="6497" w:type="dxa"/>
            <w:shd w:val="clear" w:color="auto" w:fill="auto"/>
          </w:tcPr>
          <w:p w14:paraId="4A63A67A" w14:textId="77777777" w:rsidR="00243E6D" w:rsidRPr="00385C05" w:rsidRDefault="00243E6D" w:rsidP="00DE3A72">
            <w:pPr>
              <w:spacing w:before="40" w:after="40"/>
              <w:rPr>
                <w:rFonts w:ascii="Arial" w:hAnsi="Arial" w:cs="Arial"/>
                <w:sz w:val="20"/>
                <w:szCs w:val="20"/>
              </w:rPr>
            </w:pPr>
          </w:p>
        </w:tc>
      </w:tr>
      <w:tr w:rsidR="00844278" w:rsidRPr="00385C05" w14:paraId="6EE67199" w14:textId="77777777" w:rsidTr="00EE180E">
        <w:trPr>
          <w:trHeight w:val="20"/>
          <w:tblCellSpacing w:w="7" w:type="dxa"/>
        </w:trPr>
        <w:tc>
          <w:tcPr>
            <w:tcW w:w="2077" w:type="dxa"/>
            <w:shd w:val="clear" w:color="auto" w:fill="FFFF99"/>
          </w:tcPr>
          <w:p w14:paraId="671753A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Patient Account Number</w:t>
            </w:r>
          </w:p>
        </w:tc>
        <w:tc>
          <w:tcPr>
            <w:tcW w:w="615" w:type="dxa"/>
            <w:shd w:val="clear" w:color="auto" w:fill="FFFF99"/>
          </w:tcPr>
          <w:p w14:paraId="04F01B3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99"/>
          </w:tcPr>
          <w:p w14:paraId="0A4FAFCC"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2E17D0CB"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2B1D19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5AC35404"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127B1172"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1658FCC9" w14:textId="77777777" w:rsidR="001E4E6F" w:rsidRPr="00385C05" w:rsidRDefault="001E4E6F" w:rsidP="00DE3A72">
            <w:pPr>
              <w:spacing w:before="40" w:after="40"/>
              <w:rPr>
                <w:rFonts w:ascii="Arial" w:hAnsi="Arial" w:cs="Arial"/>
                <w:sz w:val="20"/>
                <w:szCs w:val="20"/>
              </w:rPr>
            </w:pPr>
          </w:p>
        </w:tc>
      </w:tr>
      <w:tr w:rsidR="00844278" w:rsidRPr="00385C05" w14:paraId="556B3AD7" w14:textId="77777777" w:rsidTr="00EE180E">
        <w:trPr>
          <w:trHeight w:val="20"/>
          <w:tblCellSpacing w:w="7" w:type="dxa"/>
        </w:trPr>
        <w:tc>
          <w:tcPr>
            <w:tcW w:w="2077" w:type="dxa"/>
            <w:shd w:val="clear" w:color="auto" w:fill="FFFF99"/>
          </w:tcPr>
          <w:p w14:paraId="19A0FED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SSN Number - Patient </w:t>
            </w:r>
          </w:p>
        </w:tc>
        <w:tc>
          <w:tcPr>
            <w:tcW w:w="615" w:type="dxa"/>
            <w:shd w:val="clear" w:color="auto" w:fill="FFFF99"/>
          </w:tcPr>
          <w:p w14:paraId="505CFBC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99"/>
          </w:tcPr>
          <w:p w14:paraId="1A340FA9"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5A497E5D"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081A9E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1960B168"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D82A11F"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076C00E6"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7A809FE4" w14:textId="77777777" w:rsidTr="00EE180E">
        <w:trPr>
          <w:trHeight w:val="20"/>
          <w:tblCellSpacing w:w="7" w:type="dxa"/>
        </w:trPr>
        <w:tc>
          <w:tcPr>
            <w:tcW w:w="2077" w:type="dxa"/>
            <w:shd w:val="clear" w:color="auto" w:fill="FFFF99"/>
          </w:tcPr>
          <w:p w14:paraId="0DBD284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Driver's License Number - Patient </w:t>
            </w:r>
          </w:p>
        </w:tc>
        <w:tc>
          <w:tcPr>
            <w:tcW w:w="615" w:type="dxa"/>
            <w:shd w:val="clear" w:color="auto" w:fill="FFFF99"/>
          </w:tcPr>
          <w:p w14:paraId="2CBF851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FFFF99"/>
          </w:tcPr>
          <w:p w14:paraId="4A616D8A"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16B42B17"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18E5D0A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43831C9E"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17EDB3D7"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1518FBCD"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134BBC73" w14:textId="77777777" w:rsidTr="00EE180E">
        <w:trPr>
          <w:trHeight w:val="20"/>
          <w:tblCellSpacing w:w="7" w:type="dxa"/>
        </w:trPr>
        <w:tc>
          <w:tcPr>
            <w:tcW w:w="2077" w:type="dxa"/>
            <w:shd w:val="clear" w:color="auto" w:fill="FFFF99"/>
          </w:tcPr>
          <w:p w14:paraId="3382E56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Mother's Identifier </w:t>
            </w:r>
          </w:p>
        </w:tc>
        <w:tc>
          <w:tcPr>
            <w:tcW w:w="615" w:type="dxa"/>
            <w:shd w:val="clear" w:color="auto" w:fill="FFFF99"/>
          </w:tcPr>
          <w:p w14:paraId="3FA7E97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FFFF99"/>
          </w:tcPr>
          <w:p w14:paraId="27B3C7BB"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7021A70"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6BD1BC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7FE0242B"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4D87543"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0F177E0F"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415160" w:rsidRPr="00385C05" w14:paraId="75103BA8" w14:textId="77777777" w:rsidTr="00B95C93">
        <w:trPr>
          <w:trHeight w:val="20"/>
          <w:tblCellSpacing w:w="7" w:type="dxa"/>
        </w:trPr>
        <w:tc>
          <w:tcPr>
            <w:tcW w:w="2077" w:type="dxa"/>
          </w:tcPr>
          <w:p w14:paraId="5B8947B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Ethnic Group </w:t>
            </w:r>
          </w:p>
        </w:tc>
        <w:tc>
          <w:tcPr>
            <w:tcW w:w="615" w:type="dxa"/>
          </w:tcPr>
          <w:p w14:paraId="3C9028D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22</w:t>
            </w:r>
          </w:p>
        </w:tc>
        <w:tc>
          <w:tcPr>
            <w:tcW w:w="616" w:type="dxa"/>
          </w:tcPr>
          <w:p w14:paraId="017AB9C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tcPr>
          <w:p w14:paraId="5C352D8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7F207D0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1C68FA1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02500786"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HL70189</w:t>
            </w:r>
          </w:p>
        </w:tc>
        <w:tc>
          <w:tcPr>
            <w:tcW w:w="6497" w:type="dxa"/>
          </w:tcPr>
          <w:p w14:paraId="533D631D" w14:textId="77777777" w:rsidR="00415160" w:rsidRPr="00385C05" w:rsidRDefault="00415160" w:rsidP="00DE3A72">
            <w:pPr>
              <w:spacing w:before="40" w:after="40"/>
              <w:rPr>
                <w:rFonts w:ascii="Arial" w:hAnsi="Arial" w:cs="Arial"/>
                <w:color w:val="0000FF"/>
                <w:sz w:val="20"/>
                <w:szCs w:val="20"/>
                <w:u w:val="single"/>
              </w:rPr>
            </w:pPr>
            <w:r w:rsidRPr="00385C05">
              <w:rPr>
                <w:rFonts w:ascii="Arial" w:hAnsi="Arial" w:cs="Arial"/>
                <w:sz w:val="20"/>
                <w:szCs w:val="20"/>
              </w:rPr>
              <w:t>This field further defines the patient’s ancestry. HL7 allows this field to repeat.  While the current value set</w:t>
            </w:r>
            <w:r>
              <w:rPr>
                <w:rFonts w:ascii="Arial" w:hAnsi="Arial" w:cs="Arial"/>
                <w:sz w:val="20"/>
                <w:szCs w:val="20"/>
              </w:rPr>
              <w:t>s</w:t>
            </w:r>
            <w:r w:rsidRPr="00385C05">
              <w:rPr>
                <w:rFonts w:ascii="Arial" w:hAnsi="Arial" w:cs="Arial"/>
                <w:sz w:val="20"/>
                <w:szCs w:val="20"/>
              </w:rPr>
              <w:t xml:space="preserve"> contain mutually exclusive values, the field is not being constrained to allow only one instance.</w:t>
            </w:r>
          </w:p>
        </w:tc>
      </w:tr>
      <w:tr w:rsidR="00415160" w:rsidRPr="00385C05" w14:paraId="4EA9AD7B" w14:textId="77777777" w:rsidTr="00B95C93">
        <w:trPr>
          <w:trHeight w:val="20"/>
          <w:tblCellSpacing w:w="7" w:type="dxa"/>
        </w:trPr>
        <w:tc>
          <w:tcPr>
            <w:tcW w:w="2077" w:type="dxa"/>
            <w:shd w:val="clear" w:color="auto" w:fill="auto"/>
          </w:tcPr>
          <w:p w14:paraId="0ACD90F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lastRenderedPageBreak/>
              <w:t xml:space="preserve">Birth Place </w:t>
            </w:r>
          </w:p>
        </w:tc>
        <w:tc>
          <w:tcPr>
            <w:tcW w:w="615" w:type="dxa"/>
            <w:shd w:val="clear" w:color="auto" w:fill="auto"/>
          </w:tcPr>
          <w:p w14:paraId="0B404EF2"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auto"/>
          </w:tcPr>
          <w:p w14:paraId="3D215841"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ST</w:t>
            </w:r>
          </w:p>
        </w:tc>
        <w:tc>
          <w:tcPr>
            <w:tcW w:w="796" w:type="dxa"/>
            <w:shd w:val="clear" w:color="auto" w:fill="auto"/>
            <w:vAlign w:val="center"/>
          </w:tcPr>
          <w:p w14:paraId="4343943F" w14:textId="77777777" w:rsidR="00415160" w:rsidRPr="00385C05" w:rsidRDefault="00D20738" w:rsidP="00DE3A72">
            <w:pPr>
              <w:spacing w:before="40" w:after="40"/>
              <w:rPr>
                <w:rFonts w:ascii="Arial" w:hAnsi="Arial" w:cs="Arial"/>
                <w:sz w:val="20"/>
                <w:szCs w:val="20"/>
              </w:rPr>
            </w:pPr>
            <w:r>
              <w:rPr>
                <w:rFonts w:ascii="Arial" w:hAnsi="Arial" w:cs="Arial"/>
                <w:sz w:val="20"/>
                <w:szCs w:val="20"/>
              </w:rPr>
              <w:t>199</w:t>
            </w:r>
          </w:p>
        </w:tc>
        <w:tc>
          <w:tcPr>
            <w:tcW w:w="706" w:type="dxa"/>
            <w:shd w:val="clear" w:color="auto" w:fill="auto"/>
          </w:tcPr>
          <w:p w14:paraId="129B1E8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63EF4BF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6E41B5D7" w14:textId="77777777" w:rsidR="00415160" w:rsidRPr="00385C05" w:rsidRDefault="00415160" w:rsidP="00DE3A72">
            <w:pPr>
              <w:spacing w:before="40" w:after="40"/>
              <w:rPr>
                <w:rFonts w:ascii="Arial" w:hAnsi="Arial" w:cs="Arial"/>
                <w:color w:val="FFFFFF"/>
                <w:sz w:val="20"/>
                <w:szCs w:val="20"/>
              </w:rPr>
            </w:pPr>
          </w:p>
        </w:tc>
        <w:tc>
          <w:tcPr>
            <w:tcW w:w="6497" w:type="dxa"/>
            <w:shd w:val="clear" w:color="auto" w:fill="auto"/>
          </w:tcPr>
          <w:p w14:paraId="69E9F004" w14:textId="77777777" w:rsidR="00415160" w:rsidRPr="00385C05" w:rsidRDefault="00415160"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415160" w:rsidRPr="00385C05" w14:paraId="0C2538F5" w14:textId="77777777" w:rsidTr="00B95C93">
        <w:trPr>
          <w:trHeight w:val="20"/>
          <w:tblCellSpacing w:w="7" w:type="dxa"/>
        </w:trPr>
        <w:tc>
          <w:tcPr>
            <w:tcW w:w="2077" w:type="dxa"/>
            <w:shd w:val="clear" w:color="auto" w:fill="auto"/>
          </w:tcPr>
          <w:p w14:paraId="5E71345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Multiple Birth Indicator </w:t>
            </w:r>
          </w:p>
        </w:tc>
        <w:tc>
          <w:tcPr>
            <w:tcW w:w="615" w:type="dxa"/>
            <w:shd w:val="clear" w:color="auto" w:fill="auto"/>
          </w:tcPr>
          <w:p w14:paraId="37F162E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tcPr>
          <w:p w14:paraId="426B9FA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35D8361D"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42A0C0B7"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2C0DFF9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012951A"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53EED319" w14:textId="77777777" w:rsidR="00415160" w:rsidRPr="00385C05" w:rsidRDefault="00415160" w:rsidP="00DE3A72">
            <w:pPr>
              <w:spacing w:before="40" w:after="40"/>
              <w:rPr>
                <w:rFonts w:ascii="Arial" w:hAnsi="Arial" w:cs="Arial"/>
                <w:sz w:val="20"/>
                <w:szCs w:val="20"/>
              </w:rPr>
            </w:pPr>
          </w:p>
        </w:tc>
      </w:tr>
      <w:tr w:rsidR="00415160" w:rsidRPr="00385C05" w14:paraId="6F8D62B2" w14:textId="77777777" w:rsidTr="00B95C93">
        <w:trPr>
          <w:trHeight w:val="20"/>
          <w:tblCellSpacing w:w="7" w:type="dxa"/>
        </w:trPr>
        <w:tc>
          <w:tcPr>
            <w:tcW w:w="2077" w:type="dxa"/>
            <w:shd w:val="clear" w:color="auto" w:fill="auto"/>
          </w:tcPr>
          <w:p w14:paraId="0B06BE7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Birth Order </w:t>
            </w:r>
          </w:p>
        </w:tc>
        <w:tc>
          <w:tcPr>
            <w:tcW w:w="615" w:type="dxa"/>
            <w:shd w:val="clear" w:color="auto" w:fill="auto"/>
          </w:tcPr>
          <w:p w14:paraId="1CC48157"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tcPr>
          <w:p w14:paraId="39A2B85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NM</w:t>
            </w:r>
          </w:p>
        </w:tc>
        <w:tc>
          <w:tcPr>
            <w:tcW w:w="796" w:type="dxa"/>
            <w:shd w:val="clear" w:color="auto" w:fill="auto"/>
          </w:tcPr>
          <w:p w14:paraId="3287350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080B2432"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2E7837E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55066DEA"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72B39CA5" w14:textId="77777777" w:rsidR="00415160" w:rsidRPr="00385C05" w:rsidRDefault="00415160" w:rsidP="00DE3A72">
            <w:pPr>
              <w:spacing w:before="40" w:after="40"/>
              <w:rPr>
                <w:rFonts w:ascii="Arial" w:hAnsi="Arial" w:cs="Arial"/>
                <w:sz w:val="20"/>
                <w:szCs w:val="20"/>
              </w:rPr>
            </w:pPr>
          </w:p>
        </w:tc>
      </w:tr>
      <w:tr w:rsidR="00415160" w:rsidRPr="00385C05" w14:paraId="49140198" w14:textId="77777777" w:rsidTr="00B95C93">
        <w:trPr>
          <w:trHeight w:val="20"/>
          <w:tblCellSpacing w:w="7" w:type="dxa"/>
        </w:trPr>
        <w:tc>
          <w:tcPr>
            <w:tcW w:w="2077" w:type="dxa"/>
            <w:shd w:val="clear" w:color="auto" w:fill="auto"/>
          </w:tcPr>
          <w:p w14:paraId="1E10312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Citizenship </w:t>
            </w:r>
          </w:p>
        </w:tc>
        <w:tc>
          <w:tcPr>
            <w:tcW w:w="615" w:type="dxa"/>
            <w:shd w:val="clear" w:color="auto" w:fill="auto"/>
          </w:tcPr>
          <w:p w14:paraId="6E39E9E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auto"/>
          </w:tcPr>
          <w:p w14:paraId="3ECF02C2"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shd w:val="clear" w:color="auto" w:fill="auto"/>
            <w:vAlign w:val="center"/>
          </w:tcPr>
          <w:p w14:paraId="26A99D0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53F9D32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O</w:t>
            </w:r>
          </w:p>
        </w:tc>
        <w:tc>
          <w:tcPr>
            <w:tcW w:w="1181" w:type="dxa"/>
            <w:shd w:val="clear" w:color="auto" w:fill="auto"/>
          </w:tcPr>
          <w:p w14:paraId="3225A50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6938EA09"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auto"/>
          </w:tcPr>
          <w:p w14:paraId="47775C12" w14:textId="77777777" w:rsidR="00415160" w:rsidRPr="00385C05" w:rsidRDefault="00415160" w:rsidP="00DE3A72">
            <w:pPr>
              <w:spacing w:before="40" w:after="40"/>
              <w:rPr>
                <w:rFonts w:ascii="Arial" w:hAnsi="Arial" w:cs="Arial"/>
                <w:sz w:val="20"/>
                <w:szCs w:val="20"/>
                <w:highlight w:val="yellow"/>
              </w:rPr>
            </w:pPr>
          </w:p>
        </w:tc>
      </w:tr>
      <w:tr w:rsidR="00415160" w:rsidRPr="00385C05" w14:paraId="00DE8986" w14:textId="77777777" w:rsidTr="00B95C93">
        <w:trPr>
          <w:trHeight w:val="20"/>
          <w:tblCellSpacing w:w="7" w:type="dxa"/>
        </w:trPr>
        <w:tc>
          <w:tcPr>
            <w:tcW w:w="2077" w:type="dxa"/>
            <w:shd w:val="clear" w:color="auto" w:fill="auto"/>
          </w:tcPr>
          <w:p w14:paraId="1F8E030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Veterans Military Status </w:t>
            </w:r>
          </w:p>
        </w:tc>
        <w:tc>
          <w:tcPr>
            <w:tcW w:w="615" w:type="dxa"/>
            <w:shd w:val="clear" w:color="auto" w:fill="auto"/>
          </w:tcPr>
          <w:p w14:paraId="26160E9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auto"/>
          </w:tcPr>
          <w:p w14:paraId="373A667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shd w:val="clear" w:color="auto" w:fill="auto"/>
            <w:vAlign w:val="center"/>
          </w:tcPr>
          <w:p w14:paraId="56789746"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6B50484C"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O</w:t>
            </w:r>
          </w:p>
        </w:tc>
        <w:tc>
          <w:tcPr>
            <w:tcW w:w="1181" w:type="dxa"/>
            <w:shd w:val="clear" w:color="auto" w:fill="auto"/>
          </w:tcPr>
          <w:p w14:paraId="01F26CB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Pr>
                <w:rFonts w:ascii="Arial" w:hAnsi="Arial" w:cs="Arial"/>
                <w:sz w:val="20"/>
                <w:szCs w:val="20"/>
              </w:rPr>
              <w:t>1</w:t>
            </w:r>
            <w:r w:rsidRPr="00385C05">
              <w:rPr>
                <w:rFonts w:ascii="Arial" w:hAnsi="Arial" w:cs="Arial"/>
                <w:sz w:val="20"/>
                <w:szCs w:val="20"/>
              </w:rPr>
              <w:t>]</w:t>
            </w:r>
          </w:p>
        </w:tc>
        <w:tc>
          <w:tcPr>
            <w:tcW w:w="706" w:type="dxa"/>
          </w:tcPr>
          <w:p w14:paraId="4C4191E7"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0A873A91" w14:textId="77777777" w:rsidR="00415160" w:rsidRPr="00385C05" w:rsidRDefault="00415160" w:rsidP="00DE3A72">
            <w:pPr>
              <w:spacing w:before="40" w:after="40"/>
              <w:rPr>
                <w:rFonts w:ascii="Arial" w:hAnsi="Arial" w:cs="Arial"/>
                <w:sz w:val="20"/>
                <w:szCs w:val="20"/>
              </w:rPr>
            </w:pPr>
          </w:p>
        </w:tc>
      </w:tr>
      <w:tr w:rsidR="00844278" w:rsidRPr="00385C05" w14:paraId="07B63677" w14:textId="77777777" w:rsidTr="00EE180E">
        <w:trPr>
          <w:trHeight w:val="20"/>
          <w:tblCellSpacing w:w="7" w:type="dxa"/>
        </w:trPr>
        <w:tc>
          <w:tcPr>
            <w:tcW w:w="2077" w:type="dxa"/>
            <w:shd w:val="clear" w:color="auto" w:fill="FFFF99"/>
          </w:tcPr>
          <w:p w14:paraId="744E79AC"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Nationality </w:t>
            </w:r>
          </w:p>
        </w:tc>
        <w:tc>
          <w:tcPr>
            <w:tcW w:w="615" w:type="dxa"/>
            <w:shd w:val="clear" w:color="auto" w:fill="FFFF99"/>
          </w:tcPr>
          <w:p w14:paraId="019EAAD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28</w:t>
            </w:r>
          </w:p>
        </w:tc>
        <w:tc>
          <w:tcPr>
            <w:tcW w:w="616" w:type="dxa"/>
            <w:shd w:val="clear" w:color="auto" w:fill="FFFF99"/>
          </w:tcPr>
          <w:p w14:paraId="3F0C693F" w14:textId="77777777" w:rsidR="00415160" w:rsidRPr="00385C05" w:rsidRDefault="00415160" w:rsidP="00DE3A72">
            <w:pPr>
              <w:spacing w:before="40" w:after="40"/>
              <w:rPr>
                <w:rFonts w:ascii="Arial" w:hAnsi="Arial" w:cs="Arial"/>
                <w:sz w:val="20"/>
                <w:szCs w:val="20"/>
              </w:rPr>
            </w:pPr>
          </w:p>
        </w:tc>
        <w:tc>
          <w:tcPr>
            <w:tcW w:w="796" w:type="dxa"/>
            <w:shd w:val="clear" w:color="auto" w:fill="FFFF99"/>
          </w:tcPr>
          <w:p w14:paraId="5A2E74BF" w14:textId="77777777" w:rsidR="00415160" w:rsidRPr="00385C05" w:rsidRDefault="00415160" w:rsidP="00DE3A72">
            <w:pPr>
              <w:spacing w:before="40" w:after="40"/>
              <w:rPr>
                <w:rFonts w:ascii="Arial" w:hAnsi="Arial" w:cs="Arial"/>
                <w:sz w:val="20"/>
                <w:szCs w:val="20"/>
              </w:rPr>
            </w:pPr>
          </w:p>
        </w:tc>
        <w:tc>
          <w:tcPr>
            <w:tcW w:w="706" w:type="dxa"/>
            <w:shd w:val="clear" w:color="auto" w:fill="FFFF99"/>
          </w:tcPr>
          <w:p w14:paraId="4341A70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48B21ACD" w14:textId="77777777" w:rsidR="00415160" w:rsidRPr="00385C05" w:rsidRDefault="00415160" w:rsidP="00DE3A72">
            <w:pPr>
              <w:spacing w:before="40" w:after="40"/>
              <w:rPr>
                <w:rFonts w:ascii="Arial" w:hAnsi="Arial" w:cs="Arial"/>
                <w:sz w:val="20"/>
                <w:szCs w:val="20"/>
              </w:rPr>
            </w:pPr>
          </w:p>
        </w:tc>
        <w:tc>
          <w:tcPr>
            <w:tcW w:w="706" w:type="dxa"/>
            <w:shd w:val="clear" w:color="auto" w:fill="FFFF99"/>
          </w:tcPr>
          <w:p w14:paraId="73BB0116"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FFFF99"/>
          </w:tcPr>
          <w:p w14:paraId="6825A84B" w14:textId="77777777" w:rsidR="00415160" w:rsidRPr="00385C05" w:rsidRDefault="00415160" w:rsidP="00DE3A72">
            <w:pPr>
              <w:spacing w:before="40" w:after="40"/>
              <w:rPr>
                <w:rFonts w:ascii="Arial" w:hAnsi="Arial" w:cs="Arial"/>
                <w:sz w:val="20"/>
                <w:szCs w:val="20"/>
                <w:highlight w:val="yellow"/>
              </w:rPr>
            </w:pPr>
          </w:p>
        </w:tc>
      </w:tr>
      <w:tr w:rsidR="00415160" w:rsidRPr="00385C05" w14:paraId="4FE886E6" w14:textId="77777777" w:rsidTr="00B95C93">
        <w:trPr>
          <w:trHeight w:val="20"/>
          <w:tblCellSpacing w:w="7" w:type="dxa"/>
        </w:trPr>
        <w:tc>
          <w:tcPr>
            <w:tcW w:w="2077" w:type="dxa"/>
            <w:shd w:val="clear" w:color="auto" w:fill="auto"/>
          </w:tcPr>
          <w:p w14:paraId="7454385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Patient Death Date and Time </w:t>
            </w:r>
          </w:p>
        </w:tc>
        <w:tc>
          <w:tcPr>
            <w:tcW w:w="615" w:type="dxa"/>
            <w:shd w:val="clear" w:color="auto" w:fill="auto"/>
          </w:tcPr>
          <w:p w14:paraId="5E01410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29</w:t>
            </w:r>
          </w:p>
        </w:tc>
        <w:tc>
          <w:tcPr>
            <w:tcW w:w="616" w:type="dxa"/>
            <w:shd w:val="clear" w:color="auto" w:fill="auto"/>
          </w:tcPr>
          <w:p w14:paraId="7128C65D"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TS</w:t>
            </w:r>
          </w:p>
        </w:tc>
        <w:tc>
          <w:tcPr>
            <w:tcW w:w="796" w:type="dxa"/>
            <w:shd w:val="clear" w:color="auto" w:fill="auto"/>
          </w:tcPr>
          <w:p w14:paraId="444EE4A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26</w:t>
            </w:r>
          </w:p>
        </w:tc>
        <w:tc>
          <w:tcPr>
            <w:tcW w:w="706" w:type="dxa"/>
            <w:shd w:val="clear" w:color="auto" w:fill="auto"/>
          </w:tcPr>
          <w:p w14:paraId="21A6D913"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18E271C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42341B97"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auto"/>
            <w:vAlign w:val="center"/>
          </w:tcPr>
          <w:p w14:paraId="64133516" w14:textId="77777777" w:rsidR="00415160" w:rsidRPr="00385C05" w:rsidRDefault="00415160" w:rsidP="00DE3A72">
            <w:pPr>
              <w:spacing w:before="40" w:after="40"/>
              <w:rPr>
                <w:rFonts w:ascii="Arial" w:hAnsi="Arial" w:cs="Arial"/>
                <w:sz w:val="20"/>
                <w:szCs w:val="20"/>
                <w:highlight w:val="yellow"/>
              </w:rPr>
            </w:pPr>
          </w:p>
        </w:tc>
      </w:tr>
      <w:tr w:rsidR="00415160" w:rsidRPr="00385C05" w14:paraId="1B07DE28" w14:textId="77777777" w:rsidTr="00B95C93">
        <w:trPr>
          <w:trHeight w:val="20"/>
          <w:tblCellSpacing w:w="7" w:type="dxa"/>
        </w:trPr>
        <w:tc>
          <w:tcPr>
            <w:tcW w:w="2077" w:type="dxa"/>
            <w:shd w:val="clear" w:color="auto" w:fill="auto"/>
          </w:tcPr>
          <w:p w14:paraId="268C13B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Patient Death Indicator </w:t>
            </w:r>
          </w:p>
        </w:tc>
        <w:tc>
          <w:tcPr>
            <w:tcW w:w="615" w:type="dxa"/>
            <w:shd w:val="clear" w:color="auto" w:fill="auto"/>
          </w:tcPr>
          <w:p w14:paraId="66DC945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auto"/>
          </w:tcPr>
          <w:p w14:paraId="3732BC8C"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30780786"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07C5702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3C6C652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257172F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HL70136</w:t>
            </w:r>
          </w:p>
        </w:tc>
        <w:tc>
          <w:tcPr>
            <w:tcW w:w="6497" w:type="dxa"/>
            <w:shd w:val="clear" w:color="auto" w:fill="auto"/>
            <w:vAlign w:val="center"/>
          </w:tcPr>
          <w:p w14:paraId="0C5459DB" w14:textId="77777777" w:rsidR="00415160" w:rsidRPr="00385C05" w:rsidRDefault="00415160" w:rsidP="00DE3A72">
            <w:pPr>
              <w:spacing w:before="40" w:after="40"/>
              <w:rPr>
                <w:rFonts w:ascii="Arial" w:hAnsi="Arial" w:cs="Arial"/>
                <w:sz w:val="20"/>
                <w:szCs w:val="20"/>
              </w:rPr>
            </w:pPr>
          </w:p>
        </w:tc>
      </w:tr>
      <w:tr w:rsidR="00415160" w:rsidRPr="00385C05" w14:paraId="24C51138" w14:textId="77777777" w:rsidTr="00B95C93">
        <w:trPr>
          <w:trHeight w:val="20"/>
          <w:tblCellSpacing w:w="7" w:type="dxa"/>
        </w:trPr>
        <w:tc>
          <w:tcPr>
            <w:tcW w:w="2077" w:type="dxa"/>
            <w:shd w:val="clear" w:color="auto" w:fill="auto"/>
          </w:tcPr>
          <w:p w14:paraId="17E275D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Identity Unknown Indicator </w:t>
            </w:r>
          </w:p>
        </w:tc>
        <w:tc>
          <w:tcPr>
            <w:tcW w:w="615" w:type="dxa"/>
            <w:shd w:val="clear" w:color="auto" w:fill="auto"/>
          </w:tcPr>
          <w:p w14:paraId="65CF22ED"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auto"/>
          </w:tcPr>
          <w:p w14:paraId="567BC0ED"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64A5345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30D5CB3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14E0EB9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13BBFDE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HL70136</w:t>
            </w:r>
          </w:p>
        </w:tc>
        <w:tc>
          <w:tcPr>
            <w:tcW w:w="6497" w:type="dxa"/>
            <w:shd w:val="clear" w:color="auto" w:fill="auto"/>
          </w:tcPr>
          <w:p w14:paraId="2E08DAF7" w14:textId="77777777" w:rsidR="00415160" w:rsidRPr="00385C05" w:rsidRDefault="00415160" w:rsidP="00DE3A72">
            <w:pPr>
              <w:spacing w:before="40" w:after="40"/>
              <w:rPr>
                <w:rFonts w:ascii="Arial" w:hAnsi="Arial" w:cs="Arial"/>
                <w:sz w:val="20"/>
                <w:szCs w:val="20"/>
              </w:rPr>
            </w:pPr>
          </w:p>
        </w:tc>
      </w:tr>
      <w:tr w:rsidR="00415160" w:rsidRPr="00385C05" w14:paraId="0B72C2E4" w14:textId="77777777" w:rsidTr="00B95C93">
        <w:trPr>
          <w:trHeight w:val="20"/>
          <w:tblCellSpacing w:w="7" w:type="dxa"/>
        </w:trPr>
        <w:tc>
          <w:tcPr>
            <w:tcW w:w="2077" w:type="dxa"/>
            <w:shd w:val="clear" w:color="auto" w:fill="auto"/>
          </w:tcPr>
          <w:p w14:paraId="373262D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Identity Reliability Code </w:t>
            </w:r>
          </w:p>
        </w:tc>
        <w:tc>
          <w:tcPr>
            <w:tcW w:w="615" w:type="dxa"/>
            <w:shd w:val="clear" w:color="auto" w:fill="auto"/>
          </w:tcPr>
          <w:p w14:paraId="2307AA1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32</w:t>
            </w:r>
          </w:p>
        </w:tc>
        <w:tc>
          <w:tcPr>
            <w:tcW w:w="616" w:type="dxa"/>
            <w:shd w:val="clear" w:color="auto" w:fill="auto"/>
          </w:tcPr>
          <w:p w14:paraId="78157DE9"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IS</w:t>
            </w:r>
          </w:p>
        </w:tc>
        <w:tc>
          <w:tcPr>
            <w:tcW w:w="796" w:type="dxa"/>
            <w:shd w:val="clear" w:color="auto" w:fill="auto"/>
          </w:tcPr>
          <w:p w14:paraId="6B8C450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7F40572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625D90D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p>
        </w:tc>
        <w:tc>
          <w:tcPr>
            <w:tcW w:w="706" w:type="dxa"/>
          </w:tcPr>
          <w:p w14:paraId="3A8AA88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HL70445</w:t>
            </w:r>
          </w:p>
        </w:tc>
        <w:tc>
          <w:tcPr>
            <w:tcW w:w="6497" w:type="dxa"/>
            <w:shd w:val="clear" w:color="auto" w:fill="auto"/>
          </w:tcPr>
          <w:p w14:paraId="747018C2" w14:textId="77777777" w:rsidR="00415160" w:rsidRPr="00385C05" w:rsidRDefault="00415160" w:rsidP="00DE3A72">
            <w:pPr>
              <w:spacing w:before="40" w:after="40"/>
              <w:rPr>
                <w:rFonts w:ascii="Arial" w:hAnsi="Arial" w:cs="Arial"/>
                <w:sz w:val="20"/>
                <w:szCs w:val="20"/>
              </w:rPr>
            </w:pPr>
          </w:p>
        </w:tc>
      </w:tr>
      <w:tr w:rsidR="00415160" w:rsidRPr="00385C05" w14:paraId="6DDAC031" w14:textId="77777777" w:rsidTr="00B95C93">
        <w:trPr>
          <w:trHeight w:val="20"/>
          <w:tblCellSpacing w:w="7" w:type="dxa"/>
        </w:trPr>
        <w:tc>
          <w:tcPr>
            <w:tcW w:w="2077" w:type="dxa"/>
            <w:shd w:val="clear" w:color="auto" w:fill="auto"/>
          </w:tcPr>
          <w:p w14:paraId="4CAB546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Last Update Date/Time </w:t>
            </w:r>
          </w:p>
        </w:tc>
        <w:tc>
          <w:tcPr>
            <w:tcW w:w="615" w:type="dxa"/>
            <w:shd w:val="clear" w:color="auto" w:fill="auto"/>
          </w:tcPr>
          <w:p w14:paraId="63D200B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auto"/>
          </w:tcPr>
          <w:p w14:paraId="0A72F5C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TS</w:t>
            </w:r>
          </w:p>
        </w:tc>
        <w:tc>
          <w:tcPr>
            <w:tcW w:w="796" w:type="dxa"/>
            <w:shd w:val="clear" w:color="auto" w:fill="auto"/>
          </w:tcPr>
          <w:p w14:paraId="774C9A9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26</w:t>
            </w:r>
          </w:p>
        </w:tc>
        <w:tc>
          <w:tcPr>
            <w:tcW w:w="706" w:type="dxa"/>
            <w:shd w:val="clear" w:color="auto" w:fill="auto"/>
          </w:tcPr>
          <w:p w14:paraId="50D3093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4B14662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689FDFB3"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5855C7B1" w14:textId="77777777" w:rsidR="00415160" w:rsidRPr="00385C05" w:rsidRDefault="00415160" w:rsidP="00DE3A72">
            <w:pPr>
              <w:spacing w:before="40" w:after="40"/>
              <w:rPr>
                <w:rFonts w:ascii="Arial" w:hAnsi="Arial" w:cs="Arial"/>
                <w:sz w:val="20"/>
                <w:szCs w:val="20"/>
              </w:rPr>
            </w:pPr>
          </w:p>
        </w:tc>
      </w:tr>
      <w:tr w:rsidR="00415160" w:rsidRPr="00385C05" w14:paraId="4BDB66D4" w14:textId="77777777" w:rsidTr="00B95C93">
        <w:trPr>
          <w:trHeight w:val="20"/>
          <w:tblCellSpacing w:w="7" w:type="dxa"/>
        </w:trPr>
        <w:tc>
          <w:tcPr>
            <w:tcW w:w="2077" w:type="dxa"/>
            <w:shd w:val="clear" w:color="auto" w:fill="auto"/>
          </w:tcPr>
          <w:p w14:paraId="7C0C116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Last Update Facility </w:t>
            </w:r>
          </w:p>
        </w:tc>
        <w:tc>
          <w:tcPr>
            <w:tcW w:w="615" w:type="dxa"/>
            <w:shd w:val="clear" w:color="auto" w:fill="auto"/>
          </w:tcPr>
          <w:p w14:paraId="7604BB7D"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34</w:t>
            </w:r>
          </w:p>
        </w:tc>
        <w:tc>
          <w:tcPr>
            <w:tcW w:w="616" w:type="dxa"/>
            <w:shd w:val="clear" w:color="auto" w:fill="auto"/>
          </w:tcPr>
          <w:p w14:paraId="2E999C3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HD</w:t>
            </w:r>
          </w:p>
        </w:tc>
        <w:tc>
          <w:tcPr>
            <w:tcW w:w="796" w:type="dxa"/>
            <w:shd w:val="clear" w:color="auto" w:fill="auto"/>
          </w:tcPr>
          <w:p w14:paraId="560B339D"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241</w:t>
            </w:r>
          </w:p>
        </w:tc>
        <w:tc>
          <w:tcPr>
            <w:tcW w:w="706" w:type="dxa"/>
            <w:shd w:val="clear" w:color="auto" w:fill="auto"/>
          </w:tcPr>
          <w:p w14:paraId="06C7E00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3CE97BA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64388D3A"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688EDDAF" w14:textId="77777777" w:rsidR="00415160" w:rsidRPr="00385C05" w:rsidRDefault="00415160" w:rsidP="00DE3A72">
            <w:pPr>
              <w:spacing w:before="40" w:after="40"/>
              <w:rPr>
                <w:rFonts w:ascii="Arial" w:hAnsi="Arial" w:cs="Arial"/>
                <w:sz w:val="20"/>
                <w:szCs w:val="20"/>
              </w:rPr>
            </w:pPr>
          </w:p>
        </w:tc>
      </w:tr>
      <w:tr w:rsidR="00415160" w:rsidRPr="00385C05" w14:paraId="517F6A84" w14:textId="77777777" w:rsidTr="00B95C93">
        <w:trPr>
          <w:trHeight w:val="20"/>
          <w:tblCellSpacing w:w="7" w:type="dxa"/>
        </w:trPr>
        <w:tc>
          <w:tcPr>
            <w:tcW w:w="2077" w:type="dxa"/>
            <w:shd w:val="clear" w:color="auto" w:fill="auto"/>
          </w:tcPr>
          <w:p w14:paraId="3B04AE3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Species Code </w:t>
            </w:r>
          </w:p>
        </w:tc>
        <w:tc>
          <w:tcPr>
            <w:tcW w:w="615" w:type="dxa"/>
            <w:shd w:val="clear" w:color="auto" w:fill="auto"/>
            <w:vAlign w:val="center"/>
          </w:tcPr>
          <w:p w14:paraId="3D9BDCE7"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35</w:t>
            </w:r>
          </w:p>
        </w:tc>
        <w:tc>
          <w:tcPr>
            <w:tcW w:w="616" w:type="dxa"/>
            <w:shd w:val="clear" w:color="auto" w:fill="auto"/>
            <w:vAlign w:val="center"/>
          </w:tcPr>
          <w:p w14:paraId="1F7665D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1C2E578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38E0AF2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vAlign w:val="center"/>
          </w:tcPr>
          <w:p w14:paraId="1EAB841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34F65C6A" w14:textId="77777777" w:rsidR="00415160" w:rsidRPr="007459A0" w:rsidRDefault="00415160" w:rsidP="00DE3A72">
            <w:pPr>
              <w:autoSpaceDE w:val="0"/>
              <w:autoSpaceDN w:val="0"/>
              <w:spacing w:before="40" w:after="40"/>
              <w:rPr>
                <w:rFonts w:ascii="Arial" w:hAnsi="Arial" w:cs="Arial"/>
                <w:sz w:val="20"/>
                <w:szCs w:val="20"/>
              </w:rPr>
            </w:pPr>
            <w:r>
              <w:rPr>
                <w:rFonts w:ascii="Arial" w:hAnsi="Arial" w:cs="Arial"/>
                <w:sz w:val="20"/>
                <w:szCs w:val="20"/>
              </w:rPr>
              <w:t>HL70446</w:t>
            </w:r>
          </w:p>
        </w:tc>
        <w:tc>
          <w:tcPr>
            <w:tcW w:w="6497" w:type="dxa"/>
            <w:shd w:val="clear" w:color="auto" w:fill="auto"/>
          </w:tcPr>
          <w:p w14:paraId="6A4418FC" w14:textId="77777777" w:rsidR="00415160" w:rsidRPr="007459A0" w:rsidRDefault="00415160" w:rsidP="00DE3A72">
            <w:pPr>
              <w:autoSpaceDE w:val="0"/>
              <w:autoSpaceDN w:val="0"/>
              <w:spacing w:before="40" w:after="40"/>
              <w:rPr>
                <w:sz w:val="21"/>
                <w:szCs w:val="21"/>
              </w:rPr>
            </w:pPr>
            <w:r w:rsidRPr="007459A0">
              <w:rPr>
                <w:rFonts w:ascii="Arial" w:hAnsi="Arial" w:cs="Arial"/>
                <w:sz w:val="20"/>
                <w:szCs w:val="20"/>
              </w:rPr>
              <w:t>Population of this field supports animal rabies testing by public health laboratories.</w:t>
            </w:r>
            <w:r>
              <w:rPr>
                <w:sz w:val="21"/>
                <w:szCs w:val="21"/>
              </w:rPr>
              <w:t xml:space="preserve"> </w:t>
            </w:r>
          </w:p>
        </w:tc>
      </w:tr>
      <w:tr w:rsidR="00415160" w:rsidRPr="00385C05" w14:paraId="656A91E4" w14:textId="77777777" w:rsidTr="00B95C93">
        <w:trPr>
          <w:trHeight w:val="20"/>
          <w:tblCellSpacing w:w="7" w:type="dxa"/>
        </w:trPr>
        <w:tc>
          <w:tcPr>
            <w:tcW w:w="2077" w:type="dxa"/>
            <w:shd w:val="clear" w:color="auto" w:fill="auto"/>
          </w:tcPr>
          <w:p w14:paraId="2026242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Breed Code </w:t>
            </w:r>
          </w:p>
        </w:tc>
        <w:tc>
          <w:tcPr>
            <w:tcW w:w="615" w:type="dxa"/>
            <w:shd w:val="clear" w:color="auto" w:fill="auto"/>
            <w:vAlign w:val="center"/>
          </w:tcPr>
          <w:p w14:paraId="724653C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36</w:t>
            </w:r>
          </w:p>
        </w:tc>
        <w:tc>
          <w:tcPr>
            <w:tcW w:w="616" w:type="dxa"/>
            <w:shd w:val="clear" w:color="auto" w:fill="auto"/>
            <w:vAlign w:val="center"/>
          </w:tcPr>
          <w:p w14:paraId="0F0897B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57B117B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3FE8290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487A4E4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1718D840" w14:textId="77777777" w:rsidR="00415160" w:rsidRPr="00385C05" w:rsidRDefault="00415160" w:rsidP="00DE3A72">
            <w:pPr>
              <w:autoSpaceDE w:val="0"/>
              <w:autoSpaceDN w:val="0"/>
              <w:spacing w:before="40" w:after="40"/>
              <w:rPr>
                <w:rFonts w:ascii="Arial" w:hAnsi="Arial" w:cs="Arial"/>
                <w:sz w:val="20"/>
                <w:szCs w:val="20"/>
                <w:highlight w:val="yellow"/>
              </w:rPr>
            </w:pPr>
            <w:r w:rsidRPr="00243E6D">
              <w:rPr>
                <w:rFonts w:ascii="Arial" w:hAnsi="Arial" w:cs="Arial"/>
                <w:sz w:val="20"/>
                <w:szCs w:val="20"/>
              </w:rPr>
              <w:t>HL70447</w:t>
            </w:r>
          </w:p>
        </w:tc>
        <w:tc>
          <w:tcPr>
            <w:tcW w:w="6497" w:type="dxa"/>
            <w:shd w:val="clear" w:color="auto" w:fill="auto"/>
          </w:tcPr>
          <w:p w14:paraId="2F2CD16A" w14:textId="77777777" w:rsidR="00415160" w:rsidRPr="00385C05" w:rsidRDefault="00415160" w:rsidP="00DE3A72">
            <w:pPr>
              <w:autoSpaceDE w:val="0"/>
              <w:autoSpaceDN w:val="0"/>
              <w:spacing w:before="40" w:after="40"/>
              <w:rPr>
                <w:rFonts w:ascii="Arial" w:hAnsi="Arial" w:cs="Arial"/>
                <w:sz w:val="20"/>
                <w:szCs w:val="20"/>
                <w:highlight w:val="yellow"/>
              </w:rPr>
            </w:pPr>
          </w:p>
        </w:tc>
      </w:tr>
      <w:tr w:rsidR="00415160" w:rsidRPr="00385C05" w14:paraId="7A88D74F" w14:textId="77777777" w:rsidTr="00B95C93">
        <w:trPr>
          <w:trHeight w:val="20"/>
          <w:tblCellSpacing w:w="7" w:type="dxa"/>
        </w:trPr>
        <w:tc>
          <w:tcPr>
            <w:tcW w:w="2077" w:type="dxa"/>
            <w:shd w:val="clear" w:color="auto" w:fill="auto"/>
          </w:tcPr>
          <w:p w14:paraId="446BD57C" w14:textId="77777777" w:rsidR="00415160" w:rsidRDefault="00415160" w:rsidP="00DE3A72">
            <w:pPr>
              <w:spacing w:before="40" w:after="40"/>
              <w:rPr>
                <w:rFonts w:ascii="Arial" w:hAnsi="Arial" w:cs="Arial"/>
                <w:sz w:val="20"/>
                <w:szCs w:val="20"/>
              </w:rPr>
            </w:pPr>
            <w:r w:rsidRPr="00385C05">
              <w:rPr>
                <w:rFonts w:ascii="Arial" w:hAnsi="Arial" w:cs="Arial"/>
                <w:sz w:val="20"/>
                <w:szCs w:val="20"/>
              </w:rPr>
              <w:t xml:space="preserve">Strain </w:t>
            </w:r>
          </w:p>
          <w:p w14:paraId="77E9C0F9" w14:textId="77777777" w:rsidR="008D114D" w:rsidRPr="00385C05" w:rsidRDefault="008D114D" w:rsidP="00DE3A72">
            <w:pPr>
              <w:spacing w:before="40" w:after="40"/>
              <w:rPr>
                <w:rFonts w:ascii="Arial" w:hAnsi="Arial" w:cs="Arial"/>
                <w:sz w:val="20"/>
                <w:szCs w:val="20"/>
              </w:rPr>
            </w:pPr>
          </w:p>
        </w:tc>
        <w:tc>
          <w:tcPr>
            <w:tcW w:w="615" w:type="dxa"/>
            <w:shd w:val="clear" w:color="auto" w:fill="auto"/>
            <w:vAlign w:val="center"/>
          </w:tcPr>
          <w:p w14:paraId="5D9D02D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auto"/>
            <w:vAlign w:val="center"/>
          </w:tcPr>
          <w:p w14:paraId="6B840CE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ST</w:t>
            </w:r>
          </w:p>
        </w:tc>
        <w:tc>
          <w:tcPr>
            <w:tcW w:w="796" w:type="dxa"/>
            <w:shd w:val="clear" w:color="auto" w:fill="auto"/>
            <w:vAlign w:val="center"/>
          </w:tcPr>
          <w:p w14:paraId="43F12A8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80</w:t>
            </w:r>
          </w:p>
        </w:tc>
        <w:tc>
          <w:tcPr>
            <w:tcW w:w="706" w:type="dxa"/>
            <w:shd w:val="clear" w:color="auto" w:fill="auto"/>
            <w:vAlign w:val="center"/>
          </w:tcPr>
          <w:p w14:paraId="15FA5BA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409A2BB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758C11D3" w14:textId="77777777" w:rsidR="00415160" w:rsidRPr="00385C05" w:rsidRDefault="00415160" w:rsidP="00DE3A72">
            <w:pPr>
              <w:autoSpaceDE w:val="0"/>
              <w:autoSpaceDN w:val="0"/>
              <w:spacing w:before="40" w:after="40"/>
              <w:rPr>
                <w:rFonts w:ascii="Arial" w:hAnsi="Arial" w:cs="Arial"/>
                <w:sz w:val="20"/>
                <w:szCs w:val="20"/>
              </w:rPr>
            </w:pPr>
          </w:p>
        </w:tc>
        <w:tc>
          <w:tcPr>
            <w:tcW w:w="6497" w:type="dxa"/>
            <w:shd w:val="clear" w:color="auto" w:fill="auto"/>
          </w:tcPr>
          <w:p w14:paraId="1994BFA5" w14:textId="77777777" w:rsidR="00415160" w:rsidRPr="00385C05" w:rsidRDefault="00415160" w:rsidP="00DE3A72">
            <w:pPr>
              <w:autoSpaceDE w:val="0"/>
              <w:autoSpaceDN w:val="0"/>
              <w:spacing w:before="40" w:after="40"/>
              <w:rPr>
                <w:rFonts w:ascii="Arial" w:hAnsi="Arial" w:cs="Arial"/>
                <w:sz w:val="20"/>
                <w:szCs w:val="20"/>
              </w:rPr>
            </w:pPr>
          </w:p>
        </w:tc>
      </w:tr>
      <w:tr w:rsidR="00415160" w:rsidRPr="00385C05" w14:paraId="4AB636A9" w14:textId="77777777" w:rsidTr="00B95C93">
        <w:trPr>
          <w:trHeight w:val="20"/>
          <w:tblCellSpacing w:w="7" w:type="dxa"/>
        </w:trPr>
        <w:tc>
          <w:tcPr>
            <w:tcW w:w="2077" w:type="dxa"/>
            <w:shd w:val="clear" w:color="auto" w:fill="auto"/>
          </w:tcPr>
          <w:p w14:paraId="6EB8DEA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lastRenderedPageBreak/>
              <w:t xml:space="preserve">Production Class Code </w:t>
            </w:r>
          </w:p>
        </w:tc>
        <w:tc>
          <w:tcPr>
            <w:tcW w:w="615" w:type="dxa"/>
            <w:shd w:val="clear" w:color="auto" w:fill="auto"/>
            <w:vAlign w:val="center"/>
          </w:tcPr>
          <w:p w14:paraId="45423DF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38</w:t>
            </w:r>
          </w:p>
        </w:tc>
        <w:tc>
          <w:tcPr>
            <w:tcW w:w="616" w:type="dxa"/>
            <w:shd w:val="clear" w:color="auto" w:fill="auto"/>
            <w:vAlign w:val="center"/>
          </w:tcPr>
          <w:p w14:paraId="1950782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3F1E9CA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146C91C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24205FD9"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2]</w:t>
            </w:r>
          </w:p>
        </w:tc>
        <w:tc>
          <w:tcPr>
            <w:tcW w:w="706" w:type="dxa"/>
            <w:vAlign w:val="center"/>
          </w:tcPr>
          <w:p w14:paraId="0909CD4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HL70429</w:t>
            </w:r>
          </w:p>
        </w:tc>
        <w:tc>
          <w:tcPr>
            <w:tcW w:w="6497" w:type="dxa"/>
            <w:shd w:val="clear" w:color="auto" w:fill="auto"/>
          </w:tcPr>
          <w:p w14:paraId="58157855" w14:textId="77777777" w:rsidR="00415160" w:rsidRPr="00385C05" w:rsidRDefault="00415160" w:rsidP="00DE3A72">
            <w:pPr>
              <w:spacing w:before="40" w:after="40"/>
              <w:rPr>
                <w:rFonts w:ascii="Arial" w:hAnsi="Arial" w:cs="Arial"/>
                <w:sz w:val="20"/>
                <w:szCs w:val="20"/>
              </w:rPr>
            </w:pPr>
          </w:p>
        </w:tc>
      </w:tr>
      <w:tr w:rsidR="00415160" w:rsidRPr="00385C05" w14:paraId="31BB0EEA" w14:textId="77777777" w:rsidTr="00B95C93">
        <w:trPr>
          <w:trHeight w:val="20"/>
          <w:tblCellSpacing w:w="7" w:type="dxa"/>
        </w:trPr>
        <w:tc>
          <w:tcPr>
            <w:tcW w:w="2077" w:type="dxa"/>
            <w:shd w:val="clear" w:color="auto" w:fill="auto"/>
          </w:tcPr>
          <w:p w14:paraId="4B5BCCC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Tribal Citizenship </w:t>
            </w:r>
          </w:p>
        </w:tc>
        <w:tc>
          <w:tcPr>
            <w:tcW w:w="615" w:type="dxa"/>
            <w:shd w:val="clear" w:color="auto" w:fill="auto"/>
            <w:vAlign w:val="center"/>
          </w:tcPr>
          <w:p w14:paraId="1BCCEBC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auto"/>
            <w:vAlign w:val="center"/>
          </w:tcPr>
          <w:p w14:paraId="1F7D1AB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CWE</w:t>
            </w:r>
          </w:p>
        </w:tc>
        <w:tc>
          <w:tcPr>
            <w:tcW w:w="796" w:type="dxa"/>
            <w:shd w:val="clear" w:color="auto" w:fill="auto"/>
            <w:vAlign w:val="center"/>
          </w:tcPr>
          <w:p w14:paraId="1D75A80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1063</w:t>
            </w:r>
          </w:p>
        </w:tc>
        <w:tc>
          <w:tcPr>
            <w:tcW w:w="706" w:type="dxa"/>
            <w:shd w:val="clear" w:color="auto" w:fill="auto"/>
            <w:vAlign w:val="center"/>
          </w:tcPr>
          <w:p w14:paraId="45BC096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59C2A896"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1BCA645A" w14:textId="77777777" w:rsidR="00415160" w:rsidRPr="00385C05" w:rsidRDefault="00415160" w:rsidP="00DE3A72">
            <w:pPr>
              <w:autoSpaceDE w:val="0"/>
              <w:autoSpaceDN w:val="0"/>
              <w:spacing w:before="40" w:after="40"/>
              <w:rPr>
                <w:rFonts w:ascii="Arial" w:hAnsi="Arial" w:cs="Arial"/>
                <w:sz w:val="20"/>
                <w:szCs w:val="20"/>
              </w:rPr>
            </w:pPr>
            <w:r>
              <w:rPr>
                <w:rFonts w:ascii="Arial" w:hAnsi="Arial" w:cs="Arial"/>
                <w:sz w:val="20"/>
                <w:szCs w:val="20"/>
              </w:rPr>
              <w:t>HL70171</w:t>
            </w:r>
          </w:p>
        </w:tc>
        <w:tc>
          <w:tcPr>
            <w:tcW w:w="6497" w:type="dxa"/>
            <w:shd w:val="clear" w:color="auto" w:fill="auto"/>
          </w:tcPr>
          <w:p w14:paraId="3E788CB7" w14:textId="77777777" w:rsidR="00415160" w:rsidRPr="00385C05" w:rsidRDefault="00415160" w:rsidP="00DE3A72">
            <w:pPr>
              <w:autoSpaceDE w:val="0"/>
              <w:autoSpaceDN w:val="0"/>
              <w:spacing w:before="40" w:after="40"/>
              <w:rPr>
                <w:rFonts w:ascii="Arial" w:hAnsi="Arial" w:cs="Arial"/>
                <w:sz w:val="20"/>
                <w:szCs w:val="20"/>
              </w:rPr>
            </w:pPr>
          </w:p>
        </w:tc>
      </w:tr>
    </w:tbl>
    <w:p w14:paraId="7037F6F4" w14:textId="77777777" w:rsidR="00FE46C4" w:rsidRDefault="00FE46C4" w:rsidP="00733256">
      <w:pPr>
        <w:rPr>
          <w:rFonts w:ascii="Arial" w:eastAsia="Arial Unicode MS" w:hAnsi="Arial" w:cs="Arial"/>
          <w:kern w:val="36"/>
          <w:sz w:val="20"/>
          <w:szCs w:val="20"/>
        </w:rPr>
      </w:pPr>
    </w:p>
    <w:p w14:paraId="2E09E794" w14:textId="77777777" w:rsidR="00821211" w:rsidRDefault="00821211" w:rsidP="00733256">
      <w:pPr>
        <w:rPr>
          <w:rFonts w:ascii="Arial" w:eastAsia="Arial Unicode MS" w:hAnsi="Arial" w:cs="Arial"/>
          <w:kern w:val="36"/>
          <w:sz w:val="20"/>
          <w:szCs w:val="20"/>
        </w:rPr>
      </w:pPr>
    </w:p>
    <w:p w14:paraId="4D05D2D6" w14:textId="77777777" w:rsidR="00821211" w:rsidRDefault="00821211" w:rsidP="00733256">
      <w:pPr>
        <w:rPr>
          <w:rFonts w:ascii="Arial" w:eastAsia="Arial Unicode MS" w:hAnsi="Arial" w:cs="Arial"/>
          <w:kern w:val="36"/>
          <w:sz w:val="20"/>
          <w:szCs w:val="20"/>
        </w:rPr>
      </w:pPr>
    </w:p>
    <w:p w14:paraId="73762CD0" w14:textId="77777777" w:rsidR="00821211" w:rsidRDefault="00821211" w:rsidP="00733256">
      <w:pPr>
        <w:rPr>
          <w:rFonts w:ascii="Arial" w:eastAsia="Arial Unicode MS" w:hAnsi="Arial" w:cs="Arial"/>
          <w:kern w:val="36"/>
          <w:sz w:val="20"/>
          <w:szCs w:val="20"/>
        </w:rPr>
      </w:pPr>
    </w:p>
    <w:p w14:paraId="17A215EF" w14:textId="77777777" w:rsidR="00821211" w:rsidRDefault="00821211" w:rsidP="00733256">
      <w:pPr>
        <w:rPr>
          <w:rFonts w:ascii="Arial" w:eastAsia="Arial Unicode MS" w:hAnsi="Arial" w:cs="Arial"/>
          <w:kern w:val="36"/>
          <w:sz w:val="20"/>
          <w:szCs w:val="20"/>
        </w:rPr>
      </w:pPr>
    </w:p>
    <w:p w14:paraId="40303ABB" w14:textId="77777777" w:rsidR="00821211" w:rsidRDefault="00821211" w:rsidP="00733256">
      <w:pPr>
        <w:rPr>
          <w:rFonts w:ascii="Arial" w:eastAsia="Arial Unicode MS" w:hAnsi="Arial" w:cs="Arial"/>
          <w:kern w:val="36"/>
          <w:sz w:val="20"/>
          <w:szCs w:val="20"/>
        </w:rPr>
      </w:pPr>
    </w:p>
    <w:p w14:paraId="1549E7A9" w14:textId="77777777" w:rsidR="00821211" w:rsidRDefault="00821211" w:rsidP="00733256">
      <w:pPr>
        <w:rPr>
          <w:rFonts w:ascii="Arial" w:eastAsia="Arial Unicode MS" w:hAnsi="Arial" w:cs="Arial"/>
          <w:kern w:val="36"/>
          <w:sz w:val="20"/>
          <w:szCs w:val="20"/>
        </w:rPr>
      </w:pPr>
    </w:p>
    <w:p w14:paraId="4F48FC0F" w14:textId="77777777" w:rsidR="00821211" w:rsidRDefault="00821211" w:rsidP="00733256">
      <w:pPr>
        <w:rPr>
          <w:rFonts w:ascii="Arial" w:eastAsia="Arial Unicode MS" w:hAnsi="Arial" w:cs="Arial"/>
          <w:kern w:val="36"/>
          <w:sz w:val="20"/>
          <w:szCs w:val="20"/>
        </w:rPr>
      </w:pPr>
    </w:p>
    <w:p w14:paraId="3DFAB818" w14:textId="77777777" w:rsidR="00821211" w:rsidRDefault="00821211" w:rsidP="00733256">
      <w:pPr>
        <w:rPr>
          <w:rFonts w:ascii="Arial" w:eastAsia="Arial Unicode MS" w:hAnsi="Arial" w:cs="Arial"/>
          <w:kern w:val="36"/>
          <w:sz w:val="20"/>
          <w:szCs w:val="20"/>
        </w:rPr>
      </w:pPr>
    </w:p>
    <w:p w14:paraId="56755918" w14:textId="77777777" w:rsidR="00821211" w:rsidRDefault="00821211" w:rsidP="00733256">
      <w:pPr>
        <w:rPr>
          <w:rFonts w:ascii="Arial" w:eastAsia="Arial Unicode MS" w:hAnsi="Arial" w:cs="Arial"/>
          <w:kern w:val="36"/>
          <w:sz w:val="20"/>
          <w:szCs w:val="20"/>
        </w:rPr>
      </w:pPr>
    </w:p>
    <w:p w14:paraId="6EE7C888" w14:textId="77777777" w:rsidR="00821211" w:rsidRDefault="00821211" w:rsidP="00733256">
      <w:pPr>
        <w:rPr>
          <w:rFonts w:ascii="Arial" w:eastAsia="Arial Unicode MS" w:hAnsi="Arial" w:cs="Arial"/>
          <w:kern w:val="36"/>
          <w:sz w:val="20"/>
          <w:szCs w:val="20"/>
        </w:rPr>
      </w:pPr>
    </w:p>
    <w:p w14:paraId="4D04E8F0" w14:textId="77777777" w:rsidR="00821211" w:rsidRDefault="00821211" w:rsidP="00733256">
      <w:pPr>
        <w:rPr>
          <w:rFonts w:ascii="Arial" w:eastAsia="Arial Unicode MS" w:hAnsi="Arial" w:cs="Arial"/>
          <w:kern w:val="36"/>
          <w:sz w:val="20"/>
          <w:szCs w:val="20"/>
        </w:rPr>
      </w:pPr>
    </w:p>
    <w:p w14:paraId="50692FCE" w14:textId="77777777" w:rsidR="00821211" w:rsidRDefault="00821211" w:rsidP="00733256">
      <w:pPr>
        <w:rPr>
          <w:rFonts w:ascii="Arial" w:eastAsia="Arial Unicode MS" w:hAnsi="Arial" w:cs="Arial"/>
          <w:kern w:val="36"/>
          <w:sz w:val="20"/>
          <w:szCs w:val="20"/>
        </w:rPr>
      </w:pPr>
    </w:p>
    <w:p w14:paraId="6E5BCBE6" w14:textId="77777777" w:rsidR="00821211" w:rsidRDefault="00821211" w:rsidP="00733256">
      <w:pPr>
        <w:rPr>
          <w:rFonts w:ascii="Arial" w:eastAsia="Arial Unicode MS" w:hAnsi="Arial" w:cs="Arial"/>
          <w:kern w:val="36"/>
          <w:sz w:val="20"/>
          <w:szCs w:val="20"/>
        </w:rPr>
      </w:pPr>
    </w:p>
    <w:p w14:paraId="52AA1D21" w14:textId="77777777" w:rsidR="00821211" w:rsidRDefault="00821211" w:rsidP="00733256">
      <w:pPr>
        <w:rPr>
          <w:rFonts w:ascii="Arial" w:eastAsia="Arial Unicode MS" w:hAnsi="Arial" w:cs="Arial"/>
          <w:kern w:val="36"/>
          <w:sz w:val="20"/>
          <w:szCs w:val="20"/>
        </w:rPr>
      </w:pPr>
    </w:p>
    <w:p w14:paraId="632C6E73" w14:textId="77777777" w:rsidR="00821211" w:rsidRDefault="00821211" w:rsidP="00733256">
      <w:pPr>
        <w:rPr>
          <w:rFonts w:ascii="Arial" w:eastAsia="Arial Unicode MS" w:hAnsi="Arial" w:cs="Arial"/>
          <w:kern w:val="36"/>
          <w:sz w:val="20"/>
          <w:szCs w:val="20"/>
        </w:rPr>
      </w:pPr>
    </w:p>
    <w:p w14:paraId="3A962E75" w14:textId="77777777" w:rsidR="00821211" w:rsidRDefault="00821211" w:rsidP="00733256">
      <w:pPr>
        <w:rPr>
          <w:rFonts w:ascii="Arial" w:eastAsia="Arial Unicode MS" w:hAnsi="Arial" w:cs="Arial"/>
          <w:kern w:val="36"/>
          <w:sz w:val="20"/>
          <w:szCs w:val="20"/>
        </w:rPr>
      </w:pPr>
    </w:p>
    <w:p w14:paraId="2E8121EF" w14:textId="77777777" w:rsidR="00821211" w:rsidRDefault="00821211" w:rsidP="00733256">
      <w:pPr>
        <w:rPr>
          <w:rFonts w:ascii="Arial" w:eastAsia="Arial Unicode MS" w:hAnsi="Arial" w:cs="Arial"/>
          <w:kern w:val="36"/>
          <w:sz w:val="20"/>
          <w:szCs w:val="20"/>
        </w:rPr>
      </w:pPr>
    </w:p>
    <w:p w14:paraId="2AFFA917" w14:textId="77777777" w:rsidR="00821211" w:rsidRDefault="00821211" w:rsidP="00733256">
      <w:pPr>
        <w:rPr>
          <w:rFonts w:ascii="Arial" w:eastAsia="Arial Unicode MS" w:hAnsi="Arial" w:cs="Arial"/>
          <w:kern w:val="36"/>
          <w:sz w:val="20"/>
          <w:szCs w:val="20"/>
        </w:rPr>
      </w:pPr>
    </w:p>
    <w:p w14:paraId="2D0693F9" w14:textId="77777777" w:rsidR="00821211" w:rsidRDefault="00821211" w:rsidP="00733256">
      <w:pPr>
        <w:rPr>
          <w:rFonts w:ascii="Arial" w:eastAsia="Arial Unicode MS" w:hAnsi="Arial" w:cs="Arial"/>
          <w:kern w:val="36"/>
          <w:sz w:val="20"/>
          <w:szCs w:val="20"/>
        </w:rPr>
      </w:pPr>
    </w:p>
    <w:p w14:paraId="70678F45" w14:textId="77777777" w:rsidR="00821211" w:rsidRDefault="00821211" w:rsidP="00733256">
      <w:pPr>
        <w:rPr>
          <w:rFonts w:ascii="Arial" w:eastAsia="Arial Unicode MS" w:hAnsi="Arial" w:cs="Arial"/>
          <w:kern w:val="36"/>
          <w:sz w:val="20"/>
          <w:szCs w:val="20"/>
        </w:rPr>
      </w:pPr>
    </w:p>
    <w:p w14:paraId="4FF045C6" w14:textId="77777777" w:rsidR="00821211" w:rsidRDefault="00821211" w:rsidP="00733256">
      <w:pPr>
        <w:rPr>
          <w:rFonts w:ascii="Arial" w:eastAsia="Arial Unicode MS" w:hAnsi="Arial" w:cs="Arial"/>
          <w:kern w:val="36"/>
          <w:sz w:val="20"/>
          <w:szCs w:val="20"/>
        </w:rPr>
      </w:pPr>
    </w:p>
    <w:p w14:paraId="4FB19292" w14:textId="77777777" w:rsidR="00821211" w:rsidRDefault="00821211" w:rsidP="00733256">
      <w:pPr>
        <w:rPr>
          <w:rFonts w:ascii="Arial" w:eastAsia="Arial Unicode MS" w:hAnsi="Arial" w:cs="Arial"/>
          <w:kern w:val="36"/>
          <w:sz w:val="20"/>
          <w:szCs w:val="20"/>
        </w:rPr>
      </w:pPr>
    </w:p>
    <w:p w14:paraId="6A50DC7A" w14:textId="77777777" w:rsidR="00821211" w:rsidRDefault="00821211" w:rsidP="00733256">
      <w:pPr>
        <w:rPr>
          <w:rFonts w:ascii="Arial" w:eastAsia="Arial Unicode MS" w:hAnsi="Arial" w:cs="Arial"/>
          <w:kern w:val="36"/>
          <w:sz w:val="20"/>
          <w:szCs w:val="20"/>
        </w:rPr>
      </w:pPr>
    </w:p>
    <w:p w14:paraId="3B2734AC" w14:textId="77777777" w:rsidR="00821211" w:rsidRDefault="00821211" w:rsidP="00733256">
      <w:pPr>
        <w:rPr>
          <w:rFonts w:ascii="Arial" w:eastAsia="Arial Unicode MS" w:hAnsi="Arial" w:cs="Arial"/>
          <w:kern w:val="36"/>
          <w:sz w:val="20"/>
          <w:szCs w:val="20"/>
        </w:rPr>
      </w:pPr>
    </w:p>
    <w:p w14:paraId="6A1C8A17" w14:textId="77777777" w:rsidR="00821211" w:rsidRDefault="00821211" w:rsidP="00733256">
      <w:pPr>
        <w:rPr>
          <w:rFonts w:ascii="Arial" w:eastAsia="Arial Unicode MS" w:hAnsi="Arial" w:cs="Arial"/>
          <w:kern w:val="36"/>
          <w:sz w:val="20"/>
          <w:szCs w:val="20"/>
        </w:rPr>
      </w:pPr>
    </w:p>
    <w:p w14:paraId="63EA8BDD" w14:textId="77777777" w:rsidR="00821211" w:rsidRDefault="00821211" w:rsidP="00733256">
      <w:pPr>
        <w:rPr>
          <w:rFonts w:ascii="Arial" w:eastAsia="Arial Unicode MS" w:hAnsi="Arial" w:cs="Arial"/>
          <w:kern w:val="36"/>
          <w:sz w:val="20"/>
          <w:szCs w:val="20"/>
        </w:rPr>
      </w:pPr>
    </w:p>
    <w:p w14:paraId="380492A0" w14:textId="77777777" w:rsidR="00821211" w:rsidRPr="00385C05" w:rsidRDefault="00821211" w:rsidP="00733256">
      <w:pPr>
        <w:rPr>
          <w:rFonts w:ascii="Arial" w:eastAsia="Arial Unicode MS" w:hAnsi="Arial" w:cs="Arial"/>
          <w:kern w:val="36"/>
          <w:sz w:val="20"/>
          <w:szCs w:val="20"/>
        </w:rPr>
      </w:pPr>
    </w:p>
    <w:p w14:paraId="2279C8D6" w14:textId="77777777" w:rsidR="000A0530" w:rsidRPr="00647EA1" w:rsidRDefault="00407D9D" w:rsidP="000D3A16">
      <w:pPr>
        <w:pStyle w:val="Heading3"/>
      </w:pPr>
      <w:bookmarkStart w:id="461" w:name="_Toc487203685"/>
      <w:r w:rsidRPr="00647EA1">
        <w:lastRenderedPageBreak/>
        <w:t xml:space="preserve">NK1 - </w:t>
      </w:r>
      <w:proofErr w:type="spellStart"/>
      <w:r w:rsidR="00563A8E" w:rsidRPr="00647EA1">
        <w:t>Next</w:t>
      </w:r>
      <w:proofErr w:type="spellEnd"/>
      <w:r w:rsidR="00563A8E" w:rsidRPr="00647EA1">
        <w:t xml:space="preserve"> of </w:t>
      </w:r>
      <w:proofErr w:type="spellStart"/>
      <w:r w:rsidR="00563A8E" w:rsidRPr="00647EA1">
        <w:t>Kin</w:t>
      </w:r>
      <w:proofErr w:type="spellEnd"/>
      <w:r w:rsidR="00563A8E" w:rsidRPr="00647EA1">
        <w:t xml:space="preserve"> / Associated Parties</w:t>
      </w:r>
      <w:r w:rsidR="008F5E2D" w:rsidRPr="00647EA1">
        <w:t xml:space="preserve"> Segment</w:t>
      </w:r>
      <w:bookmarkEnd w:id="461"/>
    </w:p>
    <w:p w14:paraId="351A82E0" w14:textId="77777777" w:rsidR="000A0530" w:rsidRPr="00385C05" w:rsidRDefault="00563A8E" w:rsidP="00D96FA3">
      <w:pPr>
        <w:autoSpaceDE w:val="0"/>
        <w:autoSpaceDN w:val="0"/>
        <w:spacing w:before="240" w:after="120"/>
        <w:jc w:val="both"/>
        <w:rPr>
          <w:rFonts w:ascii="Arial" w:hAnsi="Arial" w:cs="Arial"/>
          <w:sz w:val="24"/>
          <w:szCs w:val="24"/>
        </w:rPr>
      </w:pPr>
      <w:r w:rsidRPr="00385C05">
        <w:rPr>
          <w:rFonts w:ascii="Arial" w:hAnsi="Arial" w:cs="Arial"/>
          <w:color w:val="000000"/>
          <w:sz w:val="24"/>
          <w:szCs w:val="24"/>
        </w:rPr>
        <w:t xml:space="preserve">The NK1 segment contains information about the patient’s other related parties. Any associated parties may be identified. Utilizing </w:t>
      </w:r>
      <w:r w:rsidRPr="00385C05">
        <w:rPr>
          <w:rFonts w:ascii="Arial" w:hAnsi="Arial" w:cs="Arial"/>
          <w:i/>
          <w:iCs/>
          <w:color w:val="0000FF"/>
          <w:sz w:val="24"/>
          <w:szCs w:val="24"/>
        </w:rPr>
        <w:t>NK1-1 - set ID</w:t>
      </w:r>
      <w:r w:rsidRPr="00385C05">
        <w:rPr>
          <w:rFonts w:ascii="Arial" w:hAnsi="Arial" w:cs="Arial"/>
          <w:color w:val="000000"/>
          <w:sz w:val="24"/>
          <w:szCs w:val="24"/>
        </w:rPr>
        <w:t>, mu</w:t>
      </w:r>
      <w:r w:rsidR="002137A1" w:rsidRPr="00385C05">
        <w:rPr>
          <w:rFonts w:ascii="Arial" w:hAnsi="Arial" w:cs="Arial"/>
          <w:color w:val="000000"/>
          <w:sz w:val="24"/>
          <w:szCs w:val="24"/>
        </w:rPr>
        <w:t>ltiple NK1 segments can be sent</w:t>
      </w:r>
      <w:r w:rsidRPr="00385C05">
        <w:rPr>
          <w:rFonts w:ascii="Arial" w:hAnsi="Arial" w:cs="Arial"/>
          <w:color w:val="000000"/>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680"/>
        <w:gridCol w:w="770"/>
        <w:gridCol w:w="630"/>
        <w:gridCol w:w="630"/>
        <w:gridCol w:w="720"/>
        <w:gridCol w:w="1260"/>
        <w:gridCol w:w="720"/>
        <w:gridCol w:w="5888"/>
      </w:tblGrid>
      <w:tr w:rsidR="000A0530" w:rsidRPr="00385C05" w14:paraId="1C7C303F" w14:textId="77777777" w:rsidTr="00B7350F">
        <w:trPr>
          <w:cantSplit/>
          <w:tblHeader/>
          <w:tblCellSpacing w:w="7" w:type="dxa"/>
        </w:trPr>
        <w:tc>
          <w:tcPr>
            <w:tcW w:w="13270" w:type="dxa"/>
            <w:gridSpan w:val="8"/>
            <w:shd w:val="clear" w:color="auto" w:fill="D9D9D9"/>
            <w:vAlign w:val="center"/>
          </w:tcPr>
          <w:p w14:paraId="551B89A4" w14:textId="77777777" w:rsidR="000A0530" w:rsidRPr="00385C05" w:rsidRDefault="000A0530" w:rsidP="00DE3A72">
            <w:pPr>
              <w:spacing w:before="60" w:after="60"/>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A65700" w:rsidRPr="00385C05">
              <w:rPr>
                <w:rFonts w:ascii="Arial" w:hAnsi="Arial" w:cs="Arial"/>
                <w:b/>
                <w:caps/>
                <w:color w:val="548DD4"/>
              </w:rPr>
              <w:t>2</w:t>
            </w:r>
            <w:r w:rsidRPr="00385C05">
              <w:rPr>
                <w:rFonts w:ascii="Arial" w:hAnsi="Arial" w:cs="Arial"/>
                <w:b/>
                <w:caps/>
                <w:color w:val="548DD4"/>
              </w:rPr>
              <w:t>.</w:t>
            </w:r>
            <w:r w:rsidR="00563A8E" w:rsidRPr="00385C05">
              <w:rPr>
                <w:rFonts w:ascii="Arial" w:hAnsi="Arial" w:cs="Arial"/>
                <w:b/>
                <w:caps/>
                <w:color w:val="548DD4"/>
              </w:rPr>
              <w:t>3</w:t>
            </w:r>
            <w:r w:rsidRPr="00385C05">
              <w:rPr>
                <w:rFonts w:ascii="Arial" w:hAnsi="Arial" w:cs="Arial"/>
                <w:b/>
                <w:caps/>
                <w:color w:val="548DD4"/>
              </w:rPr>
              <w:t xml:space="preserve">: </w:t>
            </w:r>
            <w:r w:rsidR="00563A8E" w:rsidRPr="00385C05">
              <w:rPr>
                <w:rFonts w:ascii="Arial" w:hAnsi="Arial" w:cs="Arial"/>
                <w:b/>
                <w:caps/>
                <w:color w:val="548DD4"/>
              </w:rPr>
              <w:t>Next of Kin / Associated Parties</w:t>
            </w:r>
            <w:r w:rsidRPr="00385C05">
              <w:rPr>
                <w:rFonts w:ascii="Arial" w:hAnsi="Arial" w:cs="Arial"/>
                <w:b/>
                <w:caps/>
                <w:color w:val="548DD4"/>
              </w:rPr>
              <w:t xml:space="preserve"> Segment (</w:t>
            </w:r>
            <w:r w:rsidR="00563A8E" w:rsidRPr="00385C05">
              <w:rPr>
                <w:rFonts w:ascii="Arial" w:hAnsi="Arial" w:cs="Arial"/>
                <w:b/>
                <w:caps/>
                <w:color w:val="548DD4"/>
              </w:rPr>
              <w:t>NK1</w:t>
            </w:r>
            <w:r w:rsidRPr="00385C05">
              <w:rPr>
                <w:rFonts w:ascii="Arial" w:hAnsi="Arial" w:cs="Arial"/>
                <w:b/>
                <w:caps/>
                <w:color w:val="548DD4"/>
              </w:rPr>
              <w:t>)</w:t>
            </w:r>
          </w:p>
        </w:tc>
      </w:tr>
      <w:tr w:rsidR="00291233" w:rsidRPr="00385C05" w14:paraId="12A55123" w14:textId="77777777" w:rsidTr="00E27929">
        <w:trPr>
          <w:cantSplit/>
          <w:tblHeader/>
          <w:tblCellSpacing w:w="7" w:type="dxa"/>
        </w:trPr>
        <w:tc>
          <w:tcPr>
            <w:tcW w:w="2659" w:type="dxa"/>
            <w:shd w:val="clear" w:color="auto" w:fill="F2F2F2"/>
          </w:tcPr>
          <w:p w14:paraId="6353A84B"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56" w:type="dxa"/>
            <w:shd w:val="clear" w:color="auto" w:fill="F2F2F2"/>
          </w:tcPr>
          <w:p w14:paraId="1B6C230F" w14:textId="77777777" w:rsidR="00291233" w:rsidRPr="00385C05" w:rsidRDefault="00291233" w:rsidP="00DE3A72">
            <w:pPr>
              <w:spacing w:before="40" w:after="40"/>
              <w:rPr>
                <w:rFonts w:ascii="Arial" w:hAnsi="Arial" w:cs="Arial"/>
                <w:smallCaps/>
                <w:color w:val="17365D"/>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1E89B9D0"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DT</w:t>
            </w:r>
          </w:p>
        </w:tc>
        <w:tc>
          <w:tcPr>
            <w:tcW w:w="616" w:type="dxa"/>
            <w:shd w:val="clear" w:color="auto" w:fill="F2F2F2"/>
          </w:tcPr>
          <w:p w14:paraId="24AA1F5B"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06" w:type="dxa"/>
            <w:shd w:val="clear" w:color="auto" w:fill="F2F2F2"/>
          </w:tcPr>
          <w:p w14:paraId="2D81A1C7"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46" w:type="dxa"/>
            <w:shd w:val="clear" w:color="auto" w:fill="F2F2F2"/>
          </w:tcPr>
          <w:p w14:paraId="61282037"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5B68BE69" w14:textId="77777777" w:rsidR="00291233" w:rsidRPr="00385C05" w:rsidRDefault="00291233" w:rsidP="00DE3A72">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867" w:type="dxa"/>
            <w:shd w:val="clear" w:color="auto" w:fill="F2F2F2"/>
          </w:tcPr>
          <w:p w14:paraId="5C5DB994"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291233" w:rsidRPr="00385C05" w14:paraId="530A6EA5" w14:textId="77777777" w:rsidTr="00E27929">
        <w:trPr>
          <w:cantSplit/>
          <w:tblCellSpacing w:w="7" w:type="dxa"/>
        </w:trPr>
        <w:tc>
          <w:tcPr>
            <w:tcW w:w="2659" w:type="dxa"/>
          </w:tcPr>
          <w:p w14:paraId="6B26748B"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 xml:space="preserve">Set ID – NK1 </w:t>
            </w:r>
          </w:p>
        </w:tc>
        <w:tc>
          <w:tcPr>
            <w:tcW w:w="756" w:type="dxa"/>
          </w:tcPr>
          <w:p w14:paraId="3D51E79E"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1</w:t>
            </w:r>
          </w:p>
        </w:tc>
        <w:tc>
          <w:tcPr>
            <w:tcW w:w="616" w:type="dxa"/>
          </w:tcPr>
          <w:p w14:paraId="0A2F5A44"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SI</w:t>
            </w:r>
          </w:p>
        </w:tc>
        <w:tc>
          <w:tcPr>
            <w:tcW w:w="616" w:type="dxa"/>
          </w:tcPr>
          <w:p w14:paraId="55A68937"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4</w:t>
            </w:r>
          </w:p>
        </w:tc>
        <w:tc>
          <w:tcPr>
            <w:tcW w:w="706" w:type="dxa"/>
          </w:tcPr>
          <w:p w14:paraId="70EAEAC1"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R</w:t>
            </w:r>
          </w:p>
        </w:tc>
        <w:tc>
          <w:tcPr>
            <w:tcW w:w="1246" w:type="dxa"/>
          </w:tcPr>
          <w:p w14:paraId="7F3CDDE7"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5D19E76B" w14:textId="77777777" w:rsidR="00291233" w:rsidRPr="00385C05" w:rsidRDefault="00291233" w:rsidP="00DE3A72">
            <w:pPr>
              <w:autoSpaceDE w:val="0"/>
              <w:autoSpaceDN w:val="0"/>
              <w:spacing w:before="40" w:after="40"/>
              <w:rPr>
                <w:rFonts w:ascii="Arial" w:hAnsi="Arial" w:cs="Arial"/>
                <w:sz w:val="20"/>
                <w:szCs w:val="20"/>
              </w:rPr>
            </w:pPr>
          </w:p>
        </w:tc>
        <w:tc>
          <w:tcPr>
            <w:tcW w:w="5867" w:type="dxa"/>
          </w:tcPr>
          <w:p w14:paraId="45CFE17E" w14:textId="77777777" w:rsidR="00291233" w:rsidRPr="00385C05" w:rsidRDefault="00291233" w:rsidP="00E27929">
            <w:pPr>
              <w:autoSpaceDE w:val="0"/>
              <w:autoSpaceDN w:val="0"/>
              <w:spacing w:before="40" w:after="40"/>
              <w:rPr>
                <w:rFonts w:ascii="Arial" w:hAnsi="Arial" w:cs="Arial"/>
                <w:sz w:val="20"/>
                <w:szCs w:val="20"/>
              </w:rPr>
            </w:pPr>
            <w:r w:rsidRPr="00385C05">
              <w:rPr>
                <w:rFonts w:ascii="Arial" w:hAnsi="Arial" w:cs="Arial"/>
                <w:sz w:val="20"/>
                <w:szCs w:val="20"/>
              </w:rPr>
              <w:t>This field contains the number that identifies this transaction. The sequence number shall start with ‘1’.</w:t>
            </w:r>
          </w:p>
        </w:tc>
      </w:tr>
      <w:tr w:rsidR="00291233" w:rsidRPr="00385C05" w14:paraId="6A26361B" w14:textId="77777777" w:rsidTr="00E27929">
        <w:trPr>
          <w:cantSplit/>
          <w:tblCellSpacing w:w="7" w:type="dxa"/>
        </w:trPr>
        <w:tc>
          <w:tcPr>
            <w:tcW w:w="2659" w:type="dxa"/>
            <w:shd w:val="clear" w:color="auto" w:fill="FFFF99"/>
          </w:tcPr>
          <w:p w14:paraId="5243A1E8"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Name</w:t>
            </w:r>
          </w:p>
        </w:tc>
        <w:tc>
          <w:tcPr>
            <w:tcW w:w="756" w:type="dxa"/>
            <w:shd w:val="clear" w:color="auto" w:fill="FFFF99"/>
          </w:tcPr>
          <w:p w14:paraId="07A725B0"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FFFF99"/>
          </w:tcPr>
          <w:p w14:paraId="325D93B3" w14:textId="77777777" w:rsidR="00291233" w:rsidRPr="00385C05" w:rsidRDefault="00291233" w:rsidP="00DE3A72">
            <w:pPr>
              <w:spacing w:before="40" w:after="40"/>
              <w:rPr>
                <w:rFonts w:ascii="Arial" w:hAnsi="Arial" w:cs="Arial"/>
                <w:sz w:val="20"/>
                <w:szCs w:val="20"/>
              </w:rPr>
            </w:pPr>
          </w:p>
        </w:tc>
        <w:tc>
          <w:tcPr>
            <w:tcW w:w="616" w:type="dxa"/>
            <w:shd w:val="clear" w:color="auto" w:fill="FFFF99"/>
          </w:tcPr>
          <w:p w14:paraId="4AF80DCC" w14:textId="77777777" w:rsidR="00291233" w:rsidRPr="00385C05" w:rsidRDefault="00291233" w:rsidP="00DE3A72">
            <w:pPr>
              <w:spacing w:before="40" w:after="40"/>
              <w:rPr>
                <w:rFonts w:ascii="Arial" w:hAnsi="Arial" w:cs="Arial"/>
                <w:sz w:val="20"/>
                <w:szCs w:val="20"/>
              </w:rPr>
            </w:pPr>
          </w:p>
        </w:tc>
        <w:tc>
          <w:tcPr>
            <w:tcW w:w="706" w:type="dxa"/>
            <w:shd w:val="clear" w:color="auto" w:fill="FFFF99"/>
          </w:tcPr>
          <w:p w14:paraId="293627CC"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1DA18B0A" w14:textId="77777777" w:rsidR="00291233" w:rsidRPr="00385C05" w:rsidRDefault="00291233" w:rsidP="00DE3A72">
            <w:pPr>
              <w:spacing w:before="40" w:after="40"/>
              <w:rPr>
                <w:rFonts w:ascii="Arial" w:hAnsi="Arial" w:cs="Arial"/>
                <w:sz w:val="20"/>
                <w:szCs w:val="20"/>
              </w:rPr>
            </w:pPr>
          </w:p>
        </w:tc>
        <w:tc>
          <w:tcPr>
            <w:tcW w:w="706" w:type="dxa"/>
            <w:shd w:val="clear" w:color="auto" w:fill="FFFF99"/>
          </w:tcPr>
          <w:p w14:paraId="595FAE83" w14:textId="77777777" w:rsidR="00291233" w:rsidRPr="00385C05" w:rsidRDefault="00291233" w:rsidP="00DE3A72">
            <w:pPr>
              <w:spacing w:before="40" w:after="40"/>
              <w:rPr>
                <w:rFonts w:ascii="Arial" w:hAnsi="Arial" w:cs="Arial"/>
                <w:sz w:val="20"/>
                <w:szCs w:val="20"/>
              </w:rPr>
            </w:pPr>
          </w:p>
        </w:tc>
        <w:tc>
          <w:tcPr>
            <w:tcW w:w="5867" w:type="dxa"/>
            <w:shd w:val="clear" w:color="auto" w:fill="FFFF99"/>
          </w:tcPr>
          <w:p w14:paraId="46B6B40D" w14:textId="77777777" w:rsidR="00291233" w:rsidRPr="00385C05" w:rsidRDefault="00291233" w:rsidP="00DE3A72">
            <w:pPr>
              <w:spacing w:before="40" w:after="40"/>
              <w:rPr>
                <w:rFonts w:ascii="Arial" w:hAnsi="Arial" w:cs="Arial"/>
                <w:sz w:val="20"/>
                <w:szCs w:val="20"/>
              </w:rPr>
            </w:pPr>
          </w:p>
        </w:tc>
      </w:tr>
      <w:tr w:rsidR="00291233" w:rsidRPr="00385C05" w14:paraId="293FCDBE" w14:textId="77777777" w:rsidTr="00E27929">
        <w:trPr>
          <w:cantSplit/>
          <w:tblCellSpacing w:w="7" w:type="dxa"/>
        </w:trPr>
        <w:tc>
          <w:tcPr>
            <w:tcW w:w="2659" w:type="dxa"/>
          </w:tcPr>
          <w:p w14:paraId="56F68C6A"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Relationship</w:t>
            </w:r>
          </w:p>
        </w:tc>
        <w:tc>
          <w:tcPr>
            <w:tcW w:w="756" w:type="dxa"/>
          </w:tcPr>
          <w:p w14:paraId="4B7599D8"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3</w:t>
            </w:r>
          </w:p>
        </w:tc>
        <w:tc>
          <w:tcPr>
            <w:tcW w:w="616" w:type="dxa"/>
          </w:tcPr>
          <w:p w14:paraId="799BDD6A"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CE</w:t>
            </w:r>
          </w:p>
        </w:tc>
        <w:tc>
          <w:tcPr>
            <w:tcW w:w="616" w:type="dxa"/>
          </w:tcPr>
          <w:p w14:paraId="6B8A2590" w14:textId="77777777" w:rsidR="00291233"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2DD00178" w14:textId="77777777" w:rsidR="00291233" w:rsidRPr="00385C05" w:rsidRDefault="00291233" w:rsidP="00DE3A72">
            <w:pPr>
              <w:spacing w:before="40" w:after="40"/>
              <w:rPr>
                <w:rFonts w:ascii="Arial" w:hAnsi="Arial" w:cs="Arial"/>
                <w:sz w:val="20"/>
                <w:szCs w:val="20"/>
              </w:rPr>
            </w:pPr>
            <w:r>
              <w:rPr>
                <w:rFonts w:ascii="Arial" w:hAnsi="Arial" w:cs="Arial"/>
                <w:sz w:val="20"/>
                <w:szCs w:val="20"/>
              </w:rPr>
              <w:t>RE</w:t>
            </w:r>
          </w:p>
        </w:tc>
        <w:tc>
          <w:tcPr>
            <w:tcW w:w="1246" w:type="dxa"/>
          </w:tcPr>
          <w:p w14:paraId="1FD531B0" w14:textId="77777777" w:rsidR="00291233"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50DFDF4A" w14:textId="77777777" w:rsidR="00291233" w:rsidRPr="00385C05" w:rsidRDefault="00291233" w:rsidP="00DE3A72">
            <w:pPr>
              <w:spacing w:before="40" w:after="40"/>
              <w:rPr>
                <w:rFonts w:ascii="Arial" w:hAnsi="Arial" w:cs="Arial"/>
                <w:sz w:val="20"/>
                <w:szCs w:val="20"/>
              </w:rPr>
            </w:pPr>
            <w:r>
              <w:rPr>
                <w:rFonts w:ascii="Arial" w:hAnsi="Arial" w:cs="Arial"/>
                <w:sz w:val="20"/>
                <w:szCs w:val="20"/>
              </w:rPr>
              <w:t>HL70063</w:t>
            </w:r>
          </w:p>
        </w:tc>
        <w:tc>
          <w:tcPr>
            <w:tcW w:w="5867" w:type="dxa"/>
          </w:tcPr>
          <w:p w14:paraId="3785F61F" w14:textId="77777777" w:rsidR="00291233" w:rsidRPr="00291233" w:rsidRDefault="00291233" w:rsidP="00DE3A72">
            <w:pPr>
              <w:autoSpaceDE w:val="0"/>
              <w:autoSpaceDN w:val="0"/>
              <w:spacing w:before="40" w:after="40"/>
              <w:rPr>
                <w:sz w:val="21"/>
                <w:szCs w:val="21"/>
              </w:rPr>
            </w:pPr>
            <w:r w:rsidRPr="00E906F3">
              <w:rPr>
                <w:rFonts w:ascii="Arial" w:hAnsi="Arial" w:cs="Arial"/>
                <w:sz w:val="20"/>
                <w:szCs w:val="20"/>
              </w:rPr>
              <w:t>Description of the relationship between the next of kin/related party and the patient. It is of particular importance when documenting the parent or guardian of a child patient or the owner of an animal patient.</w:t>
            </w:r>
            <w:r>
              <w:rPr>
                <w:sz w:val="21"/>
                <w:szCs w:val="21"/>
              </w:rPr>
              <w:t xml:space="preserve"> </w:t>
            </w:r>
          </w:p>
        </w:tc>
      </w:tr>
      <w:tr w:rsidR="00444C66" w:rsidRPr="00385C05" w14:paraId="242FFCEA" w14:textId="77777777" w:rsidTr="00E27929">
        <w:trPr>
          <w:cantSplit/>
          <w:tblCellSpacing w:w="7" w:type="dxa"/>
        </w:trPr>
        <w:tc>
          <w:tcPr>
            <w:tcW w:w="2659" w:type="dxa"/>
          </w:tcPr>
          <w:p w14:paraId="0FC4BAA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Address</w:t>
            </w:r>
          </w:p>
        </w:tc>
        <w:tc>
          <w:tcPr>
            <w:tcW w:w="756" w:type="dxa"/>
          </w:tcPr>
          <w:p w14:paraId="09388CB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4</w:t>
            </w:r>
          </w:p>
        </w:tc>
        <w:tc>
          <w:tcPr>
            <w:tcW w:w="616" w:type="dxa"/>
          </w:tcPr>
          <w:p w14:paraId="597AA38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XAD</w:t>
            </w:r>
          </w:p>
        </w:tc>
        <w:tc>
          <w:tcPr>
            <w:tcW w:w="616" w:type="dxa"/>
          </w:tcPr>
          <w:p w14:paraId="50E0D04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w:t>
            </w:r>
            <w:r w:rsidR="00D20738">
              <w:rPr>
                <w:rFonts w:ascii="Arial" w:hAnsi="Arial" w:cs="Arial"/>
                <w:sz w:val="20"/>
                <w:szCs w:val="20"/>
              </w:rPr>
              <w:t>74</w:t>
            </w:r>
          </w:p>
        </w:tc>
        <w:tc>
          <w:tcPr>
            <w:tcW w:w="706" w:type="dxa"/>
          </w:tcPr>
          <w:p w14:paraId="5BA32A4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RE</w:t>
            </w:r>
          </w:p>
        </w:tc>
        <w:tc>
          <w:tcPr>
            <w:tcW w:w="1246" w:type="dxa"/>
          </w:tcPr>
          <w:p w14:paraId="1D98E02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0CDADD4E" w14:textId="77777777" w:rsidR="00444C66" w:rsidRPr="00385C05" w:rsidRDefault="00444C66" w:rsidP="00DE3A72">
            <w:pPr>
              <w:spacing w:before="40" w:after="40"/>
              <w:rPr>
                <w:rFonts w:ascii="Arial" w:hAnsi="Arial" w:cs="Arial"/>
                <w:sz w:val="20"/>
                <w:szCs w:val="20"/>
              </w:rPr>
            </w:pPr>
          </w:p>
        </w:tc>
        <w:tc>
          <w:tcPr>
            <w:tcW w:w="5867" w:type="dxa"/>
          </w:tcPr>
          <w:p w14:paraId="4368BD39" w14:textId="77777777" w:rsidR="00444C66" w:rsidRPr="00385C05" w:rsidRDefault="00444C66" w:rsidP="00DE3A72">
            <w:pPr>
              <w:spacing w:before="40" w:after="40"/>
              <w:rPr>
                <w:rFonts w:ascii="Arial" w:hAnsi="Arial" w:cs="Arial"/>
                <w:sz w:val="20"/>
                <w:szCs w:val="20"/>
              </w:rPr>
            </w:pPr>
          </w:p>
        </w:tc>
      </w:tr>
      <w:tr w:rsidR="00444C66" w:rsidRPr="00385C05" w14:paraId="4A78FD8C" w14:textId="77777777" w:rsidTr="00E27929">
        <w:trPr>
          <w:cantSplit/>
          <w:tblCellSpacing w:w="7" w:type="dxa"/>
        </w:trPr>
        <w:tc>
          <w:tcPr>
            <w:tcW w:w="2659" w:type="dxa"/>
            <w:shd w:val="clear" w:color="auto" w:fill="FFFF99"/>
          </w:tcPr>
          <w:p w14:paraId="6006623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Phone Number</w:t>
            </w:r>
          </w:p>
        </w:tc>
        <w:tc>
          <w:tcPr>
            <w:tcW w:w="756" w:type="dxa"/>
            <w:shd w:val="clear" w:color="auto" w:fill="FFFF99"/>
          </w:tcPr>
          <w:p w14:paraId="6FF3B81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5</w:t>
            </w:r>
          </w:p>
        </w:tc>
        <w:tc>
          <w:tcPr>
            <w:tcW w:w="616" w:type="dxa"/>
            <w:shd w:val="clear" w:color="auto" w:fill="FFFF99"/>
          </w:tcPr>
          <w:p w14:paraId="73E95251"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5907EE3A"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204B0A3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79D32C47"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35569342"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555C215E" w14:textId="77777777" w:rsidR="00444C66" w:rsidRPr="00385C05" w:rsidRDefault="00444C66" w:rsidP="00DE3A72">
            <w:pPr>
              <w:spacing w:before="40" w:after="40"/>
              <w:rPr>
                <w:rFonts w:ascii="Arial" w:hAnsi="Arial" w:cs="Arial"/>
                <w:sz w:val="20"/>
                <w:szCs w:val="20"/>
              </w:rPr>
            </w:pPr>
          </w:p>
        </w:tc>
      </w:tr>
      <w:tr w:rsidR="00444C66" w:rsidRPr="00385C05" w14:paraId="6ACB9D0E" w14:textId="77777777" w:rsidTr="00E27929">
        <w:trPr>
          <w:cantSplit/>
          <w:tblCellSpacing w:w="7" w:type="dxa"/>
        </w:trPr>
        <w:tc>
          <w:tcPr>
            <w:tcW w:w="2659" w:type="dxa"/>
            <w:shd w:val="clear" w:color="auto" w:fill="FFFF99"/>
          </w:tcPr>
          <w:p w14:paraId="1EA3BB0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Business Phone Number</w:t>
            </w:r>
          </w:p>
        </w:tc>
        <w:tc>
          <w:tcPr>
            <w:tcW w:w="756" w:type="dxa"/>
            <w:shd w:val="clear" w:color="auto" w:fill="FFFF99"/>
          </w:tcPr>
          <w:p w14:paraId="0A49D25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6</w:t>
            </w:r>
          </w:p>
        </w:tc>
        <w:tc>
          <w:tcPr>
            <w:tcW w:w="616" w:type="dxa"/>
            <w:shd w:val="clear" w:color="auto" w:fill="FFFF99"/>
          </w:tcPr>
          <w:p w14:paraId="4D17C15A"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236180CC"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6E96E98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2E8A9F17"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705F951"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5B3A6899" w14:textId="77777777" w:rsidR="00444C66" w:rsidRPr="00385C05" w:rsidRDefault="00444C66" w:rsidP="00DE3A72">
            <w:pPr>
              <w:spacing w:before="40" w:after="40"/>
              <w:rPr>
                <w:rFonts w:ascii="Arial" w:hAnsi="Arial" w:cs="Arial"/>
                <w:sz w:val="20"/>
                <w:szCs w:val="20"/>
              </w:rPr>
            </w:pPr>
          </w:p>
        </w:tc>
      </w:tr>
      <w:tr w:rsidR="00444C66" w:rsidRPr="00385C05" w14:paraId="065F60C0" w14:textId="77777777" w:rsidTr="00E27929">
        <w:trPr>
          <w:cantSplit/>
          <w:tblCellSpacing w:w="7" w:type="dxa"/>
        </w:trPr>
        <w:tc>
          <w:tcPr>
            <w:tcW w:w="2659" w:type="dxa"/>
          </w:tcPr>
          <w:p w14:paraId="20551C5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Role</w:t>
            </w:r>
          </w:p>
        </w:tc>
        <w:tc>
          <w:tcPr>
            <w:tcW w:w="756" w:type="dxa"/>
          </w:tcPr>
          <w:p w14:paraId="7C2E2CC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7</w:t>
            </w:r>
          </w:p>
        </w:tc>
        <w:tc>
          <w:tcPr>
            <w:tcW w:w="616" w:type="dxa"/>
          </w:tcPr>
          <w:p w14:paraId="12786D9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3111F72E"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19445CB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6EA539A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53A2D5AD" w14:textId="77777777" w:rsidR="00444C66" w:rsidRPr="00385C05" w:rsidRDefault="00444C66" w:rsidP="00DE3A72">
            <w:pPr>
              <w:spacing w:before="40" w:after="40"/>
              <w:rPr>
                <w:rFonts w:ascii="Arial" w:hAnsi="Arial" w:cs="Arial"/>
                <w:sz w:val="20"/>
                <w:szCs w:val="20"/>
              </w:rPr>
            </w:pPr>
          </w:p>
        </w:tc>
        <w:tc>
          <w:tcPr>
            <w:tcW w:w="5867" w:type="dxa"/>
          </w:tcPr>
          <w:p w14:paraId="28EC254A" w14:textId="77777777" w:rsidR="00444C66" w:rsidRPr="00385C05" w:rsidRDefault="00444C66" w:rsidP="00DE3A72">
            <w:pPr>
              <w:spacing w:before="40" w:after="40"/>
              <w:rPr>
                <w:rFonts w:ascii="Arial" w:hAnsi="Arial" w:cs="Arial"/>
                <w:sz w:val="20"/>
                <w:szCs w:val="20"/>
              </w:rPr>
            </w:pPr>
          </w:p>
        </w:tc>
      </w:tr>
      <w:tr w:rsidR="00444C66" w:rsidRPr="00385C05" w14:paraId="494081FA" w14:textId="77777777" w:rsidTr="00E27929">
        <w:trPr>
          <w:cantSplit/>
          <w:tblCellSpacing w:w="7" w:type="dxa"/>
        </w:trPr>
        <w:tc>
          <w:tcPr>
            <w:tcW w:w="2659" w:type="dxa"/>
          </w:tcPr>
          <w:p w14:paraId="140F699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Start Date</w:t>
            </w:r>
          </w:p>
        </w:tc>
        <w:tc>
          <w:tcPr>
            <w:tcW w:w="756" w:type="dxa"/>
          </w:tcPr>
          <w:p w14:paraId="2E517B8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8</w:t>
            </w:r>
          </w:p>
        </w:tc>
        <w:tc>
          <w:tcPr>
            <w:tcW w:w="616" w:type="dxa"/>
          </w:tcPr>
          <w:p w14:paraId="06FD9995"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DT</w:t>
            </w:r>
          </w:p>
        </w:tc>
        <w:tc>
          <w:tcPr>
            <w:tcW w:w="616" w:type="dxa"/>
          </w:tcPr>
          <w:p w14:paraId="49F995F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8</w:t>
            </w:r>
          </w:p>
        </w:tc>
        <w:tc>
          <w:tcPr>
            <w:tcW w:w="706" w:type="dxa"/>
          </w:tcPr>
          <w:p w14:paraId="06F9E37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3B99214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7C9F8094" w14:textId="77777777" w:rsidR="00444C66" w:rsidRPr="00385C05" w:rsidRDefault="00444C66" w:rsidP="00DE3A72">
            <w:pPr>
              <w:spacing w:before="40" w:after="40"/>
              <w:rPr>
                <w:rFonts w:ascii="Arial" w:hAnsi="Arial" w:cs="Arial"/>
                <w:sz w:val="20"/>
                <w:szCs w:val="20"/>
              </w:rPr>
            </w:pPr>
          </w:p>
        </w:tc>
        <w:tc>
          <w:tcPr>
            <w:tcW w:w="5867" w:type="dxa"/>
          </w:tcPr>
          <w:p w14:paraId="0E14A667" w14:textId="77777777" w:rsidR="00444C66" w:rsidRPr="00385C05" w:rsidRDefault="00444C66" w:rsidP="00DE3A72">
            <w:pPr>
              <w:spacing w:before="40" w:after="40"/>
              <w:rPr>
                <w:rFonts w:ascii="Arial" w:hAnsi="Arial" w:cs="Arial"/>
                <w:sz w:val="20"/>
                <w:szCs w:val="20"/>
              </w:rPr>
            </w:pPr>
          </w:p>
        </w:tc>
      </w:tr>
      <w:tr w:rsidR="00444C66" w:rsidRPr="00385C05" w14:paraId="27F688E3" w14:textId="77777777" w:rsidTr="00E27929">
        <w:trPr>
          <w:cantSplit/>
          <w:tblCellSpacing w:w="7" w:type="dxa"/>
        </w:trPr>
        <w:tc>
          <w:tcPr>
            <w:tcW w:w="2659" w:type="dxa"/>
          </w:tcPr>
          <w:p w14:paraId="4AC7356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End Date</w:t>
            </w:r>
          </w:p>
        </w:tc>
        <w:tc>
          <w:tcPr>
            <w:tcW w:w="756" w:type="dxa"/>
          </w:tcPr>
          <w:p w14:paraId="575790B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9</w:t>
            </w:r>
          </w:p>
        </w:tc>
        <w:tc>
          <w:tcPr>
            <w:tcW w:w="616" w:type="dxa"/>
          </w:tcPr>
          <w:p w14:paraId="5558C64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DT</w:t>
            </w:r>
          </w:p>
        </w:tc>
        <w:tc>
          <w:tcPr>
            <w:tcW w:w="616" w:type="dxa"/>
          </w:tcPr>
          <w:p w14:paraId="49BC6CC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8</w:t>
            </w:r>
          </w:p>
        </w:tc>
        <w:tc>
          <w:tcPr>
            <w:tcW w:w="706" w:type="dxa"/>
          </w:tcPr>
          <w:p w14:paraId="5CA63BA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704C41D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8861DA9" w14:textId="77777777" w:rsidR="00444C66" w:rsidRPr="00385C05" w:rsidRDefault="00444C66" w:rsidP="00DE3A72">
            <w:pPr>
              <w:spacing w:before="40" w:after="40"/>
              <w:rPr>
                <w:rFonts w:ascii="Arial" w:hAnsi="Arial" w:cs="Arial"/>
                <w:sz w:val="20"/>
                <w:szCs w:val="20"/>
              </w:rPr>
            </w:pPr>
          </w:p>
        </w:tc>
        <w:tc>
          <w:tcPr>
            <w:tcW w:w="5867" w:type="dxa"/>
          </w:tcPr>
          <w:p w14:paraId="0C2CA65A" w14:textId="77777777" w:rsidR="00444C66" w:rsidRPr="00385C05" w:rsidRDefault="00444C66" w:rsidP="00DE3A72">
            <w:pPr>
              <w:spacing w:before="40" w:after="40"/>
              <w:rPr>
                <w:rFonts w:ascii="Arial" w:hAnsi="Arial" w:cs="Arial"/>
                <w:sz w:val="20"/>
                <w:szCs w:val="20"/>
              </w:rPr>
            </w:pPr>
          </w:p>
        </w:tc>
      </w:tr>
      <w:tr w:rsidR="00444C66" w:rsidRPr="00385C05" w14:paraId="6D0F4824" w14:textId="77777777" w:rsidTr="00E27929">
        <w:trPr>
          <w:cantSplit/>
          <w:tblCellSpacing w:w="7" w:type="dxa"/>
        </w:trPr>
        <w:tc>
          <w:tcPr>
            <w:tcW w:w="2659" w:type="dxa"/>
          </w:tcPr>
          <w:p w14:paraId="37EE3D2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w:t>
            </w:r>
            <w:proofErr w:type="spellStart"/>
            <w:r w:rsidRPr="00385C05">
              <w:rPr>
                <w:rFonts w:ascii="Arial" w:hAnsi="Arial" w:cs="Arial"/>
                <w:sz w:val="20"/>
                <w:szCs w:val="20"/>
              </w:rPr>
              <w:t>Assoc</w:t>
            </w:r>
            <w:proofErr w:type="spellEnd"/>
            <w:r w:rsidRPr="00385C05">
              <w:rPr>
                <w:rFonts w:ascii="Arial" w:hAnsi="Arial" w:cs="Arial"/>
                <w:sz w:val="20"/>
                <w:szCs w:val="20"/>
              </w:rPr>
              <w:t xml:space="preserve"> Parties Job Title</w:t>
            </w:r>
          </w:p>
        </w:tc>
        <w:tc>
          <w:tcPr>
            <w:tcW w:w="756" w:type="dxa"/>
          </w:tcPr>
          <w:p w14:paraId="49AD3FC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10</w:t>
            </w:r>
          </w:p>
        </w:tc>
        <w:tc>
          <w:tcPr>
            <w:tcW w:w="616" w:type="dxa"/>
          </w:tcPr>
          <w:p w14:paraId="1674DF75"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ST</w:t>
            </w:r>
          </w:p>
        </w:tc>
        <w:tc>
          <w:tcPr>
            <w:tcW w:w="616" w:type="dxa"/>
          </w:tcPr>
          <w:p w14:paraId="1CAD5263" w14:textId="77777777" w:rsidR="00444C66" w:rsidRPr="00385C05" w:rsidRDefault="00444C66" w:rsidP="00DE3A72">
            <w:pPr>
              <w:spacing w:before="40" w:after="40"/>
              <w:rPr>
                <w:rFonts w:ascii="Arial" w:hAnsi="Arial" w:cs="Arial"/>
                <w:sz w:val="20"/>
                <w:szCs w:val="20"/>
              </w:rPr>
            </w:pPr>
          </w:p>
        </w:tc>
        <w:tc>
          <w:tcPr>
            <w:tcW w:w="706" w:type="dxa"/>
          </w:tcPr>
          <w:p w14:paraId="403E735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36DC70A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41D9B305" w14:textId="77777777" w:rsidR="00444C66" w:rsidRPr="00385C05" w:rsidRDefault="00444C66" w:rsidP="00DE3A72">
            <w:pPr>
              <w:spacing w:before="40" w:after="40"/>
              <w:rPr>
                <w:rFonts w:ascii="Arial" w:hAnsi="Arial" w:cs="Arial"/>
                <w:sz w:val="20"/>
                <w:szCs w:val="20"/>
              </w:rPr>
            </w:pPr>
          </w:p>
        </w:tc>
        <w:tc>
          <w:tcPr>
            <w:tcW w:w="5867" w:type="dxa"/>
          </w:tcPr>
          <w:p w14:paraId="57B59B2F" w14:textId="77777777" w:rsidR="00444C66" w:rsidRPr="00385C05" w:rsidRDefault="00444C66" w:rsidP="00DE3A72">
            <w:pPr>
              <w:spacing w:before="40" w:after="40"/>
              <w:rPr>
                <w:rFonts w:ascii="Arial" w:hAnsi="Arial" w:cs="Arial"/>
                <w:sz w:val="20"/>
                <w:szCs w:val="20"/>
              </w:rPr>
            </w:pPr>
          </w:p>
        </w:tc>
      </w:tr>
      <w:tr w:rsidR="00444C66" w:rsidRPr="00385C05" w14:paraId="06D4E653" w14:textId="77777777" w:rsidTr="00E27929">
        <w:trPr>
          <w:cantSplit/>
          <w:tblCellSpacing w:w="7" w:type="dxa"/>
        </w:trPr>
        <w:tc>
          <w:tcPr>
            <w:tcW w:w="2659" w:type="dxa"/>
          </w:tcPr>
          <w:p w14:paraId="7E4F86C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w:t>
            </w:r>
            <w:proofErr w:type="spellStart"/>
            <w:r w:rsidRPr="00385C05">
              <w:rPr>
                <w:rFonts w:ascii="Arial" w:hAnsi="Arial" w:cs="Arial"/>
                <w:sz w:val="20"/>
                <w:szCs w:val="20"/>
              </w:rPr>
              <w:t>Assoc</w:t>
            </w:r>
            <w:proofErr w:type="spellEnd"/>
            <w:r w:rsidRPr="00385C05">
              <w:rPr>
                <w:rFonts w:ascii="Arial" w:hAnsi="Arial" w:cs="Arial"/>
                <w:sz w:val="20"/>
                <w:szCs w:val="20"/>
              </w:rPr>
              <w:t xml:space="preserve"> Parties Job Code/Class</w:t>
            </w:r>
          </w:p>
        </w:tc>
        <w:tc>
          <w:tcPr>
            <w:tcW w:w="756" w:type="dxa"/>
          </w:tcPr>
          <w:p w14:paraId="4BF1C01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11</w:t>
            </w:r>
          </w:p>
        </w:tc>
        <w:tc>
          <w:tcPr>
            <w:tcW w:w="616" w:type="dxa"/>
          </w:tcPr>
          <w:p w14:paraId="1462A5F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JCC</w:t>
            </w:r>
          </w:p>
        </w:tc>
        <w:tc>
          <w:tcPr>
            <w:tcW w:w="616" w:type="dxa"/>
          </w:tcPr>
          <w:p w14:paraId="2786DC3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250</w:t>
            </w:r>
          </w:p>
        </w:tc>
        <w:tc>
          <w:tcPr>
            <w:tcW w:w="706" w:type="dxa"/>
          </w:tcPr>
          <w:p w14:paraId="7BBBD74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703E340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1D5DDE3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HL70327 /HL70328</w:t>
            </w:r>
          </w:p>
        </w:tc>
        <w:tc>
          <w:tcPr>
            <w:tcW w:w="5867" w:type="dxa"/>
          </w:tcPr>
          <w:p w14:paraId="35227AFC" w14:textId="77777777" w:rsidR="00444C66" w:rsidRPr="00385C05" w:rsidRDefault="00444C66" w:rsidP="00DE3A72">
            <w:pPr>
              <w:spacing w:before="40" w:after="40"/>
              <w:rPr>
                <w:rFonts w:ascii="Arial" w:hAnsi="Arial" w:cs="Arial"/>
                <w:sz w:val="20"/>
                <w:szCs w:val="20"/>
              </w:rPr>
            </w:pPr>
          </w:p>
        </w:tc>
      </w:tr>
      <w:tr w:rsidR="00444C66" w:rsidRPr="00385C05" w14:paraId="5DDA3A5C" w14:textId="77777777" w:rsidTr="00E27929">
        <w:trPr>
          <w:cantSplit/>
          <w:tblCellSpacing w:w="7" w:type="dxa"/>
        </w:trPr>
        <w:tc>
          <w:tcPr>
            <w:tcW w:w="2659" w:type="dxa"/>
          </w:tcPr>
          <w:p w14:paraId="3094AA4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w:t>
            </w:r>
            <w:proofErr w:type="spellStart"/>
            <w:r w:rsidRPr="00385C05">
              <w:rPr>
                <w:rFonts w:ascii="Arial" w:hAnsi="Arial" w:cs="Arial"/>
                <w:sz w:val="20"/>
                <w:szCs w:val="20"/>
              </w:rPr>
              <w:t>Assoc</w:t>
            </w:r>
            <w:proofErr w:type="spellEnd"/>
            <w:r w:rsidRPr="00385C05">
              <w:rPr>
                <w:rFonts w:ascii="Arial" w:hAnsi="Arial" w:cs="Arial"/>
                <w:sz w:val="20"/>
                <w:szCs w:val="20"/>
              </w:rPr>
              <w:t xml:space="preserve"> Parties Employee Number</w:t>
            </w:r>
          </w:p>
        </w:tc>
        <w:tc>
          <w:tcPr>
            <w:tcW w:w="756" w:type="dxa"/>
          </w:tcPr>
          <w:p w14:paraId="52558BD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12</w:t>
            </w:r>
          </w:p>
        </w:tc>
        <w:tc>
          <w:tcPr>
            <w:tcW w:w="616" w:type="dxa"/>
          </w:tcPr>
          <w:p w14:paraId="36E2580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CX</w:t>
            </w:r>
          </w:p>
        </w:tc>
        <w:tc>
          <w:tcPr>
            <w:tcW w:w="616" w:type="dxa"/>
          </w:tcPr>
          <w:p w14:paraId="2456C7E0" w14:textId="77777777" w:rsidR="00444C66" w:rsidRPr="00385C05" w:rsidRDefault="00964907" w:rsidP="00DE3A72">
            <w:pPr>
              <w:spacing w:before="40" w:after="40"/>
              <w:rPr>
                <w:rFonts w:ascii="Arial" w:hAnsi="Arial" w:cs="Arial"/>
                <w:sz w:val="20"/>
                <w:szCs w:val="20"/>
              </w:rPr>
            </w:pPr>
            <w:r w:rsidRPr="00B73E82">
              <w:rPr>
                <w:rFonts w:ascii="Arial" w:hAnsi="Arial" w:cs="Arial"/>
                <w:sz w:val="20"/>
                <w:szCs w:val="20"/>
              </w:rPr>
              <w:t>2646</w:t>
            </w:r>
          </w:p>
        </w:tc>
        <w:tc>
          <w:tcPr>
            <w:tcW w:w="706" w:type="dxa"/>
          </w:tcPr>
          <w:p w14:paraId="303EA7F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6EBF063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15EA1D5" w14:textId="77777777" w:rsidR="00444C66" w:rsidRPr="00385C05" w:rsidRDefault="00444C66" w:rsidP="00DE3A72">
            <w:pPr>
              <w:spacing w:before="40" w:after="40"/>
              <w:rPr>
                <w:rFonts w:ascii="Arial" w:hAnsi="Arial" w:cs="Arial"/>
                <w:sz w:val="20"/>
                <w:szCs w:val="20"/>
              </w:rPr>
            </w:pPr>
          </w:p>
        </w:tc>
        <w:tc>
          <w:tcPr>
            <w:tcW w:w="5867" w:type="dxa"/>
          </w:tcPr>
          <w:p w14:paraId="16733C3A" w14:textId="77777777" w:rsidR="00444C66" w:rsidRPr="00385C05" w:rsidRDefault="00444C66" w:rsidP="00DE3A72">
            <w:pPr>
              <w:spacing w:before="40" w:after="40"/>
              <w:rPr>
                <w:rFonts w:ascii="Arial" w:hAnsi="Arial" w:cs="Arial"/>
                <w:sz w:val="20"/>
                <w:szCs w:val="20"/>
              </w:rPr>
            </w:pPr>
          </w:p>
        </w:tc>
      </w:tr>
      <w:tr w:rsidR="00444C66" w:rsidRPr="00385C05" w14:paraId="5B5F0E38" w14:textId="77777777" w:rsidTr="00E27929">
        <w:trPr>
          <w:cantSplit/>
          <w:tblCellSpacing w:w="7" w:type="dxa"/>
        </w:trPr>
        <w:tc>
          <w:tcPr>
            <w:tcW w:w="2659" w:type="dxa"/>
            <w:shd w:val="clear" w:color="auto" w:fill="FFFFFF"/>
          </w:tcPr>
          <w:p w14:paraId="17FDCB9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Organization </w:t>
            </w:r>
            <w:proofErr w:type="gramStart"/>
            <w:r w:rsidRPr="00385C05">
              <w:rPr>
                <w:rFonts w:ascii="Arial" w:hAnsi="Arial" w:cs="Arial"/>
                <w:sz w:val="20"/>
                <w:szCs w:val="20"/>
              </w:rPr>
              <w:t>Name  -</w:t>
            </w:r>
            <w:proofErr w:type="gramEnd"/>
            <w:r w:rsidRPr="00385C05">
              <w:rPr>
                <w:rFonts w:ascii="Arial" w:hAnsi="Arial" w:cs="Arial"/>
                <w:sz w:val="20"/>
                <w:szCs w:val="20"/>
              </w:rPr>
              <w:t xml:space="preserve"> NK1</w:t>
            </w:r>
          </w:p>
        </w:tc>
        <w:tc>
          <w:tcPr>
            <w:tcW w:w="756" w:type="dxa"/>
            <w:shd w:val="clear" w:color="auto" w:fill="FFFFFF"/>
          </w:tcPr>
          <w:p w14:paraId="7E78367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FFFFFF"/>
          </w:tcPr>
          <w:p w14:paraId="64CE98E5"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XON</w:t>
            </w:r>
          </w:p>
        </w:tc>
        <w:tc>
          <w:tcPr>
            <w:tcW w:w="616" w:type="dxa"/>
            <w:shd w:val="clear" w:color="auto" w:fill="FFFFFF"/>
          </w:tcPr>
          <w:p w14:paraId="64CC7A68" w14:textId="77777777" w:rsidR="00444C66" w:rsidRPr="00385C05" w:rsidRDefault="00D20738" w:rsidP="00DE3A72">
            <w:pPr>
              <w:spacing w:before="40" w:after="40"/>
              <w:rPr>
                <w:rFonts w:ascii="Arial" w:hAnsi="Arial" w:cs="Arial"/>
                <w:sz w:val="20"/>
                <w:szCs w:val="20"/>
              </w:rPr>
            </w:pPr>
            <w:r>
              <w:rPr>
                <w:rFonts w:ascii="Arial" w:hAnsi="Arial" w:cs="Arial"/>
                <w:sz w:val="20"/>
                <w:szCs w:val="20"/>
              </w:rPr>
              <w:t>563</w:t>
            </w:r>
          </w:p>
        </w:tc>
        <w:tc>
          <w:tcPr>
            <w:tcW w:w="706" w:type="dxa"/>
            <w:shd w:val="clear" w:color="auto" w:fill="FFFFFF"/>
          </w:tcPr>
          <w:p w14:paraId="1380D33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5034440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shd w:val="clear" w:color="auto" w:fill="FFFFFF"/>
          </w:tcPr>
          <w:p w14:paraId="00232A06" w14:textId="77777777" w:rsidR="00444C66" w:rsidRPr="00385C05" w:rsidRDefault="00444C66" w:rsidP="00DE3A72">
            <w:pPr>
              <w:pStyle w:val="Default"/>
              <w:spacing w:before="40" w:after="40" w:line="240" w:lineRule="auto"/>
              <w:jc w:val="left"/>
              <w:rPr>
                <w:rFonts w:ascii="Arial" w:hAnsi="Arial" w:cs="Arial"/>
                <w:sz w:val="20"/>
                <w:szCs w:val="20"/>
              </w:rPr>
            </w:pPr>
          </w:p>
        </w:tc>
        <w:tc>
          <w:tcPr>
            <w:tcW w:w="5867" w:type="dxa"/>
            <w:shd w:val="clear" w:color="auto" w:fill="FFFFFF"/>
          </w:tcPr>
          <w:p w14:paraId="600FDB5B"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33F07CB3" w14:textId="77777777" w:rsidTr="00E27929">
        <w:trPr>
          <w:cantSplit/>
          <w:tblCellSpacing w:w="7" w:type="dxa"/>
        </w:trPr>
        <w:tc>
          <w:tcPr>
            <w:tcW w:w="2659" w:type="dxa"/>
            <w:shd w:val="clear" w:color="auto" w:fill="FFFFFF"/>
          </w:tcPr>
          <w:p w14:paraId="68B1729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lastRenderedPageBreak/>
              <w:t xml:space="preserve">Marital Status </w:t>
            </w:r>
          </w:p>
        </w:tc>
        <w:tc>
          <w:tcPr>
            <w:tcW w:w="756" w:type="dxa"/>
            <w:shd w:val="clear" w:color="auto" w:fill="FFFFFF"/>
          </w:tcPr>
          <w:p w14:paraId="7A866C3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FF"/>
          </w:tcPr>
          <w:p w14:paraId="11F3486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FFFFFF"/>
          </w:tcPr>
          <w:p w14:paraId="3D2CCAEB"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FFFFFF"/>
          </w:tcPr>
          <w:p w14:paraId="7A7161C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6ABFEE6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602A7FD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HL70002</w:t>
            </w:r>
          </w:p>
        </w:tc>
        <w:tc>
          <w:tcPr>
            <w:tcW w:w="5867" w:type="dxa"/>
            <w:shd w:val="clear" w:color="auto" w:fill="FFFFFF"/>
          </w:tcPr>
          <w:p w14:paraId="59768C48" w14:textId="77777777" w:rsidR="00444C66" w:rsidRPr="00385C05" w:rsidRDefault="00444C66" w:rsidP="00DE3A72">
            <w:pPr>
              <w:spacing w:before="40" w:after="40"/>
              <w:rPr>
                <w:rFonts w:ascii="Arial" w:hAnsi="Arial" w:cs="Arial"/>
                <w:sz w:val="20"/>
                <w:szCs w:val="20"/>
              </w:rPr>
            </w:pPr>
          </w:p>
        </w:tc>
      </w:tr>
      <w:tr w:rsidR="00444C66" w:rsidRPr="00385C05" w14:paraId="72FA1744" w14:textId="77777777" w:rsidTr="00E27929">
        <w:trPr>
          <w:cantSplit/>
          <w:tblCellSpacing w:w="7" w:type="dxa"/>
        </w:trPr>
        <w:tc>
          <w:tcPr>
            <w:tcW w:w="2659" w:type="dxa"/>
            <w:shd w:val="clear" w:color="auto" w:fill="FFFFFF"/>
          </w:tcPr>
          <w:p w14:paraId="2BECB10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Administrative Sex</w:t>
            </w:r>
          </w:p>
        </w:tc>
        <w:tc>
          <w:tcPr>
            <w:tcW w:w="756" w:type="dxa"/>
            <w:shd w:val="clear" w:color="auto" w:fill="FFFFFF"/>
          </w:tcPr>
          <w:p w14:paraId="324F1BE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FFFFFF"/>
          </w:tcPr>
          <w:p w14:paraId="1FEE2AA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IS</w:t>
            </w:r>
          </w:p>
        </w:tc>
        <w:tc>
          <w:tcPr>
            <w:tcW w:w="616" w:type="dxa"/>
            <w:shd w:val="clear" w:color="auto" w:fill="FFFFFF"/>
          </w:tcPr>
          <w:p w14:paraId="0EE762A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w:t>
            </w:r>
          </w:p>
        </w:tc>
        <w:tc>
          <w:tcPr>
            <w:tcW w:w="706" w:type="dxa"/>
            <w:shd w:val="clear" w:color="auto" w:fill="FFFFFF"/>
          </w:tcPr>
          <w:p w14:paraId="5DC0383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3238B15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43F8A5B5"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HL70001</w:t>
            </w:r>
          </w:p>
        </w:tc>
        <w:tc>
          <w:tcPr>
            <w:tcW w:w="5867" w:type="dxa"/>
            <w:shd w:val="clear" w:color="auto" w:fill="FFFFFF"/>
          </w:tcPr>
          <w:p w14:paraId="34F9ECB1"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1B3B3757" w14:textId="77777777" w:rsidTr="00E27929">
        <w:trPr>
          <w:cantSplit/>
          <w:tblCellSpacing w:w="7" w:type="dxa"/>
        </w:trPr>
        <w:tc>
          <w:tcPr>
            <w:tcW w:w="2659" w:type="dxa"/>
            <w:shd w:val="clear" w:color="auto" w:fill="FFFFFF"/>
          </w:tcPr>
          <w:p w14:paraId="7F5B8B2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Date/Time of Birth</w:t>
            </w:r>
          </w:p>
        </w:tc>
        <w:tc>
          <w:tcPr>
            <w:tcW w:w="756" w:type="dxa"/>
            <w:shd w:val="clear" w:color="auto" w:fill="FFFFFF"/>
          </w:tcPr>
          <w:p w14:paraId="75F6565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FFFFFF"/>
          </w:tcPr>
          <w:p w14:paraId="065A6B1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FFFFFF"/>
          </w:tcPr>
          <w:p w14:paraId="55CA5EF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26</w:t>
            </w:r>
          </w:p>
        </w:tc>
        <w:tc>
          <w:tcPr>
            <w:tcW w:w="706" w:type="dxa"/>
            <w:shd w:val="clear" w:color="auto" w:fill="FFFFFF"/>
          </w:tcPr>
          <w:p w14:paraId="4FA90F6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23BFCF3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107C1AD7" w14:textId="77777777" w:rsidR="00444C66" w:rsidRPr="00385C05" w:rsidRDefault="00444C66" w:rsidP="00DE3A72">
            <w:pPr>
              <w:pStyle w:val="Default"/>
              <w:spacing w:before="40" w:after="40" w:line="240" w:lineRule="auto"/>
              <w:jc w:val="left"/>
              <w:rPr>
                <w:rFonts w:ascii="Arial" w:hAnsi="Arial" w:cs="Arial"/>
                <w:sz w:val="20"/>
                <w:szCs w:val="20"/>
              </w:rPr>
            </w:pPr>
          </w:p>
        </w:tc>
        <w:tc>
          <w:tcPr>
            <w:tcW w:w="5867" w:type="dxa"/>
            <w:shd w:val="clear" w:color="auto" w:fill="FFFFFF"/>
          </w:tcPr>
          <w:p w14:paraId="041E58A4"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5827298B" w14:textId="77777777" w:rsidTr="00E27929">
        <w:trPr>
          <w:cantSplit/>
          <w:tblCellSpacing w:w="7" w:type="dxa"/>
        </w:trPr>
        <w:tc>
          <w:tcPr>
            <w:tcW w:w="2659" w:type="dxa"/>
            <w:shd w:val="clear" w:color="auto" w:fill="FFFFFF"/>
          </w:tcPr>
          <w:p w14:paraId="49C6BB1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Living Dependency</w:t>
            </w:r>
          </w:p>
        </w:tc>
        <w:tc>
          <w:tcPr>
            <w:tcW w:w="756" w:type="dxa"/>
            <w:shd w:val="clear" w:color="auto" w:fill="FFFFFF"/>
          </w:tcPr>
          <w:p w14:paraId="6803CA2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FFFFFF"/>
          </w:tcPr>
          <w:p w14:paraId="746E21F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FFFFFF"/>
          </w:tcPr>
          <w:p w14:paraId="401AC41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FFFFFF"/>
          </w:tcPr>
          <w:p w14:paraId="5DE2B19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5CC440B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6FF31879"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HL70223</w:t>
            </w:r>
          </w:p>
        </w:tc>
        <w:tc>
          <w:tcPr>
            <w:tcW w:w="5867" w:type="dxa"/>
            <w:shd w:val="clear" w:color="auto" w:fill="FFFFFF"/>
          </w:tcPr>
          <w:p w14:paraId="5BFEC70D"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4789A81D" w14:textId="77777777" w:rsidTr="00E27929">
        <w:trPr>
          <w:cantSplit/>
          <w:tblCellSpacing w:w="7" w:type="dxa"/>
        </w:trPr>
        <w:tc>
          <w:tcPr>
            <w:tcW w:w="2659" w:type="dxa"/>
            <w:shd w:val="clear" w:color="auto" w:fill="FFFFFF"/>
          </w:tcPr>
          <w:p w14:paraId="7171A1F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Ambulatory Status</w:t>
            </w:r>
          </w:p>
        </w:tc>
        <w:tc>
          <w:tcPr>
            <w:tcW w:w="756" w:type="dxa"/>
            <w:shd w:val="clear" w:color="auto" w:fill="FFFFFF"/>
          </w:tcPr>
          <w:p w14:paraId="2F5EA2B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FF"/>
          </w:tcPr>
          <w:p w14:paraId="5C94622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FFFFFF"/>
          </w:tcPr>
          <w:p w14:paraId="438643B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FFFFFF"/>
          </w:tcPr>
          <w:p w14:paraId="10DFA8C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6F59CA9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62BD8121"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HL70009</w:t>
            </w:r>
          </w:p>
        </w:tc>
        <w:tc>
          <w:tcPr>
            <w:tcW w:w="5867" w:type="dxa"/>
            <w:shd w:val="clear" w:color="auto" w:fill="FFFFFF"/>
          </w:tcPr>
          <w:p w14:paraId="1B0FC873"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3BD589E2" w14:textId="77777777" w:rsidTr="00E27929">
        <w:trPr>
          <w:cantSplit/>
          <w:tblCellSpacing w:w="7" w:type="dxa"/>
        </w:trPr>
        <w:tc>
          <w:tcPr>
            <w:tcW w:w="2659" w:type="dxa"/>
            <w:shd w:val="clear" w:color="auto" w:fill="FFFFFF"/>
          </w:tcPr>
          <w:p w14:paraId="07032D3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Citizenship</w:t>
            </w:r>
          </w:p>
        </w:tc>
        <w:tc>
          <w:tcPr>
            <w:tcW w:w="756" w:type="dxa"/>
            <w:shd w:val="clear" w:color="auto" w:fill="FFFFFF"/>
          </w:tcPr>
          <w:p w14:paraId="1FE95D4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FF"/>
          </w:tcPr>
          <w:p w14:paraId="56AD757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FFFFFF"/>
          </w:tcPr>
          <w:p w14:paraId="57813BCA"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FFFFFF"/>
          </w:tcPr>
          <w:p w14:paraId="13DF8622" w14:textId="77777777" w:rsidR="00444C66" w:rsidRPr="00385C05" w:rsidRDefault="00444C66" w:rsidP="00DE3A72">
            <w:pPr>
              <w:spacing w:before="40" w:after="40"/>
              <w:rPr>
                <w:rFonts w:ascii="Arial" w:hAnsi="Arial" w:cs="Arial"/>
                <w:sz w:val="20"/>
                <w:szCs w:val="20"/>
              </w:rPr>
            </w:pPr>
          </w:p>
        </w:tc>
        <w:tc>
          <w:tcPr>
            <w:tcW w:w="1246" w:type="dxa"/>
            <w:shd w:val="clear" w:color="auto" w:fill="FFFFFF"/>
          </w:tcPr>
          <w:p w14:paraId="0129805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shd w:val="clear" w:color="auto" w:fill="FFFFFF"/>
          </w:tcPr>
          <w:p w14:paraId="302DA070"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HL70171</w:t>
            </w:r>
          </w:p>
        </w:tc>
        <w:tc>
          <w:tcPr>
            <w:tcW w:w="5867" w:type="dxa"/>
            <w:shd w:val="clear" w:color="auto" w:fill="FFFFFF"/>
          </w:tcPr>
          <w:p w14:paraId="6170B4D0"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2B16FE54" w14:textId="77777777" w:rsidTr="00E27929">
        <w:trPr>
          <w:cantSplit/>
          <w:tblCellSpacing w:w="7" w:type="dxa"/>
        </w:trPr>
        <w:tc>
          <w:tcPr>
            <w:tcW w:w="2659" w:type="dxa"/>
            <w:shd w:val="clear" w:color="auto" w:fill="auto"/>
          </w:tcPr>
          <w:p w14:paraId="0A177E1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Primary Language </w:t>
            </w:r>
          </w:p>
        </w:tc>
        <w:tc>
          <w:tcPr>
            <w:tcW w:w="756" w:type="dxa"/>
            <w:shd w:val="clear" w:color="auto" w:fill="auto"/>
          </w:tcPr>
          <w:p w14:paraId="424C194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auto"/>
          </w:tcPr>
          <w:p w14:paraId="7C72C77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5A5AA759"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62D2E50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4FAA679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5754B7F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HL70296</w:t>
            </w:r>
          </w:p>
        </w:tc>
        <w:tc>
          <w:tcPr>
            <w:tcW w:w="5867" w:type="dxa"/>
            <w:shd w:val="clear" w:color="auto" w:fill="auto"/>
          </w:tcPr>
          <w:p w14:paraId="68233E39" w14:textId="77777777" w:rsidR="00444C66" w:rsidRPr="00385C05" w:rsidRDefault="00444C66" w:rsidP="00DE3A72">
            <w:pPr>
              <w:spacing w:before="40" w:after="40"/>
              <w:rPr>
                <w:rFonts w:ascii="Arial" w:hAnsi="Arial" w:cs="Arial"/>
                <w:sz w:val="20"/>
                <w:szCs w:val="20"/>
              </w:rPr>
            </w:pPr>
          </w:p>
        </w:tc>
      </w:tr>
      <w:tr w:rsidR="00444C66" w:rsidRPr="00385C05" w14:paraId="7740D88A" w14:textId="77777777" w:rsidTr="00E27929">
        <w:trPr>
          <w:cantSplit/>
          <w:tblCellSpacing w:w="7" w:type="dxa"/>
        </w:trPr>
        <w:tc>
          <w:tcPr>
            <w:tcW w:w="2659" w:type="dxa"/>
            <w:shd w:val="clear" w:color="auto" w:fill="auto"/>
          </w:tcPr>
          <w:p w14:paraId="2C27AC6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Living Arrangement </w:t>
            </w:r>
          </w:p>
        </w:tc>
        <w:tc>
          <w:tcPr>
            <w:tcW w:w="756" w:type="dxa"/>
            <w:shd w:val="clear" w:color="auto" w:fill="auto"/>
          </w:tcPr>
          <w:p w14:paraId="090D43E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auto"/>
          </w:tcPr>
          <w:p w14:paraId="5CF3E5D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auto"/>
          </w:tcPr>
          <w:p w14:paraId="13C6386A"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366EE7E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57C3D8B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F5CF298"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HL70220</w:t>
            </w:r>
          </w:p>
        </w:tc>
        <w:tc>
          <w:tcPr>
            <w:tcW w:w="5867" w:type="dxa"/>
            <w:shd w:val="clear" w:color="auto" w:fill="auto"/>
          </w:tcPr>
          <w:p w14:paraId="7BD36118" w14:textId="77777777" w:rsidR="00444C66" w:rsidRPr="00385C05" w:rsidRDefault="00444C66" w:rsidP="00DE3A72">
            <w:pPr>
              <w:spacing w:before="40" w:after="40"/>
              <w:rPr>
                <w:rFonts w:ascii="Arial" w:hAnsi="Arial" w:cs="Arial"/>
                <w:sz w:val="20"/>
                <w:szCs w:val="20"/>
              </w:rPr>
            </w:pPr>
          </w:p>
        </w:tc>
      </w:tr>
      <w:tr w:rsidR="00444C66" w:rsidRPr="00385C05" w14:paraId="6D498451" w14:textId="77777777" w:rsidTr="00E27929">
        <w:trPr>
          <w:cantSplit/>
          <w:tblCellSpacing w:w="7" w:type="dxa"/>
        </w:trPr>
        <w:tc>
          <w:tcPr>
            <w:tcW w:w="2659" w:type="dxa"/>
            <w:shd w:val="clear" w:color="auto" w:fill="auto"/>
          </w:tcPr>
          <w:p w14:paraId="0DC02C0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Publicity Code</w:t>
            </w:r>
          </w:p>
        </w:tc>
        <w:tc>
          <w:tcPr>
            <w:tcW w:w="756" w:type="dxa"/>
            <w:shd w:val="clear" w:color="auto" w:fill="auto"/>
          </w:tcPr>
          <w:p w14:paraId="2065F92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22</w:t>
            </w:r>
          </w:p>
        </w:tc>
        <w:tc>
          <w:tcPr>
            <w:tcW w:w="616" w:type="dxa"/>
            <w:shd w:val="clear" w:color="auto" w:fill="auto"/>
          </w:tcPr>
          <w:p w14:paraId="031473F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42B16495"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2A6C752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1DD765E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6B6C6D95"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HL70215</w:t>
            </w:r>
          </w:p>
        </w:tc>
        <w:tc>
          <w:tcPr>
            <w:tcW w:w="5867" w:type="dxa"/>
            <w:shd w:val="clear" w:color="auto" w:fill="auto"/>
          </w:tcPr>
          <w:p w14:paraId="39B4EF35" w14:textId="77777777" w:rsidR="00444C66" w:rsidRPr="00385C05" w:rsidRDefault="00444C66" w:rsidP="00DE3A72">
            <w:pPr>
              <w:spacing w:before="40" w:after="40"/>
              <w:rPr>
                <w:rFonts w:ascii="Arial" w:hAnsi="Arial" w:cs="Arial"/>
                <w:sz w:val="20"/>
                <w:szCs w:val="20"/>
              </w:rPr>
            </w:pPr>
          </w:p>
        </w:tc>
      </w:tr>
      <w:tr w:rsidR="00444C66" w:rsidRPr="00385C05" w14:paraId="66A88445" w14:textId="77777777" w:rsidTr="00E27929">
        <w:trPr>
          <w:cantSplit/>
          <w:tblCellSpacing w:w="7" w:type="dxa"/>
        </w:trPr>
        <w:tc>
          <w:tcPr>
            <w:tcW w:w="2659" w:type="dxa"/>
            <w:shd w:val="clear" w:color="auto" w:fill="auto"/>
          </w:tcPr>
          <w:p w14:paraId="3865FCE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Protection Indicator</w:t>
            </w:r>
          </w:p>
        </w:tc>
        <w:tc>
          <w:tcPr>
            <w:tcW w:w="756" w:type="dxa"/>
            <w:shd w:val="clear" w:color="auto" w:fill="auto"/>
          </w:tcPr>
          <w:p w14:paraId="3BA31B7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auto"/>
          </w:tcPr>
          <w:p w14:paraId="7B620C0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ID</w:t>
            </w:r>
          </w:p>
        </w:tc>
        <w:tc>
          <w:tcPr>
            <w:tcW w:w="616" w:type="dxa"/>
            <w:shd w:val="clear" w:color="auto" w:fill="auto"/>
          </w:tcPr>
          <w:p w14:paraId="7B75752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641BA9E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1451522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EC8FF68"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HL70136</w:t>
            </w:r>
          </w:p>
        </w:tc>
        <w:tc>
          <w:tcPr>
            <w:tcW w:w="5867" w:type="dxa"/>
            <w:shd w:val="clear" w:color="auto" w:fill="auto"/>
          </w:tcPr>
          <w:p w14:paraId="4FFAE177" w14:textId="77777777" w:rsidR="00444C66" w:rsidRPr="00385C05" w:rsidRDefault="00444C66" w:rsidP="00DE3A72">
            <w:pPr>
              <w:spacing w:before="40" w:after="40"/>
              <w:rPr>
                <w:rFonts w:ascii="Arial" w:hAnsi="Arial" w:cs="Arial"/>
                <w:sz w:val="20"/>
                <w:szCs w:val="20"/>
              </w:rPr>
            </w:pPr>
          </w:p>
        </w:tc>
      </w:tr>
      <w:tr w:rsidR="00444C66" w:rsidRPr="00385C05" w14:paraId="118B266E" w14:textId="77777777" w:rsidTr="00E27929">
        <w:trPr>
          <w:cantSplit/>
          <w:tblCellSpacing w:w="7" w:type="dxa"/>
        </w:trPr>
        <w:tc>
          <w:tcPr>
            <w:tcW w:w="2659" w:type="dxa"/>
            <w:shd w:val="clear" w:color="auto" w:fill="auto"/>
          </w:tcPr>
          <w:p w14:paraId="69E7367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Student Indicator</w:t>
            </w:r>
          </w:p>
        </w:tc>
        <w:tc>
          <w:tcPr>
            <w:tcW w:w="756" w:type="dxa"/>
            <w:shd w:val="clear" w:color="auto" w:fill="auto"/>
          </w:tcPr>
          <w:p w14:paraId="66204BB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tcPr>
          <w:p w14:paraId="0004997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auto"/>
          </w:tcPr>
          <w:p w14:paraId="4B7F839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75E7A47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529CB5C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60F58F3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HL70231</w:t>
            </w:r>
          </w:p>
        </w:tc>
        <w:tc>
          <w:tcPr>
            <w:tcW w:w="5867" w:type="dxa"/>
            <w:shd w:val="clear" w:color="auto" w:fill="auto"/>
          </w:tcPr>
          <w:p w14:paraId="47834216" w14:textId="77777777" w:rsidR="00444C66" w:rsidRPr="00385C05" w:rsidRDefault="00444C66" w:rsidP="00DE3A72">
            <w:pPr>
              <w:spacing w:before="40" w:after="40"/>
              <w:rPr>
                <w:rFonts w:ascii="Arial" w:hAnsi="Arial" w:cs="Arial"/>
                <w:sz w:val="20"/>
                <w:szCs w:val="20"/>
              </w:rPr>
            </w:pPr>
          </w:p>
        </w:tc>
      </w:tr>
      <w:tr w:rsidR="00444C66" w:rsidRPr="00385C05" w14:paraId="5868AD04" w14:textId="77777777" w:rsidTr="00E27929">
        <w:trPr>
          <w:cantSplit/>
          <w:tblCellSpacing w:w="7" w:type="dxa"/>
        </w:trPr>
        <w:tc>
          <w:tcPr>
            <w:tcW w:w="2659" w:type="dxa"/>
            <w:shd w:val="clear" w:color="auto" w:fill="auto"/>
          </w:tcPr>
          <w:p w14:paraId="224DF4A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Religion </w:t>
            </w:r>
          </w:p>
        </w:tc>
        <w:tc>
          <w:tcPr>
            <w:tcW w:w="756" w:type="dxa"/>
            <w:shd w:val="clear" w:color="auto" w:fill="auto"/>
          </w:tcPr>
          <w:p w14:paraId="23B0327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tcPr>
          <w:p w14:paraId="398DD49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11220711"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6175D8F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011141A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E0FF61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HL70006</w:t>
            </w:r>
          </w:p>
        </w:tc>
        <w:tc>
          <w:tcPr>
            <w:tcW w:w="5867" w:type="dxa"/>
            <w:shd w:val="clear" w:color="auto" w:fill="auto"/>
          </w:tcPr>
          <w:p w14:paraId="15617F98" w14:textId="77777777" w:rsidR="00444C66" w:rsidRPr="00385C05" w:rsidRDefault="00444C66" w:rsidP="00DE3A72">
            <w:pPr>
              <w:spacing w:before="40" w:after="40"/>
              <w:rPr>
                <w:rFonts w:ascii="Arial" w:hAnsi="Arial" w:cs="Arial"/>
                <w:sz w:val="20"/>
                <w:szCs w:val="20"/>
              </w:rPr>
            </w:pPr>
          </w:p>
        </w:tc>
      </w:tr>
      <w:tr w:rsidR="00444C66" w:rsidRPr="00385C05" w14:paraId="730A2A91" w14:textId="77777777" w:rsidTr="00E27929">
        <w:trPr>
          <w:cantSplit/>
          <w:tblCellSpacing w:w="7" w:type="dxa"/>
        </w:trPr>
        <w:tc>
          <w:tcPr>
            <w:tcW w:w="2659" w:type="dxa"/>
            <w:shd w:val="clear" w:color="auto" w:fill="FFFF99"/>
          </w:tcPr>
          <w:p w14:paraId="42C25CE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Mother’s Maiden Name</w:t>
            </w:r>
          </w:p>
        </w:tc>
        <w:tc>
          <w:tcPr>
            <w:tcW w:w="756" w:type="dxa"/>
            <w:shd w:val="clear" w:color="auto" w:fill="FFFF99"/>
          </w:tcPr>
          <w:p w14:paraId="35725E5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FFFF99"/>
          </w:tcPr>
          <w:p w14:paraId="7F98E179"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270EEAED"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257454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6908F9E6"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867CF3E"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61862A1B" w14:textId="77777777" w:rsidR="00444C66" w:rsidRPr="00385C05" w:rsidRDefault="00444C66" w:rsidP="00DE3A72">
            <w:pPr>
              <w:spacing w:before="40" w:after="40"/>
              <w:rPr>
                <w:rFonts w:ascii="Arial" w:hAnsi="Arial" w:cs="Arial"/>
                <w:sz w:val="20"/>
                <w:szCs w:val="20"/>
              </w:rPr>
            </w:pPr>
          </w:p>
        </w:tc>
      </w:tr>
      <w:tr w:rsidR="00444C66" w:rsidRPr="00385C05" w14:paraId="6CF9BF7E" w14:textId="77777777" w:rsidTr="00E27929">
        <w:trPr>
          <w:cantSplit/>
          <w:tblCellSpacing w:w="7" w:type="dxa"/>
        </w:trPr>
        <w:tc>
          <w:tcPr>
            <w:tcW w:w="2659" w:type="dxa"/>
            <w:shd w:val="clear" w:color="auto" w:fill="auto"/>
          </w:tcPr>
          <w:p w14:paraId="680FF7E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Nationality</w:t>
            </w:r>
          </w:p>
        </w:tc>
        <w:tc>
          <w:tcPr>
            <w:tcW w:w="756" w:type="dxa"/>
            <w:shd w:val="clear" w:color="auto" w:fill="auto"/>
          </w:tcPr>
          <w:p w14:paraId="47A75E0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auto"/>
          </w:tcPr>
          <w:p w14:paraId="7ACEC99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6A19B080"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7695134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5012C4B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7B11ACF8"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HL70212</w:t>
            </w:r>
          </w:p>
        </w:tc>
        <w:tc>
          <w:tcPr>
            <w:tcW w:w="5867" w:type="dxa"/>
            <w:shd w:val="clear" w:color="auto" w:fill="auto"/>
          </w:tcPr>
          <w:p w14:paraId="70259609" w14:textId="77777777" w:rsidR="00444C66" w:rsidRPr="00385C05" w:rsidRDefault="00444C66" w:rsidP="00DE3A72">
            <w:pPr>
              <w:spacing w:before="40" w:after="40"/>
              <w:rPr>
                <w:rFonts w:ascii="Arial" w:hAnsi="Arial" w:cs="Arial"/>
                <w:sz w:val="20"/>
                <w:szCs w:val="20"/>
              </w:rPr>
            </w:pPr>
          </w:p>
        </w:tc>
      </w:tr>
      <w:tr w:rsidR="00444C66" w:rsidRPr="00385C05" w14:paraId="08F2C764" w14:textId="77777777" w:rsidTr="00E27929">
        <w:trPr>
          <w:cantSplit/>
          <w:tblCellSpacing w:w="7" w:type="dxa"/>
        </w:trPr>
        <w:tc>
          <w:tcPr>
            <w:tcW w:w="2659" w:type="dxa"/>
          </w:tcPr>
          <w:p w14:paraId="4434381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lastRenderedPageBreak/>
              <w:t xml:space="preserve">Ethnic Group </w:t>
            </w:r>
          </w:p>
        </w:tc>
        <w:tc>
          <w:tcPr>
            <w:tcW w:w="756" w:type="dxa"/>
          </w:tcPr>
          <w:p w14:paraId="225892D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28</w:t>
            </w:r>
          </w:p>
        </w:tc>
        <w:tc>
          <w:tcPr>
            <w:tcW w:w="616" w:type="dxa"/>
          </w:tcPr>
          <w:p w14:paraId="3B0501D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4A246B7F"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723CD18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223F4BE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71500D1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HL70189</w:t>
            </w:r>
          </w:p>
        </w:tc>
        <w:tc>
          <w:tcPr>
            <w:tcW w:w="5867" w:type="dxa"/>
          </w:tcPr>
          <w:p w14:paraId="27126D2B" w14:textId="77777777" w:rsidR="00444C66" w:rsidRPr="00385C05" w:rsidRDefault="00444C66" w:rsidP="00DE3A72">
            <w:pPr>
              <w:spacing w:before="40" w:after="40"/>
              <w:rPr>
                <w:rFonts w:ascii="Arial" w:hAnsi="Arial" w:cs="Arial"/>
                <w:sz w:val="20"/>
                <w:szCs w:val="20"/>
              </w:rPr>
            </w:pPr>
          </w:p>
        </w:tc>
      </w:tr>
      <w:tr w:rsidR="00444C66" w:rsidRPr="00385C05" w14:paraId="6166AA3D" w14:textId="77777777" w:rsidTr="00E27929">
        <w:trPr>
          <w:cantSplit/>
          <w:tblCellSpacing w:w="7" w:type="dxa"/>
        </w:trPr>
        <w:tc>
          <w:tcPr>
            <w:tcW w:w="2659" w:type="dxa"/>
          </w:tcPr>
          <w:p w14:paraId="64D806B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Reason</w:t>
            </w:r>
          </w:p>
        </w:tc>
        <w:tc>
          <w:tcPr>
            <w:tcW w:w="756" w:type="dxa"/>
          </w:tcPr>
          <w:p w14:paraId="4E868DF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29</w:t>
            </w:r>
          </w:p>
        </w:tc>
        <w:tc>
          <w:tcPr>
            <w:tcW w:w="616" w:type="dxa"/>
          </w:tcPr>
          <w:p w14:paraId="1B00533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7685E1DC"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841</w:t>
            </w:r>
          </w:p>
        </w:tc>
        <w:tc>
          <w:tcPr>
            <w:tcW w:w="706" w:type="dxa"/>
          </w:tcPr>
          <w:p w14:paraId="0936B68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1305FBF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67A0FEA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HL70222</w:t>
            </w:r>
          </w:p>
        </w:tc>
        <w:tc>
          <w:tcPr>
            <w:tcW w:w="5867" w:type="dxa"/>
          </w:tcPr>
          <w:p w14:paraId="26568CDC" w14:textId="77777777" w:rsidR="00444C66" w:rsidRPr="00385C05" w:rsidRDefault="00444C66" w:rsidP="00DE3A72">
            <w:pPr>
              <w:spacing w:before="40" w:after="40"/>
              <w:rPr>
                <w:rFonts w:ascii="Arial" w:hAnsi="Arial" w:cs="Arial"/>
                <w:sz w:val="20"/>
                <w:szCs w:val="20"/>
              </w:rPr>
            </w:pPr>
          </w:p>
        </w:tc>
      </w:tr>
      <w:tr w:rsidR="00444C66" w:rsidRPr="00385C05" w14:paraId="53B36A8C" w14:textId="77777777" w:rsidTr="00E27929">
        <w:trPr>
          <w:cantSplit/>
          <w:tblCellSpacing w:w="7" w:type="dxa"/>
        </w:trPr>
        <w:tc>
          <w:tcPr>
            <w:tcW w:w="2659" w:type="dxa"/>
            <w:shd w:val="clear" w:color="auto" w:fill="FFFF99"/>
          </w:tcPr>
          <w:p w14:paraId="3A9DC99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Name</w:t>
            </w:r>
          </w:p>
        </w:tc>
        <w:tc>
          <w:tcPr>
            <w:tcW w:w="756" w:type="dxa"/>
            <w:shd w:val="clear" w:color="auto" w:fill="FFFF99"/>
          </w:tcPr>
          <w:p w14:paraId="524B811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FFFF99"/>
          </w:tcPr>
          <w:p w14:paraId="35A53EE1"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1F6A158E"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43C9BDE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2D882908"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5B9ADC04"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5EF76390" w14:textId="77777777" w:rsidR="00444C66" w:rsidRPr="00385C05" w:rsidRDefault="00444C66" w:rsidP="00DE3A72">
            <w:pPr>
              <w:spacing w:before="40" w:after="40"/>
              <w:rPr>
                <w:rFonts w:ascii="Arial" w:hAnsi="Arial" w:cs="Arial"/>
                <w:sz w:val="20"/>
                <w:szCs w:val="20"/>
              </w:rPr>
            </w:pPr>
          </w:p>
        </w:tc>
      </w:tr>
      <w:tr w:rsidR="00444C66" w:rsidRPr="00385C05" w14:paraId="0B8462F4" w14:textId="77777777" w:rsidTr="00E27929">
        <w:trPr>
          <w:cantSplit/>
          <w:tblCellSpacing w:w="7" w:type="dxa"/>
        </w:trPr>
        <w:tc>
          <w:tcPr>
            <w:tcW w:w="2659" w:type="dxa"/>
            <w:shd w:val="clear" w:color="auto" w:fill="FFFF99"/>
          </w:tcPr>
          <w:p w14:paraId="250B518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Telephone Number</w:t>
            </w:r>
          </w:p>
        </w:tc>
        <w:tc>
          <w:tcPr>
            <w:tcW w:w="756" w:type="dxa"/>
            <w:shd w:val="clear" w:color="auto" w:fill="FFFF99"/>
          </w:tcPr>
          <w:p w14:paraId="3E438BA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FFFF99"/>
          </w:tcPr>
          <w:p w14:paraId="40503BF6"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6119271B"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CFE0F6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59A0A42C"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2C72513"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2CE5EB66" w14:textId="77777777" w:rsidR="00444C66" w:rsidRPr="00385C05" w:rsidRDefault="00444C66" w:rsidP="00DE3A72">
            <w:pPr>
              <w:spacing w:before="40" w:after="40"/>
              <w:rPr>
                <w:rFonts w:ascii="Arial" w:hAnsi="Arial" w:cs="Arial"/>
                <w:sz w:val="20"/>
                <w:szCs w:val="20"/>
              </w:rPr>
            </w:pPr>
          </w:p>
        </w:tc>
      </w:tr>
      <w:tr w:rsidR="00444C66" w:rsidRPr="00385C05" w14:paraId="516C2D3C" w14:textId="77777777" w:rsidTr="00E27929">
        <w:trPr>
          <w:cantSplit/>
          <w:tblCellSpacing w:w="7" w:type="dxa"/>
        </w:trPr>
        <w:tc>
          <w:tcPr>
            <w:tcW w:w="2659" w:type="dxa"/>
          </w:tcPr>
          <w:p w14:paraId="70D4EC4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Address</w:t>
            </w:r>
          </w:p>
        </w:tc>
        <w:tc>
          <w:tcPr>
            <w:tcW w:w="756" w:type="dxa"/>
          </w:tcPr>
          <w:p w14:paraId="33793E2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32</w:t>
            </w:r>
          </w:p>
        </w:tc>
        <w:tc>
          <w:tcPr>
            <w:tcW w:w="616" w:type="dxa"/>
          </w:tcPr>
          <w:p w14:paraId="4D5145D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XAD</w:t>
            </w:r>
          </w:p>
        </w:tc>
        <w:tc>
          <w:tcPr>
            <w:tcW w:w="616" w:type="dxa"/>
          </w:tcPr>
          <w:p w14:paraId="41F1186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r w:rsidR="00D20738">
              <w:rPr>
                <w:rFonts w:ascii="Arial" w:hAnsi="Arial" w:cs="Arial"/>
                <w:sz w:val="20"/>
                <w:szCs w:val="20"/>
              </w:rPr>
              <w:t>74</w:t>
            </w:r>
          </w:p>
        </w:tc>
        <w:tc>
          <w:tcPr>
            <w:tcW w:w="706" w:type="dxa"/>
          </w:tcPr>
          <w:p w14:paraId="594121D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O</w:t>
            </w:r>
          </w:p>
        </w:tc>
        <w:tc>
          <w:tcPr>
            <w:tcW w:w="1246" w:type="dxa"/>
          </w:tcPr>
          <w:p w14:paraId="32BB544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579DCDBC" w14:textId="77777777" w:rsidR="00444C66" w:rsidRPr="00385C05" w:rsidRDefault="00444C66" w:rsidP="00DE3A72">
            <w:pPr>
              <w:spacing w:before="40" w:after="40"/>
              <w:rPr>
                <w:rFonts w:ascii="Arial" w:hAnsi="Arial" w:cs="Arial"/>
                <w:sz w:val="20"/>
                <w:szCs w:val="20"/>
              </w:rPr>
            </w:pPr>
          </w:p>
        </w:tc>
        <w:tc>
          <w:tcPr>
            <w:tcW w:w="5867" w:type="dxa"/>
          </w:tcPr>
          <w:p w14:paraId="5BEA953D" w14:textId="77777777" w:rsidR="00444C66" w:rsidRPr="00385C05" w:rsidRDefault="00444C66" w:rsidP="00DE3A72">
            <w:pPr>
              <w:spacing w:before="40" w:after="40"/>
              <w:rPr>
                <w:rFonts w:ascii="Arial" w:hAnsi="Arial" w:cs="Arial"/>
                <w:sz w:val="20"/>
                <w:szCs w:val="20"/>
              </w:rPr>
            </w:pPr>
          </w:p>
        </w:tc>
      </w:tr>
      <w:tr w:rsidR="00444C66" w:rsidRPr="00385C05" w14:paraId="42BC83C4" w14:textId="77777777" w:rsidTr="00E27929">
        <w:trPr>
          <w:cantSplit/>
          <w:tblCellSpacing w:w="7" w:type="dxa"/>
        </w:trPr>
        <w:tc>
          <w:tcPr>
            <w:tcW w:w="2659" w:type="dxa"/>
            <w:shd w:val="clear" w:color="auto" w:fill="FFFF99"/>
          </w:tcPr>
          <w:p w14:paraId="3E103C1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Next of Kin/Associated Party’s Identifiers</w:t>
            </w:r>
          </w:p>
        </w:tc>
        <w:tc>
          <w:tcPr>
            <w:tcW w:w="756" w:type="dxa"/>
            <w:shd w:val="clear" w:color="auto" w:fill="FFFF99"/>
          </w:tcPr>
          <w:p w14:paraId="0FDE7B1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FFFF99"/>
          </w:tcPr>
          <w:p w14:paraId="65255D20"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657275CE"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731E503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6CF8AC97"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B020FDF"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3927B0F5" w14:textId="77777777" w:rsidR="00444C66" w:rsidRPr="00385C05" w:rsidRDefault="00444C66" w:rsidP="00DE3A72">
            <w:pPr>
              <w:spacing w:before="40" w:after="40"/>
              <w:rPr>
                <w:rFonts w:ascii="Arial" w:hAnsi="Arial" w:cs="Arial"/>
                <w:sz w:val="20"/>
                <w:szCs w:val="20"/>
              </w:rPr>
            </w:pPr>
          </w:p>
        </w:tc>
      </w:tr>
      <w:tr w:rsidR="00444C66" w:rsidRPr="00385C05" w14:paraId="6A6DA4D5" w14:textId="77777777" w:rsidTr="00E27929">
        <w:trPr>
          <w:cantSplit/>
          <w:tblCellSpacing w:w="7" w:type="dxa"/>
        </w:trPr>
        <w:tc>
          <w:tcPr>
            <w:tcW w:w="2659" w:type="dxa"/>
          </w:tcPr>
          <w:p w14:paraId="5517CB1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Job Status</w:t>
            </w:r>
          </w:p>
        </w:tc>
        <w:tc>
          <w:tcPr>
            <w:tcW w:w="756" w:type="dxa"/>
          </w:tcPr>
          <w:p w14:paraId="0CD7503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34</w:t>
            </w:r>
          </w:p>
        </w:tc>
        <w:tc>
          <w:tcPr>
            <w:tcW w:w="616" w:type="dxa"/>
          </w:tcPr>
          <w:p w14:paraId="3B2CB7BA"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tcPr>
          <w:p w14:paraId="3D91366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tcPr>
          <w:p w14:paraId="06E20E5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294C635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728CBF1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HL70311</w:t>
            </w:r>
          </w:p>
        </w:tc>
        <w:tc>
          <w:tcPr>
            <w:tcW w:w="5867" w:type="dxa"/>
          </w:tcPr>
          <w:p w14:paraId="1C8D0E63" w14:textId="77777777" w:rsidR="00444C66" w:rsidRPr="00385C05" w:rsidRDefault="00444C66" w:rsidP="00DE3A72">
            <w:pPr>
              <w:spacing w:before="40" w:after="40"/>
              <w:rPr>
                <w:rFonts w:ascii="Arial" w:hAnsi="Arial" w:cs="Arial"/>
                <w:sz w:val="20"/>
                <w:szCs w:val="20"/>
              </w:rPr>
            </w:pPr>
          </w:p>
        </w:tc>
      </w:tr>
      <w:tr w:rsidR="00444C66" w:rsidRPr="00385C05" w14:paraId="5C9F0F5D" w14:textId="77777777" w:rsidTr="00E27929">
        <w:trPr>
          <w:cantSplit/>
          <w:tblCellSpacing w:w="7" w:type="dxa"/>
        </w:trPr>
        <w:tc>
          <w:tcPr>
            <w:tcW w:w="2659" w:type="dxa"/>
          </w:tcPr>
          <w:p w14:paraId="0B597A6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Race</w:t>
            </w:r>
          </w:p>
        </w:tc>
        <w:tc>
          <w:tcPr>
            <w:tcW w:w="756" w:type="dxa"/>
          </w:tcPr>
          <w:p w14:paraId="02B9F1B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35</w:t>
            </w:r>
          </w:p>
        </w:tc>
        <w:tc>
          <w:tcPr>
            <w:tcW w:w="616" w:type="dxa"/>
          </w:tcPr>
          <w:p w14:paraId="327B2F6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CE</w:t>
            </w:r>
          </w:p>
        </w:tc>
        <w:tc>
          <w:tcPr>
            <w:tcW w:w="616" w:type="dxa"/>
          </w:tcPr>
          <w:p w14:paraId="3AD68386"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841</w:t>
            </w:r>
          </w:p>
        </w:tc>
        <w:tc>
          <w:tcPr>
            <w:tcW w:w="706" w:type="dxa"/>
          </w:tcPr>
          <w:p w14:paraId="528074E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tcPr>
          <w:p w14:paraId="2510EDB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157BBF9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HL70005</w:t>
            </w:r>
          </w:p>
        </w:tc>
        <w:tc>
          <w:tcPr>
            <w:tcW w:w="5867" w:type="dxa"/>
          </w:tcPr>
          <w:p w14:paraId="4771322F" w14:textId="77777777" w:rsidR="00444C66" w:rsidRPr="00385C05" w:rsidRDefault="00444C66" w:rsidP="00DE3A72">
            <w:pPr>
              <w:spacing w:before="40" w:after="40"/>
              <w:rPr>
                <w:rFonts w:ascii="Arial" w:hAnsi="Arial" w:cs="Arial"/>
                <w:sz w:val="20"/>
                <w:szCs w:val="20"/>
              </w:rPr>
            </w:pPr>
          </w:p>
        </w:tc>
      </w:tr>
      <w:tr w:rsidR="00444C66" w:rsidRPr="00385C05" w14:paraId="1D5857CA" w14:textId="77777777" w:rsidTr="00E27929">
        <w:trPr>
          <w:cantSplit/>
          <w:tblCellSpacing w:w="7" w:type="dxa"/>
        </w:trPr>
        <w:tc>
          <w:tcPr>
            <w:tcW w:w="2659" w:type="dxa"/>
          </w:tcPr>
          <w:p w14:paraId="5D1D37E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Handicap</w:t>
            </w:r>
          </w:p>
        </w:tc>
        <w:tc>
          <w:tcPr>
            <w:tcW w:w="756" w:type="dxa"/>
          </w:tcPr>
          <w:p w14:paraId="44F67FF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36</w:t>
            </w:r>
          </w:p>
        </w:tc>
        <w:tc>
          <w:tcPr>
            <w:tcW w:w="616" w:type="dxa"/>
          </w:tcPr>
          <w:p w14:paraId="3F97376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tcPr>
          <w:p w14:paraId="2734ADF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tcPr>
          <w:p w14:paraId="2B022D1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0D881E0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39F4AA2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HL70295</w:t>
            </w:r>
          </w:p>
        </w:tc>
        <w:tc>
          <w:tcPr>
            <w:tcW w:w="5867" w:type="dxa"/>
          </w:tcPr>
          <w:p w14:paraId="7A2FF85F" w14:textId="77777777" w:rsidR="00444C66" w:rsidRPr="00385C05" w:rsidRDefault="00444C66" w:rsidP="00DE3A72">
            <w:pPr>
              <w:spacing w:before="40" w:after="40"/>
              <w:rPr>
                <w:rFonts w:ascii="Arial" w:hAnsi="Arial" w:cs="Arial"/>
                <w:sz w:val="20"/>
                <w:szCs w:val="20"/>
              </w:rPr>
            </w:pPr>
          </w:p>
        </w:tc>
      </w:tr>
      <w:tr w:rsidR="00444C66" w:rsidRPr="00385C05" w14:paraId="1EDD1987" w14:textId="77777777" w:rsidTr="00E27929">
        <w:trPr>
          <w:cantSplit/>
          <w:tblCellSpacing w:w="7" w:type="dxa"/>
        </w:trPr>
        <w:tc>
          <w:tcPr>
            <w:tcW w:w="2659" w:type="dxa"/>
            <w:shd w:val="clear" w:color="auto" w:fill="FFFF99"/>
          </w:tcPr>
          <w:p w14:paraId="612C9CD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 SSN</w:t>
            </w:r>
          </w:p>
        </w:tc>
        <w:tc>
          <w:tcPr>
            <w:tcW w:w="756" w:type="dxa"/>
            <w:shd w:val="clear" w:color="auto" w:fill="FFFF99"/>
          </w:tcPr>
          <w:p w14:paraId="078A211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FFFF99"/>
          </w:tcPr>
          <w:p w14:paraId="5923B37D"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49A9973B"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A1B7D9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5BADC473"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34564B44"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6D924139" w14:textId="77777777" w:rsidR="00444C66" w:rsidRPr="00385C05" w:rsidRDefault="00444C66" w:rsidP="00DE3A72">
            <w:pPr>
              <w:spacing w:before="40" w:after="40"/>
              <w:rPr>
                <w:rFonts w:ascii="Arial" w:hAnsi="Arial" w:cs="Arial"/>
                <w:sz w:val="20"/>
                <w:szCs w:val="20"/>
              </w:rPr>
            </w:pPr>
          </w:p>
        </w:tc>
      </w:tr>
      <w:tr w:rsidR="00444C66" w:rsidRPr="00385C05" w14:paraId="191ACE3E" w14:textId="77777777" w:rsidTr="00E27929">
        <w:trPr>
          <w:cantSplit/>
          <w:tblCellSpacing w:w="7" w:type="dxa"/>
        </w:trPr>
        <w:tc>
          <w:tcPr>
            <w:tcW w:w="2659" w:type="dxa"/>
          </w:tcPr>
          <w:p w14:paraId="2329003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Next of Kin Birth Place</w:t>
            </w:r>
          </w:p>
        </w:tc>
        <w:tc>
          <w:tcPr>
            <w:tcW w:w="756" w:type="dxa"/>
          </w:tcPr>
          <w:p w14:paraId="76FA5CA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38</w:t>
            </w:r>
          </w:p>
        </w:tc>
        <w:tc>
          <w:tcPr>
            <w:tcW w:w="616" w:type="dxa"/>
          </w:tcPr>
          <w:p w14:paraId="7DC24E1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ST</w:t>
            </w:r>
          </w:p>
        </w:tc>
        <w:tc>
          <w:tcPr>
            <w:tcW w:w="616" w:type="dxa"/>
          </w:tcPr>
          <w:p w14:paraId="223B6C5A"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199</w:t>
            </w:r>
          </w:p>
        </w:tc>
        <w:tc>
          <w:tcPr>
            <w:tcW w:w="706" w:type="dxa"/>
          </w:tcPr>
          <w:p w14:paraId="5CB88CF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2F05AD0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7CB2389" w14:textId="77777777" w:rsidR="00444C66" w:rsidRPr="00385C05" w:rsidRDefault="00444C66" w:rsidP="00DE3A72">
            <w:pPr>
              <w:spacing w:before="40" w:after="40"/>
              <w:rPr>
                <w:rFonts w:ascii="Arial" w:hAnsi="Arial" w:cs="Arial"/>
                <w:sz w:val="20"/>
                <w:szCs w:val="20"/>
              </w:rPr>
            </w:pPr>
          </w:p>
        </w:tc>
        <w:tc>
          <w:tcPr>
            <w:tcW w:w="5867" w:type="dxa"/>
          </w:tcPr>
          <w:p w14:paraId="171EF146" w14:textId="77777777" w:rsidR="00444C66" w:rsidRPr="00385C05" w:rsidRDefault="00444C66" w:rsidP="00DE3A72">
            <w:pPr>
              <w:spacing w:before="40" w:after="40"/>
              <w:rPr>
                <w:rFonts w:ascii="Arial" w:hAnsi="Arial" w:cs="Arial"/>
                <w:sz w:val="20"/>
                <w:szCs w:val="20"/>
              </w:rPr>
            </w:pPr>
          </w:p>
        </w:tc>
      </w:tr>
      <w:tr w:rsidR="00444C66" w:rsidRPr="00385C05" w14:paraId="2300162C" w14:textId="77777777" w:rsidTr="00E27929">
        <w:trPr>
          <w:cantSplit/>
          <w:tblCellSpacing w:w="7" w:type="dxa"/>
        </w:trPr>
        <w:tc>
          <w:tcPr>
            <w:tcW w:w="2659" w:type="dxa"/>
            <w:shd w:val="clear" w:color="auto" w:fill="FFFF99"/>
          </w:tcPr>
          <w:p w14:paraId="3466E2C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VIP Indicator</w:t>
            </w:r>
          </w:p>
        </w:tc>
        <w:tc>
          <w:tcPr>
            <w:tcW w:w="756" w:type="dxa"/>
            <w:shd w:val="clear" w:color="auto" w:fill="FFFF99"/>
          </w:tcPr>
          <w:p w14:paraId="6A161C3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FFFF99"/>
          </w:tcPr>
          <w:p w14:paraId="6D447D55"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7789178B"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61591E7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32F29585"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F5EE470"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166E5D5A" w14:textId="77777777" w:rsidR="00444C66" w:rsidRPr="00385C05" w:rsidRDefault="00444C66" w:rsidP="00DE3A72">
            <w:pPr>
              <w:spacing w:before="40" w:after="40"/>
              <w:rPr>
                <w:rFonts w:ascii="Arial" w:hAnsi="Arial" w:cs="Arial"/>
                <w:sz w:val="20"/>
                <w:szCs w:val="20"/>
              </w:rPr>
            </w:pPr>
          </w:p>
        </w:tc>
      </w:tr>
    </w:tbl>
    <w:p w14:paraId="555F4C9B" w14:textId="77777777" w:rsidR="000A0530" w:rsidRDefault="000A0530" w:rsidP="000A0530">
      <w:pPr>
        <w:rPr>
          <w:rFonts w:ascii="Arial" w:eastAsia="Arial Unicode MS" w:hAnsi="Arial" w:cs="Arial"/>
          <w:kern w:val="36"/>
          <w:sz w:val="20"/>
          <w:szCs w:val="20"/>
        </w:rPr>
      </w:pPr>
    </w:p>
    <w:p w14:paraId="440AC01B" w14:textId="77777777" w:rsidR="00821211" w:rsidRDefault="00821211" w:rsidP="000A0530">
      <w:pPr>
        <w:rPr>
          <w:rFonts w:ascii="Arial" w:eastAsia="Arial Unicode MS" w:hAnsi="Arial" w:cs="Arial"/>
          <w:kern w:val="36"/>
          <w:sz w:val="20"/>
          <w:szCs w:val="20"/>
        </w:rPr>
      </w:pPr>
    </w:p>
    <w:p w14:paraId="6B78B7EE" w14:textId="77777777" w:rsidR="00821211" w:rsidRDefault="00821211" w:rsidP="000A0530">
      <w:pPr>
        <w:rPr>
          <w:rFonts w:ascii="Arial" w:eastAsia="Arial Unicode MS" w:hAnsi="Arial" w:cs="Arial"/>
          <w:kern w:val="36"/>
          <w:sz w:val="20"/>
          <w:szCs w:val="20"/>
        </w:rPr>
      </w:pPr>
    </w:p>
    <w:p w14:paraId="1135036D" w14:textId="77777777" w:rsidR="00821211" w:rsidRDefault="00821211" w:rsidP="000A0530">
      <w:pPr>
        <w:rPr>
          <w:rFonts w:ascii="Arial" w:eastAsia="Arial Unicode MS" w:hAnsi="Arial" w:cs="Arial"/>
          <w:kern w:val="36"/>
          <w:sz w:val="20"/>
          <w:szCs w:val="20"/>
        </w:rPr>
      </w:pPr>
    </w:p>
    <w:p w14:paraId="39D117AF" w14:textId="77777777" w:rsidR="00821211" w:rsidRDefault="00821211" w:rsidP="000A0530">
      <w:pPr>
        <w:rPr>
          <w:rFonts w:ascii="Arial" w:eastAsia="Arial Unicode MS" w:hAnsi="Arial" w:cs="Arial"/>
          <w:kern w:val="36"/>
          <w:sz w:val="20"/>
          <w:szCs w:val="20"/>
        </w:rPr>
      </w:pPr>
    </w:p>
    <w:p w14:paraId="25865910" w14:textId="77777777" w:rsidR="00821211" w:rsidRPr="00385C05" w:rsidRDefault="00821211" w:rsidP="000A0530">
      <w:pPr>
        <w:rPr>
          <w:rFonts w:ascii="Arial" w:eastAsia="Arial Unicode MS" w:hAnsi="Arial" w:cs="Arial"/>
          <w:kern w:val="36"/>
          <w:sz w:val="20"/>
          <w:szCs w:val="20"/>
        </w:rPr>
      </w:pPr>
    </w:p>
    <w:p w14:paraId="2E136F0A" w14:textId="77777777" w:rsidR="00702257" w:rsidRPr="00647EA1" w:rsidRDefault="00407D9D" w:rsidP="000D3A16">
      <w:pPr>
        <w:pStyle w:val="Heading3"/>
      </w:pPr>
      <w:bookmarkStart w:id="462" w:name="_Patient_Visit_(PV1)_1"/>
      <w:bookmarkStart w:id="463" w:name="_Toc392072623"/>
      <w:bookmarkStart w:id="464" w:name="_Toc392515635"/>
      <w:bookmarkStart w:id="465" w:name="_Toc487203686"/>
      <w:bookmarkEnd w:id="462"/>
      <w:r w:rsidRPr="00647EA1">
        <w:lastRenderedPageBreak/>
        <w:t xml:space="preserve">OBR - </w:t>
      </w:r>
      <w:r w:rsidR="00A706D1" w:rsidRPr="00647EA1">
        <w:t xml:space="preserve">Observation </w:t>
      </w:r>
      <w:proofErr w:type="spellStart"/>
      <w:r w:rsidR="00BE2507" w:rsidRPr="00647EA1">
        <w:t>Request</w:t>
      </w:r>
      <w:proofErr w:type="spellEnd"/>
      <w:r w:rsidR="00BE2507" w:rsidRPr="00647EA1" w:rsidDel="00BE2507">
        <w:t xml:space="preserve"> </w:t>
      </w:r>
      <w:r w:rsidR="00702257" w:rsidRPr="00647EA1">
        <w:t>Segment</w:t>
      </w:r>
      <w:bookmarkEnd w:id="463"/>
      <w:bookmarkEnd w:id="464"/>
      <w:bookmarkEnd w:id="465"/>
    </w:p>
    <w:p w14:paraId="3A979D43" w14:textId="77777777" w:rsidR="00702257" w:rsidRPr="00385C05" w:rsidRDefault="00702257" w:rsidP="00D96FA3">
      <w:pPr>
        <w:spacing w:before="240" w:after="120"/>
        <w:jc w:val="both"/>
        <w:rPr>
          <w:rFonts w:ascii="Arial" w:hAnsi="Arial" w:cs="Arial"/>
          <w:color w:val="000000"/>
          <w:sz w:val="24"/>
          <w:szCs w:val="24"/>
        </w:rPr>
      </w:pPr>
      <w:r w:rsidRPr="00385C05">
        <w:rPr>
          <w:rFonts w:ascii="Arial" w:hAnsi="Arial" w:cs="Arial"/>
          <w:sz w:val="24"/>
          <w:szCs w:val="24"/>
        </w:rPr>
        <w:t xml:space="preserve">The </w:t>
      </w:r>
      <w:r w:rsidR="00A706D1" w:rsidRPr="00385C05">
        <w:rPr>
          <w:rFonts w:ascii="Arial" w:hAnsi="Arial" w:cs="Arial"/>
          <w:sz w:val="24"/>
          <w:szCs w:val="24"/>
        </w:rPr>
        <w:t xml:space="preserve">OBR </w:t>
      </w:r>
      <w:r w:rsidRPr="00385C05">
        <w:rPr>
          <w:rFonts w:ascii="Arial" w:hAnsi="Arial" w:cs="Arial"/>
          <w:sz w:val="24"/>
          <w:szCs w:val="24"/>
        </w:rPr>
        <w:t xml:space="preserve">segment is used </w:t>
      </w:r>
      <w:r w:rsidRPr="00385C05">
        <w:rPr>
          <w:rFonts w:ascii="Arial" w:hAnsi="Arial" w:cs="Arial"/>
          <w:color w:val="000000"/>
          <w:sz w:val="24"/>
          <w:szCs w:val="24"/>
        </w:rPr>
        <w:t>to carry information relative to various types of procedures performed.</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730"/>
        <w:gridCol w:w="720"/>
        <w:gridCol w:w="630"/>
        <w:gridCol w:w="630"/>
        <w:gridCol w:w="900"/>
        <w:gridCol w:w="1260"/>
        <w:gridCol w:w="720"/>
        <w:gridCol w:w="5708"/>
      </w:tblGrid>
      <w:tr w:rsidR="00702257" w:rsidRPr="00385C05" w14:paraId="6AB15512" w14:textId="77777777" w:rsidTr="00B7350F">
        <w:trPr>
          <w:cantSplit/>
          <w:tblHeader/>
          <w:tblCellSpacing w:w="7" w:type="dxa"/>
        </w:trPr>
        <w:tc>
          <w:tcPr>
            <w:tcW w:w="13270" w:type="dxa"/>
            <w:gridSpan w:val="8"/>
            <w:shd w:val="clear" w:color="auto" w:fill="D9D9D9"/>
            <w:vAlign w:val="center"/>
          </w:tcPr>
          <w:p w14:paraId="6578E9E1" w14:textId="77777777" w:rsidR="00702257" w:rsidRPr="00385C05" w:rsidRDefault="00702257" w:rsidP="00DE3A72">
            <w:pPr>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A65700" w:rsidRPr="00385C05">
              <w:rPr>
                <w:rFonts w:ascii="Arial" w:hAnsi="Arial" w:cs="Arial"/>
                <w:b/>
                <w:caps/>
                <w:color w:val="548DD4"/>
              </w:rPr>
              <w:t>2</w:t>
            </w:r>
            <w:r w:rsidR="002A4389" w:rsidRPr="00385C05">
              <w:rPr>
                <w:rFonts w:ascii="Arial" w:hAnsi="Arial" w:cs="Arial"/>
                <w:b/>
                <w:caps/>
                <w:color w:val="548DD4"/>
              </w:rPr>
              <w:t>.</w:t>
            </w:r>
            <w:r w:rsidR="002137A1" w:rsidRPr="00385C05">
              <w:rPr>
                <w:rFonts w:ascii="Arial" w:hAnsi="Arial" w:cs="Arial"/>
                <w:b/>
                <w:caps/>
                <w:color w:val="548DD4"/>
              </w:rPr>
              <w:t>4</w:t>
            </w:r>
            <w:r w:rsidR="00B9428F" w:rsidRPr="00385C05">
              <w:rPr>
                <w:rFonts w:ascii="Arial" w:hAnsi="Arial" w:cs="Arial"/>
                <w:b/>
                <w:caps/>
                <w:color w:val="548DD4"/>
              </w:rPr>
              <w:t>:</w:t>
            </w:r>
            <w:r w:rsidR="002E6882" w:rsidRPr="00385C05">
              <w:rPr>
                <w:rFonts w:ascii="Arial" w:hAnsi="Arial" w:cs="Arial"/>
                <w:b/>
                <w:caps/>
                <w:color w:val="548DD4"/>
              </w:rPr>
              <w:t xml:space="preserve"> </w:t>
            </w:r>
            <w:r w:rsidR="00F6322C" w:rsidRPr="00385C05">
              <w:rPr>
                <w:rFonts w:ascii="Arial" w:hAnsi="Arial" w:cs="Arial"/>
                <w:b/>
                <w:caps/>
                <w:color w:val="548DD4"/>
              </w:rPr>
              <w:t xml:space="preserve">Observation Request </w:t>
            </w:r>
            <w:r w:rsidRPr="00385C05">
              <w:rPr>
                <w:rFonts w:ascii="Arial" w:hAnsi="Arial" w:cs="Arial"/>
                <w:b/>
                <w:caps/>
                <w:color w:val="548DD4"/>
              </w:rPr>
              <w:t>Segment (</w:t>
            </w:r>
            <w:r w:rsidR="00F6322C" w:rsidRPr="00385C05">
              <w:rPr>
                <w:rFonts w:ascii="Arial" w:hAnsi="Arial" w:cs="Arial"/>
                <w:b/>
                <w:caps/>
                <w:color w:val="548DD4"/>
              </w:rPr>
              <w:t>OBR</w:t>
            </w:r>
            <w:r w:rsidRPr="00385C05">
              <w:rPr>
                <w:rFonts w:ascii="Arial" w:hAnsi="Arial" w:cs="Arial"/>
                <w:b/>
                <w:caps/>
                <w:color w:val="548DD4"/>
              </w:rPr>
              <w:t>)</w:t>
            </w:r>
          </w:p>
        </w:tc>
      </w:tr>
      <w:tr w:rsidR="00E906F3" w:rsidRPr="00385C05" w14:paraId="3CDBF06F" w14:textId="77777777" w:rsidTr="00E27929">
        <w:trPr>
          <w:cantSplit/>
          <w:trHeight w:val="593"/>
          <w:tblHeader/>
          <w:tblCellSpacing w:w="7" w:type="dxa"/>
        </w:trPr>
        <w:tc>
          <w:tcPr>
            <w:tcW w:w="2709" w:type="dxa"/>
            <w:shd w:val="clear" w:color="auto" w:fill="F2F2F2"/>
          </w:tcPr>
          <w:p w14:paraId="301988CE"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Field Name</w:t>
            </w:r>
          </w:p>
        </w:tc>
        <w:tc>
          <w:tcPr>
            <w:tcW w:w="706" w:type="dxa"/>
            <w:shd w:val="clear" w:color="auto" w:fill="F2F2F2"/>
          </w:tcPr>
          <w:p w14:paraId="5EA20493" w14:textId="77777777" w:rsidR="00E906F3" w:rsidRPr="00385C05" w:rsidRDefault="00E906F3" w:rsidP="00B7350F">
            <w:pPr>
              <w:spacing w:before="40" w:after="40"/>
              <w:rPr>
                <w:rFonts w:ascii="Arial" w:hAnsi="Arial" w:cs="Arial"/>
                <w:smallCaps/>
                <w:color w:val="548DD4"/>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08966F05"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0E2DD0B6"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Len</w:t>
            </w:r>
          </w:p>
        </w:tc>
        <w:tc>
          <w:tcPr>
            <w:tcW w:w="886" w:type="dxa"/>
            <w:shd w:val="clear" w:color="auto" w:fill="F2F2F2"/>
          </w:tcPr>
          <w:p w14:paraId="0EAC8AF2"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0C5B1B91"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Cardinality</w:t>
            </w:r>
          </w:p>
        </w:tc>
        <w:tc>
          <w:tcPr>
            <w:tcW w:w="706" w:type="dxa"/>
            <w:shd w:val="clear" w:color="auto" w:fill="F2F2F2"/>
          </w:tcPr>
          <w:p w14:paraId="1E3D3F40" w14:textId="77777777" w:rsidR="00E906F3" w:rsidRPr="00385C05" w:rsidRDefault="00E906F3" w:rsidP="00B7350F">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687" w:type="dxa"/>
            <w:shd w:val="clear" w:color="auto" w:fill="F2F2F2"/>
          </w:tcPr>
          <w:p w14:paraId="2EB04F38"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Description/Comments</w:t>
            </w:r>
          </w:p>
        </w:tc>
      </w:tr>
      <w:tr w:rsidR="00E906F3" w:rsidRPr="00385C05" w14:paraId="5DAF5A0D" w14:textId="77777777" w:rsidTr="00E27929">
        <w:trPr>
          <w:cantSplit/>
          <w:tblCellSpacing w:w="7" w:type="dxa"/>
        </w:trPr>
        <w:tc>
          <w:tcPr>
            <w:tcW w:w="2709" w:type="dxa"/>
          </w:tcPr>
          <w:p w14:paraId="5CA3AB0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Set ID – OBR</w:t>
            </w:r>
          </w:p>
        </w:tc>
        <w:tc>
          <w:tcPr>
            <w:tcW w:w="706" w:type="dxa"/>
          </w:tcPr>
          <w:p w14:paraId="0DE57AD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w:t>
            </w:r>
          </w:p>
        </w:tc>
        <w:tc>
          <w:tcPr>
            <w:tcW w:w="616" w:type="dxa"/>
          </w:tcPr>
          <w:p w14:paraId="37A7877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SI</w:t>
            </w:r>
          </w:p>
        </w:tc>
        <w:tc>
          <w:tcPr>
            <w:tcW w:w="616" w:type="dxa"/>
          </w:tcPr>
          <w:p w14:paraId="3105B56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4</w:t>
            </w:r>
          </w:p>
        </w:tc>
        <w:tc>
          <w:tcPr>
            <w:tcW w:w="886" w:type="dxa"/>
          </w:tcPr>
          <w:p w14:paraId="430C247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tcPr>
          <w:p w14:paraId="43DF444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674BB607" w14:textId="77777777" w:rsidR="00E906F3" w:rsidRPr="00385C05" w:rsidRDefault="00E906F3" w:rsidP="00B7350F">
            <w:pPr>
              <w:spacing w:before="40" w:after="40"/>
              <w:rPr>
                <w:rFonts w:ascii="Arial" w:hAnsi="Arial" w:cs="Arial"/>
                <w:sz w:val="20"/>
                <w:szCs w:val="20"/>
              </w:rPr>
            </w:pPr>
          </w:p>
        </w:tc>
        <w:tc>
          <w:tcPr>
            <w:tcW w:w="5687" w:type="dxa"/>
          </w:tcPr>
          <w:p w14:paraId="5E93210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This field contains the number that identifies </w:t>
            </w:r>
            <w:r w:rsidR="00330325">
              <w:rPr>
                <w:rFonts w:ascii="Arial" w:hAnsi="Arial" w:cs="Arial"/>
                <w:sz w:val="20"/>
                <w:szCs w:val="20"/>
              </w:rPr>
              <w:t>this repeat of the ORDER_OBSERVATION group</w:t>
            </w:r>
            <w:r w:rsidR="004A2E2B">
              <w:rPr>
                <w:rFonts w:ascii="Arial" w:hAnsi="Arial" w:cs="Arial"/>
                <w:sz w:val="20"/>
                <w:szCs w:val="20"/>
              </w:rPr>
              <w:t>.</w:t>
            </w:r>
            <w:r w:rsidR="004A2E2B" w:rsidRPr="00385C05">
              <w:rPr>
                <w:rFonts w:ascii="Arial" w:hAnsi="Arial" w:cs="Arial"/>
                <w:sz w:val="20"/>
                <w:szCs w:val="20"/>
              </w:rPr>
              <w:t>..</w:t>
            </w:r>
            <w:r w:rsidRPr="00385C05">
              <w:rPr>
                <w:rFonts w:ascii="Arial" w:hAnsi="Arial" w:cs="Arial"/>
                <w:sz w:val="20"/>
                <w:szCs w:val="20"/>
              </w:rPr>
              <w:t xml:space="preserve">  </w:t>
            </w:r>
          </w:p>
          <w:p w14:paraId="4D6603DF" w14:textId="77777777" w:rsidR="00E906F3" w:rsidRPr="00385C05" w:rsidRDefault="007A08FC" w:rsidP="00B7350F">
            <w:pPr>
              <w:spacing w:before="40" w:after="40"/>
              <w:rPr>
                <w:rFonts w:ascii="Arial" w:hAnsi="Arial" w:cs="Arial"/>
                <w:b/>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01</w:t>
            </w:r>
            <w:r w:rsidR="00A61DD2">
              <w:rPr>
                <w:rFonts w:ascii="Arial" w:hAnsi="Arial" w:cs="Arial"/>
                <w:b/>
                <w:sz w:val="20"/>
                <w:szCs w:val="20"/>
              </w:rPr>
              <w:t>3</w:t>
            </w:r>
            <w:r>
              <w:rPr>
                <w:rFonts w:ascii="Arial" w:hAnsi="Arial" w:cs="Arial"/>
                <w:b/>
                <w:sz w:val="20"/>
                <w:szCs w:val="20"/>
              </w:rPr>
              <w:t>:</w:t>
            </w:r>
            <w:r w:rsidR="00E906F3" w:rsidRPr="00385C05">
              <w:rPr>
                <w:rFonts w:ascii="Arial" w:hAnsi="Arial" w:cs="Arial"/>
                <w:b/>
                <w:sz w:val="20"/>
                <w:szCs w:val="20"/>
              </w:rPr>
              <w:t xml:space="preserve"> </w:t>
            </w:r>
            <w:r w:rsidR="00E906F3" w:rsidRPr="00E906F3">
              <w:rPr>
                <w:rFonts w:ascii="Arial" w:hAnsi="Arial" w:cs="Arial"/>
                <w:sz w:val="20"/>
                <w:szCs w:val="20"/>
              </w:rPr>
              <w:t xml:space="preserve">OBR-1 (Set ID - OBR) </w:t>
            </w:r>
            <w:r w:rsidR="00E906F3" w:rsidRPr="00A23A9A">
              <w:rPr>
                <w:rFonts w:ascii="Arial" w:hAnsi="Arial" w:cs="Arial"/>
                <w:b/>
                <w:sz w:val="20"/>
                <w:szCs w:val="20"/>
              </w:rPr>
              <w:t>SHALL</w:t>
            </w:r>
            <w:r w:rsidR="00E906F3" w:rsidRPr="00E906F3">
              <w:rPr>
                <w:rFonts w:ascii="Arial" w:hAnsi="Arial" w:cs="Arial"/>
                <w:sz w:val="20"/>
                <w:szCs w:val="20"/>
              </w:rPr>
              <w:t xml:space="preserve"> be valued sequentially starting with the value '1'</w:t>
            </w:r>
            <w:r w:rsidR="00F90C47">
              <w:rPr>
                <w:rFonts w:ascii="Arial" w:hAnsi="Arial" w:cs="Arial"/>
                <w:sz w:val="20"/>
                <w:szCs w:val="20"/>
              </w:rPr>
              <w:t>.</w:t>
            </w:r>
          </w:p>
        </w:tc>
      </w:tr>
      <w:tr w:rsidR="00E906F3" w:rsidRPr="00385C05" w14:paraId="70626CF9" w14:textId="77777777" w:rsidTr="00E27929">
        <w:trPr>
          <w:cantSplit/>
          <w:tblCellSpacing w:w="7" w:type="dxa"/>
        </w:trPr>
        <w:tc>
          <w:tcPr>
            <w:tcW w:w="2709" w:type="dxa"/>
            <w:shd w:val="clear" w:color="auto" w:fill="auto"/>
          </w:tcPr>
          <w:p w14:paraId="2B1E8EF9"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Placer Order Number</w:t>
            </w:r>
          </w:p>
        </w:tc>
        <w:tc>
          <w:tcPr>
            <w:tcW w:w="706" w:type="dxa"/>
            <w:shd w:val="clear" w:color="auto" w:fill="auto"/>
          </w:tcPr>
          <w:p w14:paraId="4E5FAFA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auto"/>
          </w:tcPr>
          <w:p w14:paraId="47E2D1F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EI</w:t>
            </w:r>
          </w:p>
        </w:tc>
        <w:tc>
          <w:tcPr>
            <w:tcW w:w="616" w:type="dxa"/>
            <w:shd w:val="clear" w:color="auto" w:fill="auto"/>
          </w:tcPr>
          <w:p w14:paraId="639ED0D1"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427</w:t>
            </w:r>
          </w:p>
        </w:tc>
        <w:tc>
          <w:tcPr>
            <w:tcW w:w="886" w:type="dxa"/>
            <w:shd w:val="clear" w:color="auto" w:fill="auto"/>
          </w:tcPr>
          <w:p w14:paraId="5EBDD01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r w:rsidR="007A08FC">
              <w:rPr>
                <w:rFonts w:ascii="Arial" w:hAnsi="Arial" w:cs="Arial"/>
                <w:sz w:val="20"/>
                <w:szCs w:val="20"/>
              </w:rPr>
              <w:t>E</w:t>
            </w:r>
          </w:p>
        </w:tc>
        <w:tc>
          <w:tcPr>
            <w:tcW w:w="1246" w:type="dxa"/>
            <w:shd w:val="clear" w:color="auto" w:fill="auto"/>
          </w:tcPr>
          <w:p w14:paraId="32E41CD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sidR="007A08FC">
              <w:rPr>
                <w:rFonts w:ascii="Arial" w:hAnsi="Arial" w:cs="Arial"/>
                <w:sz w:val="20"/>
                <w:szCs w:val="20"/>
              </w:rPr>
              <w:t>0</w:t>
            </w:r>
            <w:r w:rsidRPr="00385C05">
              <w:rPr>
                <w:rFonts w:ascii="Arial" w:hAnsi="Arial" w:cs="Arial"/>
                <w:sz w:val="20"/>
                <w:szCs w:val="20"/>
              </w:rPr>
              <w:t>..</w:t>
            </w:r>
            <w:proofErr w:type="gramEnd"/>
            <w:r w:rsidRPr="00385C05">
              <w:rPr>
                <w:rFonts w:ascii="Arial" w:hAnsi="Arial" w:cs="Arial"/>
                <w:sz w:val="20"/>
                <w:szCs w:val="20"/>
              </w:rPr>
              <w:t>1]</w:t>
            </w:r>
          </w:p>
        </w:tc>
        <w:tc>
          <w:tcPr>
            <w:tcW w:w="706" w:type="dxa"/>
          </w:tcPr>
          <w:p w14:paraId="7432C622" w14:textId="77777777" w:rsidR="00E906F3" w:rsidRPr="00385C05" w:rsidRDefault="00E906F3" w:rsidP="00B7350F">
            <w:pPr>
              <w:pStyle w:val="Default"/>
              <w:spacing w:before="40" w:after="40" w:line="240" w:lineRule="auto"/>
              <w:jc w:val="left"/>
              <w:rPr>
                <w:rFonts w:ascii="Arial" w:hAnsi="Arial" w:cs="Arial"/>
                <w:sz w:val="20"/>
                <w:szCs w:val="20"/>
              </w:rPr>
            </w:pPr>
          </w:p>
        </w:tc>
        <w:tc>
          <w:tcPr>
            <w:tcW w:w="5687" w:type="dxa"/>
            <w:shd w:val="clear" w:color="auto" w:fill="auto"/>
          </w:tcPr>
          <w:p w14:paraId="5AE7ED60" w14:textId="77777777" w:rsidR="00E906F3" w:rsidRPr="00385C05" w:rsidRDefault="00E906F3" w:rsidP="00B7350F">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This field identifies an order uniquely among all orders from a particular ordering application. When results are transmitted in an ORU message, an ORC is not required, and the identifying placer order number </w:t>
            </w:r>
            <w:r w:rsidRPr="006B3E81">
              <w:rPr>
                <w:rFonts w:ascii="Arial" w:hAnsi="Arial" w:cs="Arial"/>
                <w:sz w:val="20"/>
                <w:szCs w:val="20"/>
                <w:u w:val="single"/>
              </w:rPr>
              <w:t>must</w:t>
            </w:r>
            <w:r w:rsidRPr="006B3E81">
              <w:rPr>
                <w:rFonts w:ascii="Arial" w:hAnsi="Arial" w:cs="Arial"/>
                <w:sz w:val="20"/>
                <w:szCs w:val="20"/>
              </w:rPr>
              <w:t xml:space="preserve"> </w:t>
            </w:r>
            <w:r w:rsidRPr="00385C05">
              <w:rPr>
                <w:rFonts w:ascii="Arial" w:hAnsi="Arial" w:cs="Arial"/>
                <w:sz w:val="20"/>
                <w:szCs w:val="20"/>
              </w:rPr>
              <w:t xml:space="preserve">be present in the OBR segments. </w:t>
            </w:r>
          </w:p>
          <w:p w14:paraId="0E8A72CA" w14:textId="77777777" w:rsidR="00E906F3" w:rsidRPr="007A08FC" w:rsidRDefault="00E906F3" w:rsidP="00B7350F">
            <w:pPr>
              <w:spacing w:before="40" w:after="40"/>
              <w:rPr>
                <w:rFonts w:ascii="Arial" w:hAnsi="Arial" w:cs="Arial"/>
                <w:b/>
                <w:sz w:val="20"/>
                <w:szCs w:val="20"/>
              </w:rPr>
            </w:pPr>
            <w:r w:rsidRPr="00385C05">
              <w:rPr>
                <w:rFonts w:ascii="Arial" w:hAnsi="Arial" w:cs="Arial"/>
                <w:b/>
                <w:sz w:val="20"/>
                <w:szCs w:val="20"/>
              </w:rPr>
              <w:t>Note: The Case Notification does not have a placer order number to populate this field</w:t>
            </w:r>
            <w:r w:rsidR="007A08FC">
              <w:rPr>
                <w:rFonts w:ascii="Arial" w:hAnsi="Arial" w:cs="Arial"/>
                <w:b/>
                <w:sz w:val="20"/>
                <w:szCs w:val="20"/>
              </w:rPr>
              <w:t>, so the Usage is set to RE.</w:t>
            </w:r>
          </w:p>
        </w:tc>
      </w:tr>
      <w:tr w:rsidR="00E906F3" w:rsidRPr="00385C05" w14:paraId="2224A049" w14:textId="77777777" w:rsidTr="00E27929">
        <w:trPr>
          <w:cantSplit/>
          <w:tblCellSpacing w:w="7" w:type="dxa"/>
        </w:trPr>
        <w:tc>
          <w:tcPr>
            <w:tcW w:w="2709" w:type="dxa"/>
            <w:shd w:val="clear" w:color="auto" w:fill="auto"/>
          </w:tcPr>
          <w:p w14:paraId="0AFB7223"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Filler Order Number</w:t>
            </w:r>
          </w:p>
        </w:tc>
        <w:tc>
          <w:tcPr>
            <w:tcW w:w="706" w:type="dxa"/>
            <w:shd w:val="clear" w:color="auto" w:fill="auto"/>
          </w:tcPr>
          <w:p w14:paraId="6B566EE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auto"/>
          </w:tcPr>
          <w:p w14:paraId="6DEA352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EI</w:t>
            </w:r>
          </w:p>
        </w:tc>
        <w:tc>
          <w:tcPr>
            <w:tcW w:w="616" w:type="dxa"/>
            <w:shd w:val="clear" w:color="auto" w:fill="auto"/>
          </w:tcPr>
          <w:p w14:paraId="4D058503"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427</w:t>
            </w:r>
          </w:p>
        </w:tc>
        <w:tc>
          <w:tcPr>
            <w:tcW w:w="886" w:type="dxa"/>
            <w:shd w:val="clear" w:color="auto" w:fill="auto"/>
          </w:tcPr>
          <w:p w14:paraId="67CCA35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tcPr>
          <w:p w14:paraId="30A27BD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64750ADE" w14:textId="77777777" w:rsidR="00E906F3" w:rsidRPr="00385C05" w:rsidRDefault="00E906F3" w:rsidP="00B7350F">
            <w:pPr>
              <w:pStyle w:val="Default"/>
              <w:spacing w:before="40" w:after="40" w:line="240" w:lineRule="auto"/>
              <w:rPr>
                <w:rFonts w:ascii="Arial" w:hAnsi="Arial" w:cs="Arial"/>
                <w:b/>
                <w:sz w:val="20"/>
                <w:szCs w:val="20"/>
              </w:rPr>
            </w:pPr>
          </w:p>
        </w:tc>
        <w:tc>
          <w:tcPr>
            <w:tcW w:w="5687" w:type="dxa"/>
            <w:shd w:val="clear" w:color="auto" w:fill="auto"/>
          </w:tcPr>
          <w:p w14:paraId="792ECFD8" w14:textId="77777777" w:rsidR="00E906F3" w:rsidRPr="00385C05" w:rsidRDefault="00E906F3" w:rsidP="00B7350F">
            <w:pPr>
              <w:pStyle w:val="Default"/>
              <w:spacing w:before="40" w:after="40" w:line="240" w:lineRule="auto"/>
              <w:rPr>
                <w:rFonts w:ascii="Arial" w:hAnsi="Arial" w:cs="Arial"/>
                <w:sz w:val="20"/>
                <w:szCs w:val="20"/>
              </w:rPr>
            </w:pPr>
            <w:r w:rsidRPr="00385C05">
              <w:rPr>
                <w:rFonts w:ascii="Arial" w:hAnsi="Arial" w:cs="Arial"/>
                <w:b/>
                <w:sz w:val="20"/>
                <w:szCs w:val="20"/>
              </w:rPr>
              <w:t>Definition</w:t>
            </w:r>
            <w:r w:rsidRPr="00385C05">
              <w:rPr>
                <w:rFonts w:ascii="Arial" w:hAnsi="Arial" w:cs="Arial"/>
                <w:sz w:val="20"/>
                <w:szCs w:val="20"/>
              </w:rPr>
              <w:t xml:space="preserve">: This field is the unique identifier associated with the filling application. This is a permanent identifier for an order and its associated observations. </w:t>
            </w:r>
          </w:p>
          <w:p w14:paraId="13E89293" w14:textId="77777777" w:rsidR="00E906F3" w:rsidRPr="00385C05" w:rsidRDefault="00E906F3" w:rsidP="00B7350F">
            <w:pPr>
              <w:spacing w:before="40" w:after="40"/>
              <w:rPr>
                <w:rFonts w:ascii="Arial" w:hAnsi="Arial" w:cs="Arial"/>
                <w:sz w:val="20"/>
                <w:szCs w:val="20"/>
              </w:rPr>
            </w:pPr>
            <w:r w:rsidRPr="00385C05">
              <w:rPr>
                <w:rFonts w:ascii="Arial" w:hAnsi="Arial" w:cs="Arial"/>
                <w:b/>
                <w:sz w:val="20"/>
                <w:szCs w:val="20"/>
              </w:rPr>
              <w:t xml:space="preserve">Note: </w:t>
            </w:r>
            <w:r w:rsidRPr="00385C05">
              <w:rPr>
                <w:rFonts w:ascii="Arial" w:hAnsi="Arial" w:cs="Arial"/>
                <w:sz w:val="20"/>
                <w:szCs w:val="20"/>
              </w:rPr>
              <w:t xml:space="preserve">The Case Notification uses the Filler Order Number field to communicate the </w:t>
            </w:r>
            <w:r w:rsidR="00D06157">
              <w:rPr>
                <w:rFonts w:ascii="Arial" w:hAnsi="Arial" w:cs="Arial"/>
                <w:sz w:val="20"/>
                <w:szCs w:val="20"/>
              </w:rPr>
              <w:t>Local Record ID</w:t>
            </w:r>
            <w:r w:rsidRPr="00385C05">
              <w:rPr>
                <w:rFonts w:ascii="Arial" w:hAnsi="Arial" w:cs="Arial"/>
                <w:sz w:val="20"/>
                <w:szCs w:val="20"/>
              </w:rPr>
              <w:t xml:space="preserve"> as known by the sending system.  </w:t>
            </w:r>
            <w:r w:rsidR="00D06157">
              <w:rPr>
                <w:rFonts w:ascii="Arial" w:hAnsi="Arial" w:cs="Arial"/>
                <w:sz w:val="20"/>
                <w:szCs w:val="20"/>
              </w:rPr>
              <w:t>Local Record ID</w:t>
            </w:r>
            <w:r w:rsidRPr="00385C05">
              <w:rPr>
                <w:rFonts w:ascii="Arial" w:hAnsi="Arial" w:cs="Arial"/>
                <w:sz w:val="20"/>
                <w:szCs w:val="20"/>
              </w:rPr>
              <w:t xml:space="preserve"> is made unique by including the Sending Application identifier information as the assigning authority.</w:t>
            </w:r>
          </w:p>
          <w:p w14:paraId="5C4BC3AE" w14:textId="77777777" w:rsidR="00E906F3" w:rsidRPr="00385C05" w:rsidRDefault="00E906F3" w:rsidP="00B7350F">
            <w:pPr>
              <w:spacing w:before="40" w:after="40"/>
              <w:rPr>
                <w:rFonts w:ascii="Courier New" w:hAnsi="Courier New" w:cs="Courier New"/>
              </w:rPr>
            </w:pPr>
            <w:r w:rsidRPr="00385C05">
              <w:rPr>
                <w:rFonts w:ascii="Arial" w:hAnsi="Arial" w:cs="Arial"/>
                <w:sz w:val="20"/>
                <w:szCs w:val="20"/>
              </w:rPr>
              <w:t xml:space="preserve">Example: </w:t>
            </w:r>
            <w:r w:rsidRPr="00385C05">
              <w:rPr>
                <w:rFonts w:ascii="Courier New" w:hAnsi="Courier New" w:cs="Courier New"/>
              </w:rPr>
              <w:t>|CAS10000909091NE01^NE01^2.16.840.</w:t>
            </w:r>
            <w:proofErr w:type="gramStart"/>
            <w:r w:rsidRPr="00385C05">
              <w:rPr>
                <w:rFonts w:ascii="Courier New" w:hAnsi="Courier New" w:cs="Courier New"/>
              </w:rPr>
              <w:t>1.114222.</w:t>
            </w:r>
            <w:r w:rsidR="00596C23">
              <w:rPr>
                <w:rFonts w:ascii="Courier New" w:hAnsi="Courier New" w:cs="Courier New"/>
              </w:rPr>
              <w:t>nnnn</w:t>
            </w:r>
            <w:proofErr w:type="gramEnd"/>
            <w:r w:rsidRPr="00385C05">
              <w:rPr>
                <w:rFonts w:ascii="Courier New" w:hAnsi="Courier New" w:cs="Courier New"/>
              </w:rPr>
              <w:t>^ISO|</w:t>
            </w:r>
          </w:p>
          <w:p w14:paraId="619EBF7A" w14:textId="77777777" w:rsidR="00E906F3" w:rsidRPr="00385C05" w:rsidRDefault="00E906F3" w:rsidP="00B7350F">
            <w:pPr>
              <w:spacing w:before="40" w:after="40"/>
              <w:rPr>
                <w:rFonts w:ascii="Arial" w:hAnsi="Arial" w:cs="Arial"/>
                <w:sz w:val="20"/>
                <w:szCs w:val="20"/>
              </w:rPr>
            </w:pPr>
            <w:r w:rsidRPr="00385C05">
              <w:rPr>
                <w:rFonts w:ascii="Courier New" w:hAnsi="Courier New" w:cs="Courier New"/>
              </w:rPr>
              <w:t>|INV10502^TXNBS01^2.16.840.</w:t>
            </w:r>
            <w:proofErr w:type="gramStart"/>
            <w:r w:rsidRPr="00385C05">
              <w:rPr>
                <w:rFonts w:ascii="Courier New" w:hAnsi="Courier New" w:cs="Courier New"/>
              </w:rPr>
              <w:t>1.114222.</w:t>
            </w:r>
            <w:r w:rsidR="00822D87">
              <w:rPr>
                <w:rFonts w:ascii="Courier New" w:hAnsi="Courier New" w:cs="Courier New"/>
              </w:rPr>
              <w:t>nnnn</w:t>
            </w:r>
            <w:proofErr w:type="gramEnd"/>
            <w:r w:rsidRPr="00385C05">
              <w:rPr>
                <w:rFonts w:ascii="Courier New" w:hAnsi="Courier New" w:cs="Courier New"/>
              </w:rPr>
              <w:t>^ISO|</w:t>
            </w:r>
          </w:p>
        </w:tc>
      </w:tr>
      <w:tr w:rsidR="00E906F3" w:rsidRPr="00385C05" w14:paraId="2C40109B" w14:textId="77777777" w:rsidTr="00E27929">
        <w:trPr>
          <w:cantSplit/>
          <w:tblCellSpacing w:w="7" w:type="dxa"/>
        </w:trPr>
        <w:tc>
          <w:tcPr>
            <w:tcW w:w="2709" w:type="dxa"/>
            <w:shd w:val="clear" w:color="auto" w:fill="auto"/>
          </w:tcPr>
          <w:p w14:paraId="7225D8BF"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lastRenderedPageBreak/>
              <w:t>Universal Service Identifier</w:t>
            </w:r>
          </w:p>
        </w:tc>
        <w:tc>
          <w:tcPr>
            <w:tcW w:w="706" w:type="dxa"/>
            <w:shd w:val="clear" w:color="auto" w:fill="auto"/>
          </w:tcPr>
          <w:p w14:paraId="30F91B7D"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4</w:t>
            </w:r>
          </w:p>
        </w:tc>
        <w:tc>
          <w:tcPr>
            <w:tcW w:w="616" w:type="dxa"/>
            <w:shd w:val="clear" w:color="auto" w:fill="auto"/>
          </w:tcPr>
          <w:p w14:paraId="5FA046E0"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CE</w:t>
            </w:r>
          </w:p>
        </w:tc>
        <w:tc>
          <w:tcPr>
            <w:tcW w:w="616" w:type="dxa"/>
            <w:shd w:val="clear" w:color="auto" w:fill="auto"/>
          </w:tcPr>
          <w:p w14:paraId="22CBEF9F" w14:textId="77777777" w:rsidR="00E906F3" w:rsidRPr="00385C05" w:rsidRDefault="00D20738" w:rsidP="00B7350F">
            <w:pPr>
              <w:spacing w:before="40" w:after="40"/>
              <w:rPr>
                <w:rFonts w:ascii="Arial" w:hAnsi="Arial" w:cs="Arial"/>
                <w:iCs/>
                <w:sz w:val="20"/>
                <w:szCs w:val="20"/>
              </w:rPr>
            </w:pPr>
            <w:r>
              <w:rPr>
                <w:rFonts w:ascii="Arial" w:hAnsi="Arial" w:cs="Arial"/>
                <w:iCs/>
                <w:sz w:val="20"/>
                <w:szCs w:val="20"/>
              </w:rPr>
              <w:t>841</w:t>
            </w:r>
          </w:p>
        </w:tc>
        <w:tc>
          <w:tcPr>
            <w:tcW w:w="886" w:type="dxa"/>
            <w:shd w:val="clear" w:color="auto" w:fill="auto"/>
          </w:tcPr>
          <w:p w14:paraId="04B45DFD"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R</w:t>
            </w:r>
          </w:p>
        </w:tc>
        <w:tc>
          <w:tcPr>
            <w:tcW w:w="1246" w:type="dxa"/>
            <w:shd w:val="clear" w:color="auto" w:fill="auto"/>
          </w:tcPr>
          <w:p w14:paraId="1686615E"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w:t>
            </w:r>
            <w:proofErr w:type="gramStart"/>
            <w:r w:rsidRPr="00385C05">
              <w:rPr>
                <w:rFonts w:ascii="Arial" w:hAnsi="Arial" w:cs="Arial"/>
                <w:iCs/>
                <w:sz w:val="20"/>
                <w:szCs w:val="20"/>
              </w:rPr>
              <w:t>1..</w:t>
            </w:r>
            <w:proofErr w:type="gramEnd"/>
            <w:r w:rsidRPr="00385C05">
              <w:rPr>
                <w:rFonts w:ascii="Arial" w:hAnsi="Arial" w:cs="Arial"/>
                <w:iCs/>
                <w:sz w:val="20"/>
                <w:szCs w:val="20"/>
              </w:rPr>
              <w:t>1]</w:t>
            </w:r>
          </w:p>
        </w:tc>
        <w:tc>
          <w:tcPr>
            <w:tcW w:w="706" w:type="dxa"/>
          </w:tcPr>
          <w:p w14:paraId="3C521E4D" w14:textId="77777777" w:rsidR="00E906F3" w:rsidRPr="00385C05" w:rsidRDefault="00E906F3" w:rsidP="00B7350F">
            <w:pPr>
              <w:spacing w:before="40" w:after="40"/>
              <w:rPr>
                <w:rFonts w:ascii="Arial" w:hAnsi="Arial" w:cs="Arial"/>
                <w:sz w:val="20"/>
                <w:szCs w:val="20"/>
              </w:rPr>
            </w:pPr>
          </w:p>
        </w:tc>
        <w:tc>
          <w:tcPr>
            <w:tcW w:w="5687" w:type="dxa"/>
            <w:shd w:val="clear" w:color="auto" w:fill="auto"/>
          </w:tcPr>
          <w:p w14:paraId="356150E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Code that indicates the type of data carried in this Notification segment.  </w:t>
            </w:r>
          </w:p>
          <w:p w14:paraId="716A95F2" w14:textId="77777777" w:rsidR="00E906F3" w:rsidRPr="007A08FC" w:rsidRDefault="00E906F3" w:rsidP="00B7350F">
            <w:pPr>
              <w:autoSpaceDE w:val="0"/>
              <w:autoSpaceDN w:val="0"/>
              <w:spacing w:before="40" w:after="40"/>
              <w:rPr>
                <w:rFonts w:ascii="Arial" w:hAnsi="Arial" w:cs="Arial"/>
                <w:color w:val="000000"/>
                <w:sz w:val="20"/>
                <w:szCs w:val="20"/>
              </w:rPr>
            </w:pPr>
            <w:r w:rsidRPr="007A08FC">
              <w:rPr>
                <w:rFonts w:ascii="Arial" w:hAnsi="Arial" w:cs="Arial"/>
                <w:color w:val="000000"/>
                <w:sz w:val="20"/>
                <w:szCs w:val="20"/>
              </w:rPr>
              <w:t>The OBR is used as the “section header” to convey categories of data.  The “Epidemiolog</w:t>
            </w:r>
            <w:r w:rsidR="00804A29">
              <w:rPr>
                <w:rFonts w:ascii="Arial" w:hAnsi="Arial" w:cs="Arial"/>
                <w:color w:val="000000"/>
                <w:sz w:val="20"/>
                <w:szCs w:val="20"/>
              </w:rPr>
              <w:t>ic</w:t>
            </w:r>
            <w:r w:rsidRPr="007A08FC">
              <w:rPr>
                <w:rFonts w:ascii="Arial" w:hAnsi="Arial" w:cs="Arial"/>
                <w:color w:val="000000"/>
                <w:sz w:val="20"/>
                <w:szCs w:val="20"/>
              </w:rPr>
              <w:t xml:space="preserve"> Information” section is the only OBR required for the case notification, and is the source of truth for variables that are tied to the notification as a report. </w:t>
            </w:r>
          </w:p>
          <w:p w14:paraId="21075CCD" w14:textId="77777777" w:rsidR="00E906F3" w:rsidRDefault="007A08FC" w:rsidP="00B7350F">
            <w:pPr>
              <w:spacing w:before="40" w:after="40"/>
              <w:rPr>
                <w:rFonts w:ascii="Arial" w:hAnsi="Arial" w:cs="Arial"/>
                <w:sz w:val="20"/>
                <w:szCs w:val="20"/>
              </w:rPr>
            </w:pPr>
            <w:r w:rsidRPr="00804A29">
              <w:rPr>
                <w:rFonts w:ascii="Arial" w:hAnsi="Arial" w:cs="Arial"/>
                <w:b/>
                <w:sz w:val="20"/>
                <w:szCs w:val="20"/>
              </w:rPr>
              <w:t>CONFORMANCE STATEMENT</w:t>
            </w:r>
            <w:r w:rsidRPr="00804A29">
              <w:rPr>
                <w:rFonts w:ascii="Arial" w:hAnsi="Arial" w:cs="Arial"/>
                <w:sz w:val="20"/>
                <w:szCs w:val="20"/>
              </w:rPr>
              <w:t xml:space="preserve"> </w:t>
            </w:r>
            <w:r w:rsidRPr="00804A29">
              <w:rPr>
                <w:rFonts w:ascii="Arial" w:hAnsi="Arial" w:cs="Arial"/>
                <w:b/>
                <w:sz w:val="20"/>
                <w:szCs w:val="20"/>
              </w:rPr>
              <w:t>CN-01</w:t>
            </w:r>
            <w:r w:rsidR="00A61DD2">
              <w:rPr>
                <w:rFonts w:ascii="Arial" w:hAnsi="Arial" w:cs="Arial"/>
                <w:b/>
                <w:sz w:val="20"/>
                <w:szCs w:val="20"/>
              </w:rPr>
              <w:t>4</w:t>
            </w:r>
            <w:r w:rsidRPr="00804A29">
              <w:rPr>
                <w:rFonts w:ascii="Arial" w:hAnsi="Arial" w:cs="Arial"/>
                <w:b/>
                <w:sz w:val="20"/>
                <w:szCs w:val="20"/>
              </w:rPr>
              <w:t xml:space="preserve">: </w:t>
            </w:r>
            <w:r w:rsidR="00E906F3" w:rsidRPr="00804A29">
              <w:rPr>
                <w:rFonts w:ascii="Arial" w:hAnsi="Arial" w:cs="Arial"/>
                <w:sz w:val="20"/>
                <w:szCs w:val="20"/>
              </w:rPr>
              <w:t xml:space="preserve">There </w:t>
            </w:r>
            <w:r w:rsidR="00E906F3" w:rsidRPr="00804A29">
              <w:rPr>
                <w:rFonts w:ascii="Arial" w:hAnsi="Arial" w:cs="Arial"/>
                <w:b/>
                <w:sz w:val="20"/>
                <w:szCs w:val="20"/>
              </w:rPr>
              <w:t>SHALL</w:t>
            </w:r>
            <w:r w:rsidR="00E906F3" w:rsidRPr="00804A29">
              <w:rPr>
                <w:rFonts w:ascii="Arial" w:hAnsi="Arial" w:cs="Arial"/>
                <w:sz w:val="20"/>
                <w:szCs w:val="20"/>
              </w:rPr>
              <w:t xml:space="preserve"> be </w:t>
            </w:r>
            <w:r w:rsidR="00B01498">
              <w:rPr>
                <w:rFonts w:ascii="Arial" w:hAnsi="Arial" w:cs="Arial"/>
                <w:sz w:val="20"/>
                <w:szCs w:val="20"/>
              </w:rPr>
              <w:t xml:space="preserve">one and only one </w:t>
            </w:r>
            <w:r w:rsidR="00E906F3" w:rsidRPr="00804A29">
              <w:rPr>
                <w:rFonts w:ascii="Arial" w:hAnsi="Arial" w:cs="Arial"/>
                <w:sz w:val="20"/>
                <w:szCs w:val="20"/>
              </w:rPr>
              <w:t>occurrence of OBR-4 (Universal Identifier) valued ‘68991-9^</w:t>
            </w:r>
            <w:r w:rsidR="00E906F3" w:rsidRPr="00804A29">
              <w:rPr>
                <w:rFonts w:ascii="Arial" w:hAnsi="Arial" w:cs="Arial"/>
                <w:color w:val="000000"/>
                <w:sz w:val="20"/>
                <w:szCs w:val="20"/>
              </w:rPr>
              <w:t xml:space="preserve">Epidemiologic </w:t>
            </w:r>
            <w:proofErr w:type="spellStart"/>
            <w:r w:rsidR="00E906F3" w:rsidRPr="00804A29">
              <w:rPr>
                <w:rFonts w:ascii="Arial" w:hAnsi="Arial" w:cs="Arial"/>
                <w:color w:val="000000"/>
                <w:sz w:val="20"/>
                <w:szCs w:val="20"/>
              </w:rPr>
              <w:t>Information^</w:t>
            </w:r>
            <w:proofErr w:type="gramStart"/>
            <w:r w:rsidR="00E906F3" w:rsidRPr="00804A29">
              <w:rPr>
                <w:rFonts w:ascii="Arial" w:hAnsi="Arial" w:cs="Arial"/>
                <w:color w:val="000000"/>
                <w:sz w:val="20"/>
                <w:szCs w:val="20"/>
              </w:rPr>
              <w:t>LN‘</w:t>
            </w:r>
            <w:proofErr w:type="gramEnd"/>
            <w:r w:rsidR="00E906F3" w:rsidRPr="00804A29">
              <w:rPr>
                <w:rFonts w:ascii="Arial" w:hAnsi="Arial" w:cs="Arial"/>
                <w:sz w:val="20"/>
                <w:szCs w:val="20"/>
              </w:rPr>
              <w:t>in</w:t>
            </w:r>
            <w:proofErr w:type="spellEnd"/>
            <w:r w:rsidR="00E906F3" w:rsidRPr="00804A29">
              <w:rPr>
                <w:rFonts w:ascii="Arial" w:hAnsi="Arial" w:cs="Arial"/>
                <w:sz w:val="20"/>
                <w:szCs w:val="20"/>
              </w:rPr>
              <w:t xml:space="preserve"> all types of Case Notification Messages.</w:t>
            </w:r>
          </w:p>
          <w:p w14:paraId="327FEFED" w14:textId="77777777" w:rsidR="00D2247F" w:rsidRDefault="00D2247F" w:rsidP="00D2247F">
            <w:pPr>
              <w:spacing w:before="40" w:after="40"/>
              <w:rPr>
                <w:rFonts w:ascii="Arial" w:hAnsi="Arial" w:cs="Arial"/>
                <w:sz w:val="20"/>
                <w:szCs w:val="20"/>
              </w:rPr>
            </w:pPr>
          </w:p>
          <w:p w14:paraId="71242D90" w14:textId="77777777" w:rsidR="00D2247F" w:rsidRPr="00E23B6A" w:rsidRDefault="00D2247F" w:rsidP="00D2247F">
            <w:pPr>
              <w:spacing w:before="40" w:after="40"/>
              <w:rPr>
                <w:rFonts w:ascii="Arial" w:hAnsi="Arial" w:cs="Arial"/>
                <w:sz w:val="20"/>
                <w:szCs w:val="20"/>
              </w:rPr>
            </w:pPr>
            <w:r w:rsidRPr="007A08FC">
              <w:rPr>
                <w:rFonts w:ascii="Arial" w:hAnsi="Arial" w:cs="Arial"/>
                <w:b/>
                <w:sz w:val="20"/>
              </w:rPr>
              <w:t>CONFORMANCE STATEMENT</w:t>
            </w:r>
            <w:r w:rsidRPr="007A08FC">
              <w:rPr>
                <w:rFonts w:cs="Arial"/>
                <w:sz w:val="20"/>
              </w:rPr>
              <w:t xml:space="preserve"> </w:t>
            </w:r>
            <w:r w:rsidRPr="007A08FC">
              <w:rPr>
                <w:rFonts w:ascii="Arial" w:hAnsi="Arial" w:cs="Arial"/>
                <w:b/>
                <w:sz w:val="20"/>
                <w:szCs w:val="20"/>
              </w:rPr>
              <w:t>CN-01</w:t>
            </w:r>
            <w:r w:rsidR="00A61DD2">
              <w:rPr>
                <w:rFonts w:ascii="Arial" w:hAnsi="Arial" w:cs="Arial"/>
                <w:b/>
                <w:sz w:val="20"/>
                <w:szCs w:val="20"/>
              </w:rPr>
              <w:t>5</w:t>
            </w:r>
            <w:r w:rsidRPr="007A08FC">
              <w:rPr>
                <w:rFonts w:ascii="Arial" w:hAnsi="Arial" w:cs="Arial"/>
                <w:b/>
                <w:sz w:val="20"/>
                <w:szCs w:val="20"/>
              </w:rPr>
              <w:t>:</w:t>
            </w:r>
            <w:r w:rsidRPr="00CB51A8">
              <w:rPr>
                <w:rFonts w:ascii="Arial" w:hAnsi="Arial" w:cs="Arial"/>
                <w:sz w:val="20"/>
                <w:szCs w:val="20"/>
              </w:rPr>
              <w:t xml:space="preserve"> </w:t>
            </w:r>
            <w:r w:rsidR="00CB51A8">
              <w:rPr>
                <w:rFonts w:ascii="Arial" w:hAnsi="Arial" w:cs="Arial"/>
                <w:sz w:val="20"/>
                <w:szCs w:val="20"/>
              </w:rPr>
              <w:t xml:space="preserve">There </w:t>
            </w:r>
            <w:r w:rsidR="00CB51A8" w:rsidRPr="00CB51A8">
              <w:rPr>
                <w:rFonts w:ascii="Arial" w:hAnsi="Arial" w:cs="Arial"/>
                <w:b/>
                <w:sz w:val="20"/>
                <w:szCs w:val="20"/>
              </w:rPr>
              <w:t>MAY</w:t>
            </w:r>
            <w:r w:rsidR="00CB51A8" w:rsidRPr="00CB51A8">
              <w:rPr>
                <w:rFonts w:ascii="Arial" w:hAnsi="Arial" w:cs="Arial"/>
                <w:sz w:val="20"/>
                <w:szCs w:val="20"/>
              </w:rPr>
              <w:t xml:space="preserve"> be</w:t>
            </w:r>
            <w:r w:rsidR="00CB51A8">
              <w:rPr>
                <w:rFonts w:ascii="Arial" w:hAnsi="Arial" w:cs="Arial"/>
                <w:sz w:val="20"/>
                <w:szCs w:val="20"/>
              </w:rPr>
              <w:t xml:space="preserve"> z</w:t>
            </w:r>
            <w:r w:rsidRPr="00CB51A8">
              <w:rPr>
                <w:rFonts w:ascii="Arial" w:hAnsi="Arial" w:cs="Arial"/>
                <w:sz w:val="20"/>
                <w:szCs w:val="20"/>
              </w:rPr>
              <w:t>ero</w:t>
            </w:r>
            <w:r w:rsidRPr="007A08FC">
              <w:rPr>
                <w:rFonts w:ascii="Arial" w:hAnsi="Arial" w:cs="Arial"/>
                <w:sz w:val="20"/>
                <w:szCs w:val="20"/>
              </w:rPr>
              <w:t xml:space="preserve"> </w:t>
            </w:r>
            <w:r w:rsidR="00CB51A8">
              <w:rPr>
                <w:rFonts w:ascii="Arial" w:hAnsi="Arial" w:cs="Arial"/>
                <w:sz w:val="20"/>
                <w:szCs w:val="20"/>
              </w:rPr>
              <w:t>to many</w:t>
            </w:r>
            <w:r w:rsidRPr="007A08FC">
              <w:rPr>
                <w:rFonts w:ascii="Arial" w:hAnsi="Arial" w:cs="Arial"/>
                <w:b/>
                <w:sz w:val="20"/>
                <w:szCs w:val="20"/>
              </w:rPr>
              <w:t xml:space="preserve"> </w:t>
            </w:r>
            <w:r w:rsidRPr="007A08FC">
              <w:rPr>
                <w:rFonts w:ascii="Arial" w:hAnsi="Arial" w:cs="Arial"/>
                <w:sz w:val="20"/>
                <w:szCs w:val="20"/>
              </w:rPr>
              <w:t>additional and optional instances of</w:t>
            </w:r>
            <w:r w:rsidR="00CB51A8">
              <w:rPr>
                <w:rFonts w:ascii="Arial" w:hAnsi="Arial" w:cs="Arial"/>
                <w:sz w:val="20"/>
                <w:szCs w:val="20"/>
              </w:rPr>
              <w:t xml:space="preserve"> Notification Sections </w:t>
            </w:r>
            <w:r w:rsidR="0082451C">
              <w:rPr>
                <w:rFonts w:ascii="Arial" w:hAnsi="Arial" w:cs="Arial"/>
                <w:sz w:val="20"/>
                <w:szCs w:val="20"/>
              </w:rPr>
              <w:t xml:space="preserve">from the </w:t>
            </w:r>
            <w:proofErr w:type="spellStart"/>
            <w:r w:rsidR="0082451C" w:rsidRPr="00DB573F">
              <w:rPr>
                <w:rFonts w:ascii="Arial" w:hAnsi="Arial" w:cs="Arial"/>
                <w:bCs/>
                <w:sz w:val="20"/>
                <w:szCs w:val="20"/>
              </w:rPr>
              <w:t>PHVS_NotificationSectionHeader_CDC</w:t>
            </w:r>
            <w:proofErr w:type="spellEnd"/>
            <w:r w:rsidR="0082451C" w:rsidRPr="00DB573F">
              <w:rPr>
                <w:rFonts w:ascii="Arial" w:hAnsi="Arial" w:cs="Arial"/>
                <w:bCs/>
                <w:sz w:val="20"/>
                <w:szCs w:val="20"/>
              </w:rPr>
              <w:t xml:space="preserve"> value set</w:t>
            </w:r>
            <w:r w:rsidR="0082451C" w:rsidRPr="00DB573F">
              <w:rPr>
                <w:rFonts w:ascii="Arial" w:hAnsi="Arial" w:cs="Arial"/>
                <w:sz w:val="20"/>
                <w:szCs w:val="20"/>
              </w:rPr>
              <w:t xml:space="preserve"> (</w:t>
            </w:r>
            <w:hyperlink r:id="rId24" w:history="1">
              <w:r w:rsidR="0082451C" w:rsidRPr="00DB573F">
                <w:rPr>
                  <w:rStyle w:val="Hyperlink"/>
                  <w:rFonts w:ascii="Arial" w:eastAsia="Arial Unicode MS" w:hAnsi="Arial" w:cs="Arial"/>
                  <w:sz w:val="20"/>
                  <w:szCs w:val="20"/>
                </w:rPr>
                <w:t>https://phinvads.cdc.gov/vads/ViewValueSet.action?oid=2.16.840.1.114222.4.11.1107</w:t>
              </w:r>
            </w:hyperlink>
            <w:r w:rsidR="0082451C" w:rsidRPr="00DB573F">
              <w:rPr>
                <w:rFonts w:ascii="Arial" w:hAnsi="Arial" w:cs="Arial"/>
                <w:sz w:val="20"/>
                <w:szCs w:val="20"/>
              </w:rPr>
              <w:t>)</w:t>
            </w:r>
            <w:r w:rsidR="0082451C">
              <w:rPr>
                <w:rFonts w:ascii="Arial" w:hAnsi="Arial" w:cs="Arial"/>
                <w:sz w:val="20"/>
                <w:szCs w:val="20"/>
              </w:rPr>
              <w:t xml:space="preserve"> as indicated by an</w:t>
            </w:r>
            <w:r w:rsidR="00E23B6A">
              <w:rPr>
                <w:rFonts w:ascii="Arial" w:hAnsi="Arial" w:cs="Arial"/>
                <w:sz w:val="20"/>
                <w:szCs w:val="20"/>
              </w:rPr>
              <w:t xml:space="preserve"> MMG where the OBR-4 Universal Service ID </w:t>
            </w:r>
            <w:r w:rsidR="00E23B6A" w:rsidRPr="00E23B6A">
              <w:rPr>
                <w:rFonts w:ascii="Arial" w:hAnsi="Arial" w:cs="Arial"/>
                <w:b/>
                <w:sz w:val="20"/>
                <w:szCs w:val="20"/>
              </w:rPr>
              <w:t>SHOULD</w:t>
            </w:r>
            <w:r w:rsidR="00E23B6A">
              <w:rPr>
                <w:rFonts w:ascii="Arial" w:hAnsi="Arial" w:cs="Arial"/>
                <w:sz w:val="20"/>
                <w:szCs w:val="20"/>
              </w:rPr>
              <w:t xml:space="preserve"> contain the literal value as specified in the MMG. </w:t>
            </w:r>
          </w:p>
          <w:p w14:paraId="13F4DEAF" w14:textId="77777777" w:rsidR="00855CD1" w:rsidRPr="007A08FC" w:rsidRDefault="00855CD1" w:rsidP="00B7350F">
            <w:pPr>
              <w:spacing w:before="40" w:after="40"/>
              <w:rPr>
                <w:rFonts w:ascii="Arial" w:hAnsi="Arial" w:cs="Arial"/>
                <w:color w:val="000000"/>
                <w:sz w:val="20"/>
                <w:szCs w:val="20"/>
              </w:rPr>
            </w:pPr>
          </w:p>
          <w:p w14:paraId="340F8C4F" w14:textId="77777777" w:rsidR="0084041A" w:rsidRDefault="002461E8" w:rsidP="002461E8">
            <w:pPr>
              <w:contextualSpacing/>
              <w:rPr>
                <w:rFonts w:ascii="Arial" w:hAnsi="Arial" w:cs="Arial"/>
                <w:color w:val="000000"/>
                <w:sz w:val="20"/>
                <w:szCs w:val="20"/>
              </w:rPr>
            </w:pPr>
            <w:r w:rsidRPr="00E0654A">
              <w:rPr>
                <w:rFonts w:ascii="Arial" w:hAnsi="Arial" w:cs="Arial"/>
                <w:b/>
                <w:bCs/>
                <w:sz w:val="20"/>
                <w:szCs w:val="20"/>
              </w:rPr>
              <w:t>CONFORMANCE STATEMENT</w:t>
            </w:r>
            <w:r w:rsidRPr="00E0654A">
              <w:rPr>
                <w:rFonts w:ascii="Calibri" w:hAnsi="Calibri"/>
                <w:sz w:val="20"/>
                <w:szCs w:val="20"/>
              </w:rPr>
              <w:t xml:space="preserve"> </w:t>
            </w:r>
            <w:r w:rsidRPr="00E0654A">
              <w:rPr>
                <w:rFonts w:ascii="Arial" w:hAnsi="Arial" w:cs="Arial"/>
                <w:b/>
                <w:bCs/>
                <w:sz w:val="20"/>
                <w:szCs w:val="20"/>
              </w:rPr>
              <w:t>CN-01</w:t>
            </w:r>
            <w:r w:rsidR="00A61DD2">
              <w:rPr>
                <w:rFonts w:ascii="Arial" w:hAnsi="Arial" w:cs="Arial"/>
                <w:b/>
                <w:bCs/>
                <w:sz w:val="20"/>
                <w:szCs w:val="20"/>
              </w:rPr>
              <w:t>6</w:t>
            </w:r>
            <w:r w:rsidRPr="00E0654A">
              <w:rPr>
                <w:rFonts w:ascii="Arial" w:hAnsi="Arial" w:cs="Arial"/>
                <w:b/>
                <w:bCs/>
                <w:sz w:val="20"/>
                <w:szCs w:val="20"/>
              </w:rPr>
              <w:t>: </w:t>
            </w:r>
            <w:r w:rsidRPr="00B01498">
              <w:rPr>
                <w:rFonts w:ascii="Arial" w:hAnsi="Arial" w:cs="Arial"/>
                <w:bCs/>
                <w:sz w:val="20"/>
                <w:szCs w:val="20"/>
              </w:rPr>
              <w:t xml:space="preserve"> </w:t>
            </w:r>
            <w:r w:rsidR="00B01498" w:rsidRPr="00B01498">
              <w:rPr>
                <w:rFonts w:ascii="Arial" w:hAnsi="Arial" w:cs="Arial"/>
                <w:bCs/>
                <w:sz w:val="20"/>
                <w:szCs w:val="20"/>
              </w:rPr>
              <w:t xml:space="preserve">There </w:t>
            </w:r>
            <w:r w:rsidR="00B01498" w:rsidRPr="00B01498">
              <w:rPr>
                <w:rFonts w:ascii="Arial" w:hAnsi="Arial" w:cs="Arial"/>
                <w:b/>
                <w:bCs/>
                <w:sz w:val="20"/>
                <w:szCs w:val="20"/>
              </w:rPr>
              <w:t>SHALL</w:t>
            </w:r>
            <w:r w:rsidR="00B01498" w:rsidRPr="00B01498">
              <w:rPr>
                <w:rFonts w:ascii="Arial" w:hAnsi="Arial" w:cs="Arial"/>
                <w:bCs/>
                <w:sz w:val="20"/>
                <w:szCs w:val="20"/>
              </w:rPr>
              <w:t xml:space="preserve"> be zero to many</w:t>
            </w:r>
            <w:r w:rsidR="00B01498">
              <w:rPr>
                <w:rFonts w:ascii="Arial" w:hAnsi="Arial" w:cs="Arial"/>
                <w:b/>
                <w:bCs/>
                <w:sz w:val="20"/>
                <w:szCs w:val="20"/>
              </w:rPr>
              <w:t xml:space="preserve"> </w:t>
            </w:r>
            <w:r w:rsidRPr="002C5C06">
              <w:rPr>
                <w:rFonts w:ascii="Arial" w:hAnsi="Arial" w:cs="Arial"/>
                <w:sz w:val="20"/>
                <w:szCs w:val="20"/>
              </w:rPr>
              <w:t>optional instances of</w:t>
            </w:r>
            <w:r w:rsidR="003761F7">
              <w:rPr>
                <w:rFonts w:ascii="Arial" w:hAnsi="Arial" w:cs="Arial"/>
                <w:sz w:val="20"/>
                <w:szCs w:val="20"/>
              </w:rPr>
              <w:t xml:space="preserve"> associated laboratory report data sources that may be useful for CDC programs</w:t>
            </w:r>
            <w:r w:rsidR="00E15CAE">
              <w:rPr>
                <w:rFonts w:ascii="Arial" w:hAnsi="Arial" w:cs="Arial"/>
                <w:sz w:val="20"/>
                <w:szCs w:val="20"/>
              </w:rPr>
              <w:t>,</w:t>
            </w:r>
            <w:r w:rsidR="003761F7">
              <w:rPr>
                <w:rFonts w:ascii="Arial" w:hAnsi="Arial" w:cs="Arial"/>
                <w:sz w:val="20"/>
                <w:szCs w:val="20"/>
              </w:rPr>
              <w:t xml:space="preserve"> </w:t>
            </w:r>
            <w:r w:rsidR="00D9340F" w:rsidRPr="00DB573F">
              <w:rPr>
                <w:rFonts w:ascii="Arial" w:hAnsi="Arial" w:cs="Arial"/>
                <w:sz w:val="20"/>
                <w:szCs w:val="20"/>
              </w:rPr>
              <w:t xml:space="preserve">the OBR-4 Universal Service ID </w:t>
            </w:r>
            <w:r w:rsidRPr="002C5C06">
              <w:rPr>
                <w:rFonts w:ascii="Arial" w:hAnsi="Arial" w:cs="Arial"/>
                <w:b/>
                <w:bCs/>
                <w:sz w:val="20"/>
                <w:szCs w:val="20"/>
              </w:rPr>
              <w:t>SHOULD</w:t>
            </w:r>
            <w:r w:rsidR="000262D2">
              <w:rPr>
                <w:rStyle w:val="CommentReference"/>
              </w:rPr>
              <w:t xml:space="preserve"> </w:t>
            </w:r>
            <w:r w:rsidR="00D9340F" w:rsidRPr="00DB573F">
              <w:rPr>
                <w:rFonts w:ascii="Arial" w:hAnsi="Arial" w:cs="Arial"/>
                <w:sz w:val="20"/>
                <w:szCs w:val="20"/>
              </w:rPr>
              <w:t xml:space="preserve">contain an value from the source laboratory report whose OBR-4 value </w:t>
            </w:r>
            <w:r w:rsidR="00D9340F" w:rsidRPr="00DB573F">
              <w:rPr>
                <w:rFonts w:ascii="Arial" w:hAnsi="Arial" w:cs="Arial"/>
                <w:bCs/>
                <w:sz w:val="20"/>
                <w:szCs w:val="20"/>
              </w:rPr>
              <w:t xml:space="preserve">is </w:t>
            </w:r>
            <w:r w:rsidR="00D9340F" w:rsidRPr="00DB573F">
              <w:rPr>
                <w:rFonts w:ascii="Arial" w:hAnsi="Arial" w:cs="Arial"/>
                <w:sz w:val="20"/>
                <w:szCs w:val="20"/>
              </w:rPr>
              <w:t>’</w:t>
            </w:r>
            <w:r w:rsidR="00D9340F" w:rsidRPr="00DB573F">
              <w:rPr>
                <w:rFonts w:ascii="Arial" w:hAnsi="Arial" w:cs="Arial"/>
                <w:color w:val="000000"/>
                <w:sz w:val="20"/>
                <w:szCs w:val="20"/>
              </w:rPr>
              <w:t xml:space="preserve">30954-2^Laboratory </w:t>
            </w:r>
            <w:proofErr w:type="spellStart"/>
            <w:r w:rsidR="00D9340F" w:rsidRPr="00DB573F">
              <w:rPr>
                <w:rFonts w:ascii="Arial" w:hAnsi="Arial" w:cs="Arial"/>
                <w:color w:val="000000"/>
                <w:sz w:val="20"/>
                <w:szCs w:val="20"/>
              </w:rPr>
              <w:t>Information^LN</w:t>
            </w:r>
            <w:proofErr w:type="spellEnd"/>
            <w:r w:rsidR="00D9340F" w:rsidRPr="00DB573F">
              <w:rPr>
                <w:rFonts w:ascii="Arial" w:hAnsi="Arial" w:cs="Arial"/>
                <w:color w:val="000000"/>
                <w:sz w:val="20"/>
                <w:szCs w:val="20"/>
              </w:rPr>
              <w:t xml:space="preserve">’ or another value not in </w:t>
            </w:r>
            <w:r w:rsidR="00D9340F" w:rsidRPr="00DB573F">
              <w:rPr>
                <w:rFonts w:ascii="Arial" w:hAnsi="Arial" w:cs="Arial"/>
                <w:bCs/>
                <w:sz w:val="20"/>
                <w:szCs w:val="20"/>
              </w:rPr>
              <w:t xml:space="preserve">the </w:t>
            </w:r>
            <w:proofErr w:type="spellStart"/>
            <w:r w:rsidR="00D9340F" w:rsidRPr="00DB573F">
              <w:rPr>
                <w:rFonts w:ascii="Arial" w:hAnsi="Arial" w:cs="Arial"/>
                <w:bCs/>
                <w:sz w:val="20"/>
                <w:szCs w:val="20"/>
              </w:rPr>
              <w:t>PHVS_NotificationSectionHeader_CDC</w:t>
            </w:r>
            <w:proofErr w:type="spellEnd"/>
            <w:r w:rsidR="00D9340F" w:rsidRPr="00DB573F">
              <w:rPr>
                <w:rFonts w:ascii="Arial" w:hAnsi="Arial" w:cs="Arial"/>
                <w:bCs/>
                <w:sz w:val="20"/>
                <w:szCs w:val="20"/>
              </w:rPr>
              <w:t xml:space="preserve"> value set</w:t>
            </w:r>
            <w:r w:rsidR="00D9340F" w:rsidRPr="00DB573F">
              <w:rPr>
                <w:rFonts w:ascii="Arial" w:hAnsi="Arial" w:cs="Arial"/>
                <w:sz w:val="20"/>
                <w:szCs w:val="20"/>
              </w:rPr>
              <w:t xml:space="preserve"> (</w:t>
            </w:r>
            <w:hyperlink r:id="rId25" w:history="1">
              <w:r w:rsidR="00D9340F" w:rsidRPr="00DB573F">
                <w:rPr>
                  <w:rStyle w:val="Hyperlink"/>
                  <w:rFonts w:ascii="Arial" w:eastAsia="Arial Unicode MS" w:hAnsi="Arial" w:cs="Arial"/>
                  <w:sz w:val="20"/>
                  <w:szCs w:val="20"/>
                </w:rPr>
                <w:t>https://phinvads.cdc.gov/vads/ViewValueSet.action?oid=2.16.840.1.114222.4.11.1107</w:t>
              </w:r>
            </w:hyperlink>
            <w:r w:rsidR="00D9340F" w:rsidRPr="00DB573F">
              <w:rPr>
                <w:rFonts w:ascii="Arial" w:hAnsi="Arial" w:cs="Arial"/>
                <w:sz w:val="20"/>
                <w:szCs w:val="20"/>
              </w:rPr>
              <w:t>)</w:t>
            </w:r>
            <w:r w:rsidR="00D9340F">
              <w:rPr>
                <w:rFonts w:ascii="Arial" w:hAnsi="Arial" w:cs="Arial"/>
                <w:sz w:val="20"/>
                <w:szCs w:val="20"/>
              </w:rPr>
              <w:t xml:space="preserve"> </w:t>
            </w:r>
            <w:r w:rsidRPr="002C5C06">
              <w:rPr>
                <w:rFonts w:ascii="Arial" w:hAnsi="Arial" w:cs="Arial"/>
                <w:color w:val="000000"/>
                <w:sz w:val="20"/>
                <w:szCs w:val="20"/>
              </w:rPr>
              <w:t xml:space="preserve">to identify the laboratory information. </w:t>
            </w:r>
            <w:r w:rsidR="00D9340F">
              <w:rPr>
                <w:rFonts w:ascii="Arial" w:hAnsi="Arial" w:cs="Arial"/>
                <w:color w:val="000000"/>
                <w:sz w:val="20"/>
                <w:szCs w:val="20"/>
              </w:rPr>
              <w:t xml:space="preserve"> </w:t>
            </w:r>
          </w:p>
          <w:p w14:paraId="53867708" w14:textId="77777777" w:rsidR="0084041A" w:rsidRDefault="0084041A" w:rsidP="002461E8">
            <w:pPr>
              <w:contextualSpacing/>
              <w:rPr>
                <w:rFonts w:ascii="Arial" w:hAnsi="Arial" w:cs="Arial"/>
                <w:color w:val="000000"/>
                <w:sz w:val="20"/>
                <w:szCs w:val="20"/>
              </w:rPr>
            </w:pPr>
          </w:p>
          <w:p w14:paraId="689160EB" w14:textId="77777777" w:rsidR="00855CD1" w:rsidRPr="00804A29" w:rsidRDefault="00ED6ED8" w:rsidP="00B7350F">
            <w:pPr>
              <w:spacing w:before="40" w:after="40"/>
              <w:rPr>
                <w:rFonts w:ascii="Arial" w:hAnsi="Arial" w:cs="Arial"/>
                <w:color w:val="000000"/>
                <w:sz w:val="20"/>
                <w:szCs w:val="20"/>
              </w:rPr>
            </w:pPr>
            <w:r>
              <w:rPr>
                <w:rFonts w:ascii="Arial" w:hAnsi="Arial" w:cs="Arial"/>
                <w:color w:val="000000"/>
                <w:sz w:val="20"/>
                <w:szCs w:val="20"/>
              </w:rPr>
              <w:t>For any other value used in OBR-4 refer to the condition specific MMG.</w:t>
            </w:r>
          </w:p>
        </w:tc>
      </w:tr>
      <w:tr w:rsidR="00E906F3" w:rsidRPr="00385C05" w14:paraId="3D20D73E" w14:textId="77777777" w:rsidTr="00E27929">
        <w:trPr>
          <w:cantSplit/>
          <w:tblCellSpacing w:w="7" w:type="dxa"/>
        </w:trPr>
        <w:tc>
          <w:tcPr>
            <w:tcW w:w="2709" w:type="dxa"/>
            <w:shd w:val="clear" w:color="auto" w:fill="FFFF99"/>
          </w:tcPr>
          <w:p w14:paraId="30C9E01A"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Priority - OBR</w:t>
            </w:r>
          </w:p>
        </w:tc>
        <w:tc>
          <w:tcPr>
            <w:tcW w:w="706" w:type="dxa"/>
            <w:shd w:val="clear" w:color="auto" w:fill="FFFF99"/>
          </w:tcPr>
          <w:p w14:paraId="4BA71E76"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5</w:t>
            </w:r>
          </w:p>
        </w:tc>
        <w:tc>
          <w:tcPr>
            <w:tcW w:w="616" w:type="dxa"/>
            <w:shd w:val="clear" w:color="auto" w:fill="FFFF99"/>
          </w:tcPr>
          <w:p w14:paraId="6548669D" w14:textId="77777777" w:rsidR="00E906F3" w:rsidRPr="00385C05" w:rsidRDefault="00E906F3" w:rsidP="00B7350F">
            <w:pPr>
              <w:spacing w:before="40" w:after="40"/>
              <w:rPr>
                <w:rFonts w:ascii="Arial" w:hAnsi="Arial" w:cs="Arial"/>
                <w:iCs/>
                <w:sz w:val="20"/>
                <w:szCs w:val="20"/>
              </w:rPr>
            </w:pPr>
          </w:p>
        </w:tc>
        <w:tc>
          <w:tcPr>
            <w:tcW w:w="616" w:type="dxa"/>
            <w:shd w:val="clear" w:color="auto" w:fill="FFFF99"/>
          </w:tcPr>
          <w:p w14:paraId="25957565" w14:textId="77777777" w:rsidR="00E906F3" w:rsidRPr="00385C05" w:rsidRDefault="00E906F3" w:rsidP="00B7350F">
            <w:pPr>
              <w:spacing w:before="40" w:after="40"/>
              <w:rPr>
                <w:rFonts w:ascii="Arial" w:hAnsi="Arial" w:cs="Arial"/>
                <w:iCs/>
                <w:sz w:val="20"/>
                <w:szCs w:val="20"/>
              </w:rPr>
            </w:pPr>
          </w:p>
        </w:tc>
        <w:tc>
          <w:tcPr>
            <w:tcW w:w="886" w:type="dxa"/>
            <w:shd w:val="clear" w:color="auto" w:fill="FFFF99"/>
            <w:vAlign w:val="center"/>
          </w:tcPr>
          <w:p w14:paraId="71C56DC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3E11F73D"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5246A79D" w14:textId="77777777" w:rsidR="00E906F3" w:rsidRPr="00385C05" w:rsidRDefault="00E906F3" w:rsidP="00B7350F">
            <w:pPr>
              <w:spacing w:before="40" w:after="40"/>
              <w:rPr>
                <w:rFonts w:ascii="Arial" w:hAnsi="Arial" w:cs="Arial"/>
                <w:sz w:val="20"/>
                <w:szCs w:val="20"/>
              </w:rPr>
            </w:pPr>
          </w:p>
        </w:tc>
        <w:tc>
          <w:tcPr>
            <w:tcW w:w="5687" w:type="dxa"/>
            <w:shd w:val="clear" w:color="auto" w:fill="FFFF99"/>
          </w:tcPr>
          <w:p w14:paraId="7B9924AC" w14:textId="77777777" w:rsidR="00E906F3" w:rsidRPr="00385C05" w:rsidRDefault="00E906F3" w:rsidP="00B7350F">
            <w:pPr>
              <w:spacing w:before="40" w:after="40"/>
              <w:rPr>
                <w:rFonts w:ascii="Arial" w:hAnsi="Arial" w:cs="Arial"/>
                <w:sz w:val="20"/>
                <w:szCs w:val="20"/>
              </w:rPr>
            </w:pPr>
          </w:p>
        </w:tc>
      </w:tr>
      <w:tr w:rsidR="00E906F3" w:rsidRPr="00385C05" w14:paraId="496FC48B" w14:textId="77777777" w:rsidTr="00E27929">
        <w:trPr>
          <w:cantSplit/>
          <w:tblCellSpacing w:w="7" w:type="dxa"/>
        </w:trPr>
        <w:tc>
          <w:tcPr>
            <w:tcW w:w="2709" w:type="dxa"/>
            <w:shd w:val="clear" w:color="auto" w:fill="FFFF99"/>
          </w:tcPr>
          <w:p w14:paraId="2FEE29A2"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lastRenderedPageBreak/>
              <w:t>Requested Date/Time</w:t>
            </w:r>
          </w:p>
        </w:tc>
        <w:tc>
          <w:tcPr>
            <w:tcW w:w="706" w:type="dxa"/>
            <w:shd w:val="clear" w:color="auto" w:fill="FFFF99"/>
          </w:tcPr>
          <w:p w14:paraId="5EC009F6"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6</w:t>
            </w:r>
          </w:p>
        </w:tc>
        <w:tc>
          <w:tcPr>
            <w:tcW w:w="616" w:type="dxa"/>
            <w:shd w:val="clear" w:color="auto" w:fill="FFFF99"/>
          </w:tcPr>
          <w:p w14:paraId="084B019B" w14:textId="77777777" w:rsidR="00E906F3" w:rsidRPr="00385C05" w:rsidRDefault="00E906F3" w:rsidP="00B7350F">
            <w:pPr>
              <w:spacing w:before="40" w:after="40"/>
              <w:rPr>
                <w:rFonts w:ascii="Arial" w:hAnsi="Arial" w:cs="Arial"/>
                <w:iCs/>
                <w:sz w:val="20"/>
                <w:szCs w:val="20"/>
              </w:rPr>
            </w:pPr>
          </w:p>
        </w:tc>
        <w:tc>
          <w:tcPr>
            <w:tcW w:w="616" w:type="dxa"/>
            <w:shd w:val="clear" w:color="auto" w:fill="FFFF99"/>
          </w:tcPr>
          <w:p w14:paraId="4089459D" w14:textId="77777777" w:rsidR="00E906F3" w:rsidRPr="00385C05" w:rsidRDefault="00E906F3" w:rsidP="00B7350F">
            <w:pPr>
              <w:spacing w:before="40" w:after="40"/>
              <w:rPr>
                <w:rFonts w:ascii="Arial" w:hAnsi="Arial" w:cs="Arial"/>
                <w:iCs/>
                <w:sz w:val="20"/>
                <w:szCs w:val="20"/>
              </w:rPr>
            </w:pPr>
          </w:p>
        </w:tc>
        <w:tc>
          <w:tcPr>
            <w:tcW w:w="886" w:type="dxa"/>
            <w:shd w:val="clear" w:color="auto" w:fill="FFFF99"/>
            <w:vAlign w:val="center"/>
          </w:tcPr>
          <w:p w14:paraId="6D407B9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DD31F3C"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7621B8A" w14:textId="77777777" w:rsidR="00E906F3" w:rsidRPr="00385C05" w:rsidRDefault="00E906F3" w:rsidP="00B7350F">
            <w:pPr>
              <w:spacing w:before="40" w:after="40"/>
              <w:rPr>
                <w:rFonts w:ascii="Arial" w:hAnsi="Arial" w:cs="Arial"/>
                <w:sz w:val="20"/>
                <w:szCs w:val="20"/>
              </w:rPr>
            </w:pPr>
          </w:p>
        </w:tc>
        <w:tc>
          <w:tcPr>
            <w:tcW w:w="5687" w:type="dxa"/>
            <w:shd w:val="clear" w:color="auto" w:fill="FFFF99"/>
          </w:tcPr>
          <w:p w14:paraId="59C72F55" w14:textId="77777777" w:rsidR="00E906F3" w:rsidRPr="00385C05" w:rsidRDefault="00E906F3" w:rsidP="00B7350F">
            <w:pPr>
              <w:spacing w:before="40" w:after="40"/>
              <w:rPr>
                <w:rFonts w:ascii="Arial" w:hAnsi="Arial" w:cs="Arial"/>
                <w:sz w:val="20"/>
                <w:szCs w:val="20"/>
              </w:rPr>
            </w:pPr>
          </w:p>
        </w:tc>
      </w:tr>
      <w:tr w:rsidR="00E906F3" w:rsidRPr="00385C05" w14:paraId="21FD5AEF" w14:textId="77777777" w:rsidTr="007F3774">
        <w:trPr>
          <w:cantSplit/>
          <w:trHeight w:val="2492"/>
          <w:tblCellSpacing w:w="7" w:type="dxa"/>
        </w:trPr>
        <w:tc>
          <w:tcPr>
            <w:tcW w:w="2709" w:type="dxa"/>
            <w:shd w:val="clear" w:color="auto" w:fill="auto"/>
            <w:vAlign w:val="center"/>
          </w:tcPr>
          <w:p w14:paraId="5FD3DB37" w14:textId="77777777" w:rsidR="00E906F3" w:rsidRPr="00385C05" w:rsidRDefault="00E906F3" w:rsidP="00B7350F">
            <w:pPr>
              <w:spacing w:before="40" w:after="40"/>
              <w:rPr>
                <w:rFonts w:ascii="Arial" w:hAnsi="Arial" w:cs="Arial"/>
                <w:sz w:val="20"/>
                <w:szCs w:val="20"/>
              </w:rPr>
            </w:pPr>
            <w:r w:rsidRPr="00385C05">
              <w:rPr>
                <w:rFonts w:ascii="Arial" w:hAnsi="Arial" w:cs="Arial"/>
                <w:iCs/>
                <w:sz w:val="20"/>
                <w:szCs w:val="20"/>
              </w:rPr>
              <w:t>Observation Date/Time</w:t>
            </w:r>
          </w:p>
        </w:tc>
        <w:tc>
          <w:tcPr>
            <w:tcW w:w="706" w:type="dxa"/>
            <w:shd w:val="clear" w:color="auto" w:fill="auto"/>
            <w:vAlign w:val="center"/>
          </w:tcPr>
          <w:p w14:paraId="5D8DBB3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7</w:t>
            </w:r>
          </w:p>
        </w:tc>
        <w:tc>
          <w:tcPr>
            <w:tcW w:w="616" w:type="dxa"/>
            <w:shd w:val="clear" w:color="auto" w:fill="auto"/>
            <w:vAlign w:val="center"/>
          </w:tcPr>
          <w:p w14:paraId="215374C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auto"/>
            <w:vAlign w:val="center"/>
          </w:tcPr>
          <w:p w14:paraId="19B4140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886" w:type="dxa"/>
            <w:shd w:val="clear" w:color="auto" w:fill="auto"/>
            <w:vAlign w:val="center"/>
          </w:tcPr>
          <w:p w14:paraId="2C70C4D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vAlign w:val="center"/>
          </w:tcPr>
          <w:p w14:paraId="7D3CD28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2164B3F9" w14:textId="77777777" w:rsidR="00E906F3" w:rsidRPr="00385C05" w:rsidRDefault="00E906F3" w:rsidP="00B7350F">
            <w:pPr>
              <w:pStyle w:val="TableText"/>
              <w:spacing w:line="240" w:lineRule="auto"/>
              <w:jc w:val="left"/>
              <w:rPr>
                <w:rFonts w:cs="Arial"/>
                <w:sz w:val="20"/>
                <w:szCs w:val="20"/>
              </w:rPr>
            </w:pPr>
          </w:p>
        </w:tc>
        <w:tc>
          <w:tcPr>
            <w:tcW w:w="5687" w:type="dxa"/>
            <w:shd w:val="clear" w:color="auto" w:fill="auto"/>
            <w:vAlign w:val="center"/>
          </w:tcPr>
          <w:p w14:paraId="2F591CEB" w14:textId="77777777" w:rsidR="00E906F3" w:rsidRDefault="007A08FC" w:rsidP="00B7350F">
            <w:pPr>
              <w:pStyle w:val="TableText"/>
              <w:spacing w:line="240" w:lineRule="auto"/>
              <w:jc w:val="left"/>
              <w:rPr>
                <w:rFonts w:cs="Arial"/>
                <w:sz w:val="20"/>
                <w:szCs w:val="20"/>
              </w:rPr>
            </w:pPr>
            <w:r>
              <w:rPr>
                <w:rFonts w:cs="Arial"/>
                <w:sz w:val="20"/>
                <w:szCs w:val="20"/>
              </w:rPr>
              <w:t>For the Epidemiology segment, t</w:t>
            </w:r>
            <w:r w:rsidR="00E906F3" w:rsidRPr="00385C05">
              <w:rPr>
                <w:rFonts w:cs="Arial"/>
                <w:sz w:val="20"/>
                <w:szCs w:val="20"/>
              </w:rPr>
              <w:t xml:space="preserve">his field is used to convey the original send date and time of the notification.  </w:t>
            </w:r>
            <w:r>
              <w:rPr>
                <w:rFonts w:cs="Arial"/>
                <w:sz w:val="20"/>
                <w:szCs w:val="20"/>
              </w:rPr>
              <w:t>The remaining segments must have a timestamp in this required field but will not be used as the “source of truth” for the original send date/time of the notification.</w:t>
            </w:r>
            <w:r w:rsidR="008A2EF6">
              <w:rPr>
                <w:rFonts w:cs="Arial"/>
                <w:sz w:val="20"/>
                <w:szCs w:val="20"/>
              </w:rPr>
              <w:t xml:space="preserve"> The mi</w:t>
            </w:r>
            <w:r w:rsidR="00550A64">
              <w:rPr>
                <w:rFonts w:cs="Arial"/>
                <w:sz w:val="20"/>
                <w:szCs w:val="20"/>
              </w:rPr>
              <w:t>nim</w:t>
            </w:r>
            <w:r w:rsidR="008A2EF6">
              <w:rPr>
                <w:rFonts w:cs="Arial"/>
                <w:sz w:val="20"/>
                <w:szCs w:val="20"/>
              </w:rPr>
              <w:t xml:space="preserve">um precision is </w:t>
            </w:r>
            <w:r w:rsidR="007A4B95">
              <w:rPr>
                <w:rFonts w:cs="Arial"/>
                <w:sz w:val="20"/>
                <w:szCs w:val="20"/>
              </w:rPr>
              <w:t xml:space="preserve">to </w:t>
            </w:r>
            <w:r w:rsidR="008A2EF6">
              <w:rPr>
                <w:rFonts w:cs="Arial"/>
                <w:sz w:val="20"/>
                <w:szCs w:val="20"/>
              </w:rPr>
              <w:t>second.</w:t>
            </w:r>
          </w:p>
          <w:p w14:paraId="08B72576" w14:textId="77777777" w:rsidR="00B96DD9" w:rsidRPr="00385C05" w:rsidRDefault="00B96DD9" w:rsidP="00B7350F">
            <w:pPr>
              <w:pStyle w:val="TableText"/>
              <w:spacing w:line="240" w:lineRule="auto"/>
              <w:jc w:val="left"/>
              <w:rPr>
                <w:rFonts w:cs="Arial"/>
                <w:sz w:val="20"/>
                <w:szCs w:val="20"/>
              </w:rPr>
            </w:pPr>
          </w:p>
          <w:p w14:paraId="7524DB48" w14:textId="77777777" w:rsidR="00ED3941" w:rsidRPr="007864AE" w:rsidRDefault="007A08FC" w:rsidP="00B7350F">
            <w:pPr>
              <w:pStyle w:val="TableText"/>
              <w:spacing w:line="240" w:lineRule="auto"/>
              <w:jc w:val="left"/>
              <w:rPr>
                <w:rFonts w:cs="Arial"/>
                <w:sz w:val="20"/>
                <w:szCs w:val="20"/>
              </w:rPr>
            </w:pPr>
            <w:r w:rsidRPr="007A08FC">
              <w:rPr>
                <w:rFonts w:cs="Arial"/>
                <w:b/>
                <w:sz w:val="20"/>
              </w:rPr>
              <w:t>CONFORMANCE STATEMENT</w:t>
            </w:r>
            <w:r>
              <w:rPr>
                <w:rFonts w:cs="Arial"/>
                <w:sz w:val="20"/>
              </w:rPr>
              <w:t xml:space="preserve"> </w:t>
            </w:r>
            <w:r w:rsidRPr="00557566">
              <w:rPr>
                <w:rFonts w:cs="Arial"/>
                <w:b/>
                <w:sz w:val="20"/>
                <w:szCs w:val="20"/>
              </w:rPr>
              <w:t>CN-</w:t>
            </w:r>
            <w:r>
              <w:rPr>
                <w:rFonts w:cs="Arial"/>
                <w:b/>
                <w:sz w:val="20"/>
                <w:szCs w:val="20"/>
              </w:rPr>
              <w:t>01</w:t>
            </w:r>
            <w:r w:rsidR="00A61DD2">
              <w:rPr>
                <w:rFonts w:cs="Arial"/>
                <w:b/>
                <w:sz w:val="20"/>
                <w:szCs w:val="20"/>
              </w:rPr>
              <w:t>7</w:t>
            </w:r>
            <w:r>
              <w:rPr>
                <w:rFonts w:cs="Arial"/>
                <w:b/>
                <w:sz w:val="20"/>
                <w:szCs w:val="20"/>
              </w:rPr>
              <w:t xml:space="preserve">: </w:t>
            </w:r>
            <w:r w:rsidR="006C1356" w:rsidRPr="006C1356">
              <w:rPr>
                <w:rFonts w:cs="Arial"/>
                <w:sz w:val="20"/>
                <w:szCs w:val="20"/>
              </w:rPr>
              <w:t xml:space="preserve">OBR-7 Observation Date/Time </w:t>
            </w:r>
            <w:r w:rsidR="006C1356" w:rsidRPr="000639B2">
              <w:rPr>
                <w:rFonts w:cs="Arial"/>
                <w:b/>
                <w:sz w:val="20"/>
                <w:szCs w:val="20"/>
              </w:rPr>
              <w:t>SHALL</w:t>
            </w:r>
            <w:r w:rsidR="006C1356" w:rsidRPr="006C1356">
              <w:rPr>
                <w:rFonts w:cs="Arial"/>
                <w:sz w:val="20"/>
                <w:szCs w:val="20"/>
              </w:rPr>
              <w:t xml:space="preserve"> follow the format </w:t>
            </w:r>
            <w:r w:rsidR="007F3774" w:rsidRPr="00557566">
              <w:rPr>
                <w:rFonts w:cs="Arial"/>
                <w:sz w:val="20"/>
                <w:szCs w:val="20"/>
              </w:rPr>
              <w:t>YYYYMMDDHHMMSS</w:t>
            </w:r>
            <w:proofErr w:type="gramStart"/>
            <w:r w:rsidR="007F3774" w:rsidRPr="00557566">
              <w:rPr>
                <w:rFonts w:cs="Arial"/>
                <w:sz w:val="20"/>
                <w:szCs w:val="20"/>
              </w:rPr>
              <w:t>[.S</w:t>
            </w:r>
            <w:proofErr w:type="gramEnd"/>
            <w:r w:rsidR="007F3774" w:rsidRPr="00557566">
              <w:rPr>
                <w:rFonts w:cs="Arial"/>
                <w:sz w:val="20"/>
                <w:szCs w:val="20"/>
              </w:rPr>
              <w:t xml:space="preserve">[S[S[S]]]] </w:t>
            </w:r>
            <w:r w:rsidR="006C1356" w:rsidRPr="006C1356">
              <w:rPr>
                <w:rFonts w:cs="Arial"/>
                <w:sz w:val="20"/>
                <w:szCs w:val="20"/>
              </w:rPr>
              <w:t xml:space="preserve">[+/-ZZZZ] when OBR-4 is valued ‘68991-9^Epidemiologic </w:t>
            </w:r>
            <w:proofErr w:type="spellStart"/>
            <w:r w:rsidR="006C1356" w:rsidRPr="006C1356">
              <w:rPr>
                <w:rFonts w:cs="Arial"/>
                <w:sz w:val="20"/>
                <w:szCs w:val="20"/>
              </w:rPr>
              <w:t>Information^LN</w:t>
            </w:r>
            <w:proofErr w:type="spellEnd"/>
            <w:r w:rsidR="006C1356" w:rsidRPr="006C1356">
              <w:rPr>
                <w:rFonts w:cs="Arial"/>
                <w:sz w:val="20"/>
                <w:szCs w:val="20"/>
              </w:rPr>
              <w:t>’.</w:t>
            </w:r>
          </w:p>
        </w:tc>
      </w:tr>
      <w:tr w:rsidR="00E906F3" w:rsidRPr="00385C05" w14:paraId="596A305D" w14:textId="77777777" w:rsidTr="00E27929">
        <w:trPr>
          <w:cantSplit/>
          <w:tblCellSpacing w:w="7" w:type="dxa"/>
        </w:trPr>
        <w:tc>
          <w:tcPr>
            <w:tcW w:w="2709" w:type="dxa"/>
            <w:shd w:val="clear" w:color="auto" w:fill="FFFF99"/>
            <w:vAlign w:val="center"/>
          </w:tcPr>
          <w:p w14:paraId="0F964D62" w14:textId="77777777" w:rsidR="00E906F3" w:rsidRPr="00385C05" w:rsidRDefault="00E906F3" w:rsidP="00B7350F">
            <w:pPr>
              <w:spacing w:before="40" w:after="40"/>
              <w:rPr>
                <w:rFonts w:ascii="Arial" w:hAnsi="Arial" w:cs="Arial"/>
                <w:sz w:val="20"/>
                <w:szCs w:val="20"/>
              </w:rPr>
            </w:pPr>
            <w:r w:rsidRPr="00385C05">
              <w:rPr>
                <w:rFonts w:ascii="Arial" w:hAnsi="Arial" w:cs="Arial"/>
                <w:iCs/>
                <w:sz w:val="20"/>
                <w:szCs w:val="20"/>
              </w:rPr>
              <w:t>Observation End Date/Time</w:t>
            </w:r>
          </w:p>
        </w:tc>
        <w:tc>
          <w:tcPr>
            <w:tcW w:w="706" w:type="dxa"/>
            <w:shd w:val="clear" w:color="auto" w:fill="FFFF99"/>
            <w:vAlign w:val="center"/>
          </w:tcPr>
          <w:p w14:paraId="142351D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FFFF99"/>
            <w:vAlign w:val="center"/>
          </w:tcPr>
          <w:p w14:paraId="2A066EA8"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53CFF18E"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6B72BC3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BAB457A"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495157C"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66630C8" w14:textId="77777777" w:rsidR="00E906F3" w:rsidRPr="00385C05" w:rsidRDefault="00E906F3" w:rsidP="00B7350F">
            <w:pPr>
              <w:spacing w:before="40" w:after="40"/>
              <w:rPr>
                <w:rFonts w:ascii="Arial" w:hAnsi="Arial" w:cs="Arial"/>
                <w:sz w:val="20"/>
                <w:szCs w:val="20"/>
              </w:rPr>
            </w:pPr>
          </w:p>
        </w:tc>
      </w:tr>
      <w:tr w:rsidR="00E906F3" w:rsidRPr="00385C05" w14:paraId="0A69E9A4" w14:textId="77777777" w:rsidTr="00E27929">
        <w:trPr>
          <w:cantSplit/>
          <w:tblCellSpacing w:w="7" w:type="dxa"/>
        </w:trPr>
        <w:tc>
          <w:tcPr>
            <w:tcW w:w="2709" w:type="dxa"/>
            <w:shd w:val="clear" w:color="auto" w:fill="FFFF99"/>
            <w:vAlign w:val="center"/>
          </w:tcPr>
          <w:p w14:paraId="59CE331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Collection Volume</w:t>
            </w:r>
          </w:p>
        </w:tc>
        <w:tc>
          <w:tcPr>
            <w:tcW w:w="706" w:type="dxa"/>
            <w:shd w:val="clear" w:color="auto" w:fill="FFFF99"/>
            <w:vAlign w:val="center"/>
          </w:tcPr>
          <w:p w14:paraId="568B6C0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9</w:t>
            </w:r>
          </w:p>
        </w:tc>
        <w:tc>
          <w:tcPr>
            <w:tcW w:w="616" w:type="dxa"/>
            <w:shd w:val="clear" w:color="auto" w:fill="FFFF99"/>
            <w:vAlign w:val="center"/>
          </w:tcPr>
          <w:p w14:paraId="3DBCEF03"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142A1A16"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2E37893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3981145"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1BDB5B6F"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94F8338" w14:textId="77777777" w:rsidR="00E906F3" w:rsidRPr="00385C05" w:rsidRDefault="00E906F3" w:rsidP="00B7350F">
            <w:pPr>
              <w:spacing w:before="40" w:after="40"/>
              <w:rPr>
                <w:rFonts w:ascii="Arial" w:hAnsi="Arial" w:cs="Arial"/>
                <w:sz w:val="20"/>
                <w:szCs w:val="20"/>
              </w:rPr>
            </w:pPr>
          </w:p>
        </w:tc>
      </w:tr>
      <w:tr w:rsidR="00E906F3" w:rsidRPr="00385C05" w14:paraId="5E55B29D" w14:textId="77777777" w:rsidTr="00E27929">
        <w:trPr>
          <w:cantSplit/>
          <w:tblCellSpacing w:w="7" w:type="dxa"/>
        </w:trPr>
        <w:tc>
          <w:tcPr>
            <w:tcW w:w="2709" w:type="dxa"/>
            <w:shd w:val="clear" w:color="auto" w:fill="FFFF99"/>
            <w:vAlign w:val="center"/>
          </w:tcPr>
          <w:p w14:paraId="1C34FA7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Collector Identifier</w:t>
            </w:r>
          </w:p>
        </w:tc>
        <w:tc>
          <w:tcPr>
            <w:tcW w:w="706" w:type="dxa"/>
            <w:shd w:val="clear" w:color="auto" w:fill="FFFF99"/>
            <w:vAlign w:val="center"/>
          </w:tcPr>
          <w:p w14:paraId="37788DE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10</w:t>
            </w:r>
          </w:p>
        </w:tc>
        <w:tc>
          <w:tcPr>
            <w:tcW w:w="616" w:type="dxa"/>
            <w:shd w:val="clear" w:color="auto" w:fill="FFFF99"/>
            <w:vAlign w:val="center"/>
          </w:tcPr>
          <w:p w14:paraId="26E9A4E0"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6C66EECD"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3E42EF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3EAF414"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7A27325"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7E27F7AD" w14:textId="77777777" w:rsidR="00E906F3" w:rsidRPr="00385C05" w:rsidRDefault="00E906F3" w:rsidP="00B7350F">
            <w:pPr>
              <w:spacing w:before="40" w:after="40"/>
              <w:rPr>
                <w:rFonts w:ascii="Arial" w:hAnsi="Arial" w:cs="Arial"/>
                <w:sz w:val="20"/>
                <w:szCs w:val="20"/>
              </w:rPr>
            </w:pPr>
          </w:p>
        </w:tc>
      </w:tr>
      <w:tr w:rsidR="00E906F3" w:rsidRPr="00385C05" w14:paraId="3D818ABA" w14:textId="77777777" w:rsidTr="00F4467F">
        <w:trPr>
          <w:cantSplit/>
          <w:tblCellSpacing w:w="7" w:type="dxa"/>
        </w:trPr>
        <w:tc>
          <w:tcPr>
            <w:tcW w:w="2709" w:type="dxa"/>
            <w:shd w:val="clear" w:color="auto" w:fill="auto"/>
            <w:vAlign w:val="center"/>
          </w:tcPr>
          <w:p w14:paraId="18B21A2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Action Code</w:t>
            </w:r>
          </w:p>
        </w:tc>
        <w:tc>
          <w:tcPr>
            <w:tcW w:w="706" w:type="dxa"/>
            <w:shd w:val="clear" w:color="auto" w:fill="auto"/>
            <w:vAlign w:val="center"/>
          </w:tcPr>
          <w:p w14:paraId="03A26AA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616" w:type="dxa"/>
            <w:shd w:val="clear" w:color="auto" w:fill="auto"/>
            <w:vAlign w:val="center"/>
          </w:tcPr>
          <w:p w14:paraId="08E2D873"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01965B58"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1</w:t>
            </w:r>
          </w:p>
        </w:tc>
        <w:tc>
          <w:tcPr>
            <w:tcW w:w="886" w:type="dxa"/>
            <w:shd w:val="clear" w:color="auto" w:fill="auto"/>
            <w:vAlign w:val="center"/>
          </w:tcPr>
          <w:p w14:paraId="003AEEDA"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6FE9D74B"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shd w:val="clear" w:color="auto" w:fill="auto"/>
            <w:vAlign w:val="center"/>
          </w:tcPr>
          <w:p w14:paraId="78F54320" w14:textId="77777777" w:rsidR="00E906F3" w:rsidRPr="00385C05" w:rsidRDefault="000820AA" w:rsidP="00F4467F">
            <w:pPr>
              <w:spacing w:before="40" w:after="40"/>
              <w:rPr>
                <w:rFonts w:ascii="Arial" w:hAnsi="Arial" w:cs="Arial"/>
                <w:sz w:val="20"/>
                <w:szCs w:val="20"/>
              </w:rPr>
            </w:pPr>
            <w:r>
              <w:rPr>
                <w:rFonts w:ascii="Arial" w:hAnsi="Arial" w:cs="Arial"/>
                <w:sz w:val="20"/>
                <w:szCs w:val="20"/>
              </w:rPr>
              <w:t>HL70065</w:t>
            </w:r>
          </w:p>
        </w:tc>
        <w:tc>
          <w:tcPr>
            <w:tcW w:w="5687" w:type="dxa"/>
            <w:shd w:val="clear" w:color="auto" w:fill="auto"/>
            <w:vAlign w:val="center"/>
          </w:tcPr>
          <w:p w14:paraId="741D261F" w14:textId="77777777" w:rsidR="004E19FD" w:rsidRDefault="007B28DC" w:rsidP="00B7350F">
            <w:pPr>
              <w:spacing w:before="40" w:after="40"/>
              <w:rPr>
                <w:rFonts w:ascii="Arial" w:hAnsi="Arial" w:cs="Arial"/>
                <w:sz w:val="20"/>
                <w:szCs w:val="20"/>
              </w:rPr>
            </w:pPr>
            <w:r>
              <w:rPr>
                <w:rFonts w:ascii="Arial" w:hAnsi="Arial" w:cs="Arial"/>
                <w:sz w:val="20"/>
                <w:szCs w:val="20"/>
              </w:rPr>
              <w:t xml:space="preserve">If OBR-11 Specimen Action Code is valued ‘G’ </w:t>
            </w:r>
            <w:r w:rsidR="005E31E2">
              <w:rPr>
                <w:rFonts w:ascii="Arial" w:hAnsi="Arial" w:cs="Arial"/>
                <w:sz w:val="20"/>
                <w:szCs w:val="20"/>
              </w:rPr>
              <w:t xml:space="preserve">then </w:t>
            </w:r>
            <w:r>
              <w:rPr>
                <w:rFonts w:ascii="Arial" w:hAnsi="Arial" w:cs="Arial"/>
                <w:sz w:val="20"/>
                <w:szCs w:val="20"/>
              </w:rPr>
              <w:t>OBR-26 (Parent Re</w:t>
            </w:r>
            <w:r w:rsidR="004E19FD">
              <w:rPr>
                <w:rFonts w:ascii="Arial" w:hAnsi="Arial" w:cs="Arial"/>
                <w:sz w:val="20"/>
                <w:szCs w:val="20"/>
              </w:rPr>
              <w:t xml:space="preserve">sult) and OBR-29 (Parent) </w:t>
            </w:r>
            <w:r w:rsidR="004E19FD" w:rsidRPr="004E19FD">
              <w:rPr>
                <w:rFonts w:ascii="Arial" w:hAnsi="Arial" w:cs="Arial"/>
                <w:b/>
                <w:sz w:val="20"/>
                <w:szCs w:val="20"/>
              </w:rPr>
              <w:t>SHOULD</w:t>
            </w:r>
            <w:r>
              <w:rPr>
                <w:rFonts w:ascii="Arial" w:hAnsi="Arial" w:cs="Arial"/>
                <w:sz w:val="20"/>
                <w:szCs w:val="20"/>
              </w:rPr>
              <w:t xml:space="preserve"> be populated. </w:t>
            </w:r>
          </w:p>
          <w:p w14:paraId="1D4C6B13" w14:textId="77777777" w:rsidR="007B28DC" w:rsidRDefault="007B28DC" w:rsidP="00B7350F">
            <w:pPr>
              <w:spacing w:before="40" w:after="40"/>
              <w:rPr>
                <w:rFonts w:ascii="Arial" w:hAnsi="Arial" w:cs="Arial"/>
                <w:sz w:val="20"/>
                <w:szCs w:val="20"/>
              </w:rPr>
            </w:pPr>
          </w:p>
          <w:p w14:paraId="17B47C77" w14:textId="77777777" w:rsidR="004E19FD" w:rsidRDefault="004E19FD" w:rsidP="00B7350F">
            <w:pPr>
              <w:spacing w:before="40" w:after="40"/>
              <w:rPr>
                <w:rFonts w:ascii="Arial" w:hAnsi="Arial" w:cs="Arial"/>
                <w:sz w:val="20"/>
                <w:szCs w:val="20"/>
              </w:rPr>
            </w:pPr>
            <w:r>
              <w:rPr>
                <w:rFonts w:ascii="Arial" w:hAnsi="Arial" w:cs="Arial"/>
                <w:sz w:val="20"/>
                <w:szCs w:val="20"/>
              </w:rPr>
              <w:t>The value of ‘G’ indicates “Generated order, reflex order”.</w:t>
            </w:r>
          </w:p>
          <w:p w14:paraId="02179C6E" w14:textId="77777777" w:rsidR="004E19FD" w:rsidRDefault="004E19FD" w:rsidP="00B7350F">
            <w:pPr>
              <w:spacing w:before="40" w:after="40"/>
              <w:rPr>
                <w:rFonts w:ascii="Arial" w:hAnsi="Arial" w:cs="Arial"/>
                <w:sz w:val="20"/>
                <w:szCs w:val="20"/>
              </w:rPr>
            </w:pPr>
          </w:p>
          <w:p w14:paraId="5ED8C81B" w14:textId="77777777" w:rsidR="00E906F3" w:rsidRPr="00385C05" w:rsidRDefault="000E7694" w:rsidP="00B7350F">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 Optionally supported to allow mapping similar to ELR.</w:t>
            </w:r>
          </w:p>
        </w:tc>
      </w:tr>
      <w:tr w:rsidR="00E906F3" w:rsidRPr="00385C05" w14:paraId="141DC566" w14:textId="77777777" w:rsidTr="00E27929">
        <w:trPr>
          <w:cantSplit/>
          <w:tblCellSpacing w:w="7" w:type="dxa"/>
        </w:trPr>
        <w:tc>
          <w:tcPr>
            <w:tcW w:w="2709" w:type="dxa"/>
            <w:shd w:val="clear" w:color="auto" w:fill="FFFF99"/>
            <w:vAlign w:val="center"/>
          </w:tcPr>
          <w:p w14:paraId="2DB3E70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Danger Code</w:t>
            </w:r>
          </w:p>
        </w:tc>
        <w:tc>
          <w:tcPr>
            <w:tcW w:w="706" w:type="dxa"/>
            <w:shd w:val="clear" w:color="auto" w:fill="FFFF99"/>
            <w:vAlign w:val="center"/>
          </w:tcPr>
          <w:p w14:paraId="69B2A8C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12</w:t>
            </w:r>
          </w:p>
        </w:tc>
        <w:tc>
          <w:tcPr>
            <w:tcW w:w="616" w:type="dxa"/>
            <w:shd w:val="clear" w:color="auto" w:fill="FFFF99"/>
            <w:vAlign w:val="center"/>
          </w:tcPr>
          <w:p w14:paraId="0601745F"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0DA1C15"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A74149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6247B3B6"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73C628E7"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141C1351" w14:textId="77777777" w:rsidR="00E906F3" w:rsidRPr="00385C05" w:rsidRDefault="00E906F3" w:rsidP="00B7350F">
            <w:pPr>
              <w:spacing w:before="40" w:after="40"/>
              <w:rPr>
                <w:rFonts w:ascii="Arial" w:hAnsi="Arial" w:cs="Arial"/>
                <w:sz w:val="20"/>
                <w:szCs w:val="20"/>
              </w:rPr>
            </w:pPr>
          </w:p>
        </w:tc>
      </w:tr>
      <w:tr w:rsidR="00E906F3" w:rsidRPr="00385C05" w14:paraId="3706B67E" w14:textId="77777777" w:rsidTr="00E27929">
        <w:trPr>
          <w:cantSplit/>
          <w:tblCellSpacing w:w="7" w:type="dxa"/>
        </w:trPr>
        <w:tc>
          <w:tcPr>
            <w:tcW w:w="2709" w:type="dxa"/>
            <w:shd w:val="clear" w:color="auto" w:fill="auto"/>
            <w:vAlign w:val="center"/>
          </w:tcPr>
          <w:p w14:paraId="552A8BA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Relevant Clinical Information</w:t>
            </w:r>
          </w:p>
        </w:tc>
        <w:tc>
          <w:tcPr>
            <w:tcW w:w="706" w:type="dxa"/>
            <w:shd w:val="clear" w:color="auto" w:fill="auto"/>
            <w:vAlign w:val="center"/>
          </w:tcPr>
          <w:p w14:paraId="5C3C8F4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auto"/>
            <w:vAlign w:val="center"/>
          </w:tcPr>
          <w:p w14:paraId="1A52BD64"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ST</w:t>
            </w:r>
          </w:p>
        </w:tc>
        <w:tc>
          <w:tcPr>
            <w:tcW w:w="616" w:type="dxa"/>
            <w:shd w:val="clear" w:color="auto" w:fill="auto"/>
            <w:vAlign w:val="center"/>
          </w:tcPr>
          <w:p w14:paraId="73386A2F"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200</w:t>
            </w:r>
          </w:p>
        </w:tc>
        <w:tc>
          <w:tcPr>
            <w:tcW w:w="886" w:type="dxa"/>
            <w:shd w:val="clear" w:color="auto" w:fill="auto"/>
            <w:vAlign w:val="center"/>
          </w:tcPr>
          <w:p w14:paraId="564E8A81"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1E245367"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shd w:val="clear" w:color="auto" w:fill="auto"/>
          </w:tcPr>
          <w:p w14:paraId="72A05667"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0C1FB245" w14:textId="77777777" w:rsidR="00E906F3" w:rsidRPr="00385C05" w:rsidRDefault="00E906F3" w:rsidP="00B7350F">
            <w:pPr>
              <w:spacing w:before="40" w:after="40"/>
              <w:rPr>
                <w:rFonts w:ascii="Arial" w:hAnsi="Arial" w:cs="Arial"/>
                <w:sz w:val="20"/>
                <w:szCs w:val="20"/>
              </w:rPr>
            </w:pPr>
          </w:p>
        </w:tc>
      </w:tr>
      <w:tr w:rsidR="00E906F3" w:rsidRPr="00385C05" w14:paraId="4922C8E8" w14:textId="77777777" w:rsidTr="00E27929">
        <w:trPr>
          <w:cantSplit/>
          <w:tblCellSpacing w:w="7" w:type="dxa"/>
        </w:trPr>
        <w:tc>
          <w:tcPr>
            <w:tcW w:w="2709" w:type="dxa"/>
            <w:shd w:val="clear" w:color="auto" w:fill="FFFF99"/>
            <w:vAlign w:val="center"/>
          </w:tcPr>
          <w:p w14:paraId="1793C6C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Received Date/Time</w:t>
            </w:r>
          </w:p>
        </w:tc>
        <w:tc>
          <w:tcPr>
            <w:tcW w:w="706" w:type="dxa"/>
            <w:shd w:val="clear" w:color="auto" w:fill="FFFF99"/>
            <w:vAlign w:val="center"/>
          </w:tcPr>
          <w:p w14:paraId="1B3EAE2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99"/>
            <w:vAlign w:val="center"/>
          </w:tcPr>
          <w:p w14:paraId="4EAC7F96"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AA780C6"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703F94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0E7E1DD7"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174B71D0"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459EE96" w14:textId="77777777" w:rsidR="00E906F3" w:rsidRPr="00385C05" w:rsidRDefault="00E906F3" w:rsidP="00B7350F">
            <w:pPr>
              <w:spacing w:before="40" w:after="40"/>
              <w:rPr>
                <w:rFonts w:ascii="Arial" w:hAnsi="Arial" w:cs="Arial"/>
                <w:sz w:val="20"/>
                <w:szCs w:val="20"/>
              </w:rPr>
            </w:pPr>
          </w:p>
        </w:tc>
      </w:tr>
      <w:tr w:rsidR="00E906F3" w:rsidRPr="00385C05" w14:paraId="41546B26" w14:textId="77777777" w:rsidTr="00E27929">
        <w:trPr>
          <w:cantSplit/>
          <w:tblCellSpacing w:w="7" w:type="dxa"/>
        </w:trPr>
        <w:tc>
          <w:tcPr>
            <w:tcW w:w="2709" w:type="dxa"/>
            <w:shd w:val="clear" w:color="auto" w:fill="FFFF99"/>
            <w:vAlign w:val="center"/>
          </w:tcPr>
          <w:p w14:paraId="5682530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Source</w:t>
            </w:r>
          </w:p>
        </w:tc>
        <w:tc>
          <w:tcPr>
            <w:tcW w:w="706" w:type="dxa"/>
            <w:shd w:val="clear" w:color="auto" w:fill="FFFF99"/>
            <w:vAlign w:val="center"/>
          </w:tcPr>
          <w:p w14:paraId="60B74EB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FFFF99"/>
            <w:vAlign w:val="center"/>
          </w:tcPr>
          <w:p w14:paraId="7352A368"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453B515"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5A56BA7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C3C979C"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B912BD7"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1B4BADBA" w14:textId="77777777" w:rsidR="00E906F3" w:rsidRPr="00385C05" w:rsidRDefault="00E906F3" w:rsidP="00B7350F">
            <w:pPr>
              <w:spacing w:before="40" w:after="40"/>
              <w:rPr>
                <w:rFonts w:ascii="Arial" w:hAnsi="Arial" w:cs="Arial"/>
                <w:sz w:val="20"/>
                <w:szCs w:val="20"/>
              </w:rPr>
            </w:pPr>
          </w:p>
        </w:tc>
      </w:tr>
      <w:tr w:rsidR="00E906F3" w:rsidRPr="00385C05" w14:paraId="4DFB0AB8" w14:textId="77777777" w:rsidTr="00856FFC">
        <w:trPr>
          <w:cantSplit/>
          <w:trHeight w:val="620"/>
          <w:tblCellSpacing w:w="7" w:type="dxa"/>
        </w:trPr>
        <w:tc>
          <w:tcPr>
            <w:tcW w:w="2709" w:type="dxa"/>
            <w:shd w:val="clear" w:color="auto" w:fill="FFFFFF" w:themeFill="background1"/>
            <w:vAlign w:val="center"/>
          </w:tcPr>
          <w:p w14:paraId="5E9F5B95" w14:textId="77777777" w:rsidR="00E906F3" w:rsidRPr="00274509" w:rsidRDefault="00E906F3" w:rsidP="00B7350F">
            <w:pPr>
              <w:spacing w:before="40" w:after="40"/>
              <w:rPr>
                <w:rFonts w:ascii="Arial" w:hAnsi="Arial" w:cs="Arial"/>
                <w:sz w:val="20"/>
                <w:szCs w:val="20"/>
              </w:rPr>
            </w:pPr>
            <w:r w:rsidRPr="00274509">
              <w:rPr>
                <w:rFonts w:ascii="Arial" w:hAnsi="Arial" w:cs="Arial"/>
                <w:sz w:val="20"/>
                <w:szCs w:val="20"/>
              </w:rPr>
              <w:lastRenderedPageBreak/>
              <w:t>Ordering Provider</w:t>
            </w:r>
          </w:p>
        </w:tc>
        <w:tc>
          <w:tcPr>
            <w:tcW w:w="706" w:type="dxa"/>
            <w:shd w:val="clear" w:color="auto" w:fill="FFFFFF" w:themeFill="background1"/>
            <w:vAlign w:val="center"/>
          </w:tcPr>
          <w:p w14:paraId="2289479C" w14:textId="77777777" w:rsidR="00E906F3" w:rsidRPr="00274509" w:rsidRDefault="00E906F3" w:rsidP="00B7350F">
            <w:pPr>
              <w:spacing w:before="40" w:after="40"/>
              <w:rPr>
                <w:rFonts w:ascii="Arial" w:hAnsi="Arial" w:cs="Arial"/>
                <w:sz w:val="20"/>
                <w:szCs w:val="20"/>
              </w:rPr>
            </w:pPr>
            <w:r w:rsidRPr="00274509">
              <w:rPr>
                <w:rFonts w:ascii="Arial" w:hAnsi="Arial" w:cs="Arial"/>
                <w:sz w:val="20"/>
                <w:szCs w:val="20"/>
              </w:rPr>
              <w:t>16</w:t>
            </w:r>
          </w:p>
        </w:tc>
        <w:tc>
          <w:tcPr>
            <w:tcW w:w="616" w:type="dxa"/>
            <w:shd w:val="clear" w:color="auto" w:fill="FFFFFF" w:themeFill="background1"/>
            <w:vAlign w:val="center"/>
          </w:tcPr>
          <w:p w14:paraId="078CF568" w14:textId="77777777" w:rsidR="00E906F3" w:rsidRPr="00274509" w:rsidRDefault="00F10F24" w:rsidP="00B7350F">
            <w:pPr>
              <w:spacing w:before="40" w:after="40"/>
              <w:rPr>
                <w:rFonts w:ascii="Arial" w:hAnsi="Arial" w:cs="Arial"/>
                <w:sz w:val="20"/>
                <w:szCs w:val="20"/>
              </w:rPr>
            </w:pPr>
            <w:r w:rsidRPr="00274509">
              <w:rPr>
                <w:rFonts w:ascii="Arial" w:hAnsi="Arial" w:cs="Arial"/>
                <w:sz w:val="20"/>
                <w:szCs w:val="20"/>
              </w:rPr>
              <w:t>XCN</w:t>
            </w:r>
          </w:p>
        </w:tc>
        <w:tc>
          <w:tcPr>
            <w:tcW w:w="616" w:type="dxa"/>
            <w:shd w:val="clear" w:color="auto" w:fill="FFFFFF" w:themeFill="background1"/>
            <w:vAlign w:val="center"/>
          </w:tcPr>
          <w:p w14:paraId="45AF4011" w14:textId="77777777" w:rsidR="00E906F3" w:rsidRPr="00274509" w:rsidRDefault="00274509" w:rsidP="00B7350F">
            <w:pPr>
              <w:spacing w:before="40" w:after="40"/>
              <w:rPr>
                <w:rFonts w:ascii="Arial" w:hAnsi="Arial" w:cs="Arial"/>
                <w:sz w:val="20"/>
                <w:szCs w:val="20"/>
              </w:rPr>
            </w:pPr>
            <w:r w:rsidRPr="00274509">
              <w:rPr>
                <w:rFonts w:ascii="Arial" w:hAnsi="Arial" w:cs="Arial"/>
                <w:sz w:val="20"/>
                <w:szCs w:val="20"/>
              </w:rPr>
              <w:t>3242</w:t>
            </w:r>
          </w:p>
        </w:tc>
        <w:tc>
          <w:tcPr>
            <w:tcW w:w="886" w:type="dxa"/>
            <w:shd w:val="clear" w:color="auto" w:fill="FFFFFF" w:themeFill="background1"/>
            <w:vAlign w:val="center"/>
          </w:tcPr>
          <w:p w14:paraId="6F39A93C" w14:textId="77777777" w:rsidR="00E906F3" w:rsidRPr="00274509" w:rsidRDefault="00274509" w:rsidP="00B7350F">
            <w:pPr>
              <w:spacing w:before="40" w:after="40"/>
              <w:rPr>
                <w:rFonts w:ascii="Arial" w:hAnsi="Arial" w:cs="Arial"/>
                <w:sz w:val="20"/>
                <w:szCs w:val="20"/>
              </w:rPr>
            </w:pPr>
            <w:r w:rsidRPr="00274509">
              <w:rPr>
                <w:rFonts w:ascii="Arial" w:hAnsi="Arial" w:cs="Arial"/>
                <w:sz w:val="20"/>
                <w:szCs w:val="20"/>
              </w:rPr>
              <w:t>RE</w:t>
            </w:r>
          </w:p>
        </w:tc>
        <w:tc>
          <w:tcPr>
            <w:tcW w:w="1246" w:type="dxa"/>
            <w:shd w:val="clear" w:color="auto" w:fill="FFFFFF" w:themeFill="background1"/>
            <w:vAlign w:val="center"/>
          </w:tcPr>
          <w:p w14:paraId="121E5391" w14:textId="77777777" w:rsidR="00E906F3" w:rsidRPr="00274509" w:rsidRDefault="00274509" w:rsidP="00B7350F">
            <w:pPr>
              <w:spacing w:before="40" w:after="40"/>
              <w:rPr>
                <w:rFonts w:ascii="Arial" w:hAnsi="Arial" w:cs="Arial"/>
                <w:sz w:val="20"/>
                <w:szCs w:val="20"/>
              </w:rPr>
            </w:pPr>
            <w:r w:rsidRPr="00274509">
              <w:rPr>
                <w:rFonts w:ascii="Arial" w:hAnsi="Arial" w:cs="Arial"/>
                <w:sz w:val="20"/>
                <w:szCs w:val="20"/>
              </w:rPr>
              <w:t>[</w:t>
            </w:r>
            <w:proofErr w:type="gramStart"/>
            <w:r w:rsidRPr="00274509">
              <w:rPr>
                <w:rFonts w:ascii="Arial" w:hAnsi="Arial" w:cs="Arial"/>
                <w:sz w:val="20"/>
                <w:szCs w:val="20"/>
              </w:rPr>
              <w:t>0..</w:t>
            </w:r>
            <w:proofErr w:type="gramEnd"/>
            <w:r w:rsidRPr="00274509">
              <w:rPr>
                <w:rFonts w:ascii="Arial" w:hAnsi="Arial" w:cs="Arial"/>
                <w:sz w:val="20"/>
                <w:szCs w:val="20"/>
              </w:rPr>
              <w:t>1]</w:t>
            </w:r>
          </w:p>
        </w:tc>
        <w:tc>
          <w:tcPr>
            <w:tcW w:w="706" w:type="dxa"/>
            <w:shd w:val="clear" w:color="auto" w:fill="FFFFFF" w:themeFill="background1"/>
          </w:tcPr>
          <w:p w14:paraId="3078A364" w14:textId="77777777" w:rsidR="00E906F3" w:rsidRPr="00274509" w:rsidRDefault="00E906F3" w:rsidP="00B7350F">
            <w:pPr>
              <w:spacing w:before="40" w:after="40"/>
              <w:rPr>
                <w:rFonts w:ascii="Arial" w:hAnsi="Arial" w:cs="Arial"/>
                <w:sz w:val="20"/>
                <w:szCs w:val="20"/>
              </w:rPr>
            </w:pPr>
          </w:p>
        </w:tc>
        <w:tc>
          <w:tcPr>
            <w:tcW w:w="5687" w:type="dxa"/>
            <w:shd w:val="clear" w:color="auto" w:fill="FFFFFF" w:themeFill="background1"/>
            <w:vAlign w:val="center"/>
          </w:tcPr>
          <w:p w14:paraId="1F20F245" w14:textId="77777777" w:rsidR="00E906F3" w:rsidRPr="000318E9" w:rsidRDefault="009955E3" w:rsidP="006F2BDA">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E906F3" w:rsidRPr="00385C05" w14:paraId="0919F78E" w14:textId="77777777" w:rsidTr="00E27929">
        <w:trPr>
          <w:cantSplit/>
          <w:tblCellSpacing w:w="7" w:type="dxa"/>
        </w:trPr>
        <w:tc>
          <w:tcPr>
            <w:tcW w:w="2709" w:type="dxa"/>
            <w:shd w:val="clear" w:color="auto" w:fill="FFFF99"/>
            <w:vAlign w:val="center"/>
          </w:tcPr>
          <w:p w14:paraId="32D723E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Order Callback Phone Number</w:t>
            </w:r>
          </w:p>
        </w:tc>
        <w:tc>
          <w:tcPr>
            <w:tcW w:w="706" w:type="dxa"/>
            <w:shd w:val="clear" w:color="auto" w:fill="FFFF99"/>
            <w:vAlign w:val="center"/>
          </w:tcPr>
          <w:p w14:paraId="02889CA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FFFF99"/>
            <w:vAlign w:val="center"/>
          </w:tcPr>
          <w:p w14:paraId="4DEE5655"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B72E667"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1FDE10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3AD7FD6"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20E0F7B"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3074BA40" w14:textId="77777777" w:rsidR="00E906F3" w:rsidRPr="00385C05" w:rsidRDefault="00E906F3" w:rsidP="00B7350F">
            <w:pPr>
              <w:spacing w:before="40" w:after="40"/>
              <w:rPr>
                <w:rFonts w:ascii="Arial" w:hAnsi="Arial" w:cs="Arial"/>
                <w:sz w:val="20"/>
                <w:szCs w:val="20"/>
              </w:rPr>
            </w:pPr>
          </w:p>
        </w:tc>
      </w:tr>
      <w:tr w:rsidR="00E906F3" w:rsidRPr="00385C05" w14:paraId="184C5511" w14:textId="77777777" w:rsidTr="00E27929">
        <w:trPr>
          <w:cantSplit/>
          <w:tblCellSpacing w:w="7" w:type="dxa"/>
        </w:trPr>
        <w:tc>
          <w:tcPr>
            <w:tcW w:w="2709" w:type="dxa"/>
            <w:shd w:val="clear" w:color="auto" w:fill="FFFF99"/>
            <w:vAlign w:val="center"/>
          </w:tcPr>
          <w:p w14:paraId="443AAEF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Placer Field 1</w:t>
            </w:r>
          </w:p>
        </w:tc>
        <w:tc>
          <w:tcPr>
            <w:tcW w:w="706" w:type="dxa"/>
            <w:shd w:val="clear" w:color="auto" w:fill="FFFF99"/>
            <w:vAlign w:val="center"/>
          </w:tcPr>
          <w:p w14:paraId="1A5641C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99"/>
            <w:vAlign w:val="center"/>
          </w:tcPr>
          <w:p w14:paraId="7A2603D2"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1F6D86A7"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7D375C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165A4D94"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215EEB07"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16B313A" w14:textId="77777777" w:rsidR="00E906F3" w:rsidRPr="00385C05" w:rsidRDefault="00E906F3" w:rsidP="00B7350F">
            <w:pPr>
              <w:spacing w:before="40" w:after="40"/>
              <w:rPr>
                <w:rFonts w:ascii="Arial" w:hAnsi="Arial" w:cs="Arial"/>
                <w:sz w:val="20"/>
                <w:szCs w:val="20"/>
              </w:rPr>
            </w:pPr>
          </w:p>
        </w:tc>
      </w:tr>
      <w:tr w:rsidR="00E906F3" w:rsidRPr="00385C05" w14:paraId="23BA3F62" w14:textId="77777777" w:rsidTr="00E27929">
        <w:trPr>
          <w:cantSplit/>
          <w:tblCellSpacing w:w="7" w:type="dxa"/>
        </w:trPr>
        <w:tc>
          <w:tcPr>
            <w:tcW w:w="2709" w:type="dxa"/>
            <w:shd w:val="clear" w:color="auto" w:fill="FFFF99"/>
            <w:vAlign w:val="center"/>
          </w:tcPr>
          <w:p w14:paraId="43681C3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Placer Field 2</w:t>
            </w:r>
          </w:p>
        </w:tc>
        <w:tc>
          <w:tcPr>
            <w:tcW w:w="706" w:type="dxa"/>
            <w:shd w:val="clear" w:color="auto" w:fill="FFFF99"/>
            <w:vAlign w:val="center"/>
          </w:tcPr>
          <w:p w14:paraId="0C0FDFF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99"/>
            <w:vAlign w:val="center"/>
          </w:tcPr>
          <w:p w14:paraId="58101372"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7BC6DAE5"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6C8854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5AD6822"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8809F72"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97189A4" w14:textId="77777777" w:rsidR="00E906F3" w:rsidRPr="00385C05" w:rsidRDefault="00E906F3" w:rsidP="00B7350F">
            <w:pPr>
              <w:spacing w:before="40" w:after="40"/>
              <w:rPr>
                <w:rFonts w:ascii="Arial" w:hAnsi="Arial" w:cs="Arial"/>
                <w:sz w:val="20"/>
                <w:szCs w:val="20"/>
              </w:rPr>
            </w:pPr>
          </w:p>
        </w:tc>
      </w:tr>
      <w:tr w:rsidR="00E906F3" w:rsidRPr="00385C05" w14:paraId="375AA92B" w14:textId="77777777" w:rsidTr="00E27929">
        <w:trPr>
          <w:cantSplit/>
          <w:tblCellSpacing w:w="7" w:type="dxa"/>
        </w:trPr>
        <w:tc>
          <w:tcPr>
            <w:tcW w:w="2709" w:type="dxa"/>
            <w:shd w:val="clear" w:color="auto" w:fill="FFFF99"/>
            <w:vAlign w:val="center"/>
          </w:tcPr>
          <w:p w14:paraId="3B1E4E2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Filler Field 1</w:t>
            </w:r>
          </w:p>
        </w:tc>
        <w:tc>
          <w:tcPr>
            <w:tcW w:w="706" w:type="dxa"/>
            <w:shd w:val="clear" w:color="auto" w:fill="FFFF99"/>
            <w:vAlign w:val="center"/>
          </w:tcPr>
          <w:p w14:paraId="14A9B0F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FFFF99"/>
            <w:vAlign w:val="center"/>
          </w:tcPr>
          <w:p w14:paraId="4CF702C5"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3B320FE4"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0A986CE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1495BF6B"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FDD30E1"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73A90CBD" w14:textId="77777777" w:rsidR="00E906F3" w:rsidRPr="00385C05" w:rsidRDefault="00E906F3" w:rsidP="00B7350F">
            <w:pPr>
              <w:spacing w:before="40" w:after="40"/>
              <w:rPr>
                <w:rFonts w:ascii="Arial" w:hAnsi="Arial" w:cs="Arial"/>
                <w:sz w:val="20"/>
                <w:szCs w:val="20"/>
              </w:rPr>
            </w:pPr>
          </w:p>
        </w:tc>
      </w:tr>
      <w:tr w:rsidR="00E906F3" w:rsidRPr="00385C05" w14:paraId="5E97001F" w14:textId="77777777" w:rsidTr="00E27929">
        <w:trPr>
          <w:cantSplit/>
          <w:tblCellSpacing w:w="7" w:type="dxa"/>
        </w:trPr>
        <w:tc>
          <w:tcPr>
            <w:tcW w:w="2709" w:type="dxa"/>
            <w:shd w:val="clear" w:color="auto" w:fill="FFFF99"/>
            <w:vAlign w:val="center"/>
          </w:tcPr>
          <w:p w14:paraId="2C18AFD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Filler Field 2</w:t>
            </w:r>
          </w:p>
        </w:tc>
        <w:tc>
          <w:tcPr>
            <w:tcW w:w="706" w:type="dxa"/>
            <w:shd w:val="clear" w:color="auto" w:fill="FFFF99"/>
            <w:vAlign w:val="center"/>
          </w:tcPr>
          <w:p w14:paraId="4A1F719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FFFF99"/>
            <w:vAlign w:val="center"/>
          </w:tcPr>
          <w:p w14:paraId="3354E866"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5B645C48"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34351E1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74CFE2FE"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6442288"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EEDA9C6" w14:textId="77777777" w:rsidR="00E906F3" w:rsidRPr="00385C05" w:rsidRDefault="00E906F3" w:rsidP="00B7350F">
            <w:pPr>
              <w:spacing w:before="40" w:after="40"/>
              <w:rPr>
                <w:rFonts w:ascii="Arial" w:hAnsi="Arial" w:cs="Arial"/>
                <w:sz w:val="20"/>
                <w:szCs w:val="20"/>
              </w:rPr>
            </w:pPr>
          </w:p>
        </w:tc>
      </w:tr>
      <w:tr w:rsidR="00E906F3" w:rsidRPr="00385C05" w14:paraId="5962836A" w14:textId="77777777" w:rsidTr="00E27929">
        <w:trPr>
          <w:cantSplit/>
          <w:tblCellSpacing w:w="7" w:type="dxa"/>
        </w:trPr>
        <w:tc>
          <w:tcPr>
            <w:tcW w:w="2709" w:type="dxa"/>
            <w:shd w:val="clear" w:color="auto" w:fill="auto"/>
            <w:vAlign w:val="center"/>
          </w:tcPr>
          <w:p w14:paraId="61EC946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Results Report/Status Change Date/Time</w:t>
            </w:r>
          </w:p>
        </w:tc>
        <w:tc>
          <w:tcPr>
            <w:tcW w:w="706" w:type="dxa"/>
            <w:shd w:val="clear" w:color="auto" w:fill="auto"/>
            <w:vAlign w:val="center"/>
          </w:tcPr>
          <w:p w14:paraId="4C05356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22</w:t>
            </w:r>
          </w:p>
        </w:tc>
        <w:tc>
          <w:tcPr>
            <w:tcW w:w="616" w:type="dxa"/>
            <w:shd w:val="clear" w:color="auto" w:fill="auto"/>
            <w:vAlign w:val="center"/>
          </w:tcPr>
          <w:p w14:paraId="7EDE033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auto"/>
            <w:vAlign w:val="center"/>
          </w:tcPr>
          <w:p w14:paraId="262F00B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886" w:type="dxa"/>
            <w:shd w:val="clear" w:color="auto" w:fill="auto"/>
            <w:vAlign w:val="center"/>
          </w:tcPr>
          <w:p w14:paraId="743A75B7"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C(R/RE)</w:t>
            </w:r>
          </w:p>
        </w:tc>
        <w:tc>
          <w:tcPr>
            <w:tcW w:w="1246" w:type="dxa"/>
            <w:shd w:val="clear" w:color="auto" w:fill="auto"/>
            <w:vAlign w:val="center"/>
          </w:tcPr>
          <w:p w14:paraId="01C2F182" w14:textId="77777777" w:rsidR="00E906F3" w:rsidRPr="00385C05" w:rsidRDefault="00E906F3" w:rsidP="00E46FA2">
            <w:pPr>
              <w:spacing w:before="40" w:after="40"/>
              <w:rPr>
                <w:rFonts w:ascii="Arial" w:hAnsi="Arial" w:cs="Arial"/>
                <w:sz w:val="20"/>
                <w:szCs w:val="20"/>
              </w:rPr>
            </w:pPr>
            <w:r w:rsidRPr="00385C05">
              <w:rPr>
                <w:rFonts w:ascii="Arial" w:hAnsi="Arial" w:cs="Arial"/>
                <w:sz w:val="20"/>
                <w:szCs w:val="20"/>
              </w:rPr>
              <w:t>[</w:t>
            </w:r>
            <w:proofErr w:type="gramStart"/>
            <w:r w:rsidR="00E46FA2">
              <w:rPr>
                <w:rFonts w:ascii="Arial" w:hAnsi="Arial" w:cs="Arial"/>
                <w:sz w:val="20"/>
                <w:szCs w:val="20"/>
              </w:rPr>
              <w:t>0</w:t>
            </w:r>
            <w:r w:rsidRPr="00385C05">
              <w:rPr>
                <w:rFonts w:ascii="Arial" w:hAnsi="Arial" w:cs="Arial"/>
                <w:sz w:val="20"/>
                <w:szCs w:val="20"/>
              </w:rPr>
              <w:t>..</w:t>
            </w:r>
            <w:proofErr w:type="gramEnd"/>
            <w:r w:rsidRPr="00385C05">
              <w:rPr>
                <w:rFonts w:ascii="Arial" w:hAnsi="Arial" w:cs="Arial"/>
                <w:sz w:val="20"/>
                <w:szCs w:val="20"/>
              </w:rPr>
              <w:t>1]</w:t>
            </w:r>
          </w:p>
        </w:tc>
        <w:tc>
          <w:tcPr>
            <w:tcW w:w="706" w:type="dxa"/>
          </w:tcPr>
          <w:p w14:paraId="2EB7BDCD" w14:textId="77777777" w:rsidR="00E906F3" w:rsidRPr="00385C05" w:rsidRDefault="00E906F3" w:rsidP="00B7350F">
            <w:pPr>
              <w:pStyle w:val="TableText"/>
              <w:spacing w:line="240" w:lineRule="auto"/>
              <w:jc w:val="left"/>
              <w:rPr>
                <w:rFonts w:cs="Arial"/>
                <w:sz w:val="20"/>
                <w:szCs w:val="20"/>
              </w:rPr>
            </w:pPr>
          </w:p>
        </w:tc>
        <w:tc>
          <w:tcPr>
            <w:tcW w:w="5687" w:type="dxa"/>
            <w:shd w:val="clear" w:color="auto" w:fill="auto"/>
          </w:tcPr>
          <w:p w14:paraId="59F93671" w14:textId="77777777" w:rsidR="008A2EF6" w:rsidRPr="00385C05" w:rsidRDefault="00E906F3" w:rsidP="008A2EF6">
            <w:pPr>
              <w:pStyle w:val="TableText"/>
              <w:spacing w:line="240" w:lineRule="auto"/>
              <w:jc w:val="left"/>
              <w:rPr>
                <w:rFonts w:cs="Arial"/>
                <w:sz w:val="20"/>
                <w:szCs w:val="20"/>
              </w:rPr>
            </w:pPr>
            <w:r w:rsidRPr="00385C05">
              <w:rPr>
                <w:rFonts w:cs="Arial"/>
                <w:sz w:val="20"/>
                <w:szCs w:val="20"/>
              </w:rPr>
              <w:t>This field is used to convey the date and time this instance of the notification is sent.  The first time the notification is sent, this field will equal the value in OBR-7 Observation Date/time.</w:t>
            </w:r>
            <w:r w:rsidR="008A2EF6">
              <w:rPr>
                <w:rFonts w:cs="Arial"/>
                <w:sz w:val="20"/>
                <w:szCs w:val="20"/>
              </w:rPr>
              <w:t xml:space="preserve"> </w:t>
            </w:r>
            <w:r w:rsidR="007A4B95">
              <w:rPr>
                <w:rFonts w:cs="Arial"/>
                <w:sz w:val="20"/>
                <w:szCs w:val="20"/>
              </w:rPr>
              <w:t>The mi</w:t>
            </w:r>
            <w:r w:rsidR="00314C14">
              <w:rPr>
                <w:rFonts w:cs="Arial"/>
                <w:sz w:val="20"/>
                <w:szCs w:val="20"/>
              </w:rPr>
              <w:t>nimum</w:t>
            </w:r>
            <w:r w:rsidR="007A4B95">
              <w:rPr>
                <w:rFonts w:cs="Arial"/>
                <w:sz w:val="20"/>
                <w:szCs w:val="20"/>
              </w:rPr>
              <w:t xml:space="preserve"> precision is to</w:t>
            </w:r>
            <w:r w:rsidR="008A2EF6">
              <w:rPr>
                <w:rFonts w:cs="Arial"/>
                <w:sz w:val="20"/>
                <w:szCs w:val="20"/>
              </w:rPr>
              <w:t xml:space="preserve"> second.</w:t>
            </w:r>
          </w:p>
          <w:p w14:paraId="48AA7D25" w14:textId="77777777" w:rsidR="00E906F3" w:rsidRPr="00385C05" w:rsidRDefault="00E906F3" w:rsidP="00B7350F">
            <w:pPr>
              <w:pStyle w:val="TableText"/>
              <w:spacing w:line="240" w:lineRule="auto"/>
              <w:jc w:val="left"/>
              <w:rPr>
                <w:rFonts w:cs="Arial"/>
                <w:sz w:val="20"/>
                <w:szCs w:val="20"/>
              </w:rPr>
            </w:pPr>
            <w:r w:rsidRPr="00385C05">
              <w:rPr>
                <w:rFonts w:cs="Arial"/>
                <w:sz w:val="20"/>
                <w:szCs w:val="20"/>
              </w:rPr>
              <w:t xml:space="preserve"> </w:t>
            </w:r>
          </w:p>
          <w:p w14:paraId="4F8FC417" w14:textId="77777777" w:rsidR="007F3774" w:rsidRPr="00A00602" w:rsidRDefault="007F3774" w:rsidP="00B8258F">
            <w:pPr>
              <w:pStyle w:val="TableText"/>
              <w:spacing w:line="240" w:lineRule="auto"/>
              <w:jc w:val="left"/>
              <w:rPr>
                <w:rFonts w:cs="Arial"/>
                <w:sz w:val="20"/>
                <w:szCs w:val="20"/>
              </w:rPr>
            </w:pPr>
            <w:r w:rsidRPr="007A08FC">
              <w:rPr>
                <w:rFonts w:cs="Arial"/>
                <w:b/>
                <w:sz w:val="20"/>
              </w:rPr>
              <w:t>CONFORMANCE STATEMENT</w:t>
            </w:r>
            <w:r>
              <w:rPr>
                <w:rFonts w:cs="Arial"/>
                <w:sz w:val="20"/>
              </w:rPr>
              <w:t xml:space="preserve"> </w:t>
            </w:r>
            <w:r w:rsidRPr="00557566">
              <w:rPr>
                <w:rFonts w:cs="Arial"/>
                <w:b/>
                <w:sz w:val="20"/>
                <w:szCs w:val="20"/>
              </w:rPr>
              <w:t>CN-</w:t>
            </w:r>
            <w:r>
              <w:rPr>
                <w:rFonts w:cs="Arial"/>
                <w:b/>
                <w:sz w:val="20"/>
                <w:szCs w:val="20"/>
              </w:rPr>
              <w:t>0</w:t>
            </w:r>
            <w:r w:rsidR="00F71359">
              <w:rPr>
                <w:rFonts w:cs="Arial"/>
                <w:b/>
                <w:sz w:val="20"/>
                <w:szCs w:val="20"/>
              </w:rPr>
              <w:t>1</w:t>
            </w:r>
            <w:r w:rsidR="00A61DD2">
              <w:rPr>
                <w:rFonts w:cs="Arial"/>
                <w:b/>
                <w:sz w:val="20"/>
                <w:szCs w:val="20"/>
              </w:rPr>
              <w:t>8</w:t>
            </w:r>
            <w:r>
              <w:rPr>
                <w:rFonts w:cs="Arial"/>
                <w:b/>
                <w:sz w:val="20"/>
                <w:szCs w:val="20"/>
              </w:rPr>
              <w:t xml:space="preserve">: </w:t>
            </w:r>
            <w:r w:rsidRPr="006C1356">
              <w:rPr>
                <w:rFonts w:cs="Arial"/>
                <w:sz w:val="20"/>
                <w:szCs w:val="20"/>
              </w:rPr>
              <w:t>OBR-</w:t>
            </w:r>
            <w:r w:rsidR="00B8258F">
              <w:rPr>
                <w:rFonts w:cs="Arial"/>
                <w:sz w:val="20"/>
                <w:szCs w:val="20"/>
              </w:rPr>
              <w:t>22</w:t>
            </w:r>
            <w:r w:rsidRPr="006C1356">
              <w:rPr>
                <w:rFonts w:cs="Arial"/>
                <w:sz w:val="20"/>
                <w:szCs w:val="20"/>
              </w:rPr>
              <w:t xml:space="preserve"> </w:t>
            </w:r>
            <w:r w:rsidR="00B8258F">
              <w:rPr>
                <w:rFonts w:cs="Arial"/>
                <w:sz w:val="20"/>
                <w:szCs w:val="20"/>
              </w:rPr>
              <w:t xml:space="preserve">Results Report/Status Change Date/Time </w:t>
            </w:r>
            <w:r w:rsidRPr="000639B2">
              <w:rPr>
                <w:rFonts w:cs="Arial"/>
                <w:b/>
                <w:sz w:val="20"/>
                <w:szCs w:val="20"/>
              </w:rPr>
              <w:t>SHALL</w:t>
            </w:r>
            <w:r w:rsidRPr="006C1356">
              <w:rPr>
                <w:rFonts w:cs="Arial"/>
                <w:sz w:val="20"/>
                <w:szCs w:val="20"/>
              </w:rPr>
              <w:t xml:space="preserve"> follow the format </w:t>
            </w:r>
            <w:r w:rsidRPr="00557566">
              <w:rPr>
                <w:rFonts w:cs="Arial"/>
                <w:sz w:val="20"/>
                <w:szCs w:val="20"/>
              </w:rPr>
              <w:t>YYYYMMDDHHMMSS</w:t>
            </w:r>
            <w:proofErr w:type="gramStart"/>
            <w:r w:rsidRPr="00557566">
              <w:rPr>
                <w:rFonts w:cs="Arial"/>
                <w:sz w:val="20"/>
                <w:szCs w:val="20"/>
              </w:rPr>
              <w:t>[.S</w:t>
            </w:r>
            <w:proofErr w:type="gramEnd"/>
            <w:r w:rsidRPr="00557566">
              <w:rPr>
                <w:rFonts w:cs="Arial"/>
                <w:sz w:val="20"/>
                <w:szCs w:val="20"/>
              </w:rPr>
              <w:t xml:space="preserve">[S[S[S]]]] </w:t>
            </w:r>
            <w:r w:rsidRPr="006C1356">
              <w:rPr>
                <w:rFonts w:cs="Arial"/>
                <w:sz w:val="20"/>
                <w:szCs w:val="20"/>
              </w:rPr>
              <w:t xml:space="preserve">[+/-ZZZZ] when OBR-4 is valued ‘68991-9^Epidemiologic </w:t>
            </w:r>
            <w:proofErr w:type="spellStart"/>
            <w:r w:rsidRPr="006C1356">
              <w:rPr>
                <w:rFonts w:cs="Arial"/>
                <w:sz w:val="20"/>
                <w:szCs w:val="20"/>
              </w:rPr>
              <w:t>Information^LN</w:t>
            </w:r>
            <w:proofErr w:type="spellEnd"/>
            <w:r w:rsidRPr="006C1356">
              <w:rPr>
                <w:rFonts w:cs="Arial"/>
                <w:sz w:val="20"/>
                <w:szCs w:val="20"/>
              </w:rPr>
              <w:t>’.</w:t>
            </w:r>
          </w:p>
        </w:tc>
      </w:tr>
      <w:tr w:rsidR="00E906F3" w:rsidRPr="00385C05" w14:paraId="1EE5F589" w14:textId="77777777" w:rsidTr="00E27929">
        <w:trPr>
          <w:cantSplit/>
          <w:tblCellSpacing w:w="7" w:type="dxa"/>
        </w:trPr>
        <w:tc>
          <w:tcPr>
            <w:tcW w:w="2709" w:type="dxa"/>
            <w:shd w:val="clear" w:color="auto" w:fill="FFFF99"/>
            <w:vAlign w:val="center"/>
          </w:tcPr>
          <w:p w14:paraId="33586A4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Charge to Practice </w:t>
            </w:r>
          </w:p>
        </w:tc>
        <w:tc>
          <w:tcPr>
            <w:tcW w:w="706" w:type="dxa"/>
            <w:shd w:val="clear" w:color="auto" w:fill="FFFF99"/>
            <w:vAlign w:val="center"/>
          </w:tcPr>
          <w:p w14:paraId="61F1E76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FFFF99"/>
            <w:vAlign w:val="center"/>
          </w:tcPr>
          <w:p w14:paraId="1848454C"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27974263"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70DA984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0D1073C6"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B362B33" w14:textId="77777777" w:rsidR="00E906F3" w:rsidRPr="00385C05" w:rsidRDefault="00E906F3" w:rsidP="00B7350F">
            <w:pPr>
              <w:pStyle w:val="TableText"/>
              <w:spacing w:line="240" w:lineRule="auto"/>
              <w:rPr>
                <w:rFonts w:cs="Arial"/>
              </w:rPr>
            </w:pPr>
          </w:p>
        </w:tc>
        <w:tc>
          <w:tcPr>
            <w:tcW w:w="5687" w:type="dxa"/>
            <w:shd w:val="clear" w:color="auto" w:fill="FFFF99"/>
          </w:tcPr>
          <w:p w14:paraId="78242D2C" w14:textId="77777777" w:rsidR="00E906F3" w:rsidRPr="00385C05" w:rsidRDefault="00E906F3" w:rsidP="00B7350F">
            <w:pPr>
              <w:pStyle w:val="TableText"/>
              <w:spacing w:line="240" w:lineRule="auto"/>
              <w:rPr>
                <w:rFonts w:cs="Arial"/>
              </w:rPr>
            </w:pPr>
          </w:p>
        </w:tc>
      </w:tr>
      <w:tr w:rsidR="00E906F3" w:rsidRPr="00385C05" w14:paraId="74D2D27B" w14:textId="77777777" w:rsidTr="00E27929">
        <w:trPr>
          <w:cantSplit/>
          <w:tblCellSpacing w:w="7" w:type="dxa"/>
        </w:trPr>
        <w:tc>
          <w:tcPr>
            <w:tcW w:w="2709" w:type="dxa"/>
            <w:shd w:val="clear" w:color="auto" w:fill="auto"/>
            <w:vAlign w:val="center"/>
          </w:tcPr>
          <w:p w14:paraId="770948A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Diagnostic </w:t>
            </w:r>
            <w:proofErr w:type="spellStart"/>
            <w:r w:rsidRPr="00385C05">
              <w:rPr>
                <w:rFonts w:ascii="Arial" w:hAnsi="Arial" w:cs="Arial"/>
                <w:sz w:val="20"/>
                <w:szCs w:val="20"/>
              </w:rPr>
              <w:t>Serv</w:t>
            </w:r>
            <w:proofErr w:type="spellEnd"/>
            <w:r w:rsidRPr="00385C05">
              <w:rPr>
                <w:rFonts w:ascii="Arial" w:hAnsi="Arial" w:cs="Arial"/>
                <w:sz w:val="20"/>
                <w:szCs w:val="20"/>
              </w:rPr>
              <w:t xml:space="preserve"> Sect ID</w:t>
            </w:r>
          </w:p>
        </w:tc>
        <w:tc>
          <w:tcPr>
            <w:tcW w:w="706" w:type="dxa"/>
            <w:shd w:val="clear" w:color="auto" w:fill="auto"/>
            <w:vAlign w:val="center"/>
          </w:tcPr>
          <w:p w14:paraId="3A36391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vAlign w:val="center"/>
          </w:tcPr>
          <w:p w14:paraId="4D390730"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1FD5A27E"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10</w:t>
            </w:r>
          </w:p>
        </w:tc>
        <w:tc>
          <w:tcPr>
            <w:tcW w:w="886" w:type="dxa"/>
            <w:shd w:val="clear" w:color="auto" w:fill="auto"/>
            <w:vAlign w:val="center"/>
          </w:tcPr>
          <w:p w14:paraId="61C77E62"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D4861C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shd w:val="clear" w:color="auto" w:fill="auto"/>
          </w:tcPr>
          <w:p w14:paraId="1CDCB40A"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HL70074</w:t>
            </w:r>
          </w:p>
        </w:tc>
        <w:tc>
          <w:tcPr>
            <w:tcW w:w="5687" w:type="dxa"/>
            <w:shd w:val="clear" w:color="auto" w:fill="auto"/>
            <w:vAlign w:val="center"/>
          </w:tcPr>
          <w:p w14:paraId="59F3B0CF" w14:textId="77777777" w:rsidR="00E906F3" w:rsidRPr="00385C05" w:rsidRDefault="00E906F3" w:rsidP="00B7350F">
            <w:pPr>
              <w:spacing w:before="40" w:after="40"/>
              <w:rPr>
                <w:rFonts w:ascii="Arial" w:hAnsi="Arial" w:cs="Arial"/>
                <w:sz w:val="20"/>
                <w:szCs w:val="20"/>
              </w:rPr>
            </w:pPr>
          </w:p>
        </w:tc>
      </w:tr>
      <w:tr w:rsidR="00E906F3" w:rsidRPr="00385C05" w14:paraId="003FEFB0" w14:textId="77777777" w:rsidTr="00E27929">
        <w:trPr>
          <w:cantSplit/>
          <w:tblCellSpacing w:w="7" w:type="dxa"/>
        </w:trPr>
        <w:tc>
          <w:tcPr>
            <w:tcW w:w="2709" w:type="dxa"/>
            <w:shd w:val="clear" w:color="auto" w:fill="auto"/>
            <w:vAlign w:val="center"/>
          </w:tcPr>
          <w:p w14:paraId="56E1BE5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lastRenderedPageBreak/>
              <w:t>Result Status</w:t>
            </w:r>
          </w:p>
        </w:tc>
        <w:tc>
          <w:tcPr>
            <w:tcW w:w="706" w:type="dxa"/>
            <w:shd w:val="clear" w:color="auto" w:fill="auto"/>
            <w:vAlign w:val="center"/>
          </w:tcPr>
          <w:p w14:paraId="2D5084B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vAlign w:val="center"/>
          </w:tcPr>
          <w:p w14:paraId="04FF802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ID</w:t>
            </w:r>
          </w:p>
        </w:tc>
        <w:tc>
          <w:tcPr>
            <w:tcW w:w="616" w:type="dxa"/>
            <w:shd w:val="clear" w:color="auto" w:fill="auto"/>
            <w:vAlign w:val="center"/>
          </w:tcPr>
          <w:p w14:paraId="58E30ED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w:t>
            </w:r>
          </w:p>
        </w:tc>
        <w:tc>
          <w:tcPr>
            <w:tcW w:w="886" w:type="dxa"/>
            <w:shd w:val="clear" w:color="auto" w:fill="auto"/>
            <w:vAlign w:val="center"/>
          </w:tcPr>
          <w:p w14:paraId="19BCFEF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vAlign w:val="center"/>
          </w:tcPr>
          <w:p w14:paraId="028DE75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vAlign w:val="center"/>
          </w:tcPr>
          <w:p w14:paraId="18F051B1" w14:textId="77777777" w:rsidR="00E906F3" w:rsidRDefault="007A08FC" w:rsidP="00B7350F">
            <w:pPr>
              <w:pStyle w:val="TableText"/>
              <w:spacing w:line="240" w:lineRule="auto"/>
              <w:jc w:val="left"/>
              <w:rPr>
                <w:rFonts w:cs="Arial"/>
                <w:sz w:val="20"/>
                <w:szCs w:val="20"/>
              </w:rPr>
            </w:pPr>
            <w:r>
              <w:rPr>
                <w:rFonts w:cs="Arial"/>
                <w:sz w:val="20"/>
                <w:szCs w:val="20"/>
              </w:rPr>
              <w:t>Result Status (HL7)</w:t>
            </w:r>
          </w:p>
          <w:p w14:paraId="567AB46A" w14:textId="77777777" w:rsidR="00FE1DC3" w:rsidRDefault="00FE1DC3" w:rsidP="00B7350F">
            <w:pPr>
              <w:pStyle w:val="TableText"/>
              <w:spacing w:line="240" w:lineRule="auto"/>
              <w:jc w:val="left"/>
              <w:rPr>
                <w:rFonts w:cs="Arial"/>
                <w:sz w:val="20"/>
                <w:szCs w:val="20"/>
              </w:rPr>
            </w:pPr>
          </w:p>
          <w:p w14:paraId="3C68316E" w14:textId="77777777" w:rsidR="00FE1DC3" w:rsidRPr="00385C05" w:rsidRDefault="00FE1DC3" w:rsidP="00AA18E5">
            <w:pPr>
              <w:pStyle w:val="TableText"/>
              <w:spacing w:line="240" w:lineRule="auto"/>
              <w:jc w:val="left"/>
              <w:rPr>
                <w:rFonts w:cs="Arial"/>
                <w:sz w:val="20"/>
                <w:szCs w:val="20"/>
              </w:rPr>
            </w:pPr>
            <w:r>
              <w:rPr>
                <w:rFonts w:cs="Arial"/>
                <w:sz w:val="20"/>
                <w:szCs w:val="20"/>
              </w:rPr>
              <w:t>HL70123</w:t>
            </w:r>
          </w:p>
        </w:tc>
        <w:tc>
          <w:tcPr>
            <w:tcW w:w="5687" w:type="dxa"/>
            <w:shd w:val="clear" w:color="auto" w:fill="auto"/>
            <w:vAlign w:val="center"/>
          </w:tcPr>
          <w:p w14:paraId="043D2A86" w14:textId="77777777" w:rsidR="00985D7A" w:rsidRDefault="00985D7A" w:rsidP="00985D7A">
            <w:pPr>
              <w:pStyle w:val="TableText"/>
              <w:spacing w:line="240" w:lineRule="auto"/>
              <w:rPr>
                <w:sz w:val="20"/>
                <w:szCs w:val="20"/>
              </w:rPr>
            </w:pPr>
            <w:r>
              <w:t>Required field in this segment. The remaining segments must be populated with a value from the value set, but the values are constrained in the Epidemiology segment to act as the “source of truth” for the status of the notification</w:t>
            </w:r>
          </w:p>
          <w:p w14:paraId="3994F6D3" w14:textId="77777777" w:rsidR="00985D7A" w:rsidRDefault="00985D7A" w:rsidP="00985D7A">
            <w:pPr>
              <w:pStyle w:val="TableText"/>
              <w:spacing w:line="240" w:lineRule="auto"/>
              <w:jc w:val="left"/>
            </w:pPr>
            <w:r>
              <w:rPr>
                <w:b/>
                <w:bCs/>
              </w:rPr>
              <w:t>CONFORMANCE STATEMENT</w:t>
            </w:r>
            <w:r>
              <w:t xml:space="preserve"> </w:t>
            </w:r>
            <w:r>
              <w:rPr>
                <w:b/>
                <w:bCs/>
              </w:rPr>
              <w:t xml:space="preserve">CN-019: </w:t>
            </w:r>
            <w:r>
              <w:t xml:space="preserve">OBR-25 Result Status </w:t>
            </w:r>
            <w:r>
              <w:rPr>
                <w:b/>
                <w:bCs/>
              </w:rPr>
              <w:t>SHALL</w:t>
            </w:r>
            <w:r>
              <w:t xml:space="preserve"> be limited to the following values when OBR-4 is valued ‘68991-9^Epidemiologic </w:t>
            </w:r>
            <w:proofErr w:type="spellStart"/>
            <w:r>
              <w:t>Information^LN</w:t>
            </w:r>
            <w:proofErr w:type="spellEnd"/>
            <w:r>
              <w:t xml:space="preserve">’: </w:t>
            </w:r>
          </w:p>
          <w:p w14:paraId="22CDD392" w14:textId="77777777" w:rsidR="00985D7A" w:rsidRDefault="00985D7A" w:rsidP="00985D7A">
            <w:pPr>
              <w:pStyle w:val="TableText"/>
              <w:spacing w:line="240" w:lineRule="auto"/>
            </w:pPr>
            <w:r>
              <w:t xml:space="preserve">‘F’ for </w:t>
            </w:r>
            <w:r>
              <w:rPr>
                <w:i/>
                <w:iCs/>
              </w:rPr>
              <w:t>Final</w:t>
            </w:r>
            <w:r>
              <w:t>, when the notification is first sent.</w:t>
            </w:r>
          </w:p>
          <w:p w14:paraId="4D3A567D" w14:textId="77777777" w:rsidR="00985D7A" w:rsidRDefault="00985D7A" w:rsidP="00985D7A">
            <w:pPr>
              <w:pStyle w:val="TableText"/>
              <w:spacing w:line="240" w:lineRule="auto"/>
            </w:pPr>
            <w:r>
              <w:t xml:space="preserve">‘C’ for </w:t>
            </w:r>
            <w:r>
              <w:rPr>
                <w:i/>
                <w:iCs/>
              </w:rPr>
              <w:t>Correction</w:t>
            </w:r>
            <w:r>
              <w:t>, when an update/revision is sent.</w:t>
            </w:r>
          </w:p>
          <w:p w14:paraId="5214DA11" w14:textId="77777777" w:rsidR="00985D7A" w:rsidRDefault="00985D7A" w:rsidP="00985D7A">
            <w:pPr>
              <w:pStyle w:val="TableText"/>
              <w:spacing w:line="240" w:lineRule="auto"/>
              <w:jc w:val="left"/>
            </w:pPr>
            <w:r>
              <w:t xml:space="preserve">‘X’ to indicate that the previously received notification has been </w:t>
            </w:r>
            <w:r>
              <w:rPr>
                <w:rStyle w:val="Heading9Char"/>
              </w:rPr>
              <w:t>delete</w:t>
            </w:r>
            <w:r>
              <w:t>d or rescinded.</w:t>
            </w:r>
          </w:p>
          <w:p w14:paraId="04FEA428" w14:textId="77777777" w:rsidR="00985D7A" w:rsidRDefault="00985D7A" w:rsidP="00985D7A">
            <w:pPr>
              <w:pStyle w:val="TableText"/>
              <w:spacing w:line="240" w:lineRule="auto"/>
              <w:jc w:val="left"/>
            </w:pPr>
          </w:p>
          <w:p w14:paraId="37EC4E2D" w14:textId="77777777" w:rsidR="00985D7A" w:rsidRDefault="00985D7A" w:rsidP="00985D7A">
            <w:pPr>
              <w:pStyle w:val="TableText"/>
              <w:spacing w:line="240" w:lineRule="auto"/>
              <w:jc w:val="left"/>
            </w:pPr>
            <w:r>
              <w:t xml:space="preserve">To update information on a previously submitted case, update the information in your surveillance system and re-send the case.  Set the Notification Result Status (in OBR-25) to “C” to indicate a correction and, if needed, update the case classification status (e.g., confirmed, probable, suspected, not a case.) The updated record will supersede the previous notification.  Be careful not to change data elements used to define a unique case (see </w:t>
            </w:r>
            <w:hyperlink r:id="rId26" w:history="1">
              <w:r>
                <w:rPr>
                  <w:rStyle w:val="Hyperlink"/>
                  <w:rFonts w:eastAsiaTheme="minorHAnsi"/>
                </w:rPr>
                <w:t>http://wwwn.cdc.gov/nndss/document/Generic_Data_Elements_that_Define_a_Unique_Case.docx</w:t>
              </w:r>
            </w:hyperlink>
            <w:r>
              <w:t xml:space="preserve">) or you will cause a new case to be added to the CDC data base instead of updating a previously reported case.  </w:t>
            </w:r>
          </w:p>
          <w:p w14:paraId="7F7FDE4C" w14:textId="77777777" w:rsidR="00985D7A" w:rsidRDefault="00985D7A" w:rsidP="00985D7A">
            <w:pPr>
              <w:pStyle w:val="TableText"/>
              <w:spacing w:line="240" w:lineRule="auto"/>
              <w:jc w:val="left"/>
            </w:pPr>
          </w:p>
          <w:p w14:paraId="67801486" w14:textId="77777777" w:rsidR="00985D7A" w:rsidRDefault="00985D7A" w:rsidP="00985D7A">
            <w:pPr>
              <w:pStyle w:val="TableText"/>
              <w:spacing w:line="240" w:lineRule="auto"/>
              <w:jc w:val="left"/>
            </w:pPr>
            <w:r>
              <w:t>If you determine that a previously sent case should not be counted as a case, send an updated case notification using one of the following methods:</w:t>
            </w:r>
          </w:p>
          <w:p w14:paraId="37A04FE4" w14:textId="77777777" w:rsidR="00985D7A" w:rsidRDefault="00985D7A" w:rsidP="00314C14">
            <w:pPr>
              <w:pStyle w:val="TableText"/>
              <w:numPr>
                <w:ilvl w:val="0"/>
                <w:numId w:val="5"/>
              </w:numPr>
              <w:spacing w:line="240" w:lineRule="auto"/>
              <w:jc w:val="left"/>
            </w:pPr>
            <w:r>
              <w:t xml:space="preserve">Preferred Method: Re-send the case with case classification status data element ‘77990-0’ </w:t>
            </w:r>
            <w:proofErr w:type="gramStart"/>
            <w:r>
              <w:t>=“</w:t>
            </w:r>
            <w:proofErr w:type="gramEnd"/>
            <w:r>
              <w:t xml:space="preserve">Not a Case” and Notification Result Status (OBR-25) = “C” to indicate this is a correction. </w:t>
            </w:r>
          </w:p>
          <w:p w14:paraId="1C25B74C" w14:textId="77777777" w:rsidR="00985D7A" w:rsidRDefault="00985D7A" w:rsidP="00ED2B07">
            <w:pPr>
              <w:pStyle w:val="TableText"/>
              <w:numPr>
                <w:ilvl w:val="0"/>
                <w:numId w:val="5"/>
              </w:numPr>
              <w:spacing w:line="240" w:lineRule="auto"/>
              <w:jc w:val="left"/>
            </w:pPr>
            <w:r>
              <w:t xml:space="preserve">Alternate Method:  Re-send the case with case classification status data element ‘77990-0’ = “Not a Case” and Notification Result Status (OBR-25) = “X” to indicate this case is “rescinded”. </w:t>
            </w:r>
          </w:p>
          <w:p w14:paraId="6DF58D70" w14:textId="77777777" w:rsidR="008818BF" w:rsidRPr="008818BF" w:rsidRDefault="00985D7A" w:rsidP="00D82CA1">
            <w:pPr>
              <w:pStyle w:val="TableText"/>
              <w:numPr>
                <w:ilvl w:val="0"/>
                <w:numId w:val="5"/>
              </w:numPr>
              <w:spacing w:line="240" w:lineRule="auto"/>
              <w:jc w:val="left"/>
            </w:pPr>
            <w:r>
              <w:t>Alternate Method for jurisdictions unable to send case classification status of “Not a Case”:  Regardless of the value transmitted in the case classification status, re-send the case with Notification Result Status (in OBR-25) = “X” to indicate this case is rescinded.</w:t>
            </w:r>
          </w:p>
        </w:tc>
      </w:tr>
      <w:tr w:rsidR="00E906F3" w:rsidRPr="00385C05" w14:paraId="5A14EBAB" w14:textId="77777777" w:rsidTr="00E27929">
        <w:trPr>
          <w:cantSplit/>
          <w:tblCellSpacing w:w="7" w:type="dxa"/>
        </w:trPr>
        <w:tc>
          <w:tcPr>
            <w:tcW w:w="2709" w:type="dxa"/>
            <w:shd w:val="clear" w:color="auto" w:fill="auto"/>
            <w:vAlign w:val="center"/>
          </w:tcPr>
          <w:p w14:paraId="2FDAD8E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lastRenderedPageBreak/>
              <w:t>Parent Result</w:t>
            </w:r>
          </w:p>
        </w:tc>
        <w:tc>
          <w:tcPr>
            <w:tcW w:w="706" w:type="dxa"/>
            <w:shd w:val="clear" w:color="auto" w:fill="auto"/>
            <w:vAlign w:val="center"/>
          </w:tcPr>
          <w:p w14:paraId="79C0D97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auto"/>
            <w:vAlign w:val="center"/>
          </w:tcPr>
          <w:p w14:paraId="7663522A"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PRL</w:t>
            </w:r>
          </w:p>
        </w:tc>
        <w:tc>
          <w:tcPr>
            <w:tcW w:w="616" w:type="dxa"/>
            <w:shd w:val="clear" w:color="auto" w:fill="auto"/>
            <w:vAlign w:val="center"/>
          </w:tcPr>
          <w:p w14:paraId="5B540E6A"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755</w:t>
            </w:r>
          </w:p>
        </w:tc>
        <w:tc>
          <w:tcPr>
            <w:tcW w:w="886" w:type="dxa"/>
            <w:shd w:val="clear" w:color="auto" w:fill="auto"/>
            <w:vAlign w:val="center"/>
          </w:tcPr>
          <w:p w14:paraId="42B9EDC5" w14:textId="77777777" w:rsidR="00E906F3" w:rsidRPr="00385C05" w:rsidRDefault="009A1B23" w:rsidP="00B7350F">
            <w:pPr>
              <w:spacing w:before="40" w:after="40"/>
              <w:rPr>
                <w:rFonts w:ascii="Arial" w:hAnsi="Arial" w:cs="Arial"/>
                <w:sz w:val="20"/>
                <w:szCs w:val="20"/>
              </w:rPr>
            </w:pPr>
            <w:r>
              <w:rPr>
                <w:rFonts w:ascii="Arial" w:hAnsi="Arial" w:cs="Arial"/>
                <w:sz w:val="20"/>
                <w:szCs w:val="20"/>
              </w:rPr>
              <w:t>RE</w:t>
            </w:r>
          </w:p>
        </w:tc>
        <w:tc>
          <w:tcPr>
            <w:tcW w:w="1246" w:type="dxa"/>
            <w:shd w:val="clear" w:color="auto" w:fill="auto"/>
            <w:vAlign w:val="center"/>
          </w:tcPr>
          <w:p w14:paraId="71E382AB"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4018CDBC"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129989A1" w14:textId="77777777" w:rsidR="0039522E" w:rsidRDefault="0098118B" w:rsidP="0039522E">
            <w:pPr>
              <w:pStyle w:val="Default"/>
              <w:spacing w:line="240" w:lineRule="auto"/>
              <w:jc w:val="left"/>
              <w:rPr>
                <w:rFonts w:ascii="Arial" w:hAnsi="Arial" w:cs="Arial"/>
                <w:sz w:val="20"/>
                <w:szCs w:val="20"/>
              </w:rPr>
            </w:pPr>
            <w:r w:rsidRPr="0098118B">
              <w:rPr>
                <w:rFonts w:ascii="Arial" w:hAnsi="Arial" w:cs="Arial"/>
                <w:sz w:val="20"/>
                <w:szCs w:val="20"/>
              </w:rPr>
              <w:t xml:space="preserve">Field that, together with OBR-29 Parent, allows this result to be linked to a specific OBX segment associated with another OBR segment. </w:t>
            </w:r>
          </w:p>
          <w:p w14:paraId="2741A148" w14:textId="77777777" w:rsidR="0039522E" w:rsidRDefault="0039522E" w:rsidP="0039522E">
            <w:pPr>
              <w:pStyle w:val="Default"/>
              <w:spacing w:line="240" w:lineRule="auto"/>
              <w:jc w:val="left"/>
              <w:rPr>
                <w:rFonts w:ascii="Arial" w:hAnsi="Arial" w:cs="Arial"/>
                <w:sz w:val="20"/>
                <w:szCs w:val="20"/>
              </w:rPr>
            </w:pPr>
          </w:p>
          <w:p w14:paraId="1BD51F0D" w14:textId="77777777" w:rsidR="00E906F3" w:rsidRPr="00385C05" w:rsidRDefault="00E623B6" w:rsidP="00070341">
            <w:pPr>
              <w:pStyle w:val="Default"/>
              <w:spacing w:line="240" w:lineRule="auto"/>
              <w:jc w:val="left"/>
              <w:rPr>
                <w:rFonts w:ascii="Arial" w:hAnsi="Arial" w:cs="Arial"/>
                <w:sz w:val="20"/>
                <w:szCs w:val="20"/>
              </w:rPr>
            </w:pPr>
            <w:r>
              <w:rPr>
                <w:rFonts w:ascii="Arial" w:hAnsi="Arial" w:cs="Arial"/>
                <w:sz w:val="20"/>
                <w:szCs w:val="20"/>
              </w:rPr>
              <w:t xml:space="preserve">OBR-26 </w:t>
            </w:r>
            <w:r w:rsidRPr="00E623B6">
              <w:rPr>
                <w:rFonts w:ascii="Arial" w:hAnsi="Arial" w:cs="Arial"/>
                <w:b/>
                <w:sz w:val="20"/>
                <w:szCs w:val="20"/>
              </w:rPr>
              <w:t>SHOULD</w:t>
            </w:r>
            <w:r>
              <w:rPr>
                <w:rFonts w:ascii="Arial" w:hAnsi="Arial" w:cs="Arial"/>
                <w:sz w:val="20"/>
                <w:szCs w:val="20"/>
              </w:rPr>
              <w:t xml:space="preserve"> be populated when linking </w:t>
            </w:r>
            <w:r w:rsidR="00B80815">
              <w:rPr>
                <w:rFonts w:ascii="Arial" w:hAnsi="Arial" w:cs="Arial"/>
                <w:sz w:val="20"/>
                <w:szCs w:val="20"/>
              </w:rPr>
              <w:t>child sensitivities</w:t>
            </w:r>
            <w:r>
              <w:rPr>
                <w:rFonts w:ascii="Arial" w:hAnsi="Arial" w:cs="Arial"/>
                <w:sz w:val="20"/>
                <w:szCs w:val="20"/>
              </w:rPr>
              <w:t xml:space="preserve"> or susceptibilities</w:t>
            </w:r>
            <w:r w:rsidR="00B80815">
              <w:rPr>
                <w:rFonts w:ascii="Arial" w:hAnsi="Arial" w:cs="Arial"/>
                <w:sz w:val="20"/>
                <w:szCs w:val="20"/>
              </w:rPr>
              <w:t xml:space="preserve"> to the parent</w:t>
            </w:r>
            <w:r w:rsidR="00070341">
              <w:rPr>
                <w:rFonts w:ascii="Arial" w:hAnsi="Arial" w:cs="Arial"/>
                <w:sz w:val="20"/>
                <w:szCs w:val="20"/>
              </w:rPr>
              <w:t xml:space="preserve"> test</w:t>
            </w:r>
            <w:r w:rsidR="00B80815">
              <w:rPr>
                <w:rFonts w:ascii="Arial" w:hAnsi="Arial" w:cs="Arial"/>
                <w:sz w:val="20"/>
                <w:szCs w:val="20"/>
              </w:rPr>
              <w:t xml:space="preserve">. </w:t>
            </w:r>
          </w:p>
        </w:tc>
      </w:tr>
      <w:tr w:rsidR="00E906F3" w:rsidRPr="00385C05" w14:paraId="01485585" w14:textId="77777777" w:rsidTr="00E27929">
        <w:trPr>
          <w:cantSplit/>
          <w:tblCellSpacing w:w="7" w:type="dxa"/>
        </w:trPr>
        <w:tc>
          <w:tcPr>
            <w:tcW w:w="2709" w:type="dxa"/>
            <w:shd w:val="clear" w:color="auto" w:fill="FFFF99"/>
            <w:vAlign w:val="center"/>
          </w:tcPr>
          <w:p w14:paraId="6FA1F6E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Quantity/Timing</w:t>
            </w:r>
          </w:p>
        </w:tc>
        <w:tc>
          <w:tcPr>
            <w:tcW w:w="706" w:type="dxa"/>
            <w:shd w:val="clear" w:color="auto" w:fill="FFFF99"/>
            <w:vAlign w:val="center"/>
          </w:tcPr>
          <w:p w14:paraId="338AF34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FFFF99"/>
            <w:vAlign w:val="center"/>
          </w:tcPr>
          <w:p w14:paraId="74A4F86F"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77DBB940"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35EC11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521638C"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CF4B872"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2354A4F0" w14:textId="77777777" w:rsidR="00E906F3" w:rsidRPr="00385C05" w:rsidRDefault="00E906F3" w:rsidP="00B7350F">
            <w:pPr>
              <w:spacing w:before="40" w:after="40"/>
              <w:rPr>
                <w:rFonts w:ascii="Arial" w:hAnsi="Arial" w:cs="Arial"/>
                <w:sz w:val="20"/>
                <w:szCs w:val="20"/>
              </w:rPr>
            </w:pPr>
          </w:p>
        </w:tc>
      </w:tr>
      <w:tr w:rsidR="00E906F3" w:rsidRPr="00385C05" w14:paraId="06AD5252" w14:textId="77777777" w:rsidTr="00E27929">
        <w:trPr>
          <w:cantSplit/>
          <w:tblCellSpacing w:w="7" w:type="dxa"/>
        </w:trPr>
        <w:tc>
          <w:tcPr>
            <w:tcW w:w="2709" w:type="dxa"/>
            <w:shd w:val="clear" w:color="auto" w:fill="FFFF99"/>
            <w:vAlign w:val="center"/>
          </w:tcPr>
          <w:p w14:paraId="4F0589F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Result Copies To</w:t>
            </w:r>
          </w:p>
        </w:tc>
        <w:tc>
          <w:tcPr>
            <w:tcW w:w="706" w:type="dxa"/>
            <w:shd w:val="clear" w:color="auto" w:fill="FFFF99"/>
            <w:vAlign w:val="center"/>
          </w:tcPr>
          <w:p w14:paraId="228B6B0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28</w:t>
            </w:r>
          </w:p>
        </w:tc>
        <w:tc>
          <w:tcPr>
            <w:tcW w:w="616" w:type="dxa"/>
            <w:shd w:val="clear" w:color="auto" w:fill="FFFF99"/>
            <w:vAlign w:val="center"/>
          </w:tcPr>
          <w:p w14:paraId="5994DE3A"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3F1E413E"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06B9D02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17224FB"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3301845B"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C3F625C" w14:textId="77777777" w:rsidR="00E906F3" w:rsidRPr="00385C05" w:rsidRDefault="00E906F3" w:rsidP="00B7350F">
            <w:pPr>
              <w:spacing w:before="40" w:after="40"/>
              <w:rPr>
                <w:rFonts w:ascii="Arial" w:hAnsi="Arial" w:cs="Arial"/>
                <w:sz w:val="20"/>
                <w:szCs w:val="20"/>
              </w:rPr>
            </w:pPr>
          </w:p>
        </w:tc>
      </w:tr>
      <w:tr w:rsidR="00E906F3" w:rsidRPr="00385C05" w14:paraId="6CD8E226" w14:textId="77777777" w:rsidTr="00E27929">
        <w:trPr>
          <w:cantSplit/>
          <w:tblCellSpacing w:w="7" w:type="dxa"/>
        </w:trPr>
        <w:tc>
          <w:tcPr>
            <w:tcW w:w="2709" w:type="dxa"/>
            <w:shd w:val="clear" w:color="auto" w:fill="auto"/>
            <w:vAlign w:val="center"/>
          </w:tcPr>
          <w:p w14:paraId="423BC0A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Parent</w:t>
            </w:r>
          </w:p>
        </w:tc>
        <w:tc>
          <w:tcPr>
            <w:tcW w:w="706" w:type="dxa"/>
            <w:shd w:val="clear" w:color="auto" w:fill="auto"/>
            <w:vAlign w:val="center"/>
          </w:tcPr>
          <w:p w14:paraId="095B58C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29</w:t>
            </w:r>
          </w:p>
        </w:tc>
        <w:tc>
          <w:tcPr>
            <w:tcW w:w="616" w:type="dxa"/>
            <w:shd w:val="clear" w:color="auto" w:fill="auto"/>
            <w:vAlign w:val="center"/>
          </w:tcPr>
          <w:p w14:paraId="1068CEE4"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EIP</w:t>
            </w:r>
          </w:p>
        </w:tc>
        <w:tc>
          <w:tcPr>
            <w:tcW w:w="616" w:type="dxa"/>
            <w:shd w:val="clear" w:color="auto" w:fill="auto"/>
            <w:vAlign w:val="center"/>
          </w:tcPr>
          <w:p w14:paraId="1FD5AE16"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855</w:t>
            </w:r>
          </w:p>
        </w:tc>
        <w:tc>
          <w:tcPr>
            <w:tcW w:w="886" w:type="dxa"/>
            <w:shd w:val="clear" w:color="auto" w:fill="auto"/>
            <w:vAlign w:val="center"/>
          </w:tcPr>
          <w:p w14:paraId="638450BD" w14:textId="77777777" w:rsidR="00E906F3" w:rsidRPr="00385C05" w:rsidRDefault="009A1B23" w:rsidP="00B7350F">
            <w:pPr>
              <w:spacing w:before="40" w:after="40"/>
              <w:rPr>
                <w:rFonts w:ascii="Arial" w:hAnsi="Arial" w:cs="Arial"/>
                <w:sz w:val="20"/>
                <w:szCs w:val="20"/>
              </w:rPr>
            </w:pPr>
            <w:r>
              <w:rPr>
                <w:rFonts w:ascii="Arial" w:hAnsi="Arial" w:cs="Arial"/>
                <w:sz w:val="20"/>
                <w:szCs w:val="20"/>
              </w:rPr>
              <w:t>RE</w:t>
            </w:r>
          </w:p>
        </w:tc>
        <w:tc>
          <w:tcPr>
            <w:tcW w:w="1246" w:type="dxa"/>
            <w:shd w:val="clear" w:color="auto" w:fill="auto"/>
            <w:vAlign w:val="center"/>
          </w:tcPr>
          <w:p w14:paraId="661A5F30"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1CC2B04C"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73F210BF" w14:textId="77777777" w:rsidR="0098118B" w:rsidRPr="0098118B" w:rsidRDefault="0098118B" w:rsidP="0098118B">
            <w:pPr>
              <w:pStyle w:val="Default"/>
              <w:spacing w:line="240" w:lineRule="auto"/>
              <w:jc w:val="left"/>
              <w:rPr>
                <w:rFonts w:ascii="Arial" w:hAnsi="Arial" w:cs="Arial"/>
                <w:sz w:val="20"/>
                <w:szCs w:val="20"/>
              </w:rPr>
            </w:pPr>
            <w:r w:rsidRPr="0098118B">
              <w:rPr>
                <w:rFonts w:ascii="Arial" w:hAnsi="Arial" w:cs="Arial"/>
                <w:sz w:val="20"/>
                <w:szCs w:val="20"/>
              </w:rPr>
              <w:t>Used to link this OBR with a parent OBR. Commonly used with microbiology messages to link a susceptibility result with the parent culture that identified the organism. For this linkage to work properly, the Placer Order Number and the Filler Order Number must uniquely identify the specific parent OBR.</w:t>
            </w:r>
          </w:p>
          <w:p w14:paraId="287977FC" w14:textId="77777777" w:rsidR="0098118B" w:rsidRPr="0098118B" w:rsidRDefault="0098118B" w:rsidP="0098118B">
            <w:pPr>
              <w:pStyle w:val="Default"/>
              <w:spacing w:line="240" w:lineRule="auto"/>
              <w:jc w:val="left"/>
              <w:rPr>
                <w:rFonts w:ascii="Arial" w:hAnsi="Arial" w:cs="Arial"/>
                <w:sz w:val="20"/>
                <w:szCs w:val="20"/>
              </w:rPr>
            </w:pPr>
            <w:r w:rsidRPr="0098118B">
              <w:rPr>
                <w:rFonts w:ascii="Arial" w:hAnsi="Arial" w:cs="Arial"/>
                <w:sz w:val="20"/>
                <w:szCs w:val="20"/>
              </w:rPr>
              <w:t xml:space="preserve">This means that the same Filler Number cannot be used to identify multiple OBRs. </w:t>
            </w:r>
          </w:p>
          <w:p w14:paraId="56FCB71E" w14:textId="77777777" w:rsidR="00E906F3" w:rsidRDefault="00E906F3" w:rsidP="00B7350F">
            <w:pPr>
              <w:spacing w:before="40" w:after="40"/>
              <w:rPr>
                <w:rFonts w:ascii="Arial" w:hAnsi="Arial" w:cs="Arial"/>
                <w:sz w:val="20"/>
                <w:szCs w:val="20"/>
              </w:rPr>
            </w:pPr>
          </w:p>
          <w:p w14:paraId="3809D90F" w14:textId="77777777" w:rsidR="0098118B" w:rsidRPr="00385C05" w:rsidRDefault="00E623B6" w:rsidP="00B7350F">
            <w:pPr>
              <w:spacing w:before="40" w:after="40"/>
              <w:rPr>
                <w:rFonts w:ascii="Arial" w:hAnsi="Arial" w:cs="Arial"/>
                <w:sz w:val="20"/>
                <w:szCs w:val="20"/>
              </w:rPr>
            </w:pPr>
            <w:r>
              <w:rPr>
                <w:rFonts w:ascii="Arial" w:hAnsi="Arial" w:cs="Arial"/>
                <w:sz w:val="20"/>
                <w:szCs w:val="20"/>
              </w:rPr>
              <w:t xml:space="preserve">OBR-29 </w:t>
            </w:r>
            <w:r w:rsidRPr="00E623B6">
              <w:rPr>
                <w:rFonts w:ascii="Arial" w:hAnsi="Arial" w:cs="Arial"/>
                <w:b/>
                <w:sz w:val="20"/>
                <w:szCs w:val="20"/>
              </w:rPr>
              <w:t>SHOULD</w:t>
            </w:r>
            <w:r>
              <w:rPr>
                <w:rFonts w:ascii="Arial" w:hAnsi="Arial" w:cs="Arial"/>
                <w:sz w:val="20"/>
                <w:szCs w:val="20"/>
              </w:rPr>
              <w:t xml:space="preserve"> be populated when linking child sensitivities or susceptibilities</w:t>
            </w:r>
            <w:r w:rsidR="00070341">
              <w:rPr>
                <w:rFonts w:ascii="Arial" w:hAnsi="Arial" w:cs="Arial"/>
                <w:sz w:val="20"/>
                <w:szCs w:val="20"/>
              </w:rPr>
              <w:t xml:space="preserve"> to the parent test</w:t>
            </w:r>
            <w:r>
              <w:rPr>
                <w:rFonts w:ascii="Arial" w:hAnsi="Arial" w:cs="Arial"/>
                <w:sz w:val="20"/>
                <w:szCs w:val="20"/>
              </w:rPr>
              <w:t xml:space="preserve">. </w:t>
            </w:r>
          </w:p>
        </w:tc>
      </w:tr>
      <w:tr w:rsidR="00E906F3" w:rsidRPr="00385C05" w14:paraId="5F22F988" w14:textId="77777777" w:rsidTr="00E27929">
        <w:trPr>
          <w:cantSplit/>
          <w:tblCellSpacing w:w="7" w:type="dxa"/>
        </w:trPr>
        <w:tc>
          <w:tcPr>
            <w:tcW w:w="2709" w:type="dxa"/>
            <w:shd w:val="clear" w:color="auto" w:fill="auto"/>
            <w:vAlign w:val="center"/>
          </w:tcPr>
          <w:p w14:paraId="5768B38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Transportation Mode</w:t>
            </w:r>
          </w:p>
        </w:tc>
        <w:tc>
          <w:tcPr>
            <w:tcW w:w="706" w:type="dxa"/>
            <w:shd w:val="clear" w:color="auto" w:fill="auto"/>
            <w:vAlign w:val="center"/>
          </w:tcPr>
          <w:p w14:paraId="66BB44B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auto"/>
            <w:vAlign w:val="center"/>
          </w:tcPr>
          <w:p w14:paraId="3946F233"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71C65555"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20</w:t>
            </w:r>
          </w:p>
        </w:tc>
        <w:tc>
          <w:tcPr>
            <w:tcW w:w="886" w:type="dxa"/>
            <w:shd w:val="clear" w:color="auto" w:fill="auto"/>
            <w:vAlign w:val="center"/>
          </w:tcPr>
          <w:p w14:paraId="60C490AB"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6FEED473"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r w:rsidR="00FE1DC3">
              <w:rPr>
                <w:rFonts w:ascii="Arial" w:hAnsi="Arial" w:cs="Arial"/>
                <w:sz w:val="20"/>
                <w:szCs w:val="20"/>
              </w:rPr>
              <w:t>]</w:t>
            </w:r>
          </w:p>
        </w:tc>
        <w:tc>
          <w:tcPr>
            <w:tcW w:w="706" w:type="dxa"/>
          </w:tcPr>
          <w:p w14:paraId="385921EF"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HL70124</w:t>
            </w:r>
          </w:p>
        </w:tc>
        <w:tc>
          <w:tcPr>
            <w:tcW w:w="5687" w:type="dxa"/>
            <w:shd w:val="clear" w:color="auto" w:fill="auto"/>
            <w:vAlign w:val="center"/>
          </w:tcPr>
          <w:p w14:paraId="4E77A5DD" w14:textId="77777777" w:rsidR="00E906F3" w:rsidRPr="00385C05" w:rsidRDefault="00E906F3" w:rsidP="00B7350F">
            <w:pPr>
              <w:spacing w:before="40" w:after="40"/>
              <w:rPr>
                <w:rFonts w:ascii="Arial" w:hAnsi="Arial" w:cs="Arial"/>
                <w:sz w:val="20"/>
                <w:szCs w:val="20"/>
              </w:rPr>
            </w:pPr>
          </w:p>
        </w:tc>
      </w:tr>
      <w:tr w:rsidR="00E906F3" w:rsidRPr="00385C05" w14:paraId="69F7F31F" w14:textId="77777777" w:rsidTr="00E27929">
        <w:trPr>
          <w:cantSplit/>
          <w:tblCellSpacing w:w="7" w:type="dxa"/>
        </w:trPr>
        <w:tc>
          <w:tcPr>
            <w:tcW w:w="2709" w:type="dxa"/>
            <w:shd w:val="clear" w:color="auto" w:fill="auto"/>
            <w:vAlign w:val="center"/>
          </w:tcPr>
          <w:p w14:paraId="5BCBC5F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Reason for Study</w:t>
            </w:r>
          </w:p>
        </w:tc>
        <w:tc>
          <w:tcPr>
            <w:tcW w:w="706" w:type="dxa"/>
            <w:shd w:val="clear" w:color="auto" w:fill="auto"/>
            <w:vAlign w:val="center"/>
          </w:tcPr>
          <w:p w14:paraId="3376CD0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auto"/>
            <w:vAlign w:val="center"/>
          </w:tcPr>
          <w:p w14:paraId="6FA565A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auto"/>
            <w:vAlign w:val="center"/>
          </w:tcPr>
          <w:p w14:paraId="3738BFA2"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71C844B"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C(R/RE)</w:t>
            </w:r>
          </w:p>
        </w:tc>
        <w:tc>
          <w:tcPr>
            <w:tcW w:w="1246" w:type="dxa"/>
            <w:shd w:val="clear" w:color="auto" w:fill="auto"/>
            <w:vAlign w:val="center"/>
          </w:tcPr>
          <w:p w14:paraId="3C0BEDF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proofErr w:type="gramStart"/>
            <w:r>
              <w:rPr>
                <w:rFonts w:ascii="Arial" w:hAnsi="Arial" w:cs="Arial"/>
                <w:sz w:val="20"/>
                <w:szCs w:val="20"/>
              </w:rPr>
              <w:t>0</w:t>
            </w:r>
            <w:r w:rsidRPr="00385C05">
              <w:rPr>
                <w:rFonts w:ascii="Arial" w:hAnsi="Arial" w:cs="Arial"/>
                <w:sz w:val="20"/>
                <w:szCs w:val="20"/>
              </w:rPr>
              <w:t>..</w:t>
            </w:r>
            <w:proofErr w:type="gramEnd"/>
            <w:r>
              <w:rPr>
                <w:rFonts w:ascii="Arial" w:hAnsi="Arial" w:cs="Arial"/>
                <w:sz w:val="20"/>
                <w:szCs w:val="20"/>
              </w:rPr>
              <w:t>*</w:t>
            </w:r>
            <w:r w:rsidRPr="00385C05">
              <w:rPr>
                <w:rFonts w:ascii="Arial" w:hAnsi="Arial" w:cs="Arial"/>
                <w:sz w:val="20"/>
                <w:szCs w:val="20"/>
              </w:rPr>
              <w:t>]</w:t>
            </w:r>
          </w:p>
        </w:tc>
        <w:tc>
          <w:tcPr>
            <w:tcW w:w="706" w:type="dxa"/>
          </w:tcPr>
          <w:p w14:paraId="30B3EEF9" w14:textId="77777777" w:rsidR="00E906F3" w:rsidRDefault="00E906F3" w:rsidP="00B7350F">
            <w:pPr>
              <w:pStyle w:val="TableText"/>
              <w:spacing w:line="240" w:lineRule="auto"/>
              <w:jc w:val="left"/>
              <w:rPr>
                <w:rFonts w:cs="Arial"/>
                <w:b/>
                <w:sz w:val="20"/>
                <w:szCs w:val="20"/>
              </w:rPr>
            </w:pPr>
          </w:p>
        </w:tc>
        <w:tc>
          <w:tcPr>
            <w:tcW w:w="5687" w:type="dxa"/>
            <w:shd w:val="clear" w:color="auto" w:fill="auto"/>
            <w:vAlign w:val="center"/>
          </w:tcPr>
          <w:p w14:paraId="01E397AF" w14:textId="77777777" w:rsidR="00E906F3" w:rsidRDefault="00E906F3" w:rsidP="00B7350F">
            <w:pPr>
              <w:pStyle w:val="TableText"/>
              <w:spacing w:line="240" w:lineRule="auto"/>
              <w:jc w:val="left"/>
              <w:rPr>
                <w:rFonts w:cs="Arial"/>
                <w:b/>
                <w:sz w:val="20"/>
                <w:szCs w:val="20"/>
              </w:rPr>
            </w:pPr>
            <w:r>
              <w:rPr>
                <w:rFonts w:cs="Arial"/>
                <w:b/>
                <w:sz w:val="20"/>
                <w:szCs w:val="20"/>
              </w:rPr>
              <w:t>The event/condition code is passed in this field.</w:t>
            </w:r>
          </w:p>
          <w:p w14:paraId="133EC428" w14:textId="77777777" w:rsidR="00E906F3" w:rsidRPr="00385C05" w:rsidRDefault="00E906F3" w:rsidP="00B7350F">
            <w:pPr>
              <w:pStyle w:val="TableText"/>
              <w:spacing w:line="240" w:lineRule="auto"/>
              <w:jc w:val="left"/>
              <w:rPr>
                <w:rFonts w:cs="Arial"/>
                <w:sz w:val="20"/>
                <w:szCs w:val="20"/>
              </w:rPr>
            </w:pPr>
            <w:r w:rsidRPr="00A00602">
              <w:rPr>
                <w:rFonts w:cs="Arial"/>
                <w:b/>
                <w:sz w:val="20"/>
                <w:szCs w:val="20"/>
              </w:rPr>
              <w:t xml:space="preserve">Condition Predicate:  </w:t>
            </w:r>
            <w:r w:rsidRPr="00A00602">
              <w:rPr>
                <w:rFonts w:cs="Arial"/>
                <w:sz w:val="20"/>
                <w:szCs w:val="20"/>
              </w:rPr>
              <w:t xml:space="preserve">If OBR-4 is </w:t>
            </w:r>
            <w:r>
              <w:rPr>
                <w:rFonts w:cs="Arial"/>
                <w:sz w:val="20"/>
                <w:szCs w:val="20"/>
              </w:rPr>
              <w:t>valued</w:t>
            </w:r>
            <w:r w:rsidRPr="00A00602">
              <w:rPr>
                <w:rFonts w:cs="Arial"/>
                <w:sz w:val="20"/>
                <w:szCs w:val="20"/>
              </w:rPr>
              <w:t xml:space="preserve"> ‘68991-9^</w:t>
            </w:r>
            <w:r w:rsidRPr="00F326BF">
              <w:t xml:space="preserve">EpidemiologicInformation </w:t>
            </w:r>
            <w:r w:rsidRPr="00A00602">
              <w:rPr>
                <w:rFonts w:cs="Arial"/>
                <w:sz w:val="20"/>
                <w:szCs w:val="20"/>
              </w:rPr>
              <w:t>^LN’</w:t>
            </w:r>
            <w:r>
              <w:rPr>
                <w:rFonts w:cs="Arial"/>
                <w:sz w:val="20"/>
                <w:szCs w:val="20"/>
              </w:rPr>
              <w:t>.</w:t>
            </w:r>
          </w:p>
        </w:tc>
      </w:tr>
      <w:tr w:rsidR="00E906F3" w:rsidRPr="00385C05" w14:paraId="2CFEEE87" w14:textId="77777777" w:rsidTr="00E27929">
        <w:trPr>
          <w:cantSplit/>
          <w:tblCellSpacing w:w="7" w:type="dxa"/>
        </w:trPr>
        <w:tc>
          <w:tcPr>
            <w:tcW w:w="2709" w:type="dxa"/>
            <w:shd w:val="clear" w:color="auto" w:fill="FFFF99"/>
            <w:vAlign w:val="center"/>
          </w:tcPr>
          <w:p w14:paraId="6836CCC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Principal Result Interpreter</w:t>
            </w:r>
          </w:p>
        </w:tc>
        <w:tc>
          <w:tcPr>
            <w:tcW w:w="706" w:type="dxa"/>
            <w:shd w:val="clear" w:color="auto" w:fill="FFFF99"/>
            <w:vAlign w:val="center"/>
          </w:tcPr>
          <w:p w14:paraId="195A799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32</w:t>
            </w:r>
          </w:p>
        </w:tc>
        <w:tc>
          <w:tcPr>
            <w:tcW w:w="616" w:type="dxa"/>
            <w:shd w:val="clear" w:color="auto" w:fill="FFFF99"/>
            <w:vAlign w:val="center"/>
          </w:tcPr>
          <w:p w14:paraId="3EF8198F"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EF94C27"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CEB5FC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7CC5B5BF"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7DA4E88"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1D0391D9" w14:textId="77777777" w:rsidR="00E906F3" w:rsidRPr="00385C05" w:rsidRDefault="00E906F3" w:rsidP="00B7350F">
            <w:pPr>
              <w:spacing w:before="40" w:after="40"/>
              <w:rPr>
                <w:rFonts w:ascii="Arial" w:hAnsi="Arial" w:cs="Arial"/>
                <w:sz w:val="20"/>
                <w:szCs w:val="20"/>
              </w:rPr>
            </w:pPr>
          </w:p>
        </w:tc>
      </w:tr>
      <w:tr w:rsidR="00E906F3" w:rsidRPr="00385C05" w14:paraId="6E61B5A1" w14:textId="77777777" w:rsidTr="00E27929">
        <w:trPr>
          <w:cantSplit/>
          <w:tblCellSpacing w:w="7" w:type="dxa"/>
        </w:trPr>
        <w:tc>
          <w:tcPr>
            <w:tcW w:w="2709" w:type="dxa"/>
            <w:shd w:val="clear" w:color="auto" w:fill="FFFF99"/>
            <w:vAlign w:val="center"/>
          </w:tcPr>
          <w:p w14:paraId="4B11697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Assistant Result Interpreter</w:t>
            </w:r>
          </w:p>
        </w:tc>
        <w:tc>
          <w:tcPr>
            <w:tcW w:w="706" w:type="dxa"/>
            <w:shd w:val="clear" w:color="auto" w:fill="FFFF99"/>
            <w:vAlign w:val="center"/>
          </w:tcPr>
          <w:p w14:paraId="7607CB7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FFFF99"/>
            <w:vAlign w:val="center"/>
          </w:tcPr>
          <w:p w14:paraId="2414F716"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5357C7A8"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6993488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25159D9"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15F0C3A2"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08DE39C" w14:textId="77777777" w:rsidR="00E906F3" w:rsidRPr="00385C05" w:rsidRDefault="00E906F3" w:rsidP="00B7350F">
            <w:pPr>
              <w:spacing w:before="40" w:after="40"/>
              <w:rPr>
                <w:rFonts w:ascii="Arial" w:hAnsi="Arial" w:cs="Arial"/>
                <w:sz w:val="20"/>
                <w:szCs w:val="20"/>
              </w:rPr>
            </w:pPr>
          </w:p>
        </w:tc>
      </w:tr>
      <w:tr w:rsidR="00E906F3" w:rsidRPr="00385C05" w14:paraId="09023C16" w14:textId="77777777" w:rsidTr="00E27929">
        <w:trPr>
          <w:cantSplit/>
          <w:tblCellSpacing w:w="7" w:type="dxa"/>
        </w:trPr>
        <w:tc>
          <w:tcPr>
            <w:tcW w:w="2709" w:type="dxa"/>
            <w:shd w:val="clear" w:color="auto" w:fill="FFFF99"/>
            <w:vAlign w:val="center"/>
          </w:tcPr>
          <w:p w14:paraId="3581D92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Technician</w:t>
            </w:r>
          </w:p>
        </w:tc>
        <w:tc>
          <w:tcPr>
            <w:tcW w:w="706" w:type="dxa"/>
            <w:shd w:val="clear" w:color="auto" w:fill="FFFF99"/>
            <w:vAlign w:val="center"/>
          </w:tcPr>
          <w:p w14:paraId="517463C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34</w:t>
            </w:r>
          </w:p>
        </w:tc>
        <w:tc>
          <w:tcPr>
            <w:tcW w:w="616" w:type="dxa"/>
            <w:shd w:val="clear" w:color="auto" w:fill="FFFF99"/>
            <w:vAlign w:val="center"/>
          </w:tcPr>
          <w:p w14:paraId="7925262E"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21369ED6"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7782F6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68BFCDC5"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2145FDB9"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15235F0D" w14:textId="77777777" w:rsidR="00E906F3" w:rsidRPr="00385C05" w:rsidRDefault="00E906F3" w:rsidP="00B7350F">
            <w:pPr>
              <w:spacing w:before="40" w:after="40"/>
              <w:rPr>
                <w:rFonts w:ascii="Arial" w:hAnsi="Arial" w:cs="Arial"/>
                <w:sz w:val="20"/>
                <w:szCs w:val="20"/>
              </w:rPr>
            </w:pPr>
          </w:p>
        </w:tc>
      </w:tr>
      <w:tr w:rsidR="00E906F3" w:rsidRPr="00385C05" w14:paraId="32E34CAC" w14:textId="77777777" w:rsidTr="00E27929">
        <w:trPr>
          <w:cantSplit/>
          <w:tblCellSpacing w:w="7" w:type="dxa"/>
        </w:trPr>
        <w:tc>
          <w:tcPr>
            <w:tcW w:w="2709" w:type="dxa"/>
            <w:shd w:val="clear" w:color="auto" w:fill="FFFF99"/>
            <w:vAlign w:val="center"/>
          </w:tcPr>
          <w:p w14:paraId="35C7BA9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Transcriptionist</w:t>
            </w:r>
          </w:p>
        </w:tc>
        <w:tc>
          <w:tcPr>
            <w:tcW w:w="706" w:type="dxa"/>
            <w:shd w:val="clear" w:color="auto" w:fill="FFFF99"/>
            <w:vAlign w:val="center"/>
          </w:tcPr>
          <w:p w14:paraId="4A4EC95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35</w:t>
            </w:r>
          </w:p>
        </w:tc>
        <w:tc>
          <w:tcPr>
            <w:tcW w:w="616" w:type="dxa"/>
            <w:shd w:val="clear" w:color="auto" w:fill="FFFF99"/>
            <w:vAlign w:val="center"/>
          </w:tcPr>
          <w:p w14:paraId="4B8FD4B1"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67DF7752"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02F169A6"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X</w:t>
            </w:r>
          </w:p>
        </w:tc>
        <w:tc>
          <w:tcPr>
            <w:tcW w:w="1246" w:type="dxa"/>
            <w:shd w:val="clear" w:color="auto" w:fill="FFFF99"/>
            <w:vAlign w:val="center"/>
          </w:tcPr>
          <w:p w14:paraId="026EA527"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9C28436"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6657018C" w14:textId="77777777" w:rsidR="00E906F3" w:rsidRPr="00385C05" w:rsidRDefault="00E906F3" w:rsidP="00B7350F">
            <w:pPr>
              <w:spacing w:before="40" w:after="40"/>
              <w:rPr>
                <w:rFonts w:ascii="Arial" w:hAnsi="Arial" w:cs="Arial"/>
                <w:sz w:val="20"/>
                <w:szCs w:val="20"/>
              </w:rPr>
            </w:pPr>
          </w:p>
        </w:tc>
      </w:tr>
      <w:tr w:rsidR="00E906F3" w:rsidRPr="00385C05" w14:paraId="1D986C3A" w14:textId="77777777" w:rsidTr="00E27929">
        <w:trPr>
          <w:cantSplit/>
          <w:tblCellSpacing w:w="7" w:type="dxa"/>
        </w:trPr>
        <w:tc>
          <w:tcPr>
            <w:tcW w:w="2709" w:type="dxa"/>
            <w:shd w:val="clear" w:color="auto" w:fill="auto"/>
            <w:vAlign w:val="center"/>
          </w:tcPr>
          <w:p w14:paraId="5501432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Scheduled Date/Time</w:t>
            </w:r>
          </w:p>
        </w:tc>
        <w:tc>
          <w:tcPr>
            <w:tcW w:w="706" w:type="dxa"/>
            <w:shd w:val="clear" w:color="auto" w:fill="auto"/>
            <w:vAlign w:val="center"/>
          </w:tcPr>
          <w:p w14:paraId="2C79A20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36</w:t>
            </w:r>
          </w:p>
        </w:tc>
        <w:tc>
          <w:tcPr>
            <w:tcW w:w="616" w:type="dxa"/>
            <w:shd w:val="clear" w:color="auto" w:fill="auto"/>
            <w:vAlign w:val="center"/>
          </w:tcPr>
          <w:p w14:paraId="514AD517"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TS</w:t>
            </w:r>
          </w:p>
        </w:tc>
        <w:tc>
          <w:tcPr>
            <w:tcW w:w="616" w:type="dxa"/>
            <w:shd w:val="clear" w:color="auto" w:fill="auto"/>
            <w:vAlign w:val="center"/>
          </w:tcPr>
          <w:p w14:paraId="3EDDC3A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26</w:t>
            </w:r>
          </w:p>
        </w:tc>
        <w:tc>
          <w:tcPr>
            <w:tcW w:w="886" w:type="dxa"/>
            <w:shd w:val="clear" w:color="auto" w:fill="auto"/>
            <w:vAlign w:val="center"/>
          </w:tcPr>
          <w:p w14:paraId="5CA88209"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7918A55"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574AA68"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57BA3537" w14:textId="77777777" w:rsidR="00E906F3" w:rsidRPr="00385C05" w:rsidRDefault="00E906F3" w:rsidP="00B7350F">
            <w:pPr>
              <w:spacing w:before="40" w:after="40"/>
              <w:rPr>
                <w:rFonts w:ascii="Arial" w:hAnsi="Arial" w:cs="Arial"/>
                <w:sz w:val="20"/>
                <w:szCs w:val="20"/>
              </w:rPr>
            </w:pPr>
          </w:p>
        </w:tc>
      </w:tr>
      <w:tr w:rsidR="00E906F3" w:rsidRPr="00385C05" w14:paraId="5D2325A8" w14:textId="77777777" w:rsidTr="00E27929">
        <w:trPr>
          <w:cantSplit/>
          <w:tblCellSpacing w:w="7" w:type="dxa"/>
        </w:trPr>
        <w:tc>
          <w:tcPr>
            <w:tcW w:w="2709" w:type="dxa"/>
            <w:shd w:val="clear" w:color="auto" w:fill="auto"/>
            <w:vAlign w:val="center"/>
          </w:tcPr>
          <w:p w14:paraId="7B7CC07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lastRenderedPageBreak/>
              <w:t xml:space="preserve">Number of Sample Containers </w:t>
            </w:r>
          </w:p>
        </w:tc>
        <w:tc>
          <w:tcPr>
            <w:tcW w:w="706" w:type="dxa"/>
            <w:shd w:val="clear" w:color="auto" w:fill="auto"/>
            <w:vAlign w:val="center"/>
          </w:tcPr>
          <w:p w14:paraId="7BF0756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auto"/>
            <w:vAlign w:val="center"/>
          </w:tcPr>
          <w:p w14:paraId="52D62C38"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NM</w:t>
            </w:r>
          </w:p>
        </w:tc>
        <w:tc>
          <w:tcPr>
            <w:tcW w:w="616" w:type="dxa"/>
            <w:shd w:val="clear" w:color="auto" w:fill="auto"/>
            <w:vAlign w:val="center"/>
          </w:tcPr>
          <w:p w14:paraId="7D6B34C9"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4</w:t>
            </w:r>
          </w:p>
        </w:tc>
        <w:tc>
          <w:tcPr>
            <w:tcW w:w="886" w:type="dxa"/>
            <w:shd w:val="clear" w:color="auto" w:fill="auto"/>
            <w:vAlign w:val="center"/>
          </w:tcPr>
          <w:p w14:paraId="14D4F80F"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93D26C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4A0647A9"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6DF7F948" w14:textId="77777777" w:rsidR="00E906F3" w:rsidRPr="00385C05" w:rsidRDefault="00E906F3" w:rsidP="00B7350F">
            <w:pPr>
              <w:spacing w:before="40" w:after="40"/>
              <w:rPr>
                <w:rFonts w:ascii="Arial" w:hAnsi="Arial" w:cs="Arial"/>
                <w:sz w:val="20"/>
                <w:szCs w:val="20"/>
              </w:rPr>
            </w:pPr>
          </w:p>
        </w:tc>
      </w:tr>
      <w:tr w:rsidR="00E906F3" w:rsidRPr="00385C05" w14:paraId="4467ED88" w14:textId="77777777" w:rsidTr="00E27929">
        <w:trPr>
          <w:cantSplit/>
          <w:tblCellSpacing w:w="7" w:type="dxa"/>
        </w:trPr>
        <w:tc>
          <w:tcPr>
            <w:tcW w:w="2709" w:type="dxa"/>
            <w:shd w:val="clear" w:color="auto" w:fill="auto"/>
            <w:vAlign w:val="center"/>
          </w:tcPr>
          <w:p w14:paraId="28688A7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Transport Logistics of Collected Sample</w:t>
            </w:r>
          </w:p>
        </w:tc>
        <w:tc>
          <w:tcPr>
            <w:tcW w:w="706" w:type="dxa"/>
            <w:shd w:val="clear" w:color="auto" w:fill="auto"/>
            <w:vAlign w:val="center"/>
          </w:tcPr>
          <w:p w14:paraId="4D94579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38</w:t>
            </w:r>
          </w:p>
        </w:tc>
        <w:tc>
          <w:tcPr>
            <w:tcW w:w="616" w:type="dxa"/>
            <w:shd w:val="clear" w:color="auto" w:fill="auto"/>
            <w:vAlign w:val="center"/>
          </w:tcPr>
          <w:p w14:paraId="4EF1E2D9"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30987D3E"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65098844"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9BD8340"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r w:rsidR="00FE1DC3">
              <w:rPr>
                <w:rFonts w:ascii="Arial" w:hAnsi="Arial" w:cs="Arial"/>
                <w:sz w:val="20"/>
                <w:szCs w:val="20"/>
              </w:rPr>
              <w:t>]</w:t>
            </w:r>
          </w:p>
        </w:tc>
        <w:tc>
          <w:tcPr>
            <w:tcW w:w="706" w:type="dxa"/>
          </w:tcPr>
          <w:p w14:paraId="36611354"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452F58A1" w14:textId="77777777" w:rsidR="00E906F3" w:rsidRPr="00385C05" w:rsidRDefault="00E906F3" w:rsidP="00B7350F">
            <w:pPr>
              <w:spacing w:before="40" w:after="40"/>
              <w:rPr>
                <w:rFonts w:ascii="Arial" w:hAnsi="Arial" w:cs="Arial"/>
                <w:sz w:val="20"/>
                <w:szCs w:val="20"/>
              </w:rPr>
            </w:pPr>
          </w:p>
        </w:tc>
      </w:tr>
      <w:tr w:rsidR="00DD3B80" w:rsidRPr="00385C05" w14:paraId="27497390" w14:textId="77777777" w:rsidTr="00E27929">
        <w:trPr>
          <w:cantSplit/>
          <w:tblCellSpacing w:w="7" w:type="dxa"/>
        </w:trPr>
        <w:tc>
          <w:tcPr>
            <w:tcW w:w="2709" w:type="dxa"/>
            <w:shd w:val="clear" w:color="auto" w:fill="auto"/>
            <w:vAlign w:val="center"/>
          </w:tcPr>
          <w:p w14:paraId="62105A76"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 xml:space="preserve">Collector's Comment </w:t>
            </w:r>
          </w:p>
        </w:tc>
        <w:tc>
          <w:tcPr>
            <w:tcW w:w="706" w:type="dxa"/>
            <w:shd w:val="clear" w:color="auto" w:fill="auto"/>
            <w:vAlign w:val="center"/>
          </w:tcPr>
          <w:p w14:paraId="286B5BD4"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auto"/>
            <w:vAlign w:val="center"/>
          </w:tcPr>
          <w:p w14:paraId="39AE8A4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77FB19A8"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771442C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F51E8B6"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p>
        </w:tc>
        <w:tc>
          <w:tcPr>
            <w:tcW w:w="706" w:type="dxa"/>
          </w:tcPr>
          <w:p w14:paraId="64597F08"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586B4BD8" w14:textId="77777777" w:rsidR="00DD3B80" w:rsidRPr="00385C05" w:rsidRDefault="00DD3B80" w:rsidP="00B7350F">
            <w:pPr>
              <w:spacing w:before="40" w:after="40"/>
              <w:rPr>
                <w:rFonts w:ascii="Arial" w:hAnsi="Arial" w:cs="Arial"/>
                <w:sz w:val="20"/>
                <w:szCs w:val="20"/>
              </w:rPr>
            </w:pPr>
          </w:p>
        </w:tc>
      </w:tr>
      <w:tr w:rsidR="00DD3B80" w:rsidRPr="00385C05" w14:paraId="44F67484" w14:textId="77777777" w:rsidTr="00E27929">
        <w:trPr>
          <w:cantSplit/>
          <w:tblCellSpacing w:w="7" w:type="dxa"/>
        </w:trPr>
        <w:tc>
          <w:tcPr>
            <w:tcW w:w="2709" w:type="dxa"/>
            <w:shd w:val="clear" w:color="auto" w:fill="auto"/>
            <w:vAlign w:val="center"/>
          </w:tcPr>
          <w:p w14:paraId="47E329D6"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Transport Arrangement Responsibility</w:t>
            </w:r>
          </w:p>
        </w:tc>
        <w:tc>
          <w:tcPr>
            <w:tcW w:w="706" w:type="dxa"/>
            <w:shd w:val="clear" w:color="auto" w:fill="auto"/>
            <w:vAlign w:val="center"/>
          </w:tcPr>
          <w:p w14:paraId="70C8DE5E"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40</w:t>
            </w:r>
          </w:p>
        </w:tc>
        <w:tc>
          <w:tcPr>
            <w:tcW w:w="616" w:type="dxa"/>
            <w:shd w:val="clear" w:color="auto" w:fill="auto"/>
            <w:vAlign w:val="center"/>
          </w:tcPr>
          <w:p w14:paraId="65079E0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70456EE4"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32BC1B9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757A2B2A"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6AD6F1E0"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530A15E3" w14:textId="77777777" w:rsidR="00DD3B80" w:rsidRPr="00385C05" w:rsidRDefault="00DD3B80" w:rsidP="00B7350F">
            <w:pPr>
              <w:spacing w:before="40" w:after="40"/>
              <w:rPr>
                <w:rFonts w:ascii="Arial" w:hAnsi="Arial" w:cs="Arial"/>
                <w:sz w:val="20"/>
                <w:szCs w:val="20"/>
              </w:rPr>
            </w:pPr>
          </w:p>
        </w:tc>
      </w:tr>
      <w:tr w:rsidR="00DD3B80" w:rsidRPr="00385C05" w14:paraId="61E8A0AB" w14:textId="77777777" w:rsidTr="00E27929">
        <w:trPr>
          <w:cantSplit/>
          <w:tblCellSpacing w:w="7" w:type="dxa"/>
        </w:trPr>
        <w:tc>
          <w:tcPr>
            <w:tcW w:w="2709" w:type="dxa"/>
            <w:shd w:val="clear" w:color="auto" w:fill="auto"/>
            <w:vAlign w:val="center"/>
          </w:tcPr>
          <w:p w14:paraId="3DE0B7A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Transport Arranged</w:t>
            </w:r>
          </w:p>
        </w:tc>
        <w:tc>
          <w:tcPr>
            <w:tcW w:w="706" w:type="dxa"/>
            <w:shd w:val="clear" w:color="auto" w:fill="auto"/>
            <w:vAlign w:val="center"/>
          </w:tcPr>
          <w:p w14:paraId="70F186DC"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41</w:t>
            </w:r>
          </w:p>
        </w:tc>
        <w:tc>
          <w:tcPr>
            <w:tcW w:w="616" w:type="dxa"/>
            <w:shd w:val="clear" w:color="auto" w:fill="auto"/>
            <w:vAlign w:val="center"/>
          </w:tcPr>
          <w:p w14:paraId="7CCF8AEC"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41117A3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30</w:t>
            </w:r>
          </w:p>
        </w:tc>
        <w:tc>
          <w:tcPr>
            <w:tcW w:w="886" w:type="dxa"/>
            <w:shd w:val="clear" w:color="auto" w:fill="auto"/>
            <w:vAlign w:val="center"/>
          </w:tcPr>
          <w:p w14:paraId="568B75C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F31A07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6DE6D5C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HL70224</w:t>
            </w:r>
          </w:p>
        </w:tc>
        <w:tc>
          <w:tcPr>
            <w:tcW w:w="5687" w:type="dxa"/>
            <w:shd w:val="clear" w:color="auto" w:fill="auto"/>
            <w:vAlign w:val="center"/>
          </w:tcPr>
          <w:p w14:paraId="4BA3B1CB" w14:textId="77777777" w:rsidR="00DD3B80" w:rsidRPr="00385C05" w:rsidRDefault="00DD3B80" w:rsidP="00B7350F">
            <w:pPr>
              <w:spacing w:before="40" w:after="40"/>
              <w:rPr>
                <w:rFonts w:ascii="Arial" w:hAnsi="Arial" w:cs="Arial"/>
                <w:sz w:val="20"/>
                <w:szCs w:val="20"/>
              </w:rPr>
            </w:pPr>
          </w:p>
        </w:tc>
      </w:tr>
      <w:tr w:rsidR="00DD3B80" w:rsidRPr="00385C05" w14:paraId="0C13214C" w14:textId="77777777" w:rsidTr="00E27929">
        <w:trPr>
          <w:cantSplit/>
          <w:tblCellSpacing w:w="7" w:type="dxa"/>
        </w:trPr>
        <w:tc>
          <w:tcPr>
            <w:tcW w:w="2709" w:type="dxa"/>
            <w:shd w:val="clear" w:color="auto" w:fill="auto"/>
            <w:vAlign w:val="center"/>
          </w:tcPr>
          <w:p w14:paraId="3468BDDA"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Escort Required</w:t>
            </w:r>
          </w:p>
        </w:tc>
        <w:tc>
          <w:tcPr>
            <w:tcW w:w="706" w:type="dxa"/>
            <w:shd w:val="clear" w:color="auto" w:fill="auto"/>
            <w:vAlign w:val="center"/>
          </w:tcPr>
          <w:p w14:paraId="31482618"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42</w:t>
            </w:r>
          </w:p>
        </w:tc>
        <w:tc>
          <w:tcPr>
            <w:tcW w:w="616" w:type="dxa"/>
            <w:shd w:val="clear" w:color="auto" w:fill="auto"/>
            <w:vAlign w:val="center"/>
          </w:tcPr>
          <w:p w14:paraId="37EA2EA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2E0C7E88"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1</w:t>
            </w:r>
          </w:p>
        </w:tc>
        <w:tc>
          <w:tcPr>
            <w:tcW w:w="886" w:type="dxa"/>
            <w:shd w:val="clear" w:color="auto" w:fill="auto"/>
            <w:vAlign w:val="center"/>
          </w:tcPr>
          <w:p w14:paraId="305EF449"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5CE55EF"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17C37B42"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HL70225</w:t>
            </w:r>
          </w:p>
        </w:tc>
        <w:tc>
          <w:tcPr>
            <w:tcW w:w="5687" w:type="dxa"/>
            <w:shd w:val="clear" w:color="auto" w:fill="auto"/>
            <w:vAlign w:val="center"/>
          </w:tcPr>
          <w:p w14:paraId="415C46C1" w14:textId="77777777" w:rsidR="00DD3B80" w:rsidRPr="00385C05" w:rsidRDefault="00DD3B80" w:rsidP="00B7350F">
            <w:pPr>
              <w:spacing w:before="40" w:after="40"/>
              <w:rPr>
                <w:rFonts w:ascii="Arial" w:hAnsi="Arial" w:cs="Arial"/>
                <w:sz w:val="20"/>
                <w:szCs w:val="20"/>
              </w:rPr>
            </w:pPr>
          </w:p>
        </w:tc>
      </w:tr>
      <w:tr w:rsidR="00DD3B80" w:rsidRPr="00385C05" w14:paraId="2009B071" w14:textId="77777777" w:rsidTr="00E27929">
        <w:trPr>
          <w:cantSplit/>
          <w:tblCellSpacing w:w="7" w:type="dxa"/>
        </w:trPr>
        <w:tc>
          <w:tcPr>
            <w:tcW w:w="2709" w:type="dxa"/>
            <w:shd w:val="clear" w:color="auto" w:fill="auto"/>
            <w:vAlign w:val="center"/>
          </w:tcPr>
          <w:p w14:paraId="54F12983"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Planned Patient Transport Comment</w:t>
            </w:r>
          </w:p>
        </w:tc>
        <w:tc>
          <w:tcPr>
            <w:tcW w:w="706" w:type="dxa"/>
            <w:shd w:val="clear" w:color="auto" w:fill="auto"/>
            <w:vAlign w:val="center"/>
          </w:tcPr>
          <w:p w14:paraId="42D27CAD"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43</w:t>
            </w:r>
          </w:p>
        </w:tc>
        <w:tc>
          <w:tcPr>
            <w:tcW w:w="616" w:type="dxa"/>
            <w:shd w:val="clear" w:color="auto" w:fill="auto"/>
            <w:vAlign w:val="center"/>
          </w:tcPr>
          <w:p w14:paraId="2005DCE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1BF76A06"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7DAB2A3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2A7E749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p>
        </w:tc>
        <w:tc>
          <w:tcPr>
            <w:tcW w:w="706" w:type="dxa"/>
            <w:vAlign w:val="center"/>
          </w:tcPr>
          <w:p w14:paraId="504C8A91"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236CCD38" w14:textId="77777777" w:rsidR="00DD3B80" w:rsidRPr="00385C05" w:rsidRDefault="00DD3B80" w:rsidP="00B7350F">
            <w:pPr>
              <w:spacing w:before="40" w:after="40"/>
              <w:rPr>
                <w:rFonts w:ascii="Arial" w:hAnsi="Arial" w:cs="Arial"/>
                <w:sz w:val="20"/>
                <w:szCs w:val="20"/>
              </w:rPr>
            </w:pPr>
          </w:p>
        </w:tc>
      </w:tr>
      <w:tr w:rsidR="00DD3B80" w:rsidRPr="00385C05" w14:paraId="466C51A7" w14:textId="77777777" w:rsidTr="00E27929">
        <w:trPr>
          <w:cantSplit/>
          <w:tblCellSpacing w:w="7" w:type="dxa"/>
        </w:trPr>
        <w:tc>
          <w:tcPr>
            <w:tcW w:w="2709" w:type="dxa"/>
            <w:shd w:val="clear" w:color="auto" w:fill="auto"/>
            <w:vAlign w:val="center"/>
          </w:tcPr>
          <w:p w14:paraId="2EC2A363"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Procedure Code</w:t>
            </w:r>
          </w:p>
        </w:tc>
        <w:tc>
          <w:tcPr>
            <w:tcW w:w="706" w:type="dxa"/>
            <w:shd w:val="clear" w:color="auto" w:fill="auto"/>
            <w:vAlign w:val="center"/>
          </w:tcPr>
          <w:p w14:paraId="7C02D99D"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44</w:t>
            </w:r>
          </w:p>
        </w:tc>
        <w:tc>
          <w:tcPr>
            <w:tcW w:w="616" w:type="dxa"/>
            <w:shd w:val="clear" w:color="auto" w:fill="auto"/>
            <w:vAlign w:val="center"/>
          </w:tcPr>
          <w:p w14:paraId="14635546"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41CB0E02"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25E549A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684861B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3BD98A9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HL70088</w:t>
            </w:r>
          </w:p>
        </w:tc>
        <w:tc>
          <w:tcPr>
            <w:tcW w:w="5687" w:type="dxa"/>
            <w:shd w:val="clear" w:color="auto" w:fill="auto"/>
            <w:vAlign w:val="center"/>
          </w:tcPr>
          <w:p w14:paraId="23A685EB" w14:textId="77777777" w:rsidR="00DD3B80" w:rsidRPr="00385C05" w:rsidRDefault="00DD3B80" w:rsidP="00B7350F">
            <w:pPr>
              <w:spacing w:before="40" w:after="40"/>
              <w:rPr>
                <w:rFonts w:ascii="Arial" w:hAnsi="Arial" w:cs="Arial"/>
                <w:sz w:val="20"/>
                <w:szCs w:val="20"/>
              </w:rPr>
            </w:pPr>
          </w:p>
        </w:tc>
      </w:tr>
      <w:tr w:rsidR="00DD3B80" w:rsidRPr="00385C05" w14:paraId="60B9242E" w14:textId="77777777" w:rsidTr="00E27929">
        <w:trPr>
          <w:cantSplit/>
          <w:tblCellSpacing w:w="7" w:type="dxa"/>
        </w:trPr>
        <w:tc>
          <w:tcPr>
            <w:tcW w:w="2709" w:type="dxa"/>
            <w:shd w:val="clear" w:color="auto" w:fill="auto"/>
            <w:vAlign w:val="center"/>
          </w:tcPr>
          <w:p w14:paraId="44853FDF"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Procedure Code Modifier</w:t>
            </w:r>
          </w:p>
        </w:tc>
        <w:tc>
          <w:tcPr>
            <w:tcW w:w="706" w:type="dxa"/>
            <w:shd w:val="clear" w:color="auto" w:fill="auto"/>
            <w:vAlign w:val="center"/>
          </w:tcPr>
          <w:p w14:paraId="46F01D70"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45</w:t>
            </w:r>
          </w:p>
        </w:tc>
        <w:tc>
          <w:tcPr>
            <w:tcW w:w="616" w:type="dxa"/>
            <w:shd w:val="clear" w:color="auto" w:fill="auto"/>
            <w:vAlign w:val="center"/>
          </w:tcPr>
          <w:p w14:paraId="04A619D9"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733A4A3C"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E3EC6AD"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69589D7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079D7DB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HL70340</w:t>
            </w:r>
          </w:p>
        </w:tc>
        <w:tc>
          <w:tcPr>
            <w:tcW w:w="5687" w:type="dxa"/>
            <w:shd w:val="clear" w:color="auto" w:fill="auto"/>
            <w:vAlign w:val="center"/>
          </w:tcPr>
          <w:p w14:paraId="3FEC20F5" w14:textId="77777777" w:rsidR="00DD3B80" w:rsidRPr="00385C05" w:rsidRDefault="00DD3B80" w:rsidP="00B7350F">
            <w:pPr>
              <w:spacing w:before="40" w:after="40"/>
              <w:rPr>
                <w:rFonts w:ascii="Arial" w:hAnsi="Arial" w:cs="Arial"/>
                <w:sz w:val="20"/>
                <w:szCs w:val="20"/>
              </w:rPr>
            </w:pPr>
          </w:p>
        </w:tc>
      </w:tr>
      <w:tr w:rsidR="00DD3B80" w:rsidRPr="00385C05" w14:paraId="23F35FF4" w14:textId="77777777" w:rsidTr="00E27929">
        <w:trPr>
          <w:cantSplit/>
          <w:tblCellSpacing w:w="7" w:type="dxa"/>
        </w:trPr>
        <w:tc>
          <w:tcPr>
            <w:tcW w:w="2709" w:type="dxa"/>
            <w:shd w:val="clear" w:color="auto" w:fill="auto"/>
            <w:vAlign w:val="center"/>
          </w:tcPr>
          <w:p w14:paraId="39ADD5FF"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Placer Supplemental Service Information</w:t>
            </w:r>
          </w:p>
        </w:tc>
        <w:tc>
          <w:tcPr>
            <w:tcW w:w="706" w:type="dxa"/>
            <w:shd w:val="clear" w:color="auto" w:fill="auto"/>
            <w:vAlign w:val="center"/>
          </w:tcPr>
          <w:p w14:paraId="5CF776F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46</w:t>
            </w:r>
          </w:p>
        </w:tc>
        <w:tc>
          <w:tcPr>
            <w:tcW w:w="616" w:type="dxa"/>
            <w:shd w:val="clear" w:color="auto" w:fill="auto"/>
            <w:vAlign w:val="center"/>
          </w:tcPr>
          <w:p w14:paraId="1C9AFD8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00FDE9AF"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27FAA1C9"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51D733C"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65DABA9F"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HL70088</w:t>
            </w:r>
          </w:p>
        </w:tc>
        <w:tc>
          <w:tcPr>
            <w:tcW w:w="5687" w:type="dxa"/>
            <w:shd w:val="clear" w:color="auto" w:fill="auto"/>
            <w:vAlign w:val="center"/>
          </w:tcPr>
          <w:p w14:paraId="133644A0" w14:textId="77777777" w:rsidR="00DD3B80" w:rsidRPr="00385C05" w:rsidRDefault="00DD3B80" w:rsidP="00B7350F">
            <w:pPr>
              <w:spacing w:before="40" w:after="40"/>
              <w:rPr>
                <w:rFonts w:ascii="Arial" w:hAnsi="Arial" w:cs="Arial"/>
                <w:sz w:val="20"/>
                <w:szCs w:val="20"/>
              </w:rPr>
            </w:pPr>
          </w:p>
        </w:tc>
      </w:tr>
      <w:tr w:rsidR="00DD3B80" w:rsidRPr="00385C05" w14:paraId="5822DA7C" w14:textId="77777777" w:rsidTr="00E27929">
        <w:trPr>
          <w:cantSplit/>
          <w:tblCellSpacing w:w="7" w:type="dxa"/>
        </w:trPr>
        <w:tc>
          <w:tcPr>
            <w:tcW w:w="2709" w:type="dxa"/>
            <w:shd w:val="clear" w:color="auto" w:fill="auto"/>
            <w:vAlign w:val="center"/>
          </w:tcPr>
          <w:p w14:paraId="4AB4E576"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Filler Supplemental Service Information</w:t>
            </w:r>
          </w:p>
        </w:tc>
        <w:tc>
          <w:tcPr>
            <w:tcW w:w="706" w:type="dxa"/>
            <w:shd w:val="clear" w:color="auto" w:fill="auto"/>
            <w:vAlign w:val="center"/>
          </w:tcPr>
          <w:p w14:paraId="18D3C73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47</w:t>
            </w:r>
          </w:p>
        </w:tc>
        <w:tc>
          <w:tcPr>
            <w:tcW w:w="616" w:type="dxa"/>
            <w:shd w:val="clear" w:color="auto" w:fill="auto"/>
            <w:vAlign w:val="center"/>
          </w:tcPr>
          <w:p w14:paraId="0F8D8F26"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44B9714E"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93CA8A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71E2CE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6BACD8BA"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HL70411</w:t>
            </w:r>
          </w:p>
        </w:tc>
        <w:tc>
          <w:tcPr>
            <w:tcW w:w="5687" w:type="dxa"/>
            <w:shd w:val="clear" w:color="auto" w:fill="auto"/>
            <w:vAlign w:val="center"/>
          </w:tcPr>
          <w:p w14:paraId="610356B9" w14:textId="77777777" w:rsidR="00DD3B80" w:rsidRPr="00385C05" w:rsidRDefault="00DD3B80" w:rsidP="00B7350F">
            <w:pPr>
              <w:spacing w:before="40" w:after="40"/>
              <w:rPr>
                <w:rFonts w:ascii="Arial" w:hAnsi="Arial" w:cs="Arial"/>
                <w:sz w:val="20"/>
                <w:szCs w:val="20"/>
              </w:rPr>
            </w:pPr>
          </w:p>
        </w:tc>
      </w:tr>
      <w:tr w:rsidR="00DD3B80" w:rsidRPr="00385C05" w14:paraId="79F02B6F" w14:textId="77777777" w:rsidTr="00E27929">
        <w:trPr>
          <w:cantSplit/>
          <w:tblCellSpacing w:w="7" w:type="dxa"/>
        </w:trPr>
        <w:tc>
          <w:tcPr>
            <w:tcW w:w="2709" w:type="dxa"/>
            <w:shd w:val="clear" w:color="auto" w:fill="auto"/>
            <w:vAlign w:val="center"/>
          </w:tcPr>
          <w:p w14:paraId="4C24BABC"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Medically Necessary Duplicate Procedure Reason</w:t>
            </w:r>
          </w:p>
        </w:tc>
        <w:tc>
          <w:tcPr>
            <w:tcW w:w="706" w:type="dxa"/>
            <w:shd w:val="clear" w:color="auto" w:fill="auto"/>
            <w:vAlign w:val="center"/>
          </w:tcPr>
          <w:p w14:paraId="381CA985"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48</w:t>
            </w:r>
          </w:p>
        </w:tc>
        <w:tc>
          <w:tcPr>
            <w:tcW w:w="616" w:type="dxa"/>
            <w:shd w:val="clear" w:color="auto" w:fill="auto"/>
            <w:vAlign w:val="center"/>
          </w:tcPr>
          <w:p w14:paraId="3EA02A62"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2186CDFE"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4B993B5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085C5E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vAlign w:val="center"/>
          </w:tcPr>
          <w:p w14:paraId="370523B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HL70411</w:t>
            </w:r>
          </w:p>
        </w:tc>
        <w:tc>
          <w:tcPr>
            <w:tcW w:w="5687" w:type="dxa"/>
            <w:shd w:val="clear" w:color="auto" w:fill="auto"/>
            <w:vAlign w:val="center"/>
          </w:tcPr>
          <w:p w14:paraId="5B37777F" w14:textId="77777777" w:rsidR="00DD3B80" w:rsidRPr="00385C05" w:rsidRDefault="00DD3B80" w:rsidP="00B7350F">
            <w:pPr>
              <w:spacing w:before="40" w:after="40"/>
              <w:rPr>
                <w:rFonts w:ascii="Arial" w:hAnsi="Arial" w:cs="Arial"/>
                <w:sz w:val="20"/>
                <w:szCs w:val="20"/>
              </w:rPr>
            </w:pPr>
          </w:p>
        </w:tc>
      </w:tr>
      <w:tr w:rsidR="00DD3B80" w:rsidRPr="00385C05" w14:paraId="5260453C" w14:textId="77777777" w:rsidTr="00E27929">
        <w:trPr>
          <w:cantSplit/>
          <w:tblCellSpacing w:w="7" w:type="dxa"/>
        </w:trPr>
        <w:tc>
          <w:tcPr>
            <w:tcW w:w="2709" w:type="dxa"/>
            <w:shd w:val="clear" w:color="auto" w:fill="auto"/>
            <w:vAlign w:val="center"/>
          </w:tcPr>
          <w:p w14:paraId="0DBF3B89"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Result Handling</w:t>
            </w:r>
          </w:p>
        </w:tc>
        <w:tc>
          <w:tcPr>
            <w:tcW w:w="706" w:type="dxa"/>
            <w:shd w:val="clear" w:color="auto" w:fill="auto"/>
            <w:vAlign w:val="center"/>
          </w:tcPr>
          <w:p w14:paraId="7C5BB42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49</w:t>
            </w:r>
          </w:p>
        </w:tc>
        <w:tc>
          <w:tcPr>
            <w:tcW w:w="616" w:type="dxa"/>
            <w:shd w:val="clear" w:color="auto" w:fill="auto"/>
            <w:vAlign w:val="center"/>
          </w:tcPr>
          <w:p w14:paraId="651A737C"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IS</w:t>
            </w:r>
          </w:p>
        </w:tc>
        <w:tc>
          <w:tcPr>
            <w:tcW w:w="616" w:type="dxa"/>
            <w:shd w:val="clear" w:color="auto" w:fill="auto"/>
            <w:vAlign w:val="center"/>
          </w:tcPr>
          <w:p w14:paraId="42CD550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2</w:t>
            </w:r>
          </w:p>
        </w:tc>
        <w:tc>
          <w:tcPr>
            <w:tcW w:w="886" w:type="dxa"/>
            <w:shd w:val="clear" w:color="auto" w:fill="auto"/>
            <w:vAlign w:val="center"/>
          </w:tcPr>
          <w:p w14:paraId="5A44E156"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1F85859F"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6063F562"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HL70507</w:t>
            </w:r>
          </w:p>
        </w:tc>
        <w:tc>
          <w:tcPr>
            <w:tcW w:w="5687" w:type="dxa"/>
            <w:shd w:val="clear" w:color="auto" w:fill="auto"/>
            <w:vAlign w:val="center"/>
          </w:tcPr>
          <w:p w14:paraId="75C99B85" w14:textId="77777777" w:rsidR="00DD3B80" w:rsidRPr="00385C05" w:rsidRDefault="00DD3B80" w:rsidP="00B7350F">
            <w:pPr>
              <w:spacing w:before="40" w:after="40"/>
              <w:rPr>
                <w:rFonts w:ascii="Arial" w:hAnsi="Arial" w:cs="Arial"/>
                <w:sz w:val="20"/>
                <w:szCs w:val="20"/>
              </w:rPr>
            </w:pPr>
          </w:p>
        </w:tc>
      </w:tr>
      <w:tr w:rsidR="00DD3B80" w:rsidRPr="00385C05" w14:paraId="43321D30" w14:textId="77777777" w:rsidTr="00E27929">
        <w:trPr>
          <w:cantSplit/>
          <w:tblCellSpacing w:w="7" w:type="dxa"/>
        </w:trPr>
        <w:tc>
          <w:tcPr>
            <w:tcW w:w="2709" w:type="dxa"/>
            <w:shd w:val="clear" w:color="auto" w:fill="auto"/>
            <w:vAlign w:val="center"/>
          </w:tcPr>
          <w:p w14:paraId="524CFBD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lastRenderedPageBreak/>
              <w:t>Parent Universal Service Identifier</w:t>
            </w:r>
          </w:p>
        </w:tc>
        <w:tc>
          <w:tcPr>
            <w:tcW w:w="706" w:type="dxa"/>
            <w:shd w:val="clear" w:color="auto" w:fill="auto"/>
            <w:vAlign w:val="center"/>
          </w:tcPr>
          <w:p w14:paraId="6E6565C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50</w:t>
            </w:r>
          </w:p>
        </w:tc>
        <w:tc>
          <w:tcPr>
            <w:tcW w:w="616" w:type="dxa"/>
            <w:shd w:val="clear" w:color="auto" w:fill="auto"/>
            <w:vAlign w:val="center"/>
          </w:tcPr>
          <w:p w14:paraId="42FE6FDD"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CWE</w:t>
            </w:r>
          </w:p>
        </w:tc>
        <w:tc>
          <w:tcPr>
            <w:tcW w:w="616" w:type="dxa"/>
            <w:shd w:val="clear" w:color="auto" w:fill="auto"/>
            <w:vAlign w:val="center"/>
          </w:tcPr>
          <w:p w14:paraId="361652C5"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1720F1C" w14:textId="77777777" w:rsidR="00DD3B80"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FBA59D8"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0B15A7E9"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58D75376" w14:textId="77777777" w:rsidR="00C0123C" w:rsidRPr="00C0123C" w:rsidRDefault="00C0123C" w:rsidP="0039522E">
            <w:pPr>
              <w:pStyle w:val="Default"/>
              <w:spacing w:line="240" w:lineRule="auto"/>
              <w:jc w:val="left"/>
              <w:rPr>
                <w:rFonts w:ascii="Arial" w:hAnsi="Arial" w:cs="Arial"/>
                <w:sz w:val="20"/>
                <w:szCs w:val="20"/>
              </w:rPr>
            </w:pPr>
            <w:r w:rsidRPr="00C0123C">
              <w:rPr>
                <w:rFonts w:ascii="Arial" w:hAnsi="Arial" w:cs="Arial"/>
                <w:sz w:val="20"/>
                <w:szCs w:val="20"/>
              </w:rPr>
              <w:t>This field has been retained as optional for situations where a unique placer or filler order number is not available. It will allow use of the requisition number in conjunction with the Universal Service ID as a unique identifier for the order. For parent/child result linking to work in these situations, the sending</w:t>
            </w:r>
            <w:r w:rsidR="00635618">
              <w:rPr>
                <w:rFonts w:ascii="Arial" w:hAnsi="Arial" w:cs="Arial"/>
                <w:sz w:val="20"/>
                <w:szCs w:val="20"/>
              </w:rPr>
              <w:t xml:space="preserve"> application </w:t>
            </w:r>
            <w:r w:rsidRPr="00C0123C">
              <w:rPr>
                <w:rFonts w:ascii="Arial" w:hAnsi="Arial" w:cs="Arial"/>
                <w:sz w:val="20"/>
                <w:szCs w:val="20"/>
              </w:rPr>
              <w:t>will need to populate not only OBR-29, but this field also. The receiving application will need to use both OBR-29 and this field to properly li</w:t>
            </w:r>
            <w:r w:rsidR="005E5202">
              <w:rPr>
                <w:rFonts w:ascii="Arial" w:hAnsi="Arial" w:cs="Arial"/>
                <w:sz w:val="20"/>
                <w:szCs w:val="20"/>
              </w:rPr>
              <w:t>nk these results. N</w:t>
            </w:r>
            <w:r w:rsidRPr="00C0123C">
              <w:rPr>
                <w:rFonts w:ascii="Arial" w:hAnsi="Arial" w:cs="Arial"/>
                <w:sz w:val="20"/>
                <w:szCs w:val="20"/>
              </w:rPr>
              <w:t xml:space="preserve">ote that such implementations will not be conformant with </w:t>
            </w:r>
            <w:r w:rsidRPr="00DC5592">
              <w:rPr>
                <w:rFonts w:ascii="Arial" w:hAnsi="Arial" w:cs="Arial"/>
                <w:sz w:val="20"/>
                <w:szCs w:val="20"/>
              </w:rPr>
              <w:t xml:space="preserve">this </w:t>
            </w:r>
            <w:r w:rsidR="00DC5592" w:rsidRPr="00DC5592">
              <w:rPr>
                <w:rFonts w:ascii="Arial" w:hAnsi="Arial" w:cs="Arial"/>
                <w:sz w:val="20"/>
                <w:szCs w:val="20"/>
              </w:rPr>
              <w:t>specification</w:t>
            </w:r>
            <w:r w:rsidRPr="00C0123C">
              <w:rPr>
                <w:rFonts w:ascii="Arial" w:hAnsi="Arial" w:cs="Arial"/>
                <w:sz w:val="20"/>
                <w:szCs w:val="20"/>
              </w:rPr>
              <w:t>, but optional support for this field has been retained to allow for this use.</w:t>
            </w:r>
          </w:p>
          <w:p w14:paraId="57A9AA16" w14:textId="77777777" w:rsidR="00DA4D99" w:rsidRDefault="00DA4D99" w:rsidP="0039522E">
            <w:pPr>
              <w:pStyle w:val="Default"/>
              <w:spacing w:line="240" w:lineRule="auto"/>
              <w:jc w:val="left"/>
              <w:rPr>
                <w:rFonts w:ascii="Arial" w:hAnsi="Arial" w:cs="Arial"/>
                <w:sz w:val="20"/>
                <w:szCs w:val="20"/>
              </w:rPr>
            </w:pPr>
          </w:p>
          <w:p w14:paraId="22EEEE21" w14:textId="77777777" w:rsidR="00DA4D99" w:rsidRPr="00385C05" w:rsidRDefault="00DA4D99" w:rsidP="00635618">
            <w:pPr>
              <w:pStyle w:val="Default"/>
              <w:spacing w:line="240" w:lineRule="auto"/>
              <w:jc w:val="left"/>
              <w:rPr>
                <w:rFonts w:ascii="Arial" w:hAnsi="Arial" w:cs="Arial"/>
                <w:sz w:val="20"/>
                <w:szCs w:val="20"/>
              </w:rPr>
            </w:pPr>
            <w:r w:rsidRPr="00B95C93">
              <w:rPr>
                <w:rFonts w:ascii="Arial" w:hAnsi="Arial" w:cs="Arial"/>
                <w:color w:val="auto"/>
                <w:sz w:val="20"/>
                <w:szCs w:val="20"/>
              </w:rPr>
              <w:t xml:space="preserve">OBR-50 </w:t>
            </w:r>
            <w:r w:rsidRPr="00B95C93">
              <w:rPr>
                <w:rFonts w:ascii="Arial" w:hAnsi="Arial" w:cs="Arial"/>
                <w:b/>
                <w:color w:val="auto"/>
                <w:sz w:val="20"/>
                <w:szCs w:val="20"/>
              </w:rPr>
              <w:t>SHOULD</w:t>
            </w:r>
            <w:r w:rsidRPr="00B95C93">
              <w:rPr>
                <w:rFonts w:ascii="Arial" w:hAnsi="Arial" w:cs="Arial"/>
                <w:color w:val="auto"/>
                <w:sz w:val="20"/>
                <w:szCs w:val="20"/>
              </w:rPr>
              <w:t xml:space="preserve"> be populated along with OBR-29 when unique placer or filler order numbers</w:t>
            </w:r>
            <w:r w:rsidR="00635618">
              <w:rPr>
                <w:rFonts w:ascii="Arial" w:hAnsi="Arial" w:cs="Arial"/>
                <w:color w:val="auto"/>
                <w:sz w:val="20"/>
                <w:szCs w:val="20"/>
              </w:rPr>
              <w:t xml:space="preserve"> are not provided</w:t>
            </w:r>
            <w:r w:rsidRPr="00B95C93">
              <w:rPr>
                <w:rFonts w:ascii="Arial" w:hAnsi="Arial" w:cs="Arial"/>
                <w:color w:val="auto"/>
                <w:sz w:val="20"/>
                <w:szCs w:val="20"/>
              </w:rPr>
              <w:t>, when linking child sensitivities or susceptibilities to the parent test.</w:t>
            </w:r>
          </w:p>
        </w:tc>
      </w:tr>
    </w:tbl>
    <w:p w14:paraId="749692ED" w14:textId="77777777" w:rsidR="00702257" w:rsidRDefault="00702257" w:rsidP="000A48B4">
      <w:pPr>
        <w:spacing w:after="200" w:line="276" w:lineRule="auto"/>
        <w:rPr>
          <w:rFonts w:ascii="Arial" w:hAnsi="Arial" w:cs="Arial"/>
          <w:b/>
          <w:kern w:val="20"/>
        </w:rPr>
      </w:pPr>
    </w:p>
    <w:p w14:paraId="4F8F7BCB" w14:textId="77777777" w:rsidR="003B6105" w:rsidRDefault="003B6105" w:rsidP="000A48B4">
      <w:pPr>
        <w:spacing w:after="200" w:line="276" w:lineRule="auto"/>
        <w:rPr>
          <w:rFonts w:ascii="Arial" w:hAnsi="Arial" w:cs="Arial"/>
          <w:b/>
          <w:kern w:val="20"/>
        </w:rPr>
      </w:pPr>
    </w:p>
    <w:p w14:paraId="4E8CF196" w14:textId="77777777" w:rsidR="003B6105" w:rsidRDefault="003B6105" w:rsidP="000A48B4">
      <w:pPr>
        <w:spacing w:after="200" w:line="276" w:lineRule="auto"/>
        <w:rPr>
          <w:rFonts w:ascii="Arial" w:hAnsi="Arial" w:cs="Arial"/>
          <w:b/>
          <w:kern w:val="20"/>
        </w:rPr>
      </w:pPr>
    </w:p>
    <w:p w14:paraId="101CF557" w14:textId="77777777" w:rsidR="003B6105" w:rsidRDefault="003B6105" w:rsidP="000A48B4">
      <w:pPr>
        <w:spacing w:after="200" w:line="276" w:lineRule="auto"/>
        <w:rPr>
          <w:rFonts w:ascii="Arial" w:hAnsi="Arial" w:cs="Arial"/>
          <w:b/>
          <w:kern w:val="20"/>
        </w:rPr>
      </w:pPr>
    </w:p>
    <w:p w14:paraId="41FCC905" w14:textId="77777777" w:rsidR="003B6105" w:rsidRDefault="003B6105" w:rsidP="000A48B4">
      <w:pPr>
        <w:spacing w:after="200" w:line="276" w:lineRule="auto"/>
        <w:rPr>
          <w:rFonts w:ascii="Arial" w:hAnsi="Arial" w:cs="Arial"/>
          <w:b/>
          <w:kern w:val="20"/>
        </w:rPr>
      </w:pPr>
    </w:p>
    <w:p w14:paraId="19B8AA6C" w14:textId="77777777" w:rsidR="003B6105" w:rsidRDefault="003B6105" w:rsidP="000A48B4">
      <w:pPr>
        <w:spacing w:after="200" w:line="276" w:lineRule="auto"/>
        <w:rPr>
          <w:rFonts w:ascii="Arial" w:hAnsi="Arial" w:cs="Arial"/>
          <w:b/>
          <w:kern w:val="20"/>
        </w:rPr>
      </w:pPr>
    </w:p>
    <w:p w14:paraId="5C6EB066" w14:textId="77777777" w:rsidR="003B6105" w:rsidRDefault="003B6105" w:rsidP="000A48B4">
      <w:pPr>
        <w:spacing w:after="200" w:line="276" w:lineRule="auto"/>
        <w:rPr>
          <w:rFonts w:ascii="Arial" w:hAnsi="Arial" w:cs="Arial"/>
          <w:b/>
          <w:kern w:val="20"/>
        </w:rPr>
      </w:pPr>
    </w:p>
    <w:p w14:paraId="1D72179E" w14:textId="77777777" w:rsidR="003B6105" w:rsidRPr="00385C05" w:rsidRDefault="003B6105" w:rsidP="000A48B4">
      <w:pPr>
        <w:spacing w:after="200" w:line="276" w:lineRule="auto"/>
        <w:rPr>
          <w:rFonts w:ascii="Arial" w:hAnsi="Arial" w:cs="Arial"/>
          <w:b/>
          <w:kern w:val="20"/>
        </w:rPr>
      </w:pPr>
    </w:p>
    <w:p w14:paraId="3D00C4B7" w14:textId="77777777" w:rsidR="00702257" w:rsidRPr="00385C05" w:rsidRDefault="0022143B" w:rsidP="000D3A16">
      <w:pPr>
        <w:pStyle w:val="Heading3"/>
      </w:pPr>
      <w:bookmarkStart w:id="466" w:name="_Observation/Result_(OBX)_Segment_2"/>
      <w:bookmarkStart w:id="467" w:name="_Toc392072624"/>
      <w:bookmarkStart w:id="468" w:name="_Toc392515636"/>
      <w:bookmarkStart w:id="469" w:name="_Toc487203687"/>
      <w:bookmarkEnd w:id="466"/>
      <w:r>
        <w:lastRenderedPageBreak/>
        <w:t>OBX</w:t>
      </w:r>
      <w:r w:rsidRPr="00385C05">
        <w:t xml:space="preserve"> </w:t>
      </w:r>
      <w:r>
        <w:t>- Observation/</w:t>
      </w:r>
      <w:proofErr w:type="spellStart"/>
      <w:r>
        <w:t>Result</w:t>
      </w:r>
      <w:proofErr w:type="spellEnd"/>
      <w:r>
        <w:t xml:space="preserve"> </w:t>
      </w:r>
      <w:r w:rsidR="00702257" w:rsidRPr="00385C05">
        <w:t>Segment</w:t>
      </w:r>
      <w:bookmarkEnd w:id="467"/>
      <w:bookmarkEnd w:id="468"/>
      <w:bookmarkEnd w:id="469"/>
      <w:r w:rsidR="00702257" w:rsidRPr="00385C05">
        <w:t xml:space="preserve"> </w:t>
      </w:r>
    </w:p>
    <w:p w14:paraId="618782C9" w14:textId="77777777" w:rsidR="00702257" w:rsidRDefault="005001F7" w:rsidP="00D96FA3">
      <w:pPr>
        <w:keepNext/>
        <w:keepLines/>
        <w:spacing w:before="240" w:after="120"/>
        <w:jc w:val="both"/>
        <w:rPr>
          <w:rFonts w:ascii="Arial" w:hAnsi="Arial" w:cs="Arial"/>
          <w:sz w:val="24"/>
          <w:szCs w:val="24"/>
        </w:rPr>
      </w:pPr>
      <w:r w:rsidRPr="00385C05">
        <w:rPr>
          <w:rFonts w:ascii="Arial" w:hAnsi="Arial" w:cs="Arial"/>
          <w:sz w:val="24"/>
          <w:szCs w:val="24"/>
        </w:rPr>
        <w:t xml:space="preserve">The OBX Segment in the </w:t>
      </w:r>
      <w:r w:rsidR="00A86E25">
        <w:rPr>
          <w:rFonts w:ascii="Arial" w:hAnsi="Arial" w:cs="Arial"/>
          <w:sz w:val="24"/>
          <w:szCs w:val="24"/>
        </w:rPr>
        <w:t>m</w:t>
      </w:r>
      <w:r w:rsidRPr="00385C05">
        <w:rPr>
          <w:rFonts w:ascii="Arial" w:hAnsi="Arial" w:cs="Arial"/>
          <w:sz w:val="24"/>
          <w:szCs w:val="24"/>
        </w:rPr>
        <w:t xml:space="preserve">essage is used to transmit observations related to </w:t>
      </w:r>
      <w:r w:rsidR="00E03156">
        <w:rPr>
          <w:rFonts w:ascii="Arial" w:hAnsi="Arial" w:cs="Arial"/>
          <w:sz w:val="24"/>
          <w:szCs w:val="24"/>
        </w:rPr>
        <w:t>the category</w:t>
      </w:r>
      <w:r w:rsidR="002923AC">
        <w:rPr>
          <w:rFonts w:ascii="Arial" w:hAnsi="Arial" w:cs="Arial"/>
          <w:sz w:val="24"/>
          <w:szCs w:val="24"/>
        </w:rPr>
        <w:t xml:space="preserve"> identified in the preceding OBR segment</w:t>
      </w:r>
      <w:r w:rsidRPr="00385C05">
        <w:rPr>
          <w:rFonts w:ascii="Arial" w:hAnsi="Arial" w:cs="Arial"/>
          <w:sz w:val="24"/>
          <w:szCs w:val="24"/>
        </w:rPr>
        <w:t>.</w:t>
      </w:r>
      <w:r w:rsidR="00E03156">
        <w:rPr>
          <w:rFonts w:ascii="Arial" w:hAnsi="Arial" w:cs="Arial"/>
          <w:sz w:val="24"/>
          <w:szCs w:val="24"/>
        </w:rPr>
        <w:t xml:space="preserve"> </w:t>
      </w:r>
    </w:p>
    <w:p w14:paraId="26B13ED9" w14:textId="77777777" w:rsidR="00647EA1" w:rsidRPr="00F039BE" w:rsidRDefault="00F039BE" w:rsidP="00D96FA3">
      <w:pPr>
        <w:spacing w:before="120" w:after="120"/>
        <w:jc w:val="both"/>
        <w:rPr>
          <w:rFonts w:ascii="Arial" w:hAnsi="Arial" w:cs="Arial"/>
          <w:sz w:val="24"/>
          <w:szCs w:val="24"/>
        </w:rPr>
      </w:pPr>
      <w:r w:rsidRPr="00F039BE">
        <w:rPr>
          <w:rFonts w:ascii="Arial" w:hAnsi="Arial" w:cs="Arial"/>
          <w:sz w:val="24"/>
          <w:szCs w:val="24"/>
        </w:rPr>
        <w:t xml:space="preserve">The OBX segment has been relaxed from the previously constrained version to allow for the sending of optional </w:t>
      </w:r>
      <w:r>
        <w:rPr>
          <w:rFonts w:ascii="Arial" w:hAnsi="Arial" w:cs="Arial"/>
          <w:sz w:val="24"/>
          <w:szCs w:val="24"/>
        </w:rPr>
        <w:t>laboratory</w:t>
      </w:r>
      <w:r w:rsidRPr="00F039BE">
        <w:rPr>
          <w:rFonts w:ascii="Arial" w:hAnsi="Arial" w:cs="Arial"/>
          <w:sz w:val="24"/>
          <w:szCs w:val="24"/>
        </w:rPr>
        <w:t xml:space="preserve"> data elements</w:t>
      </w:r>
      <w:r>
        <w:rPr>
          <w:rFonts w:ascii="Arial" w:hAnsi="Arial" w:cs="Arial"/>
          <w:sz w:val="24"/>
          <w:szCs w:val="24"/>
        </w:rPr>
        <w:t xml:space="preserve"> of interest</w:t>
      </w:r>
      <w:r w:rsidR="000B4B72">
        <w:rPr>
          <w:rFonts w:ascii="Arial" w:hAnsi="Arial" w:cs="Arial"/>
          <w:sz w:val="24"/>
          <w:szCs w:val="24"/>
        </w:rPr>
        <w:t xml:space="preserve"> under a Laboratory information header (OBR segment)</w:t>
      </w:r>
      <w:r w:rsidRPr="00F039BE">
        <w:rPr>
          <w:rFonts w:ascii="Arial" w:hAnsi="Arial" w:cs="Arial"/>
          <w:sz w:val="24"/>
          <w:szCs w:val="24"/>
        </w:rPr>
        <w:t xml:space="preserve">. </w:t>
      </w:r>
      <w:r w:rsidRPr="000B4B72">
        <w:rPr>
          <w:rFonts w:ascii="Arial" w:hAnsi="Arial" w:cs="Arial"/>
          <w:sz w:val="24"/>
          <w:szCs w:val="24"/>
        </w:rPr>
        <w:t>Please refer to the ELR specification for more details</w:t>
      </w:r>
      <w:r w:rsidR="000B4B72">
        <w:rPr>
          <w:rFonts w:ascii="Arial" w:hAnsi="Arial" w:cs="Arial"/>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1"/>
        <w:gridCol w:w="719"/>
        <w:gridCol w:w="720"/>
        <w:gridCol w:w="759"/>
        <w:gridCol w:w="1221"/>
        <w:gridCol w:w="720"/>
        <w:gridCol w:w="5709"/>
      </w:tblGrid>
      <w:tr w:rsidR="00702257" w:rsidRPr="00385C05" w14:paraId="33A8161E" w14:textId="77777777" w:rsidTr="00B7350F">
        <w:trPr>
          <w:cantSplit/>
          <w:tblHeader/>
          <w:tblCellSpacing w:w="7" w:type="dxa"/>
        </w:trPr>
        <w:tc>
          <w:tcPr>
            <w:tcW w:w="13270" w:type="dxa"/>
            <w:gridSpan w:val="8"/>
            <w:shd w:val="clear" w:color="auto" w:fill="D9D9D9"/>
            <w:vAlign w:val="center"/>
          </w:tcPr>
          <w:p w14:paraId="78C4DEE6" w14:textId="77777777" w:rsidR="00702257" w:rsidRPr="00385C05" w:rsidRDefault="00702257" w:rsidP="00907632">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A65700" w:rsidRPr="00385C05">
              <w:rPr>
                <w:rFonts w:ascii="Arial" w:hAnsi="Arial" w:cs="Arial"/>
                <w:b/>
                <w:caps/>
                <w:color w:val="548DD4"/>
              </w:rPr>
              <w:t>2</w:t>
            </w:r>
            <w:r w:rsidR="002137A1" w:rsidRPr="00385C05">
              <w:rPr>
                <w:rFonts w:ascii="Arial" w:hAnsi="Arial" w:cs="Arial"/>
                <w:b/>
                <w:caps/>
                <w:color w:val="548DD4"/>
              </w:rPr>
              <w:t>.5</w:t>
            </w:r>
            <w:r w:rsidRPr="00385C05">
              <w:rPr>
                <w:rFonts w:ascii="Arial" w:hAnsi="Arial" w:cs="Arial"/>
                <w:b/>
                <w:caps/>
                <w:color w:val="548DD4"/>
              </w:rPr>
              <w:t>: ObseRvation / Result Segment (OBX)</w:t>
            </w:r>
          </w:p>
        </w:tc>
      </w:tr>
      <w:tr w:rsidR="00647EA1" w:rsidRPr="00385C05" w14:paraId="107ED338" w14:textId="77777777" w:rsidTr="00B7350F">
        <w:trPr>
          <w:cantSplit/>
          <w:tblHeader/>
          <w:tblCellSpacing w:w="7" w:type="dxa"/>
        </w:trPr>
        <w:tc>
          <w:tcPr>
            <w:tcW w:w="13270" w:type="dxa"/>
            <w:gridSpan w:val="8"/>
            <w:shd w:val="clear" w:color="auto" w:fill="D9D9D9"/>
            <w:vAlign w:val="center"/>
          </w:tcPr>
          <w:p w14:paraId="52653A6A" w14:textId="77777777" w:rsidR="00647EA1" w:rsidRPr="00385C05" w:rsidRDefault="00647EA1" w:rsidP="00907632">
            <w:pPr>
              <w:spacing w:before="40" w:after="40"/>
              <w:jc w:val="center"/>
              <w:rPr>
                <w:rFonts w:ascii="Arial" w:hAnsi="Arial" w:cs="Arial"/>
                <w:b/>
                <w:caps/>
                <w:color w:val="548DD4"/>
              </w:rPr>
            </w:pPr>
          </w:p>
        </w:tc>
      </w:tr>
      <w:tr w:rsidR="00386373" w:rsidRPr="00385C05" w14:paraId="09195959" w14:textId="77777777" w:rsidTr="004F4897">
        <w:trPr>
          <w:cantSplit/>
          <w:tblHeader/>
          <w:tblCellSpacing w:w="7" w:type="dxa"/>
        </w:trPr>
        <w:tc>
          <w:tcPr>
            <w:tcW w:w="2708" w:type="dxa"/>
            <w:shd w:val="clear" w:color="auto" w:fill="F2F2F2"/>
          </w:tcPr>
          <w:p w14:paraId="6C79D598"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7" w:type="dxa"/>
            <w:shd w:val="clear" w:color="auto" w:fill="F2F2F2"/>
          </w:tcPr>
          <w:p w14:paraId="190428A6" w14:textId="77777777" w:rsidR="00386373" w:rsidRPr="00385C05" w:rsidRDefault="00386373" w:rsidP="00AD719C">
            <w:pPr>
              <w:spacing w:before="40" w:after="40"/>
              <w:rPr>
                <w:rFonts w:ascii="Arial" w:hAnsi="Arial" w:cs="Arial"/>
                <w:smallCaps/>
                <w:color w:val="17365D"/>
                <w:sz w:val="20"/>
                <w:szCs w:val="20"/>
              </w:rPr>
            </w:pPr>
            <w:proofErr w:type="spellStart"/>
            <w:r w:rsidRPr="00385C05">
              <w:rPr>
                <w:rFonts w:ascii="Arial" w:hAnsi="Arial" w:cs="Arial"/>
                <w:b/>
                <w:bCs/>
                <w:smallCaps/>
                <w:color w:val="548DD4"/>
                <w:sz w:val="20"/>
                <w:szCs w:val="20"/>
              </w:rPr>
              <w:t>Seq</w:t>
            </w:r>
            <w:proofErr w:type="spellEnd"/>
          </w:p>
        </w:tc>
        <w:tc>
          <w:tcPr>
            <w:tcW w:w="705" w:type="dxa"/>
            <w:shd w:val="clear" w:color="auto" w:fill="F2F2F2"/>
          </w:tcPr>
          <w:p w14:paraId="4F9828AB"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706" w:type="dxa"/>
            <w:shd w:val="clear" w:color="auto" w:fill="F2F2F2"/>
          </w:tcPr>
          <w:p w14:paraId="1B5D0316" w14:textId="77777777" w:rsidR="00386373" w:rsidRPr="00385C05" w:rsidRDefault="00386373" w:rsidP="00D20738">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45" w:type="dxa"/>
            <w:shd w:val="clear" w:color="auto" w:fill="F2F2F2"/>
          </w:tcPr>
          <w:p w14:paraId="5A4C2A19"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07" w:type="dxa"/>
            <w:shd w:val="clear" w:color="auto" w:fill="F2F2F2"/>
          </w:tcPr>
          <w:p w14:paraId="36F7E962"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5FC12872" w14:textId="77777777" w:rsidR="00386373" w:rsidRPr="00385C05" w:rsidRDefault="00386373" w:rsidP="00AD719C">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688" w:type="dxa"/>
            <w:shd w:val="clear" w:color="auto" w:fill="F2F2F2"/>
          </w:tcPr>
          <w:p w14:paraId="10398112"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E03156" w14:paraId="4DA47597" w14:textId="77777777" w:rsidTr="004F4897">
        <w:trPr>
          <w:cantSplit/>
          <w:tblCellSpacing w:w="7" w:type="dxa"/>
        </w:trPr>
        <w:tc>
          <w:tcPr>
            <w:tcW w:w="2708" w:type="dxa"/>
          </w:tcPr>
          <w:p w14:paraId="2C855B9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Set ID - OBX </w:t>
            </w:r>
          </w:p>
        </w:tc>
        <w:tc>
          <w:tcPr>
            <w:tcW w:w="707" w:type="dxa"/>
          </w:tcPr>
          <w:p w14:paraId="1317626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1</w:t>
            </w:r>
          </w:p>
        </w:tc>
        <w:tc>
          <w:tcPr>
            <w:tcW w:w="705" w:type="dxa"/>
          </w:tcPr>
          <w:p w14:paraId="0328071B"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SI</w:t>
            </w:r>
          </w:p>
        </w:tc>
        <w:tc>
          <w:tcPr>
            <w:tcW w:w="706" w:type="dxa"/>
          </w:tcPr>
          <w:p w14:paraId="31A554E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4</w:t>
            </w:r>
          </w:p>
        </w:tc>
        <w:tc>
          <w:tcPr>
            <w:tcW w:w="745" w:type="dxa"/>
          </w:tcPr>
          <w:p w14:paraId="2EB7D1D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5CF998AA"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6E62AC1D" w14:textId="77777777" w:rsidR="00386373" w:rsidRPr="00E03156" w:rsidRDefault="00386373" w:rsidP="00E03156">
            <w:pPr>
              <w:pStyle w:val="Default"/>
              <w:spacing w:before="40" w:after="40" w:line="240" w:lineRule="auto"/>
              <w:jc w:val="left"/>
              <w:rPr>
                <w:rFonts w:ascii="Arial" w:hAnsi="Arial" w:cs="Arial"/>
                <w:sz w:val="20"/>
                <w:szCs w:val="20"/>
              </w:rPr>
            </w:pPr>
          </w:p>
        </w:tc>
        <w:tc>
          <w:tcPr>
            <w:tcW w:w="5688" w:type="dxa"/>
          </w:tcPr>
          <w:p w14:paraId="5A71C620" w14:textId="77777777" w:rsidR="00386373" w:rsidRDefault="00386373" w:rsidP="00E03156">
            <w:pPr>
              <w:pStyle w:val="Default"/>
              <w:spacing w:before="40" w:after="40" w:line="240" w:lineRule="auto"/>
              <w:jc w:val="left"/>
              <w:rPr>
                <w:rFonts w:ascii="Arial" w:hAnsi="Arial" w:cs="Arial"/>
                <w:sz w:val="20"/>
                <w:szCs w:val="20"/>
              </w:rPr>
            </w:pPr>
            <w:r w:rsidRPr="00E03156">
              <w:rPr>
                <w:rFonts w:ascii="Arial" w:hAnsi="Arial" w:cs="Arial"/>
                <w:sz w:val="20"/>
                <w:szCs w:val="20"/>
              </w:rPr>
              <w:t xml:space="preserve">For the first repeat of the OBX segment, the sequence number shall be one (1), for the second repeat, the sequence number shall be two (2), etc. </w:t>
            </w:r>
          </w:p>
          <w:p w14:paraId="59CAA18D" w14:textId="77777777" w:rsidR="00386373" w:rsidRPr="00E03156" w:rsidRDefault="00330325" w:rsidP="00612540">
            <w:pPr>
              <w:pStyle w:val="Default"/>
              <w:spacing w:before="40" w:after="40" w:line="240" w:lineRule="auto"/>
              <w:jc w:val="left"/>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F90C47">
              <w:rPr>
                <w:rFonts w:ascii="Arial" w:hAnsi="Arial" w:cs="Arial"/>
                <w:b/>
                <w:sz w:val="20"/>
                <w:szCs w:val="20"/>
              </w:rPr>
              <w:t>-</w:t>
            </w:r>
            <w:r>
              <w:rPr>
                <w:rFonts w:ascii="Arial" w:hAnsi="Arial" w:cs="Arial"/>
                <w:b/>
                <w:sz w:val="20"/>
                <w:szCs w:val="20"/>
              </w:rPr>
              <w:t>0</w:t>
            </w:r>
            <w:r w:rsidR="0016798E">
              <w:rPr>
                <w:rFonts w:ascii="Arial" w:hAnsi="Arial" w:cs="Arial"/>
                <w:b/>
                <w:sz w:val="20"/>
                <w:szCs w:val="20"/>
              </w:rPr>
              <w:t>20</w:t>
            </w:r>
            <w:r>
              <w:rPr>
                <w:rFonts w:ascii="Arial" w:hAnsi="Arial" w:cs="Arial"/>
                <w:b/>
                <w:sz w:val="20"/>
                <w:szCs w:val="20"/>
              </w:rPr>
              <w:t>:</w:t>
            </w:r>
            <w:r w:rsidR="00386373" w:rsidRPr="007864AE">
              <w:rPr>
                <w:rFonts w:ascii="Arial" w:hAnsi="Arial" w:cs="Arial"/>
                <w:sz w:val="20"/>
                <w:szCs w:val="20"/>
              </w:rPr>
              <w:t xml:space="preserve"> </w:t>
            </w:r>
            <w:r w:rsidR="00386373" w:rsidRPr="0041512F">
              <w:rPr>
                <w:rFonts w:ascii="Arial" w:hAnsi="Arial" w:cs="Arial"/>
                <w:sz w:val="20"/>
                <w:szCs w:val="20"/>
              </w:rPr>
              <w:t>OB</w:t>
            </w:r>
            <w:r w:rsidR="00386373">
              <w:rPr>
                <w:rFonts w:ascii="Arial" w:hAnsi="Arial" w:cs="Arial"/>
                <w:sz w:val="20"/>
                <w:szCs w:val="20"/>
              </w:rPr>
              <w:t>X-1</w:t>
            </w:r>
            <w:r w:rsidR="00386373" w:rsidRPr="0041512F">
              <w:rPr>
                <w:rFonts w:ascii="Arial" w:hAnsi="Arial" w:cs="Arial"/>
                <w:sz w:val="20"/>
                <w:szCs w:val="20"/>
              </w:rPr>
              <w:t xml:space="preserve"> (Set ID - OB</w:t>
            </w:r>
            <w:r w:rsidR="00386373">
              <w:rPr>
                <w:rFonts w:ascii="Arial" w:hAnsi="Arial" w:cs="Arial"/>
                <w:sz w:val="20"/>
                <w:szCs w:val="20"/>
              </w:rPr>
              <w:t>X</w:t>
            </w:r>
            <w:r w:rsidR="00386373" w:rsidRPr="0041512F">
              <w:rPr>
                <w:rFonts w:ascii="Arial" w:hAnsi="Arial" w:cs="Arial"/>
                <w:sz w:val="20"/>
                <w:szCs w:val="20"/>
              </w:rPr>
              <w:t xml:space="preserve">) </w:t>
            </w:r>
            <w:r w:rsidR="00386373" w:rsidRPr="000639B2">
              <w:rPr>
                <w:rFonts w:ascii="Arial" w:hAnsi="Arial" w:cs="Arial"/>
                <w:b/>
                <w:sz w:val="20"/>
                <w:szCs w:val="20"/>
              </w:rPr>
              <w:t>SHALL</w:t>
            </w:r>
            <w:r w:rsidR="00386373" w:rsidRPr="0041512F">
              <w:rPr>
                <w:rFonts w:ascii="Arial" w:hAnsi="Arial" w:cs="Arial"/>
                <w:sz w:val="20"/>
                <w:szCs w:val="20"/>
              </w:rPr>
              <w:t xml:space="preserve"> be valued sequentially </w:t>
            </w:r>
            <w:r w:rsidR="00386373">
              <w:rPr>
                <w:rFonts w:ascii="Arial" w:hAnsi="Arial" w:cs="Arial"/>
                <w:sz w:val="20"/>
                <w:szCs w:val="20"/>
              </w:rPr>
              <w:t xml:space="preserve">under each OBR, </w:t>
            </w:r>
            <w:r w:rsidR="00386373" w:rsidRPr="0041512F">
              <w:rPr>
                <w:rFonts w:ascii="Arial" w:hAnsi="Arial" w:cs="Arial"/>
                <w:sz w:val="20"/>
                <w:szCs w:val="20"/>
              </w:rPr>
              <w:t>starting with the value '1'</w:t>
            </w:r>
            <w:r w:rsidR="00997317">
              <w:rPr>
                <w:rFonts w:ascii="Arial" w:hAnsi="Arial" w:cs="Arial"/>
                <w:sz w:val="20"/>
                <w:szCs w:val="20"/>
              </w:rPr>
              <w:t>.</w:t>
            </w:r>
          </w:p>
        </w:tc>
      </w:tr>
      <w:tr w:rsidR="00386373" w:rsidRPr="00385C05" w14:paraId="7EF14031" w14:textId="77777777" w:rsidTr="004F4897">
        <w:trPr>
          <w:cantSplit/>
          <w:trHeight w:val="413"/>
          <w:tblCellSpacing w:w="7" w:type="dxa"/>
        </w:trPr>
        <w:tc>
          <w:tcPr>
            <w:tcW w:w="2708" w:type="dxa"/>
          </w:tcPr>
          <w:p w14:paraId="393FF3C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Value Type </w:t>
            </w:r>
          </w:p>
        </w:tc>
        <w:tc>
          <w:tcPr>
            <w:tcW w:w="707" w:type="dxa"/>
          </w:tcPr>
          <w:p w14:paraId="6576FB0B"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2</w:t>
            </w:r>
          </w:p>
        </w:tc>
        <w:tc>
          <w:tcPr>
            <w:tcW w:w="705" w:type="dxa"/>
          </w:tcPr>
          <w:p w14:paraId="2089BD3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ID</w:t>
            </w:r>
          </w:p>
        </w:tc>
        <w:tc>
          <w:tcPr>
            <w:tcW w:w="706" w:type="dxa"/>
          </w:tcPr>
          <w:p w14:paraId="5F2D009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3</w:t>
            </w:r>
          </w:p>
        </w:tc>
        <w:tc>
          <w:tcPr>
            <w:tcW w:w="745" w:type="dxa"/>
          </w:tcPr>
          <w:p w14:paraId="5C7C3BE7" w14:textId="77777777" w:rsidR="00386373" w:rsidRPr="00385C05" w:rsidRDefault="00386373" w:rsidP="00AD719C">
            <w:pPr>
              <w:spacing w:before="40" w:after="40"/>
              <w:rPr>
                <w:rFonts w:ascii="Arial" w:hAnsi="Arial" w:cs="Arial"/>
                <w:sz w:val="20"/>
                <w:szCs w:val="20"/>
              </w:rPr>
            </w:pPr>
            <w:r>
              <w:rPr>
                <w:rFonts w:ascii="Arial" w:hAnsi="Arial" w:cs="Arial"/>
                <w:sz w:val="20"/>
                <w:szCs w:val="20"/>
              </w:rPr>
              <w:t>C(</w:t>
            </w:r>
            <w:r w:rsidRPr="00385C05">
              <w:rPr>
                <w:rFonts w:ascii="Arial" w:hAnsi="Arial" w:cs="Arial"/>
                <w:sz w:val="20"/>
                <w:szCs w:val="20"/>
              </w:rPr>
              <w:t>R</w:t>
            </w:r>
            <w:r>
              <w:rPr>
                <w:rFonts w:ascii="Arial" w:hAnsi="Arial" w:cs="Arial"/>
                <w:sz w:val="20"/>
                <w:szCs w:val="20"/>
              </w:rPr>
              <w:t>/X)</w:t>
            </w:r>
          </w:p>
        </w:tc>
        <w:tc>
          <w:tcPr>
            <w:tcW w:w="1207" w:type="dxa"/>
          </w:tcPr>
          <w:p w14:paraId="2512FCB7" w14:textId="77777777" w:rsidR="00386373" w:rsidRPr="00385C05" w:rsidRDefault="00386373" w:rsidP="00E03156">
            <w:pPr>
              <w:spacing w:before="40" w:after="40"/>
              <w:rPr>
                <w:rFonts w:ascii="Arial" w:hAnsi="Arial" w:cs="Arial"/>
                <w:sz w:val="20"/>
                <w:szCs w:val="20"/>
              </w:rPr>
            </w:pPr>
            <w:r w:rsidRPr="00385C05">
              <w:rPr>
                <w:rFonts w:ascii="Arial" w:hAnsi="Arial" w:cs="Arial"/>
                <w:sz w:val="20"/>
                <w:szCs w:val="20"/>
              </w:rPr>
              <w:t>[</w:t>
            </w:r>
            <w:proofErr w:type="gramStart"/>
            <w:r>
              <w:rPr>
                <w:rFonts w:ascii="Arial" w:hAnsi="Arial" w:cs="Arial"/>
                <w:sz w:val="20"/>
                <w:szCs w:val="20"/>
              </w:rPr>
              <w:t>0</w:t>
            </w:r>
            <w:r w:rsidRPr="00385C05">
              <w:rPr>
                <w:rFonts w:ascii="Arial" w:hAnsi="Arial" w:cs="Arial"/>
                <w:sz w:val="20"/>
                <w:szCs w:val="20"/>
              </w:rPr>
              <w:t>..</w:t>
            </w:r>
            <w:proofErr w:type="gramEnd"/>
            <w:r w:rsidRPr="00385C05">
              <w:rPr>
                <w:rFonts w:ascii="Arial" w:hAnsi="Arial" w:cs="Arial"/>
                <w:sz w:val="20"/>
                <w:szCs w:val="20"/>
              </w:rPr>
              <w:t>1]</w:t>
            </w:r>
          </w:p>
        </w:tc>
        <w:tc>
          <w:tcPr>
            <w:tcW w:w="706" w:type="dxa"/>
          </w:tcPr>
          <w:p w14:paraId="6475AC41" w14:textId="77777777" w:rsidR="00386373" w:rsidRPr="00E03156" w:rsidRDefault="005F04AD" w:rsidP="00E03156">
            <w:pPr>
              <w:spacing w:before="40" w:after="40"/>
              <w:rPr>
                <w:rFonts w:ascii="Arial" w:hAnsi="Arial" w:cs="Arial"/>
                <w:sz w:val="20"/>
                <w:szCs w:val="20"/>
              </w:rPr>
            </w:pPr>
            <w:r>
              <w:rPr>
                <w:rFonts w:ascii="Arial" w:hAnsi="Arial" w:cs="Arial"/>
                <w:sz w:val="20"/>
                <w:szCs w:val="20"/>
              </w:rPr>
              <w:t>HL70125</w:t>
            </w:r>
          </w:p>
        </w:tc>
        <w:tc>
          <w:tcPr>
            <w:tcW w:w="5688" w:type="dxa"/>
          </w:tcPr>
          <w:p w14:paraId="115E2729" w14:textId="77777777" w:rsidR="00386373" w:rsidRPr="00E03156" w:rsidRDefault="00386373" w:rsidP="00E03156">
            <w:pPr>
              <w:spacing w:before="40" w:after="40"/>
              <w:rPr>
                <w:rFonts w:ascii="Arial" w:hAnsi="Arial" w:cs="Arial"/>
                <w:sz w:val="20"/>
                <w:szCs w:val="20"/>
              </w:rPr>
            </w:pPr>
            <w:r w:rsidRPr="00E03156">
              <w:rPr>
                <w:rFonts w:ascii="Arial" w:hAnsi="Arial" w:cs="Arial"/>
                <w:sz w:val="20"/>
                <w:szCs w:val="20"/>
              </w:rPr>
              <w:t>This field identifies the format of the observation value (OBX.5</w:t>
            </w:r>
            <w:r>
              <w:rPr>
                <w:rFonts w:ascii="Arial" w:hAnsi="Arial" w:cs="Arial"/>
                <w:sz w:val="20"/>
                <w:szCs w:val="20"/>
              </w:rPr>
              <w:t>).</w:t>
            </w:r>
          </w:p>
          <w:p w14:paraId="641118CC" w14:textId="77777777" w:rsidR="00386373" w:rsidRPr="00385C05" w:rsidRDefault="00386373" w:rsidP="00612540">
            <w:pPr>
              <w:spacing w:before="40" w:after="40"/>
              <w:rPr>
                <w:rFonts w:ascii="Arial" w:hAnsi="Arial" w:cs="Arial"/>
                <w:sz w:val="20"/>
                <w:szCs w:val="20"/>
              </w:rPr>
            </w:pPr>
            <w:r w:rsidRPr="00E03156">
              <w:rPr>
                <w:rFonts w:ascii="Arial" w:hAnsi="Arial" w:cs="Arial"/>
                <w:b/>
                <w:sz w:val="20"/>
                <w:szCs w:val="20"/>
              </w:rPr>
              <w:t xml:space="preserve">Condition Predicate: </w:t>
            </w:r>
            <w:r w:rsidRPr="00E03156">
              <w:rPr>
                <w:rFonts w:ascii="Arial" w:hAnsi="Arial" w:cs="Arial"/>
                <w:sz w:val="20"/>
                <w:szCs w:val="20"/>
              </w:rPr>
              <w:t xml:space="preserve">If OBX-11 is not valued </w:t>
            </w:r>
            <w:r>
              <w:rPr>
                <w:rFonts w:ascii="Arial" w:hAnsi="Arial" w:cs="Arial"/>
                <w:sz w:val="20"/>
                <w:szCs w:val="20"/>
              </w:rPr>
              <w:t>‘</w:t>
            </w:r>
            <w:r w:rsidRPr="00E03156">
              <w:rPr>
                <w:rFonts w:ascii="Arial" w:hAnsi="Arial" w:cs="Arial"/>
                <w:sz w:val="20"/>
                <w:szCs w:val="20"/>
              </w:rPr>
              <w:t>X’.</w:t>
            </w:r>
          </w:p>
        </w:tc>
      </w:tr>
      <w:tr w:rsidR="00386373" w:rsidRPr="00385C05" w14:paraId="1E727C5F" w14:textId="77777777" w:rsidTr="004F4897">
        <w:trPr>
          <w:cantSplit/>
          <w:tblCellSpacing w:w="7" w:type="dxa"/>
        </w:trPr>
        <w:tc>
          <w:tcPr>
            <w:tcW w:w="2708" w:type="dxa"/>
          </w:tcPr>
          <w:p w14:paraId="0838A23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Observation Identifier </w:t>
            </w:r>
          </w:p>
        </w:tc>
        <w:tc>
          <w:tcPr>
            <w:tcW w:w="707" w:type="dxa"/>
          </w:tcPr>
          <w:p w14:paraId="7FB31E8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3</w:t>
            </w:r>
          </w:p>
        </w:tc>
        <w:tc>
          <w:tcPr>
            <w:tcW w:w="705" w:type="dxa"/>
          </w:tcPr>
          <w:p w14:paraId="15A6C3AA"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CE</w:t>
            </w:r>
          </w:p>
        </w:tc>
        <w:tc>
          <w:tcPr>
            <w:tcW w:w="706" w:type="dxa"/>
          </w:tcPr>
          <w:p w14:paraId="39AD013D" w14:textId="77777777" w:rsidR="00386373" w:rsidRPr="00385C05" w:rsidRDefault="00D20738" w:rsidP="00AD719C">
            <w:pPr>
              <w:spacing w:before="40" w:after="40"/>
              <w:rPr>
                <w:rFonts w:ascii="Arial" w:hAnsi="Arial" w:cs="Arial"/>
                <w:sz w:val="20"/>
                <w:szCs w:val="20"/>
              </w:rPr>
            </w:pPr>
            <w:r>
              <w:rPr>
                <w:rFonts w:ascii="Arial" w:hAnsi="Arial" w:cs="Arial"/>
                <w:sz w:val="20"/>
                <w:szCs w:val="20"/>
              </w:rPr>
              <w:t>841</w:t>
            </w:r>
          </w:p>
        </w:tc>
        <w:tc>
          <w:tcPr>
            <w:tcW w:w="745" w:type="dxa"/>
          </w:tcPr>
          <w:p w14:paraId="3D1548A4"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7490A05B"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1..</w:t>
            </w:r>
            <w:proofErr w:type="gramEnd"/>
            <w:r w:rsidRPr="00385C05">
              <w:rPr>
                <w:rFonts w:ascii="Arial" w:hAnsi="Arial" w:cs="Arial"/>
                <w:sz w:val="20"/>
                <w:szCs w:val="20"/>
              </w:rPr>
              <w:t>1]</w:t>
            </w:r>
          </w:p>
        </w:tc>
        <w:tc>
          <w:tcPr>
            <w:tcW w:w="706" w:type="dxa"/>
          </w:tcPr>
          <w:p w14:paraId="6B64A8A9" w14:textId="77777777" w:rsidR="00386373" w:rsidRPr="00385C05" w:rsidRDefault="00386373" w:rsidP="00E03156">
            <w:pPr>
              <w:spacing w:before="40" w:after="40"/>
              <w:rPr>
                <w:rFonts w:ascii="Arial" w:hAnsi="Arial" w:cs="Arial"/>
                <w:sz w:val="20"/>
                <w:szCs w:val="20"/>
              </w:rPr>
            </w:pPr>
          </w:p>
        </w:tc>
        <w:tc>
          <w:tcPr>
            <w:tcW w:w="5688" w:type="dxa"/>
          </w:tcPr>
          <w:p w14:paraId="0FA740ED" w14:textId="77777777" w:rsidR="00386373" w:rsidRPr="00E03156" w:rsidRDefault="00386373" w:rsidP="00E03156">
            <w:pPr>
              <w:spacing w:before="40" w:after="40"/>
              <w:rPr>
                <w:rFonts w:ascii="Arial" w:hAnsi="Arial" w:cs="Arial"/>
                <w:sz w:val="20"/>
                <w:szCs w:val="20"/>
              </w:rPr>
            </w:pPr>
            <w:r w:rsidRPr="00385C05">
              <w:rPr>
                <w:rFonts w:ascii="Arial" w:hAnsi="Arial" w:cs="Arial"/>
                <w:sz w:val="20"/>
                <w:szCs w:val="20"/>
              </w:rPr>
              <w:t>This field contains a unique identifier for the observation. These are observation identifiers associated with case notification and described in the Message Mapping Guide for the condition being messaged</w:t>
            </w:r>
            <w:r>
              <w:rPr>
                <w:rFonts w:ascii="Arial" w:hAnsi="Arial" w:cs="Arial"/>
                <w:sz w:val="20"/>
                <w:szCs w:val="20"/>
              </w:rPr>
              <w:t>.</w:t>
            </w:r>
          </w:p>
        </w:tc>
      </w:tr>
      <w:tr w:rsidR="00386373" w:rsidRPr="00385C05" w14:paraId="6FA30DDF" w14:textId="77777777" w:rsidTr="004F4897">
        <w:trPr>
          <w:cantSplit/>
          <w:tblCellSpacing w:w="7" w:type="dxa"/>
        </w:trPr>
        <w:tc>
          <w:tcPr>
            <w:tcW w:w="2708" w:type="dxa"/>
            <w:shd w:val="clear" w:color="auto" w:fill="auto"/>
          </w:tcPr>
          <w:p w14:paraId="291A0BC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lastRenderedPageBreak/>
              <w:t xml:space="preserve">Observation Sub-ID </w:t>
            </w:r>
          </w:p>
        </w:tc>
        <w:tc>
          <w:tcPr>
            <w:tcW w:w="707" w:type="dxa"/>
            <w:shd w:val="clear" w:color="auto" w:fill="auto"/>
          </w:tcPr>
          <w:p w14:paraId="67436F4B"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4</w:t>
            </w:r>
          </w:p>
        </w:tc>
        <w:tc>
          <w:tcPr>
            <w:tcW w:w="705" w:type="dxa"/>
            <w:shd w:val="clear" w:color="auto" w:fill="auto"/>
          </w:tcPr>
          <w:p w14:paraId="21117673"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35F9EA54"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20</w:t>
            </w:r>
          </w:p>
        </w:tc>
        <w:tc>
          <w:tcPr>
            <w:tcW w:w="745" w:type="dxa"/>
            <w:shd w:val="clear" w:color="auto" w:fill="auto"/>
          </w:tcPr>
          <w:p w14:paraId="4F9F561B" w14:textId="77777777" w:rsidR="00386373" w:rsidRPr="00385C05" w:rsidRDefault="00386373" w:rsidP="00E03156">
            <w:pPr>
              <w:spacing w:before="40" w:after="40"/>
              <w:rPr>
                <w:rFonts w:ascii="Arial" w:hAnsi="Arial" w:cs="Arial"/>
                <w:sz w:val="20"/>
                <w:szCs w:val="20"/>
              </w:rPr>
            </w:pPr>
            <w:r>
              <w:rPr>
                <w:rFonts w:ascii="Arial" w:hAnsi="Arial" w:cs="Arial"/>
                <w:sz w:val="20"/>
                <w:szCs w:val="20"/>
              </w:rPr>
              <w:t>C(</w:t>
            </w:r>
            <w:r w:rsidRPr="008F66F8">
              <w:rPr>
                <w:rFonts w:ascii="Arial Narrow" w:hAnsi="Arial Narrow" w:cs="Arial"/>
                <w:sz w:val="21"/>
                <w:szCs w:val="21"/>
              </w:rPr>
              <w:t>R/RE</w:t>
            </w:r>
            <w:r>
              <w:rPr>
                <w:rFonts w:ascii="Arial" w:hAnsi="Arial" w:cs="Arial"/>
                <w:sz w:val="20"/>
                <w:szCs w:val="20"/>
              </w:rPr>
              <w:t>)</w:t>
            </w:r>
          </w:p>
        </w:tc>
        <w:tc>
          <w:tcPr>
            <w:tcW w:w="1207" w:type="dxa"/>
            <w:shd w:val="clear" w:color="auto" w:fill="auto"/>
          </w:tcPr>
          <w:p w14:paraId="2EB72F7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44A5948B" w14:textId="77777777" w:rsidR="00386373" w:rsidRPr="00385C05" w:rsidRDefault="00386373" w:rsidP="00AD719C">
            <w:pPr>
              <w:spacing w:before="40" w:after="40"/>
              <w:rPr>
                <w:rFonts w:ascii="Arial" w:hAnsi="Arial" w:cs="Arial"/>
                <w:sz w:val="20"/>
                <w:szCs w:val="20"/>
              </w:rPr>
            </w:pPr>
          </w:p>
        </w:tc>
        <w:tc>
          <w:tcPr>
            <w:tcW w:w="5688" w:type="dxa"/>
            <w:shd w:val="clear" w:color="auto" w:fill="auto"/>
          </w:tcPr>
          <w:p w14:paraId="1F4072F0"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Field that must contain a sequence number when used to group observations that repeat as a block.  The use of a repeating group for certain observations is described in the specific Message Mapping Guide.  Repeating groups are based on the notion of a “primary observation” that gives context to the remainder of the observations with the same observation sub-id.</w:t>
            </w:r>
          </w:p>
          <w:p w14:paraId="06861DE2" w14:textId="77777777" w:rsidR="00206C4A" w:rsidRDefault="00206C4A" w:rsidP="0010474F">
            <w:pPr>
              <w:spacing w:before="40" w:after="40"/>
              <w:rPr>
                <w:rFonts w:ascii="Arial" w:hAnsi="Arial" w:cs="Arial"/>
                <w:sz w:val="20"/>
                <w:szCs w:val="20"/>
              </w:rPr>
            </w:pPr>
          </w:p>
          <w:p w14:paraId="62351F85" w14:textId="77777777" w:rsidR="006E2576" w:rsidRDefault="00F70888" w:rsidP="0010474F">
            <w:pPr>
              <w:spacing w:before="40" w:after="40"/>
              <w:rPr>
                <w:rFonts w:ascii="Arial" w:hAnsi="Arial" w:cs="Arial"/>
                <w:sz w:val="20"/>
                <w:szCs w:val="20"/>
              </w:rPr>
            </w:pPr>
            <w:r w:rsidRPr="009E59B4">
              <w:rPr>
                <w:rFonts w:ascii="Arial" w:hAnsi="Arial" w:cs="Arial"/>
                <w:b/>
                <w:sz w:val="20"/>
                <w:szCs w:val="20"/>
              </w:rPr>
              <w:t>Condition Predicate:</w:t>
            </w:r>
            <w:r w:rsidR="00AA06E1">
              <w:rPr>
                <w:rFonts w:ascii="Arial" w:hAnsi="Arial" w:cs="Arial"/>
                <w:sz w:val="20"/>
                <w:szCs w:val="20"/>
              </w:rPr>
              <w:t xml:space="preserve"> If t</w:t>
            </w:r>
            <w:r>
              <w:rPr>
                <w:rFonts w:ascii="Arial" w:hAnsi="Arial" w:cs="Arial"/>
                <w:sz w:val="20"/>
                <w:szCs w:val="20"/>
              </w:rPr>
              <w:t>he OBX segment is allowed to repeat more than once within t</w:t>
            </w:r>
            <w:r w:rsidR="00AA06E1">
              <w:rPr>
                <w:rFonts w:ascii="Arial" w:hAnsi="Arial" w:cs="Arial"/>
                <w:sz w:val="20"/>
                <w:szCs w:val="20"/>
              </w:rPr>
              <w:t>he same</w:t>
            </w:r>
            <w:r w:rsidR="009E59B4">
              <w:rPr>
                <w:rFonts w:ascii="Arial" w:hAnsi="Arial" w:cs="Arial"/>
                <w:sz w:val="20"/>
                <w:szCs w:val="20"/>
              </w:rPr>
              <w:t xml:space="preserve"> OBR segment and contain</w:t>
            </w:r>
            <w:r w:rsidR="00DE6ADA">
              <w:rPr>
                <w:rFonts w:ascii="Arial" w:hAnsi="Arial" w:cs="Arial"/>
                <w:sz w:val="20"/>
                <w:szCs w:val="20"/>
              </w:rPr>
              <w:t>s</w:t>
            </w:r>
            <w:r w:rsidR="009E59B4">
              <w:rPr>
                <w:rFonts w:ascii="Arial" w:hAnsi="Arial" w:cs="Arial"/>
                <w:sz w:val="20"/>
                <w:szCs w:val="20"/>
              </w:rPr>
              <w:t xml:space="preserve"> the same OBX-3 values. </w:t>
            </w:r>
            <w:r w:rsidR="00AA06E1">
              <w:rPr>
                <w:rFonts w:ascii="Arial" w:hAnsi="Arial" w:cs="Arial"/>
                <w:sz w:val="20"/>
                <w:szCs w:val="20"/>
              </w:rPr>
              <w:t xml:space="preserve"> </w:t>
            </w:r>
          </w:p>
          <w:p w14:paraId="2B0728E7" w14:textId="77777777" w:rsidR="006E2576" w:rsidRDefault="006E2576" w:rsidP="0010474F">
            <w:pPr>
              <w:spacing w:before="40" w:after="40"/>
              <w:rPr>
                <w:rFonts w:ascii="Arial" w:hAnsi="Arial" w:cs="Arial"/>
                <w:sz w:val="20"/>
                <w:szCs w:val="20"/>
              </w:rPr>
            </w:pPr>
          </w:p>
          <w:p w14:paraId="4CB8FBDC" w14:textId="77777777" w:rsidR="009D6D87" w:rsidRPr="00385C05" w:rsidRDefault="009D6D87" w:rsidP="00FD18A2">
            <w:pPr>
              <w:spacing w:before="40" w:after="40"/>
              <w:rPr>
                <w:rFonts w:ascii="Arial" w:hAnsi="Arial" w:cs="Arial"/>
                <w:sz w:val="20"/>
                <w:szCs w:val="20"/>
              </w:rPr>
            </w:pPr>
            <w:r w:rsidRPr="001379A4">
              <w:rPr>
                <w:rFonts w:ascii="Arial" w:hAnsi="Arial" w:cs="Arial"/>
                <w:b/>
                <w:sz w:val="20"/>
                <w:szCs w:val="20"/>
              </w:rPr>
              <w:t>CONFORMANCE STATEMENT CN-0</w:t>
            </w:r>
            <w:r w:rsidR="008F615E">
              <w:rPr>
                <w:rFonts w:ascii="Arial" w:hAnsi="Arial" w:cs="Arial"/>
                <w:b/>
                <w:sz w:val="20"/>
                <w:szCs w:val="20"/>
              </w:rPr>
              <w:t>2</w:t>
            </w:r>
            <w:r w:rsidR="0016798E">
              <w:rPr>
                <w:rFonts w:ascii="Arial" w:hAnsi="Arial" w:cs="Arial"/>
                <w:b/>
                <w:sz w:val="20"/>
                <w:szCs w:val="20"/>
              </w:rPr>
              <w:t>1</w:t>
            </w:r>
            <w:r w:rsidRPr="001379A4">
              <w:rPr>
                <w:rFonts w:ascii="Arial" w:hAnsi="Arial" w:cs="Arial"/>
                <w:b/>
                <w:sz w:val="20"/>
                <w:szCs w:val="20"/>
              </w:rPr>
              <w:t>:</w:t>
            </w:r>
            <w:r w:rsidR="00FD18A2">
              <w:rPr>
                <w:rFonts w:ascii="Arial" w:hAnsi="Arial" w:cs="Arial"/>
                <w:sz w:val="20"/>
                <w:szCs w:val="20"/>
              </w:rPr>
              <w:t xml:space="preserve"> </w:t>
            </w:r>
            <w:r w:rsidR="00FD18A2" w:rsidRPr="00FD18A2">
              <w:rPr>
                <w:rFonts w:ascii="Arial" w:hAnsi="Arial" w:cs="Arial"/>
                <w:sz w:val="20"/>
                <w:szCs w:val="20"/>
              </w:rPr>
              <w:t xml:space="preserve">Each OBX within a repeating group </w:t>
            </w:r>
            <w:r w:rsidR="00FD18A2" w:rsidRPr="00FD18A2">
              <w:rPr>
                <w:rFonts w:ascii="Arial" w:hAnsi="Arial" w:cs="Arial"/>
                <w:b/>
                <w:sz w:val="20"/>
                <w:szCs w:val="20"/>
              </w:rPr>
              <w:t>SHALL</w:t>
            </w:r>
            <w:r w:rsidR="00FD18A2">
              <w:rPr>
                <w:rFonts w:ascii="Arial" w:hAnsi="Arial" w:cs="Arial"/>
                <w:sz w:val="20"/>
                <w:szCs w:val="20"/>
              </w:rPr>
              <w:t xml:space="preserve"> </w:t>
            </w:r>
            <w:r w:rsidR="00FD18A2" w:rsidRPr="00FD18A2">
              <w:rPr>
                <w:rFonts w:ascii="Arial" w:hAnsi="Arial" w:cs="Arial"/>
                <w:sz w:val="20"/>
                <w:szCs w:val="20"/>
              </w:rPr>
              <w:t xml:space="preserve">have the </w:t>
            </w:r>
            <w:r w:rsidR="0047450A">
              <w:rPr>
                <w:rFonts w:ascii="Arial" w:hAnsi="Arial" w:cs="Arial"/>
                <w:sz w:val="20"/>
                <w:szCs w:val="20"/>
              </w:rPr>
              <w:t xml:space="preserve">same numeric value in OBX-4 </w:t>
            </w:r>
            <w:r w:rsidR="0047450A" w:rsidRPr="0048454F">
              <w:rPr>
                <w:rFonts w:ascii="Arial" w:hAnsi="Arial" w:cs="Arial"/>
                <w:color w:val="000000"/>
                <w:sz w:val="20"/>
                <w:szCs w:val="20"/>
              </w:rPr>
              <w:t xml:space="preserve">AND </w:t>
            </w:r>
            <w:r w:rsidR="00DA4D99">
              <w:rPr>
                <w:rFonts w:ascii="Arial" w:hAnsi="Arial" w:cs="Arial"/>
                <w:color w:val="000000"/>
                <w:sz w:val="20"/>
                <w:szCs w:val="20"/>
              </w:rPr>
              <w:t>the</w:t>
            </w:r>
            <w:r w:rsidR="0047450A" w:rsidRPr="0048454F">
              <w:rPr>
                <w:rFonts w:ascii="Arial" w:hAnsi="Arial" w:cs="Arial"/>
                <w:color w:val="000000"/>
                <w:sz w:val="20"/>
                <w:szCs w:val="20"/>
              </w:rPr>
              <w:t xml:space="preserve"> combination of OBX-3 and OBX-4</w:t>
            </w:r>
            <w:r w:rsidR="0047450A">
              <w:rPr>
                <w:rFonts w:ascii="Arial" w:hAnsi="Arial" w:cs="Arial"/>
                <w:color w:val="000000"/>
                <w:sz w:val="20"/>
                <w:szCs w:val="20"/>
              </w:rPr>
              <w:t xml:space="preserve"> </w:t>
            </w:r>
            <w:r w:rsidR="00FD18A2" w:rsidRPr="00FD18A2">
              <w:rPr>
                <w:rFonts w:ascii="Arial" w:hAnsi="Arial" w:cs="Arial"/>
                <w:b/>
                <w:sz w:val="20"/>
                <w:szCs w:val="20"/>
              </w:rPr>
              <w:t>SHALL</w:t>
            </w:r>
            <w:r w:rsidR="00FD18A2" w:rsidRPr="00FD18A2">
              <w:rPr>
                <w:rFonts w:ascii="Arial" w:hAnsi="Arial" w:cs="Arial"/>
                <w:sz w:val="20"/>
                <w:szCs w:val="20"/>
              </w:rPr>
              <w:t xml:space="preserve"> be unique among different repeating groups in the same </w:t>
            </w:r>
            <w:proofErr w:type="spellStart"/>
            <w:r w:rsidR="00FD18A2" w:rsidRPr="00FD18A2">
              <w:rPr>
                <w:rFonts w:ascii="Arial" w:hAnsi="Arial" w:cs="Arial"/>
                <w:sz w:val="20"/>
                <w:szCs w:val="20"/>
              </w:rPr>
              <w:t>Order_Observation</w:t>
            </w:r>
            <w:proofErr w:type="spellEnd"/>
            <w:r w:rsidR="00FD18A2" w:rsidRPr="00FD18A2">
              <w:rPr>
                <w:rFonts w:ascii="Arial" w:hAnsi="Arial" w:cs="Arial"/>
                <w:sz w:val="20"/>
                <w:szCs w:val="20"/>
              </w:rPr>
              <w:t xml:space="preserve"> group.</w:t>
            </w:r>
          </w:p>
        </w:tc>
      </w:tr>
      <w:tr w:rsidR="00386373" w:rsidRPr="00385C05" w14:paraId="7F6F686A" w14:textId="77777777" w:rsidTr="004F4897">
        <w:trPr>
          <w:tblCellSpacing w:w="7" w:type="dxa"/>
        </w:trPr>
        <w:tc>
          <w:tcPr>
            <w:tcW w:w="2708" w:type="dxa"/>
          </w:tcPr>
          <w:p w14:paraId="5D5813E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Observation Value </w:t>
            </w:r>
          </w:p>
        </w:tc>
        <w:tc>
          <w:tcPr>
            <w:tcW w:w="707" w:type="dxa"/>
          </w:tcPr>
          <w:p w14:paraId="16FF7FE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5</w:t>
            </w:r>
          </w:p>
        </w:tc>
        <w:tc>
          <w:tcPr>
            <w:tcW w:w="705" w:type="dxa"/>
          </w:tcPr>
          <w:p w14:paraId="62DB4AC3"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varies</w:t>
            </w:r>
          </w:p>
        </w:tc>
        <w:tc>
          <w:tcPr>
            <w:tcW w:w="706" w:type="dxa"/>
          </w:tcPr>
          <w:p w14:paraId="11D0065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99999</w:t>
            </w:r>
          </w:p>
        </w:tc>
        <w:tc>
          <w:tcPr>
            <w:tcW w:w="745" w:type="dxa"/>
          </w:tcPr>
          <w:p w14:paraId="7490EA5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767BBDA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0428E2EE" w14:textId="77777777" w:rsidR="00386373" w:rsidRPr="00385C05" w:rsidRDefault="00386373" w:rsidP="00AD719C">
            <w:pPr>
              <w:spacing w:before="40" w:after="40"/>
              <w:rPr>
                <w:rFonts w:ascii="Arial" w:hAnsi="Arial" w:cs="Arial"/>
                <w:sz w:val="20"/>
                <w:szCs w:val="20"/>
              </w:rPr>
            </w:pPr>
          </w:p>
        </w:tc>
        <w:tc>
          <w:tcPr>
            <w:tcW w:w="5688" w:type="dxa"/>
          </w:tcPr>
          <w:p w14:paraId="2F967DC8"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This field contains the value observed by the observation producer.  OBX-2-value type contains the data type for this field according to which observation value is formatted.</w:t>
            </w:r>
          </w:p>
          <w:p w14:paraId="3B6439C6" w14:textId="77777777" w:rsidR="00386373" w:rsidRDefault="00386373" w:rsidP="00AD719C">
            <w:pPr>
              <w:spacing w:before="40" w:after="40"/>
              <w:rPr>
                <w:rFonts w:ascii="Arial" w:hAnsi="Arial" w:cs="Arial"/>
                <w:sz w:val="20"/>
                <w:szCs w:val="20"/>
              </w:rPr>
            </w:pPr>
            <w:r w:rsidRPr="00385C05">
              <w:rPr>
                <w:rFonts w:ascii="Arial" w:hAnsi="Arial" w:cs="Arial"/>
                <w:b/>
                <w:sz w:val="20"/>
                <w:szCs w:val="20"/>
              </w:rPr>
              <w:t>Note</w:t>
            </w:r>
            <w:r w:rsidRPr="00385C05">
              <w:rPr>
                <w:rFonts w:ascii="Arial" w:hAnsi="Arial" w:cs="Arial"/>
                <w:sz w:val="20"/>
                <w:szCs w:val="20"/>
              </w:rPr>
              <w:t xml:space="preserve">: Values received in observation value are defined by </w:t>
            </w:r>
            <w:r>
              <w:rPr>
                <w:rFonts w:ascii="Arial" w:hAnsi="Arial" w:cs="Arial"/>
                <w:sz w:val="20"/>
                <w:szCs w:val="20"/>
              </w:rPr>
              <w:t xml:space="preserve">the </w:t>
            </w:r>
            <w:r w:rsidRPr="00385C05">
              <w:rPr>
                <w:rFonts w:ascii="Arial" w:hAnsi="Arial" w:cs="Arial"/>
                <w:sz w:val="20"/>
                <w:szCs w:val="20"/>
              </w:rPr>
              <w:t xml:space="preserve">value type (OBX.2) and observation identifier (OBX.3). </w:t>
            </w:r>
          </w:p>
          <w:p w14:paraId="0F092BC9"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The length of the observation field is variable, depending upon the value type.  See OBX-2 value type.</w:t>
            </w:r>
          </w:p>
          <w:p w14:paraId="6DE1831A" w14:textId="77777777" w:rsidR="00386373" w:rsidRPr="00385C05" w:rsidRDefault="00386373" w:rsidP="00612540">
            <w:pPr>
              <w:spacing w:before="40" w:after="40"/>
              <w:rPr>
                <w:rFonts w:ascii="Arial" w:hAnsi="Arial" w:cs="Arial"/>
                <w:color w:val="FFFFFF"/>
                <w:sz w:val="20"/>
                <w:szCs w:val="20"/>
              </w:rPr>
            </w:pPr>
            <w:r>
              <w:rPr>
                <w:rFonts w:ascii="Arial" w:hAnsi="Arial" w:cs="Arial"/>
                <w:sz w:val="20"/>
                <w:szCs w:val="20"/>
              </w:rPr>
              <w:t xml:space="preserve">Observations that are expected to repeat are </w:t>
            </w:r>
            <w:r w:rsidRPr="00385C05">
              <w:rPr>
                <w:rFonts w:ascii="Arial" w:hAnsi="Arial" w:cs="Arial"/>
                <w:sz w:val="20"/>
                <w:szCs w:val="20"/>
              </w:rPr>
              <w:t xml:space="preserve">described in the Message Mapping Guide for the condition being </w:t>
            </w:r>
            <w:r w:rsidR="004A2E2B" w:rsidRPr="00385C05">
              <w:rPr>
                <w:rFonts w:ascii="Arial" w:hAnsi="Arial" w:cs="Arial"/>
                <w:sz w:val="20"/>
                <w:szCs w:val="20"/>
              </w:rPr>
              <w:t>messaged</w:t>
            </w:r>
            <w:r w:rsidR="004A2E2B">
              <w:rPr>
                <w:rFonts w:ascii="Arial" w:hAnsi="Arial" w:cs="Arial"/>
                <w:sz w:val="20"/>
                <w:szCs w:val="20"/>
              </w:rPr>
              <w:t>. The</w:t>
            </w:r>
            <w:r>
              <w:rPr>
                <w:rFonts w:ascii="Arial" w:hAnsi="Arial" w:cs="Arial"/>
                <w:sz w:val="20"/>
                <w:szCs w:val="20"/>
              </w:rPr>
              <w:t xml:space="preserve"> message will not fail if unexpected repeats are received (that is, a tilde (~) between the repeating values</w:t>
            </w:r>
            <w:r w:rsidR="00694DA4">
              <w:rPr>
                <w:rFonts w:ascii="Arial" w:hAnsi="Arial" w:cs="Arial"/>
                <w:sz w:val="20"/>
                <w:szCs w:val="20"/>
              </w:rPr>
              <w:t>)</w:t>
            </w:r>
            <w:r>
              <w:rPr>
                <w:rFonts w:ascii="Arial" w:hAnsi="Arial" w:cs="Arial"/>
                <w:sz w:val="20"/>
                <w:szCs w:val="20"/>
              </w:rPr>
              <w:t>, but the repeat will not be processed if the “May Repeat” field is not marked “y</w:t>
            </w:r>
            <w:r w:rsidR="00612540">
              <w:rPr>
                <w:rFonts w:ascii="Arial" w:hAnsi="Arial" w:cs="Arial"/>
                <w:sz w:val="20"/>
                <w:szCs w:val="20"/>
              </w:rPr>
              <w:t>.</w:t>
            </w:r>
            <w:r>
              <w:rPr>
                <w:rFonts w:ascii="Arial" w:hAnsi="Arial" w:cs="Arial"/>
                <w:sz w:val="20"/>
                <w:szCs w:val="20"/>
              </w:rPr>
              <w:t>”</w:t>
            </w:r>
          </w:p>
        </w:tc>
      </w:tr>
      <w:tr w:rsidR="00386373" w:rsidRPr="00385C05" w14:paraId="772EBC72" w14:textId="77777777" w:rsidTr="004F4897">
        <w:trPr>
          <w:cantSplit/>
          <w:tblCellSpacing w:w="7" w:type="dxa"/>
        </w:trPr>
        <w:tc>
          <w:tcPr>
            <w:tcW w:w="2708" w:type="dxa"/>
          </w:tcPr>
          <w:p w14:paraId="7005A0F8"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lastRenderedPageBreak/>
              <w:t xml:space="preserve">Units </w:t>
            </w:r>
          </w:p>
        </w:tc>
        <w:tc>
          <w:tcPr>
            <w:tcW w:w="707" w:type="dxa"/>
          </w:tcPr>
          <w:p w14:paraId="22FD2AA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6</w:t>
            </w:r>
          </w:p>
        </w:tc>
        <w:tc>
          <w:tcPr>
            <w:tcW w:w="705" w:type="dxa"/>
          </w:tcPr>
          <w:p w14:paraId="655B0DE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CE</w:t>
            </w:r>
          </w:p>
        </w:tc>
        <w:tc>
          <w:tcPr>
            <w:tcW w:w="706" w:type="dxa"/>
          </w:tcPr>
          <w:p w14:paraId="7132508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62</w:t>
            </w:r>
          </w:p>
        </w:tc>
        <w:tc>
          <w:tcPr>
            <w:tcW w:w="745" w:type="dxa"/>
          </w:tcPr>
          <w:p w14:paraId="3249436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3FABD54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3E22FA16" w14:textId="77777777" w:rsidR="00386373" w:rsidRPr="00385C05" w:rsidRDefault="00386373" w:rsidP="00AD719C">
            <w:pPr>
              <w:pStyle w:val="Default"/>
              <w:spacing w:before="40" w:after="40" w:line="240" w:lineRule="auto"/>
              <w:jc w:val="left"/>
              <w:rPr>
                <w:rFonts w:ascii="Arial" w:hAnsi="Arial" w:cs="Arial"/>
                <w:b/>
                <w:sz w:val="20"/>
                <w:szCs w:val="20"/>
              </w:rPr>
            </w:pPr>
          </w:p>
        </w:tc>
        <w:tc>
          <w:tcPr>
            <w:tcW w:w="5688" w:type="dxa"/>
          </w:tcPr>
          <w:p w14:paraId="5EE0F548" w14:textId="77777777" w:rsidR="00386373" w:rsidRPr="00385C05" w:rsidRDefault="00386373" w:rsidP="00AD719C">
            <w:pPr>
              <w:pStyle w:val="Default"/>
              <w:spacing w:before="40" w:after="40" w:line="240" w:lineRule="auto"/>
              <w:jc w:val="left"/>
              <w:rPr>
                <w:sz w:val="21"/>
                <w:szCs w:val="21"/>
              </w:rPr>
            </w:pPr>
            <w:r w:rsidRPr="00385C05">
              <w:rPr>
                <w:rFonts w:ascii="Arial" w:hAnsi="Arial" w:cs="Arial"/>
                <w:b/>
                <w:sz w:val="20"/>
                <w:szCs w:val="20"/>
              </w:rPr>
              <w:t>Definition</w:t>
            </w:r>
            <w:r w:rsidRPr="00385C05">
              <w:rPr>
                <w:rFonts w:ascii="Arial" w:hAnsi="Arial" w:cs="Arial"/>
                <w:sz w:val="20"/>
                <w:szCs w:val="20"/>
              </w:rPr>
              <w:t>: Units of measure that put the numeric observation value expressed in OBX-5 into context. Included are weight, height, age, and temperature units.</w:t>
            </w:r>
          </w:p>
        </w:tc>
      </w:tr>
      <w:tr w:rsidR="00386373" w:rsidRPr="00385C05" w14:paraId="51DDFAEA" w14:textId="77777777" w:rsidTr="004F4897">
        <w:trPr>
          <w:cantSplit/>
          <w:tblCellSpacing w:w="7" w:type="dxa"/>
        </w:trPr>
        <w:tc>
          <w:tcPr>
            <w:tcW w:w="2708" w:type="dxa"/>
            <w:shd w:val="clear" w:color="auto" w:fill="auto"/>
          </w:tcPr>
          <w:p w14:paraId="570053D4"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References Range </w:t>
            </w:r>
          </w:p>
        </w:tc>
        <w:tc>
          <w:tcPr>
            <w:tcW w:w="707" w:type="dxa"/>
            <w:shd w:val="clear" w:color="auto" w:fill="auto"/>
          </w:tcPr>
          <w:p w14:paraId="429CD3F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7</w:t>
            </w:r>
          </w:p>
        </w:tc>
        <w:tc>
          <w:tcPr>
            <w:tcW w:w="705" w:type="dxa"/>
            <w:shd w:val="clear" w:color="auto" w:fill="auto"/>
          </w:tcPr>
          <w:p w14:paraId="157B9BE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4219584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60</w:t>
            </w:r>
          </w:p>
        </w:tc>
        <w:tc>
          <w:tcPr>
            <w:tcW w:w="745" w:type="dxa"/>
            <w:shd w:val="clear" w:color="auto" w:fill="auto"/>
          </w:tcPr>
          <w:p w14:paraId="615C16F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shd w:val="clear" w:color="auto" w:fill="auto"/>
          </w:tcPr>
          <w:p w14:paraId="24EB1CD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6ABF1729" w14:textId="77777777" w:rsidR="00386373" w:rsidRPr="00385C05" w:rsidRDefault="00386373" w:rsidP="00AD719C">
            <w:pPr>
              <w:spacing w:before="40" w:after="40"/>
              <w:rPr>
                <w:rFonts w:ascii="Arial" w:hAnsi="Arial" w:cs="Arial"/>
                <w:sz w:val="20"/>
                <w:szCs w:val="20"/>
              </w:rPr>
            </w:pPr>
          </w:p>
        </w:tc>
        <w:tc>
          <w:tcPr>
            <w:tcW w:w="5688" w:type="dxa"/>
            <w:shd w:val="clear" w:color="auto" w:fill="auto"/>
          </w:tcPr>
          <w:p w14:paraId="3FE867AC" w14:textId="1B76D32C" w:rsidR="000318E9" w:rsidRPr="00385C05" w:rsidRDefault="009955E3" w:rsidP="00130E19">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386373" w:rsidRPr="00385C05" w14:paraId="41716BE7" w14:textId="77777777" w:rsidTr="000B61CD">
        <w:trPr>
          <w:cantSplit/>
          <w:trHeight w:val="953"/>
          <w:tblCellSpacing w:w="7" w:type="dxa"/>
        </w:trPr>
        <w:tc>
          <w:tcPr>
            <w:tcW w:w="2708" w:type="dxa"/>
            <w:shd w:val="clear" w:color="auto" w:fill="auto"/>
          </w:tcPr>
          <w:p w14:paraId="4BEFBD2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Abnormal Flags </w:t>
            </w:r>
          </w:p>
        </w:tc>
        <w:tc>
          <w:tcPr>
            <w:tcW w:w="707" w:type="dxa"/>
            <w:shd w:val="clear" w:color="auto" w:fill="auto"/>
          </w:tcPr>
          <w:p w14:paraId="473821F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8</w:t>
            </w:r>
          </w:p>
        </w:tc>
        <w:tc>
          <w:tcPr>
            <w:tcW w:w="705" w:type="dxa"/>
            <w:shd w:val="clear" w:color="auto" w:fill="auto"/>
          </w:tcPr>
          <w:p w14:paraId="4F7CAFD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IS</w:t>
            </w:r>
          </w:p>
        </w:tc>
        <w:tc>
          <w:tcPr>
            <w:tcW w:w="706" w:type="dxa"/>
            <w:shd w:val="clear" w:color="auto" w:fill="auto"/>
          </w:tcPr>
          <w:p w14:paraId="7D71B4A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5</w:t>
            </w:r>
          </w:p>
        </w:tc>
        <w:tc>
          <w:tcPr>
            <w:tcW w:w="745" w:type="dxa"/>
            <w:shd w:val="clear" w:color="auto" w:fill="auto"/>
          </w:tcPr>
          <w:p w14:paraId="0E2C285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shd w:val="clear" w:color="auto" w:fill="auto"/>
          </w:tcPr>
          <w:p w14:paraId="4F14319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Pr>
                <w:rFonts w:ascii="Arial" w:hAnsi="Arial" w:cs="Arial"/>
                <w:sz w:val="20"/>
                <w:szCs w:val="20"/>
              </w:rPr>
              <w:t>*</w:t>
            </w:r>
            <w:r w:rsidRPr="00385C05">
              <w:rPr>
                <w:rFonts w:ascii="Arial" w:hAnsi="Arial" w:cs="Arial"/>
                <w:sz w:val="20"/>
                <w:szCs w:val="20"/>
              </w:rPr>
              <w:t>]</w:t>
            </w:r>
          </w:p>
        </w:tc>
        <w:tc>
          <w:tcPr>
            <w:tcW w:w="706" w:type="dxa"/>
          </w:tcPr>
          <w:p w14:paraId="54BFA9ED"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HL70078</w:t>
            </w:r>
          </w:p>
        </w:tc>
        <w:tc>
          <w:tcPr>
            <w:tcW w:w="5688" w:type="dxa"/>
            <w:shd w:val="clear" w:color="auto" w:fill="auto"/>
          </w:tcPr>
          <w:p w14:paraId="57E6BFCA"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HL7 table 0078: User defined: Abnormal Flags.</w:t>
            </w:r>
          </w:p>
          <w:p w14:paraId="4A58884A" w14:textId="18A9982A" w:rsidR="000318E9" w:rsidRPr="00385C05" w:rsidRDefault="009955E3" w:rsidP="00130E19">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386373" w:rsidRPr="00385C05" w14:paraId="56A3F8B6" w14:textId="77777777" w:rsidTr="004F4897">
        <w:trPr>
          <w:cantSplit/>
          <w:tblCellSpacing w:w="7" w:type="dxa"/>
        </w:trPr>
        <w:tc>
          <w:tcPr>
            <w:tcW w:w="2708" w:type="dxa"/>
            <w:shd w:val="clear" w:color="auto" w:fill="auto"/>
          </w:tcPr>
          <w:p w14:paraId="374561C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Probability </w:t>
            </w:r>
          </w:p>
        </w:tc>
        <w:tc>
          <w:tcPr>
            <w:tcW w:w="707" w:type="dxa"/>
            <w:shd w:val="clear" w:color="auto" w:fill="auto"/>
          </w:tcPr>
          <w:p w14:paraId="7BC4AF2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9</w:t>
            </w:r>
          </w:p>
        </w:tc>
        <w:tc>
          <w:tcPr>
            <w:tcW w:w="705" w:type="dxa"/>
            <w:shd w:val="clear" w:color="auto" w:fill="auto"/>
          </w:tcPr>
          <w:p w14:paraId="437FB31F"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15078B33"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5</w:t>
            </w:r>
          </w:p>
        </w:tc>
        <w:tc>
          <w:tcPr>
            <w:tcW w:w="745" w:type="dxa"/>
            <w:shd w:val="clear" w:color="auto" w:fill="auto"/>
          </w:tcPr>
          <w:p w14:paraId="5D73DC5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40D829DA"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FCA77E5" w14:textId="77777777" w:rsidR="00386373" w:rsidRPr="00385C05" w:rsidRDefault="00386373" w:rsidP="00AD719C">
            <w:pPr>
              <w:spacing w:before="40" w:after="40"/>
              <w:rPr>
                <w:rFonts w:ascii="Arial" w:hAnsi="Arial" w:cs="Arial"/>
                <w:color w:val="FFFFFF"/>
                <w:sz w:val="20"/>
                <w:szCs w:val="20"/>
                <w:highlight w:val="yellow"/>
              </w:rPr>
            </w:pPr>
          </w:p>
        </w:tc>
        <w:tc>
          <w:tcPr>
            <w:tcW w:w="5688" w:type="dxa"/>
            <w:shd w:val="clear" w:color="auto" w:fill="auto"/>
          </w:tcPr>
          <w:p w14:paraId="55667504" w14:textId="77777777" w:rsidR="00386373" w:rsidRPr="00385C05" w:rsidRDefault="00386373" w:rsidP="00AD719C">
            <w:pPr>
              <w:spacing w:before="40" w:after="40"/>
              <w:rPr>
                <w:rFonts w:ascii="Arial" w:hAnsi="Arial" w:cs="Arial"/>
                <w:sz w:val="20"/>
                <w:szCs w:val="20"/>
                <w:highlight w:val="yellow"/>
              </w:rPr>
            </w:pPr>
            <w:r w:rsidRPr="00385C05">
              <w:rPr>
                <w:rFonts w:ascii="Arial" w:hAnsi="Arial" w:cs="Arial"/>
                <w:color w:val="FFFFFF"/>
                <w:sz w:val="20"/>
                <w:szCs w:val="20"/>
                <w:highlight w:val="yellow"/>
              </w:rPr>
              <w:t xml:space="preserve"> </w:t>
            </w:r>
          </w:p>
        </w:tc>
      </w:tr>
      <w:tr w:rsidR="005F04AD" w:rsidRPr="00385C05" w14:paraId="035A455A" w14:textId="77777777" w:rsidTr="004F4897">
        <w:trPr>
          <w:cantSplit/>
          <w:tblCellSpacing w:w="7" w:type="dxa"/>
        </w:trPr>
        <w:tc>
          <w:tcPr>
            <w:tcW w:w="2708" w:type="dxa"/>
            <w:shd w:val="clear" w:color="auto" w:fill="auto"/>
          </w:tcPr>
          <w:p w14:paraId="6B894B49"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Nature of Abnormal Test </w:t>
            </w:r>
          </w:p>
        </w:tc>
        <w:tc>
          <w:tcPr>
            <w:tcW w:w="707" w:type="dxa"/>
            <w:shd w:val="clear" w:color="auto" w:fill="auto"/>
          </w:tcPr>
          <w:p w14:paraId="0D1A2250"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10</w:t>
            </w:r>
          </w:p>
        </w:tc>
        <w:tc>
          <w:tcPr>
            <w:tcW w:w="705" w:type="dxa"/>
            <w:shd w:val="clear" w:color="auto" w:fill="auto"/>
          </w:tcPr>
          <w:p w14:paraId="3EA31507"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ID</w:t>
            </w:r>
          </w:p>
        </w:tc>
        <w:tc>
          <w:tcPr>
            <w:tcW w:w="706" w:type="dxa"/>
            <w:shd w:val="clear" w:color="auto" w:fill="auto"/>
          </w:tcPr>
          <w:p w14:paraId="116A8FB4"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w:t>
            </w:r>
          </w:p>
        </w:tc>
        <w:tc>
          <w:tcPr>
            <w:tcW w:w="745" w:type="dxa"/>
            <w:shd w:val="clear" w:color="auto" w:fill="auto"/>
          </w:tcPr>
          <w:p w14:paraId="40179DEB"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65121CAE" w14:textId="77777777" w:rsidR="005F04AD" w:rsidRPr="00385C05" w:rsidRDefault="005F04AD" w:rsidP="00F6648D">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Pr>
                <w:rFonts w:ascii="Arial" w:hAnsi="Arial" w:cs="Arial"/>
                <w:sz w:val="20"/>
                <w:szCs w:val="20"/>
              </w:rPr>
              <w:t>*</w:t>
            </w:r>
            <w:r w:rsidRPr="00385C05">
              <w:rPr>
                <w:rFonts w:ascii="Arial" w:hAnsi="Arial" w:cs="Arial"/>
                <w:sz w:val="20"/>
                <w:szCs w:val="20"/>
              </w:rPr>
              <w:t>]</w:t>
            </w:r>
          </w:p>
        </w:tc>
        <w:tc>
          <w:tcPr>
            <w:tcW w:w="706" w:type="dxa"/>
          </w:tcPr>
          <w:p w14:paraId="02E33706" w14:textId="77777777" w:rsidR="005F04AD" w:rsidRPr="00385C05" w:rsidRDefault="005F04AD" w:rsidP="00AD719C">
            <w:pPr>
              <w:spacing w:before="40" w:after="40"/>
              <w:rPr>
                <w:rFonts w:ascii="Arial" w:hAnsi="Arial" w:cs="Arial"/>
                <w:sz w:val="20"/>
                <w:szCs w:val="20"/>
                <w:highlight w:val="yellow"/>
              </w:rPr>
            </w:pPr>
          </w:p>
        </w:tc>
        <w:tc>
          <w:tcPr>
            <w:tcW w:w="5688" w:type="dxa"/>
            <w:shd w:val="clear" w:color="auto" w:fill="auto"/>
          </w:tcPr>
          <w:p w14:paraId="61C2A5AA" w14:textId="77777777" w:rsidR="005F04AD" w:rsidRPr="00385C05" w:rsidRDefault="005F04AD" w:rsidP="00AD719C">
            <w:pPr>
              <w:spacing w:before="40" w:after="40"/>
              <w:rPr>
                <w:rFonts w:ascii="Arial" w:hAnsi="Arial" w:cs="Arial"/>
                <w:sz w:val="20"/>
                <w:szCs w:val="20"/>
                <w:highlight w:val="yellow"/>
              </w:rPr>
            </w:pPr>
          </w:p>
        </w:tc>
      </w:tr>
      <w:tr w:rsidR="005F04AD" w:rsidRPr="00385C05" w14:paraId="31BFBA22" w14:textId="77777777" w:rsidTr="004F4897">
        <w:trPr>
          <w:cantSplit/>
          <w:tblCellSpacing w:w="7" w:type="dxa"/>
        </w:trPr>
        <w:tc>
          <w:tcPr>
            <w:tcW w:w="2708" w:type="dxa"/>
          </w:tcPr>
          <w:p w14:paraId="392348F7"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Observation Result Status </w:t>
            </w:r>
          </w:p>
        </w:tc>
        <w:tc>
          <w:tcPr>
            <w:tcW w:w="707" w:type="dxa"/>
          </w:tcPr>
          <w:p w14:paraId="19B2F936"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11</w:t>
            </w:r>
          </w:p>
        </w:tc>
        <w:tc>
          <w:tcPr>
            <w:tcW w:w="705" w:type="dxa"/>
          </w:tcPr>
          <w:p w14:paraId="020F390E"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ID</w:t>
            </w:r>
          </w:p>
        </w:tc>
        <w:tc>
          <w:tcPr>
            <w:tcW w:w="706" w:type="dxa"/>
          </w:tcPr>
          <w:p w14:paraId="1D0C768D"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w:t>
            </w:r>
          </w:p>
        </w:tc>
        <w:tc>
          <w:tcPr>
            <w:tcW w:w="745" w:type="dxa"/>
          </w:tcPr>
          <w:p w14:paraId="022CB600"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084EE004" w14:textId="77777777" w:rsidR="005F04AD" w:rsidRPr="00385C05" w:rsidRDefault="005F04AD" w:rsidP="005F04AD">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1..</w:t>
            </w:r>
            <w:proofErr w:type="gramEnd"/>
            <w:r>
              <w:rPr>
                <w:rFonts w:ascii="Arial" w:hAnsi="Arial" w:cs="Arial"/>
                <w:sz w:val="20"/>
                <w:szCs w:val="20"/>
              </w:rPr>
              <w:t>1]</w:t>
            </w:r>
          </w:p>
        </w:tc>
        <w:tc>
          <w:tcPr>
            <w:tcW w:w="706" w:type="dxa"/>
          </w:tcPr>
          <w:p w14:paraId="54F4ADE8" w14:textId="77777777" w:rsidR="005F04AD" w:rsidRPr="008F66F8" w:rsidRDefault="005F04AD" w:rsidP="00AD719C">
            <w:pPr>
              <w:spacing w:before="40" w:after="40"/>
              <w:rPr>
                <w:rFonts w:ascii="Arial" w:hAnsi="Arial" w:cs="Arial"/>
                <w:sz w:val="21"/>
                <w:szCs w:val="21"/>
              </w:rPr>
            </w:pPr>
            <w:r w:rsidRPr="008F66F8">
              <w:rPr>
                <w:rFonts w:ascii="Arial" w:hAnsi="Arial" w:cs="Arial"/>
                <w:sz w:val="21"/>
                <w:szCs w:val="21"/>
              </w:rPr>
              <w:t>(</w:t>
            </w:r>
            <w:r w:rsidRPr="008F66F8">
              <w:rPr>
                <w:rFonts w:ascii="Arial Narrow" w:hAnsi="Arial Narrow" w:cs="Arial"/>
                <w:sz w:val="21"/>
                <w:szCs w:val="21"/>
              </w:rPr>
              <w:t>HL70085</w:t>
            </w:r>
            <w:r w:rsidRPr="008F66F8">
              <w:rPr>
                <w:rFonts w:ascii="Arial" w:hAnsi="Arial" w:cs="Arial"/>
                <w:sz w:val="21"/>
                <w:szCs w:val="21"/>
              </w:rPr>
              <w:t>)</w:t>
            </w:r>
          </w:p>
        </w:tc>
        <w:tc>
          <w:tcPr>
            <w:tcW w:w="5688" w:type="dxa"/>
          </w:tcPr>
          <w:p w14:paraId="49C06D72" w14:textId="77777777" w:rsidR="005F04AD" w:rsidRPr="00694DA4" w:rsidRDefault="005F04AD" w:rsidP="00694DA4">
            <w:pPr>
              <w:spacing w:before="40" w:after="40"/>
              <w:rPr>
                <w:rFonts w:ascii="Arial" w:hAnsi="Arial" w:cs="Arial"/>
                <w:sz w:val="20"/>
                <w:szCs w:val="20"/>
              </w:rPr>
            </w:pPr>
            <w:r w:rsidRPr="00694DA4">
              <w:rPr>
                <w:rFonts w:ascii="Arial" w:hAnsi="Arial" w:cs="Arial"/>
                <w:sz w:val="20"/>
                <w:szCs w:val="20"/>
              </w:rPr>
              <w:t>This is a required field that is not used for processing the Case Notification.  It is co</w:t>
            </w:r>
            <w:r>
              <w:rPr>
                <w:rFonts w:ascii="Arial" w:hAnsi="Arial" w:cs="Arial"/>
                <w:sz w:val="20"/>
                <w:szCs w:val="20"/>
              </w:rPr>
              <w:t>n</w:t>
            </w:r>
            <w:r w:rsidRPr="00694DA4">
              <w:rPr>
                <w:rFonts w:ascii="Arial" w:hAnsi="Arial" w:cs="Arial"/>
                <w:sz w:val="20"/>
                <w:szCs w:val="20"/>
              </w:rPr>
              <w:t>formant with any value from the value set.</w:t>
            </w:r>
          </w:p>
          <w:p w14:paraId="7633869A" w14:textId="77777777" w:rsidR="005F04AD" w:rsidRPr="00385C05" w:rsidRDefault="005F04AD" w:rsidP="00AD719C">
            <w:pPr>
              <w:spacing w:before="40" w:after="40"/>
              <w:rPr>
                <w:rFonts w:ascii="Arial" w:hAnsi="Arial" w:cs="Arial"/>
                <w:sz w:val="20"/>
                <w:szCs w:val="20"/>
              </w:rPr>
            </w:pPr>
          </w:p>
        </w:tc>
      </w:tr>
      <w:tr w:rsidR="005F04AD" w:rsidRPr="00385C05" w14:paraId="09B63D03" w14:textId="77777777" w:rsidTr="004F4897">
        <w:trPr>
          <w:cantSplit/>
          <w:tblCellSpacing w:w="7" w:type="dxa"/>
        </w:trPr>
        <w:tc>
          <w:tcPr>
            <w:tcW w:w="2708" w:type="dxa"/>
            <w:shd w:val="clear" w:color="auto" w:fill="auto"/>
          </w:tcPr>
          <w:p w14:paraId="23546B51"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Effective Date of Reference Range </w:t>
            </w:r>
          </w:p>
        </w:tc>
        <w:tc>
          <w:tcPr>
            <w:tcW w:w="707" w:type="dxa"/>
            <w:shd w:val="clear" w:color="auto" w:fill="auto"/>
          </w:tcPr>
          <w:p w14:paraId="78A5C868"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12</w:t>
            </w:r>
          </w:p>
        </w:tc>
        <w:tc>
          <w:tcPr>
            <w:tcW w:w="705" w:type="dxa"/>
            <w:shd w:val="clear" w:color="auto" w:fill="auto"/>
          </w:tcPr>
          <w:p w14:paraId="0B0630A6"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07851551"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26</w:t>
            </w:r>
          </w:p>
        </w:tc>
        <w:tc>
          <w:tcPr>
            <w:tcW w:w="745" w:type="dxa"/>
            <w:shd w:val="clear" w:color="auto" w:fill="auto"/>
          </w:tcPr>
          <w:p w14:paraId="178F8312"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77A3F751" w14:textId="77777777" w:rsidR="005F04AD" w:rsidRPr="00385C05" w:rsidRDefault="005F04AD" w:rsidP="005F04AD">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Pr>
                <w:rFonts w:ascii="Arial" w:hAnsi="Arial" w:cs="Arial"/>
                <w:sz w:val="20"/>
                <w:szCs w:val="20"/>
              </w:rPr>
              <w:t>1</w:t>
            </w:r>
            <w:r w:rsidRPr="00385C05">
              <w:rPr>
                <w:rFonts w:ascii="Arial" w:hAnsi="Arial" w:cs="Arial"/>
                <w:sz w:val="20"/>
                <w:szCs w:val="20"/>
              </w:rPr>
              <w:t>]</w:t>
            </w:r>
          </w:p>
        </w:tc>
        <w:tc>
          <w:tcPr>
            <w:tcW w:w="706" w:type="dxa"/>
          </w:tcPr>
          <w:p w14:paraId="6853DDF4"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7476B979"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5F04AD" w:rsidRPr="00385C05" w14:paraId="3C81253E" w14:textId="77777777" w:rsidTr="004F4897">
        <w:trPr>
          <w:cantSplit/>
          <w:tblCellSpacing w:w="7" w:type="dxa"/>
        </w:trPr>
        <w:tc>
          <w:tcPr>
            <w:tcW w:w="2708" w:type="dxa"/>
            <w:shd w:val="clear" w:color="auto" w:fill="auto"/>
          </w:tcPr>
          <w:p w14:paraId="2F4F5EDA"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User Defined Access Checks </w:t>
            </w:r>
          </w:p>
        </w:tc>
        <w:tc>
          <w:tcPr>
            <w:tcW w:w="707" w:type="dxa"/>
            <w:shd w:val="clear" w:color="auto" w:fill="auto"/>
          </w:tcPr>
          <w:p w14:paraId="12F6A4F8"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13</w:t>
            </w:r>
          </w:p>
        </w:tc>
        <w:tc>
          <w:tcPr>
            <w:tcW w:w="705" w:type="dxa"/>
            <w:shd w:val="clear" w:color="auto" w:fill="auto"/>
          </w:tcPr>
          <w:p w14:paraId="1B23746B"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ST</w:t>
            </w:r>
          </w:p>
        </w:tc>
        <w:tc>
          <w:tcPr>
            <w:tcW w:w="706" w:type="dxa"/>
            <w:shd w:val="clear" w:color="auto" w:fill="auto"/>
          </w:tcPr>
          <w:p w14:paraId="3A35FACC"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20</w:t>
            </w:r>
          </w:p>
        </w:tc>
        <w:tc>
          <w:tcPr>
            <w:tcW w:w="745" w:type="dxa"/>
            <w:shd w:val="clear" w:color="auto" w:fill="auto"/>
          </w:tcPr>
          <w:p w14:paraId="43E33A5A"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7F426B27" w14:textId="77777777" w:rsidR="005F04AD" w:rsidRPr="00385C05" w:rsidRDefault="005F04AD" w:rsidP="00F6648D">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706" w:type="dxa"/>
          </w:tcPr>
          <w:p w14:paraId="3215BCEB"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06FD3FB1"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5F04AD" w:rsidRPr="00385C05" w14:paraId="5711CB90" w14:textId="77777777" w:rsidTr="004F4897">
        <w:trPr>
          <w:cantSplit/>
          <w:tblCellSpacing w:w="7" w:type="dxa"/>
        </w:trPr>
        <w:tc>
          <w:tcPr>
            <w:tcW w:w="2708" w:type="dxa"/>
          </w:tcPr>
          <w:p w14:paraId="417EA15A"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Date/Time of the Observation </w:t>
            </w:r>
          </w:p>
        </w:tc>
        <w:tc>
          <w:tcPr>
            <w:tcW w:w="707" w:type="dxa"/>
          </w:tcPr>
          <w:p w14:paraId="3200CDC4"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14</w:t>
            </w:r>
          </w:p>
        </w:tc>
        <w:tc>
          <w:tcPr>
            <w:tcW w:w="705" w:type="dxa"/>
          </w:tcPr>
          <w:p w14:paraId="63E2AA66"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TS</w:t>
            </w:r>
          </w:p>
        </w:tc>
        <w:tc>
          <w:tcPr>
            <w:tcW w:w="706" w:type="dxa"/>
          </w:tcPr>
          <w:p w14:paraId="09AFEEDD"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26</w:t>
            </w:r>
          </w:p>
        </w:tc>
        <w:tc>
          <w:tcPr>
            <w:tcW w:w="745" w:type="dxa"/>
          </w:tcPr>
          <w:p w14:paraId="3D6B45AA"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575C5922"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CD4470B" w14:textId="77777777" w:rsidR="005F04AD" w:rsidRPr="00385C05" w:rsidRDefault="005F04AD" w:rsidP="00AD719C">
            <w:pPr>
              <w:spacing w:before="40" w:after="40"/>
              <w:rPr>
                <w:rFonts w:ascii="Arial" w:hAnsi="Arial" w:cs="Arial"/>
                <w:sz w:val="20"/>
                <w:szCs w:val="20"/>
              </w:rPr>
            </w:pPr>
          </w:p>
        </w:tc>
        <w:tc>
          <w:tcPr>
            <w:tcW w:w="5688" w:type="dxa"/>
          </w:tcPr>
          <w:p w14:paraId="46B634BB"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This field is the physiologically relevant date-time or the closest approximation to that date-time.</w:t>
            </w:r>
          </w:p>
        </w:tc>
      </w:tr>
      <w:tr w:rsidR="005F04AD" w:rsidRPr="00385C05" w14:paraId="29EE2E35" w14:textId="77777777" w:rsidTr="004F4897">
        <w:trPr>
          <w:cantSplit/>
          <w:tblCellSpacing w:w="7" w:type="dxa"/>
        </w:trPr>
        <w:tc>
          <w:tcPr>
            <w:tcW w:w="2708" w:type="dxa"/>
            <w:shd w:val="clear" w:color="auto" w:fill="auto"/>
          </w:tcPr>
          <w:p w14:paraId="60BB4726" w14:textId="77777777" w:rsidR="005F04AD" w:rsidRPr="00385C05" w:rsidRDefault="005F04AD" w:rsidP="005F04AD">
            <w:pPr>
              <w:spacing w:before="40" w:after="40"/>
              <w:rPr>
                <w:rFonts w:ascii="Arial" w:hAnsi="Arial" w:cs="Arial"/>
                <w:sz w:val="20"/>
                <w:szCs w:val="20"/>
              </w:rPr>
            </w:pPr>
            <w:r w:rsidRPr="00385C05">
              <w:rPr>
                <w:rFonts w:ascii="Arial" w:hAnsi="Arial" w:cs="Arial"/>
                <w:sz w:val="20"/>
                <w:szCs w:val="20"/>
              </w:rPr>
              <w:t xml:space="preserve">Producer's </w:t>
            </w:r>
            <w:r>
              <w:rPr>
                <w:rFonts w:ascii="Arial" w:hAnsi="Arial" w:cs="Arial"/>
                <w:sz w:val="20"/>
                <w:szCs w:val="20"/>
              </w:rPr>
              <w:t>Reference</w:t>
            </w:r>
            <w:r w:rsidRPr="00385C05">
              <w:rPr>
                <w:rFonts w:ascii="Arial" w:hAnsi="Arial" w:cs="Arial"/>
                <w:sz w:val="20"/>
                <w:szCs w:val="20"/>
              </w:rPr>
              <w:t xml:space="preserve"> </w:t>
            </w:r>
          </w:p>
        </w:tc>
        <w:tc>
          <w:tcPr>
            <w:tcW w:w="707" w:type="dxa"/>
            <w:shd w:val="clear" w:color="auto" w:fill="auto"/>
          </w:tcPr>
          <w:p w14:paraId="0BA575F8"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15</w:t>
            </w:r>
          </w:p>
        </w:tc>
        <w:tc>
          <w:tcPr>
            <w:tcW w:w="705" w:type="dxa"/>
            <w:shd w:val="clear" w:color="auto" w:fill="auto"/>
          </w:tcPr>
          <w:p w14:paraId="65AB538E"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CE</w:t>
            </w:r>
          </w:p>
        </w:tc>
        <w:tc>
          <w:tcPr>
            <w:tcW w:w="706" w:type="dxa"/>
            <w:shd w:val="clear" w:color="auto" w:fill="auto"/>
          </w:tcPr>
          <w:p w14:paraId="78B14BB8"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250</w:t>
            </w:r>
          </w:p>
        </w:tc>
        <w:tc>
          <w:tcPr>
            <w:tcW w:w="745" w:type="dxa"/>
            <w:shd w:val="clear" w:color="auto" w:fill="auto"/>
          </w:tcPr>
          <w:p w14:paraId="44B2C994"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19EC16CC"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11335665"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798622B3"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A847AC" w:rsidRPr="00385C05" w14:paraId="41C4A872" w14:textId="77777777" w:rsidTr="004F4897">
        <w:trPr>
          <w:cantSplit/>
          <w:tblCellSpacing w:w="7" w:type="dxa"/>
        </w:trPr>
        <w:tc>
          <w:tcPr>
            <w:tcW w:w="2708" w:type="dxa"/>
            <w:shd w:val="clear" w:color="auto" w:fill="auto"/>
          </w:tcPr>
          <w:p w14:paraId="316F606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Responsible Observer </w:t>
            </w:r>
          </w:p>
        </w:tc>
        <w:tc>
          <w:tcPr>
            <w:tcW w:w="707" w:type="dxa"/>
            <w:shd w:val="clear" w:color="auto" w:fill="auto"/>
          </w:tcPr>
          <w:p w14:paraId="18D2FFC8"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16</w:t>
            </w:r>
          </w:p>
        </w:tc>
        <w:tc>
          <w:tcPr>
            <w:tcW w:w="705" w:type="dxa"/>
            <w:shd w:val="clear" w:color="auto" w:fill="auto"/>
          </w:tcPr>
          <w:p w14:paraId="71AB4863"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XCN</w:t>
            </w:r>
          </w:p>
        </w:tc>
        <w:tc>
          <w:tcPr>
            <w:tcW w:w="706" w:type="dxa"/>
            <w:shd w:val="clear" w:color="auto" w:fill="auto"/>
          </w:tcPr>
          <w:p w14:paraId="5304E8A9"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3242</w:t>
            </w:r>
          </w:p>
        </w:tc>
        <w:tc>
          <w:tcPr>
            <w:tcW w:w="745" w:type="dxa"/>
            <w:shd w:val="clear" w:color="auto" w:fill="auto"/>
          </w:tcPr>
          <w:p w14:paraId="7E5E8E68"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0C8A2505"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2ABAE066"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5E3F69A4" w14:textId="6B09EDB0" w:rsidR="00A171B7" w:rsidRPr="00385C05" w:rsidRDefault="009955E3" w:rsidP="00130E19">
            <w:pPr>
              <w:spacing w:before="40" w:after="40"/>
              <w:rPr>
                <w:rFonts w:ascii="Arial" w:hAnsi="Arial" w:cs="Arial"/>
                <w:sz w:val="20"/>
                <w:szCs w:val="20"/>
                <w:highlight w:val="yellow"/>
              </w:rPr>
            </w:pPr>
            <w:r>
              <w:rPr>
                <w:rFonts w:ascii="Arial" w:hAnsi="Arial" w:cs="Arial"/>
                <w:sz w:val="20"/>
                <w:szCs w:val="20"/>
              </w:rPr>
              <w:t xml:space="preserve">Supported to allow for the sending of optional laboratory data elements of interest under the Laboratory Information </w:t>
            </w:r>
            <w:r w:rsidR="00130E19">
              <w:rPr>
                <w:rFonts w:ascii="Arial" w:hAnsi="Arial" w:cs="Arial"/>
                <w:sz w:val="20"/>
                <w:szCs w:val="20"/>
              </w:rPr>
              <w:t xml:space="preserve">Header. </w:t>
            </w:r>
            <w:r w:rsidR="00F60B19">
              <w:rPr>
                <w:rFonts w:ascii="Arial" w:hAnsi="Arial" w:cs="Arial"/>
                <w:sz w:val="20"/>
                <w:szCs w:val="20"/>
              </w:rPr>
              <w:t>Optionally supported to allow mapping similar to ELR.</w:t>
            </w:r>
          </w:p>
        </w:tc>
      </w:tr>
      <w:tr w:rsidR="00A847AC" w:rsidRPr="00385C05" w14:paraId="0C987888" w14:textId="77777777" w:rsidTr="004F4897">
        <w:trPr>
          <w:cantSplit/>
          <w:tblCellSpacing w:w="7" w:type="dxa"/>
        </w:trPr>
        <w:tc>
          <w:tcPr>
            <w:tcW w:w="2708" w:type="dxa"/>
            <w:shd w:val="clear" w:color="auto" w:fill="auto"/>
          </w:tcPr>
          <w:p w14:paraId="307EFE8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lastRenderedPageBreak/>
              <w:t xml:space="preserve">Observation Method </w:t>
            </w:r>
          </w:p>
        </w:tc>
        <w:tc>
          <w:tcPr>
            <w:tcW w:w="707" w:type="dxa"/>
            <w:shd w:val="clear" w:color="auto" w:fill="auto"/>
          </w:tcPr>
          <w:p w14:paraId="12F71DBE"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17</w:t>
            </w:r>
          </w:p>
        </w:tc>
        <w:tc>
          <w:tcPr>
            <w:tcW w:w="705" w:type="dxa"/>
            <w:shd w:val="clear" w:color="auto" w:fill="auto"/>
          </w:tcPr>
          <w:p w14:paraId="2D3CCB4E"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CE</w:t>
            </w:r>
          </w:p>
        </w:tc>
        <w:tc>
          <w:tcPr>
            <w:tcW w:w="706" w:type="dxa"/>
            <w:shd w:val="clear" w:color="auto" w:fill="auto"/>
          </w:tcPr>
          <w:p w14:paraId="10503B8B"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250</w:t>
            </w:r>
          </w:p>
        </w:tc>
        <w:tc>
          <w:tcPr>
            <w:tcW w:w="745" w:type="dxa"/>
            <w:shd w:val="clear" w:color="auto" w:fill="auto"/>
          </w:tcPr>
          <w:p w14:paraId="7108EC8E"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7E67F21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74BFCCA6"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7D1AEA39" w14:textId="7B04EFF0" w:rsidR="00A171B7" w:rsidRPr="00385C05" w:rsidRDefault="009955E3" w:rsidP="00DE6ADA">
            <w:pPr>
              <w:spacing w:before="40" w:after="40"/>
              <w:rPr>
                <w:rFonts w:ascii="Arial" w:hAnsi="Arial" w:cs="Arial"/>
                <w:sz w:val="20"/>
                <w:szCs w:val="20"/>
                <w:highlight w:val="yellow"/>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A847AC" w:rsidRPr="00385C05" w14:paraId="04DC1EEF" w14:textId="77777777" w:rsidTr="004F4897">
        <w:trPr>
          <w:cantSplit/>
          <w:tblCellSpacing w:w="7" w:type="dxa"/>
        </w:trPr>
        <w:tc>
          <w:tcPr>
            <w:tcW w:w="2708" w:type="dxa"/>
            <w:shd w:val="clear" w:color="auto" w:fill="auto"/>
          </w:tcPr>
          <w:p w14:paraId="5054BB9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Equipment Instance Identifier </w:t>
            </w:r>
          </w:p>
        </w:tc>
        <w:tc>
          <w:tcPr>
            <w:tcW w:w="707" w:type="dxa"/>
            <w:shd w:val="clear" w:color="auto" w:fill="auto"/>
          </w:tcPr>
          <w:p w14:paraId="5DAC926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18</w:t>
            </w:r>
          </w:p>
        </w:tc>
        <w:tc>
          <w:tcPr>
            <w:tcW w:w="705" w:type="dxa"/>
            <w:shd w:val="clear" w:color="auto" w:fill="auto"/>
          </w:tcPr>
          <w:p w14:paraId="407A36E4"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EI</w:t>
            </w:r>
          </w:p>
        </w:tc>
        <w:tc>
          <w:tcPr>
            <w:tcW w:w="706" w:type="dxa"/>
            <w:shd w:val="clear" w:color="auto" w:fill="auto"/>
          </w:tcPr>
          <w:p w14:paraId="2B9893C2"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424</w:t>
            </w:r>
          </w:p>
        </w:tc>
        <w:tc>
          <w:tcPr>
            <w:tcW w:w="745" w:type="dxa"/>
            <w:shd w:val="clear" w:color="auto" w:fill="auto"/>
          </w:tcPr>
          <w:p w14:paraId="17694588"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3C9D33E5"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706" w:type="dxa"/>
          </w:tcPr>
          <w:p w14:paraId="75DCA896"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auto"/>
          </w:tcPr>
          <w:p w14:paraId="2D3C7EE0" w14:textId="77777777" w:rsidR="00A847AC" w:rsidRPr="00385C05" w:rsidRDefault="00A847AC" w:rsidP="00A847AC">
            <w:pPr>
              <w:spacing w:before="40" w:after="40"/>
              <w:rPr>
                <w:rFonts w:ascii="Arial" w:hAnsi="Arial" w:cs="Arial"/>
                <w:sz w:val="20"/>
                <w:szCs w:val="20"/>
              </w:rPr>
            </w:pPr>
            <w:r w:rsidRPr="00385C05">
              <w:rPr>
                <w:rFonts w:ascii="Arial" w:hAnsi="Arial" w:cs="Arial"/>
                <w:color w:val="FFFFFF"/>
                <w:sz w:val="20"/>
                <w:szCs w:val="20"/>
              </w:rPr>
              <w:t xml:space="preserve"> </w:t>
            </w:r>
          </w:p>
        </w:tc>
      </w:tr>
      <w:tr w:rsidR="00A847AC" w:rsidRPr="00385C05" w14:paraId="4626CBAF" w14:textId="77777777" w:rsidTr="004F4897">
        <w:trPr>
          <w:cantSplit/>
          <w:tblCellSpacing w:w="7" w:type="dxa"/>
        </w:trPr>
        <w:tc>
          <w:tcPr>
            <w:tcW w:w="2708" w:type="dxa"/>
            <w:shd w:val="clear" w:color="auto" w:fill="auto"/>
          </w:tcPr>
          <w:p w14:paraId="0B9B7C3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Date/Time of the Analysis </w:t>
            </w:r>
          </w:p>
        </w:tc>
        <w:tc>
          <w:tcPr>
            <w:tcW w:w="707" w:type="dxa"/>
            <w:shd w:val="clear" w:color="auto" w:fill="auto"/>
          </w:tcPr>
          <w:p w14:paraId="66F8DEBC"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19</w:t>
            </w:r>
          </w:p>
        </w:tc>
        <w:tc>
          <w:tcPr>
            <w:tcW w:w="705" w:type="dxa"/>
            <w:shd w:val="clear" w:color="auto" w:fill="auto"/>
          </w:tcPr>
          <w:p w14:paraId="7485B832"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TS</w:t>
            </w:r>
          </w:p>
        </w:tc>
        <w:tc>
          <w:tcPr>
            <w:tcW w:w="706" w:type="dxa"/>
            <w:shd w:val="clear" w:color="auto" w:fill="auto"/>
          </w:tcPr>
          <w:p w14:paraId="48F8579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26</w:t>
            </w:r>
          </w:p>
        </w:tc>
        <w:tc>
          <w:tcPr>
            <w:tcW w:w="745" w:type="dxa"/>
            <w:shd w:val="clear" w:color="auto" w:fill="auto"/>
          </w:tcPr>
          <w:p w14:paraId="7A4423D3"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231F40C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0105C8BA"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55F22949" w14:textId="70C0054B" w:rsidR="00A171B7" w:rsidRPr="00385C05" w:rsidRDefault="009955E3" w:rsidP="00DE6ADA">
            <w:pPr>
              <w:spacing w:before="40" w:after="40"/>
              <w:rPr>
                <w:rFonts w:ascii="Arial" w:hAnsi="Arial" w:cs="Arial"/>
                <w:sz w:val="20"/>
                <w:szCs w:val="20"/>
                <w:highlight w:val="yellow"/>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r w:rsidR="00DE6ADA">
              <w:rPr>
                <w:rFonts w:ascii="Arial" w:hAnsi="Arial" w:cs="Arial"/>
                <w:sz w:val="20"/>
                <w:szCs w:val="20"/>
              </w:rPr>
              <w:t>.</w:t>
            </w:r>
          </w:p>
        </w:tc>
      </w:tr>
      <w:tr w:rsidR="00A847AC" w:rsidRPr="00385C05" w14:paraId="4224BAAF" w14:textId="77777777" w:rsidTr="004F4897">
        <w:trPr>
          <w:cantSplit/>
          <w:tblCellSpacing w:w="7" w:type="dxa"/>
        </w:trPr>
        <w:tc>
          <w:tcPr>
            <w:tcW w:w="2708" w:type="dxa"/>
            <w:shd w:val="clear" w:color="auto" w:fill="FFFF99"/>
          </w:tcPr>
          <w:p w14:paraId="5960C8AC"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Reserved for harmonization with V2.6</w:t>
            </w:r>
          </w:p>
        </w:tc>
        <w:tc>
          <w:tcPr>
            <w:tcW w:w="707" w:type="dxa"/>
            <w:shd w:val="clear" w:color="auto" w:fill="FFFF99"/>
          </w:tcPr>
          <w:p w14:paraId="70FF4EF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20</w:t>
            </w:r>
          </w:p>
        </w:tc>
        <w:tc>
          <w:tcPr>
            <w:tcW w:w="705" w:type="dxa"/>
            <w:shd w:val="clear" w:color="auto" w:fill="FFFF99"/>
          </w:tcPr>
          <w:p w14:paraId="0D863E51"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72116D62"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219E3F24"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4EE90957"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5D183076"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04080141" w14:textId="77777777" w:rsidR="00A847AC" w:rsidRPr="00385C05" w:rsidRDefault="00A847AC" w:rsidP="00A847AC">
            <w:pPr>
              <w:spacing w:before="40" w:after="40"/>
              <w:rPr>
                <w:rFonts w:ascii="Arial" w:hAnsi="Arial" w:cs="Arial"/>
                <w:color w:val="FFFFFF"/>
                <w:sz w:val="20"/>
                <w:szCs w:val="20"/>
              </w:rPr>
            </w:pPr>
          </w:p>
        </w:tc>
      </w:tr>
      <w:tr w:rsidR="00A847AC" w:rsidRPr="00385C05" w14:paraId="1851BEC7" w14:textId="77777777" w:rsidTr="004F4897">
        <w:trPr>
          <w:cantSplit/>
          <w:tblCellSpacing w:w="7" w:type="dxa"/>
        </w:trPr>
        <w:tc>
          <w:tcPr>
            <w:tcW w:w="2708" w:type="dxa"/>
            <w:shd w:val="clear" w:color="auto" w:fill="FFFF99"/>
          </w:tcPr>
          <w:p w14:paraId="161A9B87"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Reserved for harmonization with V2.6 </w:t>
            </w:r>
          </w:p>
        </w:tc>
        <w:tc>
          <w:tcPr>
            <w:tcW w:w="707" w:type="dxa"/>
            <w:shd w:val="clear" w:color="auto" w:fill="FFFF99"/>
          </w:tcPr>
          <w:p w14:paraId="15CD364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21</w:t>
            </w:r>
          </w:p>
        </w:tc>
        <w:tc>
          <w:tcPr>
            <w:tcW w:w="705" w:type="dxa"/>
            <w:shd w:val="clear" w:color="auto" w:fill="FFFF99"/>
          </w:tcPr>
          <w:p w14:paraId="7CA71588"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30F1EBE8"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4BF3F387"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68D2707C"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6C323B35"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5E164B40" w14:textId="77777777" w:rsidR="00A847AC" w:rsidRPr="00385C05" w:rsidRDefault="00A847AC" w:rsidP="00A847AC">
            <w:pPr>
              <w:spacing w:before="40" w:after="40"/>
              <w:rPr>
                <w:rFonts w:ascii="Arial" w:hAnsi="Arial" w:cs="Arial"/>
                <w:color w:val="FFFFFF"/>
                <w:sz w:val="20"/>
                <w:szCs w:val="20"/>
              </w:rPr>
            </w:pPr>
          </w:p>
        </w:tc>
      </w:tr>
      <w:tr w:rsidR="00A847AC" w:rsidRPr="00385C05" w14:paraId="44148516" w14:textId="77777777" w:rsidTr="004F4897">
        <w:trPr>
          <w:cantSplit/>
          <w:tblCellSpacing w:w="7" w:type="dxa"/>
        </w:trPr>
        <w:tc>
          <w:tcPr>
            <w:tcW w:w="2708" w:type="dxa"/>
            <w:shd w:val="clear" w:color="auto" w:fill="FFFF99"/>
          </w:tcPr>
          <w:p w14:paraId="13109AAF"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Reserved for harmonization with V2.6</w:t>
            </w:r>
          </w:p>
        </w:tc>
        <w:tc>
          <w:tcPr>
            <w:tcW w:w="707" w:type="dxa"/>
            <w:shd w:val="clear" w:color="auto" w:fill="FFFF99"/>
          </w:tcPr>
          <w:p w14:paraId="7F0ADC80"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22</w:t>
            </w:r>
          </w:p>
        </w:tc>
        <w:tc>
          <w:tcPr>
            <w:tcW w:w="705" w:type="dxa"/>
            <w:shd w:val="clear" w:color="auto" w:fill="FFFF99"/>
          </w:tcPr>
          <w:p w14:paraId="5EBA0BCA"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226336CD"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533A17F6"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76B608C3"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407B1D39"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4E1CDB43" w14:textId="77777777" w:rsidR="00A847AC" w:rsidRPr="00385C05" w:rsidRDefault="00A847AC" w:rsidP="00A847AC">
            <w:pPr>
              <w:spacing w:before="40" w:after="40"/>
              <w:rPr>
                <w:rFonts w:ascii="Arial" w:hAnsi="Arial" w:cs="Arial"/>
                <w:color w:val="FFFFFF"/>
                <w:sz w:val="20"/>
                <w:szCs w:val="20"/>
              </w:rPr>
            </w:pPr>
          </w:p>
        </w:tc>
      </w:tr>
      <w:tr w:rsidR="00A847AC" w:rsidRPr="00385C05" w14:paraId="0FBE81DB" w14:textId="77777777" w:rsidTr="004F4897">
        <w:trPr>
          <w:cantSplit/>
          <w:tblCellSpacing w:w="7" w:type="dxa"/>
        </w:trPr>
        <w:tc>
          <w:tcPr>
            <w:tcW w:w="2708" w:type="dxa"/>
            <w:shd w:val="clear" w:color="auto" w:fill="auto"/>
          </w:tcPr>
          <w:p w14:paraId="62427E79"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Name</w:t>
            </w:r>
          </w:p>
        </w:tc>
        <w:tc>
          <w:tcPr>
            <w:tcW w:w="707" w:type="dxa"/>
            <w:shd w:val="clear" w:color="auto" w:fill="auto"/>
          </w:tcPr>
          <w:p w14:paraId="2BFACDDC"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23</w:t>
            </w:r>
          </w:p>
        </w:tc>
        <w:tc>
          <w:tcPr>
            <w:tcW w:w="705" w:type="dxa"/>
            <w:shd w:val="clear" w:color="auto" w:fill="auto"/>
          </w:tcPr>
          <w:p w14:paraId="4FB84BF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XON</w:t>
            </w:r>
          </w:p>
        </w:tc>
        <w:tc>
          <w:tcPr>
            <w:tcW w:w="706" w:type="dxa"/>
            <w:shd w:val="clear" w:color="auto" w:fill="auto"/>
          </w:tcPr>
          <w:p w14:paraId="6C46EA71"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567</w:t>
            </w:r>
          </w:p>
        </w:tc>
        <w:tc>
          <w:tcPr>
            <w:tcW w:w="745" w:type="dxa"/>
            <w:shd w:val="clear" w:color="auto" w:fill="auto"/>
          </w:tcPr>
          <w:p w14:paraId="779CD53A"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RE</w:t>
            </w:r>
          </w:p>
        </w:tc>
        <w:tc>
          <w:tcPr>
            <w:tcW w:w="1207" w:type="dxa"/>
            <w:shd w:val="clear" w:color="auto" w:fill="auto"/>
          </w:tcPr>
          <w:p w14:paraId="56AD0CB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47CE22BF"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4A17D7CC" w14:textId="77777777" w:rsidR="00A847AC" w:rsidRPr="00385C05" w:rsidRDefault="00A847AC" w:rsidP="00A847AC">
            <w:pPr>
              <w:spacing w:before="40" w:after="40"/>
              <w:rPr>
                <w:rFonts w:ascii="Arial" w:hAnsi="Arial" w:cs="Arial"/>
                <w:color w:val="FFFFFF"/>
                <w:sz w:val="20"/>
                <w:szCs w:val="20"/>
                <w:highlight w:val="yellow"/>
              </w:rPr>
            </w:pPr>
          </w:p>
        </w:tc>
      </w:tr>
      <w:tr w:rsidR="00A847AC" w:rsidRPr="00385C05" w14:paraId="3C9C2AB8" w14:textId="77777777" w:rsidTr="004F4897">
        <w:trPr>
          <w:cantSplit/>
          <w:tblCellSpacing w:w="7" w:type="dxa"/>
        </w:trPr>
        <w:tc>
          <w:tcPr>
            <w:tcW w:w="2708" w:type="dxa"/>
            <w:shd w:val="clear" w:color="auto" w:fill="auto"/>
          </w:tcPr>
          <w:p w14:paraId="1A8872BF"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Address</w:t>
            </w:r>
          </w:p>
        </w:tc>
        <w:tc>
          <w:tcPr>
            <w:tcW w:w="707" w:type="dxa"/>
            <w:shd w:val="clear" w:color="auto" w:fill="auto"/>
          </w:tcPr>
          <w:p w14:paraId="7FA6C819"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24</w:t>
            </w:r>
          </w:p>
        </w:tc>
        <w:tc>
          <w:tcPr>
            <w:tcW w:w="705" w:type="dxa"/>
            <w:shd w:val="clear" w:color="auto" w:fill="auto"/>
          </w:tcPr>
          <w:p w14:paraId="3C57688F"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XAD</w:t>
            </w:r>
          </w:p>
        </w:tc>
        <w:tc>
          <w:tcPr>
            <w:tcW w:w="706" w:type="dxa"/>
            <w:shd w:val="clear" w:color="auto" w:fill="auto"/>
          </w:tcPr>
          <w:p w14:paraId="00530AFF"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631</w:t>
            </w:r>
          </w:p>
        </w:tc>
        <w:tc>
          <w:tcPr>
            <w:tcW w:w="745" w:type="dxa"/>
            <w:shd w:val="clear" w:color="auto" w:fill="auto"/>
          </w:tcPr>
          <w:p w14:paraId="0CD9925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11CF9B7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648C5BF2"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77B02C30" w14:textId="77777777" w:rsidR="00A847AC" w:rsidRPr="00385C05" w:rsidRDefault="00A847AC" w:rsidP="00A847AC">
            <w:pPr>
              <w:spacing w:before="40" w:after="40"/>
              <w:rPr>
                <w:rFonts w:ascii="Arial" w:hAnsi="Arial" w:cs="Arial"/>
                <w:color w:val="FFFFFF"/>
                <w:sz w:val="20"/>
                <w:szCs w:val="20"/>
                <w:highlight w:val="yellow"/>
              </w:rPr>
            </w:pPr>
          </w:p>
        </w:tc>
      </w:tr>
      <w:tr w:rsidR="00A847AC" w:rsidRPr="00385C05" w14:paraId="4009D737" w14:textId="77777777" w:rsidTr="00DC3592">
        <w:trPr>
          <w:cantSplit/>
          <w:trHeight w:val="1286"/>
          <w:tblCellSpacing w:w="7" w:type="dxa"/>
        </w:trPr>
        <w:tc>
          <w:tcPr>
            <w:tcW w:w="2708" w:type="dxa"/>
            <w:shd w:val="clear" w:color="auto" w:fill="auto"/>
          </w:tcPr>
          <w:p w14:paraId="4E1FA34B"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Medical Director</w:t>
            </w:r>
          </w:p>
        </w:tc>
        <w:tc>
          <w:tcPr>
            <w:tcW w:w="707" w:type="dxa"/>
            <w:shd w:val="clear" w:color="auto" w:fill="auto"/>
          </w:tcPr>
          <w:p w14:paraId="2EC854E8"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25</w:t>
            </w:r>
          </w:p>
        </w:tc>
        <w:tc>
          <w:tcPr>
            <w:tcW w:w="705" w:type="dxa"/>
            <w:shd w:val="clear" w:color="auto" w:fill="auto"/>
          </w:tcPr>
          <w:p w14:paraId="566E07E5"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XCN</w:t>
            </w:r>
          </w:p>
        </w:tc>
        <w:tc>
          <w:tcPr>
            <w:tcW w:w="706" w:type="dxa"/>
            <w:shd w:val="clear" w:color="auto" w:fill="auto"/>
          </w:tcPr>
          <w:p w14:paraId="5631BE32"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3242</w:t>
            </w:r>
          </w:p>
        </w:tc>
        <w:tc>
          <w:tcPr>
            <w:tcW w:w="745" w:type="dxa"/>
            <w:shd w:val="clear" w:color="auto" w:fill="auto"/>
          </w:tcPr>
          <w:p w14:paraId="4D5A747B"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2233773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706" w:type="dxa"/>
          </w:tcPr>
          <w:p w14:paraId="2B722FDC"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56A2D673" w14:textId="77777777" w:rsidR="00A847AC" w:rsidRPr="00385C05" w:rsidRDefault="00A847AC" w:rsidP="00A847AC">
            <w:pPr>
              <w:spacing w:before="40" w:after="40"/>
              <w:rPr>
                <w:rFonts w:ascii="Arial" w:hAnsi="Arial" w:cs="Arial"/>
                <w:color w:val="FFFFFF"/>
                <w:sz w:val="20"/>
                <w:szCs w:val="20"/>
                <w:highlight w:val="yellow"/>
              </w:rPr>
            </w:pPr>
          </w:p>
        </w:tc>
      </w:tr>
    </w:tbl>
    <w:p w14:paraId="54921FDD" w14:textId="77777777" w:rsidR="0014458D" w:rsidRPr="00385C05" w:rsidRDefault="00386373" w:rsidP="000D3A16">
      <w:pPr>
        <w:pStyle w:val="Heading3"/>
      </w:pPr>
      <w:bookmarkStart w:id="470" w:name="_Toc463606012"/>
      <w:bookmarkStart w:id="471" w:name="_Toc487203688"/>
      <w:bookmarkEnd w:id="470"/>
      <w:r w:rsidRPr="00385C05">
        <w:lastRenderedPageBreak/>
        <w:t xml:space="preserve">SPM </w:t>
      </w:r>
      <w:r>
        <w:t xml:space="preserve">- </w:t>
      </w:r>
      <w:proofErr w:type="spellStart"/>
      <w:r w:rsidR="0014458D" w:rsidRPr="00385C05">
        <w:t>Specimen</w:t>
      </w:r>
      <w:proofErr w:type="spellEnd"/>
      <w:r w:rsidR="0014458D" w:rsidRPr="00385C05">
        <w:t xml:space="preserve"> Segment</w:t>
      </w:r>
      <w:bookmarkEnd w:id="471"/>
      <w:r w:rsidR="0014458D" w:rsidRPr="00385C05">
        <w:t xml:space="preserve"> </w:t>
      </w:r>
    </w:p>
    <w:p w14:paraId="04DD34AF" w14:textId="77777777" w:rsidR="0014458D" w:rsidRPr="00385C05" w:rsidRDefault="0014458D" w:rsidP="00D96FA3">
      <w:pPr>
        <w:spacing w:before="240" w:after="120"/>
        <w:rPr>
          <w:rFonts w:ascii="Arial" w:hAnsi="Arial" w:cs="Arial"/>
          <w:sz w:val="24"/>
          <w:szCs w:val="24"/>
        </w:rPr>
      </w:pPr>
      <w:r w:rsidRPr="00385C05">
        <w:rPr>
          <w:rFonts w:ascii="Arial" w:hAnsi="Arial" w:cs="Arial"/>
          <w:sz w:val="24"/>
          <w:szCs w:val="24"/>
        </w:rPr>
        <w:t xml:space="preserve">The intent of this segment is to describe the characteristics of a specimen. It differs from the intent of the OBR, in that the OBR addresses order-specific information. </w:t>
      </w:r>
      <w:r w:rsidR="009955E3">
        <w:rPr>
          <w:rFonts w:ascii="Arial" w:hAnsi="Arial" w:cs="Arial"/>
          <w:sz w:val="24"/>
          <w:szCs w:val="24"/>
        </w:rPr>
        <w:t>Supported to allow for the sending of laboratory data elements of interest under the Laboratory Information Section Header</w:t>
      </w:r>
      <w:r w:rsidR="007E5C33">
        <w:rPr>
          <w:rFonts w:ascii="Arial" w:hAnsi="Arial" w:cs="Arial"/>
          <w:sz w:val="24"/>
          <w:szCs w:val="24"/>
        </w:rPr>
        <w:t xml:space="preserve"> (Lab OBR)</w:t>
      </w:r>
      <w:r w:rsidR="006353A0">
        <w:rPr>
          <w:rFonts w:ascii="Arial" w:hAnsi="Arial" w:cs="Arial"/>
          <w:sz w:val="24"/>
          <w:szCs w:val="24"/>
        </w:rPr>
        <w:t xml:space="preserve">, </w:t>
      </w:r>
      <w:r w:rsidR="00ED2B07">
        <w:rPr>
          <w:rFonts w:ascii="Arial" w:hAnsi="Arial" w:cs="Arial"/>
          <w:sz w:val="24"/>
          <w:szCs w:val="24"/>
        </w:rPr>
        <w:t>o</w:t>
      </w:r>
      <w:r w:rsidR="006353A0" w:rsidRPr="006353A0">
        <w:rPr>
          <w:rFonts w:ascii="Arial" w:hAnsi="Arial" w:cs="Arial"/>
          <w:sz w:val="24"/>
          <w:szCs w:val="24"/>
        </w:rPr>
        <w:t>ptionally supported to allow mapping similar to ELR</w:t>
      </w:r>
      <w:r w:rsidR="00CB3A28">
        <w:rPr>
          <w:rFonts w:ascii="Arial" w:hAnsi="Arial" w:cs="Arial"/>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0"/>
        <w:gridCol w:w="720"/>
        <w:gridCol w:w="720"/>
        <w:gridCol w:w="810"/>
        <w:gridCol w:w="1350"/>
        <w:gridCol w:w="990"/>
        <w:gridCol w:w="5259"/>
      </w:tblGrid>
      <w:tr w:rsidR="0014458D" w:rsidRPr="00385C05" w14:paraId="2D670667" w14:textId="77777777" w:rsidTr="00B7350F">
        <w:trPr>
          <w:cantSplit/>
          <w:tblHeader/>
          <w:tblCellSpacing w:w="7" w:type="dxa"/>
        </w:trPr>
        <w:tc>
          <w:tcPr>
            <w:tcW w:w="13270" w:type="dxa"/>
            <w:gridSpan w:val="8"/>
            <w:shd w:val="clear" w:color="auto" w:fill="D9D9D9"/>
            <w:vAlign w:val="center"/>
          </w:tcPr>
          <w:p w14:paraId="353AD76B" w14:textId="77777777" w:rsidR="0014458D" w:rsidRPr="00385C05" w:rsidRDefault="0014458D" w:rsidP="00B7350F">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E03156">
              <w:rPr>
                <w:rFonts w:ascii="Arial" w:hAnsi="Arial" w:cs="Arial"/>
                <w:b/>
                <w:caps/>
                <w:color w:val="548DD4"/>
              </w:rPr>
              <w:t>2</w:t>
            </w:r>
            <w:r w:rsidRPr="00385C05">
              <w:rPr>
                <w:rFonts w:ascii="Arial" w:hAnsi="Arial" w:cs="Arial"/>
                <w:b/>
                <w:caps/>
                <w:color w:val="548DD4"/>
              </w:rPr>
              <w:t>.6: SPECIMEN Segment (SPM)</w:t>
            </w:r>
          </w:p>
        </w:tc>
      </w:tr>
      <w:tr w:rsidR="00386373" w:rsidRPr="00385C05" w14:paraId="633D5794" w14:textId="77777777" w:rsidTr="00612540">
        <w:trPr>
          <w:cantSplit/>
          <w:tblHeader/>
          <w:tblCellSpacing w:w="7" w:type="dxa"/>
        </w:trPr>
        <w:tc>
          <w:tcPr>
            <w:tcW w:w="2708" w:type="dxa"/>
            <w:shd w:val="clear" w:color="auto" w:fill="F2F2F2"/>
          </w:tcPr>
          <w:p w14:paraId="646D71C9"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6" w:type="dxa"/>
            <w:shd w:val="clear" w:color="auto" w:fill="F2F2F2"/>
          </w:tcPr>
          <w:p w14:paraId="55B31A17" w14:textId="77777777" w:rsidR="00386373" w:rsidRPr="00385C05" w:rsidRDefault="00386373" w:rsidP="00B7350F">
            <w:pPr>
              <w:spacing w:before="40" w:after="40"/>
              <w:rPr>
                <w:rFonts w:ascii="Arial" w:hAnsi="Arial" w:cs="Arial"/>
                <w:smallCaps/>
                <w:color w:val="17365D"/>
                <w:sz w:val="20"/>
                <w:szCs w:val="20"/>
              </w:rPr>
            </w:pPr>
            <w:proofErr w:type="spellStart"/>
            <w:r w:rsidRPr="00385C05">
              <w:rPr>
                <w:rFonts w:ascii="Arial" w:hAnsi="Arial" w:cs="Arial"/>
                <w:b/>
                <w:bCs/>
                <w:smallCaps/>
                <w:color w:val="548DD4"/>
                <w:sz w:val="20"/>
                <w:szCs w:val="20"/>
              </w:rPr>
              <w:t>Seq</w:t>
            </w:r>
            <w:proofErr w:type="spellEnd"/>
          </w:p>
        </w:tc>
        <w:tc>
          <w:tcPr>
            <w:tcW w:w="706" w:type="dxa"/>
            <w:shd w:val="clear" w:color="auto" w:fill="F2F2F2"/>
          </w:tcPr>
          <w:p w14:paraId="52FCB7AD"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706" w:type="dxa"/>
            <w:shd w:val="clear" w:color="auto" w:fill="F2F2F2"/>
          </w:tcPr>
          <w:p w14:paraId="441F4116"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96" w:type="dxa"/>
            <w:shd w:val="clear" w:color="auto" w:fill="F2F2F2"/>
          </w:tcPr>
          <w:p w14:paraId="7E10CFA4"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336" w:type="dxa"/>
            <w:shd w:val="clear" w:color="auto" w:fill="F2F2F2"/>
          </w:tcPr>
          <w:p w14:paraId="65FAC0EF"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976" w:type="dxa"/>
            <w:shd w:val="clear" w:color="auto" w:fill="F2F2F2"/>
          </w:tcPr>
          <w:p w14:paraId="5FC8827D" w14:textId="77777777" w:rsidR="00386373" w:rsidRPr="00385C05" w:rsidRDefault="00386373" w:rsidP="00B7350F">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238" w:type="dxa"/>
            <w:shd w:val="clear" w:color="auto" w:fill="F2F2F2"/>
          </w:tcPr>
          <w:p w14:paraId="2A42E44E"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385C05" w14:paraId="7220BEE2" w14:textId="77777777" w:rsidTr="00612540">
        <w:trPr>
          <w:cantSplit/>
          <w:tblCellSpacing w:w="7" w:type="dxa"/>
        </w:trPr>
        <w:tc>
          <w:tcPr>
            <w:tcW w:w="2708" w:type="dxa"/>
          </w:tcPr>
          <w:p w14:paraId="4355C166"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Set ID - SPM </w:t>
            </w:r>
          </w:p>
        </w:tc>
        <w:tc>
          <w:tcPr>
            <w:tcW w:w="706" w:type="dxa"/>
          </w:tcPr>
          <w:p w14:paraId="4BE950D4"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1</w:t>
            </w:r>
          </w:p>
        </w:tc>
        <w:tc>
          <w:tcPr>
            <w:tcW w:w="706" w:type="dxa"/>
          </w:tcPr>
          <w:p w14:paraId="50CEA8A3"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SI</w:t>
            </w:r>
          </w:p>
        </w:tc>
        <w:tc>
          <w:tcPr>
            <w:tcW w:w="706" w:type="dxa"/>
          </w:tcPr>
          <w:p w14:paraId="232843F7"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4</w:t>
            </w:r>
          </w:p>
        </w:tc>
        <w:tc>
          <w:tcPr>
            <w:tcW w:w="796" w:type="dxa"/>
          </w:tcPr>
          <w:p w14:paraId="5AC430E6" w14:textId="77777777" w:rsidR="00386373" w:rsidRPr="00385C05" w:rsidRDefault="00BE178D" w:rsidP="00B7350F">
            <w:pPr>
              <w:spacing w:before="40" w:after="40"/>
              <w:rPr>
                <w:rFonts w:ascii="Arial" w:hAnsi="Arial" w:cs="Arial"/>
                <w:sz w:val="20"/>
                <w:szCs w:val="20"/>
              </w:rPr>
            </w:pPr>
            <w:r>
              <w:rPr>
                <w:rFonts w:ascii="Arial" w:hAnsi="Arial" w:cs="Arial"/>
                <w:sz w:val="20"/>
                <w:szCs w:val="20"/>
              </w:rPr>
              <w:t>R</w:t>
            </w:r>
          </w:p>
        </w:tc>
        <w:tc>
          <w:tcPr>
            <w:tcW w:w="1336" w:type="dxa"/>
          </w:tcPr>
          <w:p w14:paraId="3394BD0D" w14:textId="77777777" w:rsidR="00386373" w:rsidRPr="00385C05" w:rsidRDefault="00386373" w:rsidP="00715368">
            <w:pPr>
              <w:spacing w:before="40" w:after="40"/>
              <w:rPr>
                <w:rFonts w:ascii="Arial" w:hAnsi="Arial" w:cs="Arial"/>
                <w:sz w:val="20"/>
                <w:szCs w:val="20"/>
              </w:rPr>
            </w:pPr>
            <w:r w:rsidRPr="00385C05">
              <w:rPr>
                <w:rFonts w:ascii="Arial" w:hAnsi="Arial" w:cs="Arial"/>
                <w:sz w:val="20"/>
                <w:szCs w:val="20"/>
              </w:rPr>
              <w:t>[</w:t>
            </w:r>
            <w:proofErr w:type="gramStart"/>
            <w:r w:rsidR="00715368">
              <w:rPr>
                <w:rFonts w:ascii="Arial" w:hAnsi="Arial" w:cs="Arial"/>
                <w:sz w:val="20"/>
                <w:szCs w:val="20"/>
              </w:rPr>
              <w:t>1</w:t>
            </w:r>
            <w:r w:rsidRPr="00385C05">
              <w:rPr>
                <w:rFonts w:ascii="Arial" w:hAnsi="Arial" w:cs="Arial"/>
                <w:sz w:val="20"/>
                <w:szCs w:val="20"/>
              </w:rPr>
              <w:t>..</w:t>
            </w:r>
            <w:proofErr w:type="gramEnd"/>
            <w:r w:rsidRPr="00385C05">
              <w:rPr>
                <w:rFonts w:ascii="Arial" w:hAnsi="Arial" w:cs="Arial"/>
                <w:sz w:val="20"/>
                <w:szCs w:val="20"/>
              </w:rPr>
              <w:t>1]</w:t>
            </w:r>
          </w:p>
        </w:tc>
        <w:tc>
          <w:tcPr>
            <w:tcW w:w="976" w:type="dxa"/>
          </w:tcPr>
          <w:p w14:paraId="6C2558DD" w14:textId="77777777" w:rsidR="00386373" w:rsidRPr="00385C05" w:rsidRDefault="00386373" w:rsidP="00B7350F">
            <w:pPr>
              <w:spacing w:before="40" w:after="40"/>
              <w:rPr>
                <w:rFonts w:ascii="Arial" w:hAnsi="Arial" w:cs="Arial"/>
                <w:color w:val="FFFFFF"/>
                <w:sz w:val="20"/>
              </w:rPr>
            </w:pPr>
          </w:p>
        </w:tc>
        <w:tc>
          <w:tcPr>
            <w:tcW w:w="5238" w:type="dxa"/>
          </w:tcPr>
          <w:p w14:paraId="6FCEF883" w14:textId="77777777" w:rsidR="00386373" w:rsidRPr="00385C05" w:rsidRDefault="00386373" w:rsidP="00B7350F">
            <w:pPr>
              <w:spacing w:before="40" w:after="40"/>
              <w:rPr>
                <w:rFonts w:ascii="Arial" w:hAnsi="Arial" w:cs="Arial"/>
                <w:color w:val="FFFFFF"/>
                <w:sz w:val="20"/>
              </w:rPr>
            </w:pPr>
          </w:p>
        </w:tc>
      </w:tr>
      <w:tr w:rsidR="00386373" w:rsidRPr="00385C05" w14:paraId="0AAC7AFC" w14:textId="77777777" w:rsidTr="00612540">
        <w:trPr>
          <w:cantSplit/>
          <w:tblCellSpacing w:w="7" w:type="dxa"/>
        </w:trPr>
        <w:tc>
          <w:tcPr>
            <w:tcW w:w="2708" w:type="dxa"/>
          </w:tcPr>
          <w:p w14:paraId="6D47E9B2"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Specimen ID </w:t>
            </w:r>
          </w:p>
        </w:tc>
        <w:tc>
          <w:tcPr>
            <w:tcW w:w="706" w:type="dxa"/>
          </w:tcPr>
          <w:p w14:paraId="7ADD4CC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2</w:t>
            </w:r>
          </w:p>
        </w:tc>
        <w:tc>
          <w:tcPr>
            <w:tcW w:w="706" w:type="dxa"/>
          </w:tcPr>
          <w:p w14:paraId="16D70C31"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EIP</w:t>
            </w:r>
          </w:p>
        </w:tc>
        <w:tc>
          <w:tcPr>
            <w:tcW w:w="706" w:type="dxa"/>
          </w:tcPr>
          <w:p w14:paraId="52FB798F"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855</w:t>
            </w:r>
          </w:p>
        </w:tc>
        <w:tc>
          <w:tcPr>
            <w:tcW w:w="796" w:type="dxa"/>
          </w:tcPr>
          <w:p w14:paraId="147340EA"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tcPr>
          <w:p w14:paraId="248DFBF2"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76072975" w14:textId="77777777" w:rsidR="00386373" w:rsidRPr="000D1D54" w:rsidRDefault="00386373" w:rsidP="00B7350F">
            <w:pPr>
              <w:spacing w:before="40" w:after="40"/>
              <w:rPr>
                <w:rFonts w:ascii="Arial" w:hAnsi="Arial" w:cs="Arial"/>
                <w:sz w:val="20"/>
                <w:szCs w:val="20"/>
              </w:rPr>
            </w:pPr>
          </w:p>
        </w:tc>
        <w:tc>
          <w:tcPr>
            <w:tcW w:w="5238" w:type="dxa"/>
          </w:tcPr>
          <w:p w14:paraId="0BCE76B3" w14:textId="77777777" w:rsidR="00386373" w:rsidRPr="00385C05" w:rsidRDefault="00386373" w:rsidP="00B7350F">
            <w:pPr>
              <w:spacing w:before="40" w:after="40"/>
              <w:rPr>
                <w:rFonts w:ascii="Arial" w:hAnsi="Arial" w:cs="Arial"/>
                <w:sz w:val="20"/>
                <w:szCs w:val="20"/>
              </w:rPr>
            </w:pPr>
          </w:p>
        </w:tc>
      </w:tr>
      <w:tr w:rsidR="00386373" w:rsidRPr="00385C05" w14:paraId="377775A8" w14:textId="77777777" w:rsidTr="00612540">
        <w:trPr>
          <w:cantSplit/>
          <w:tblCellSpacing w:w="7" w:type="dxa"/>
        </w:trPr>
        <w:tc>
          <w:tcPr>
            <w:tcW w:w="2708" w:type="dxa"/>
          </w:tcPr>
          <w:p w14:paraId="15F6D3BE"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Specimen Parent IDs </w:t>
            </w:r>
          </w:p>
        </w:tc>
        <w:tc>
          <w:tcPr>
            <w:tcW w:w="706" w:type="dxa"/>
          </w:tcPr>
          <w:p w14:paraId="3925CA5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3</w:t>
            </w:r>
          </w:p>
        </w:tc>
        <w:tc>
          <w:tcPr>
            <w:tcW w:w="706" w:type="dxa"/>
          </w:tcPr>
          <w:p w14:paraId="79D0F6F2"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EIP</w:t>
            </w:r>
          </w:p>
        </w:tc>
        <w:tc>
          <w:tcPr>
            <w:tcW w:w="706" w:type="dxa"/>
          </w:tcPr>
          <w:p w14:paraId="609EA5B6"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855</w:t>
            </w:r>
          </w:p>
        </w:tc>
        <w:tc>
          <w:tcPr>
            <w:tcW w:w="796" w:type="dxa"/>
          </w:tcPr>
          <w:p w14:paraId="41482470" w14:textId="77777777" w:rsidR="00386373" w:rsidRPr="00385C05" w:rsidRDefault="00821581" w:rsidP="00B7350F">
            <w:pPr>
              <w:spacing w:before="40" w:after="40"/>
              <w:rPr>
                <w:rFonts w:ascii="Arial" w:hAnsi="Arial" w:cs="Arial"/>
                <w:sz w:val="20"/>
                <w:szCs w:val="20"/>
              </w:rPr>
            </w:pPr>
            <w:r>
              <w:rPr>
                <w:rFonts w:ascii="Arial" w:hAnsi="Arial" w:cs="Arial"/>
                <w:sz w:val="20"/>
                <w:szCs w:val="20"/>
              </w:rPr>
              <w:t>RE</w:t>
            </w:r>
          </w:p>
        </w:tc>
        <w:tc>
          <w:tcPr>
            <w:tcW w:w="1336" w:type="dxa"/>
          </w:tcPr>
          <w:p w14:paraId="07AAB70E" w14:textId="77777777" w:rsidR="00386373" w:rsidRPr="00385C05" w:rsidRDefault="00E06926"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r w:rsidR="00386373" w:rsidRPr="00385C05">
              <w:rPr>
                <w:rFonts w:ascii="Arial" w:hAnsi="Arial" w:cs="Arial"/>
                <w:sz w:val="20"/>
                <w:szCs w:val="20"/>
              </w:rPr>
              <w:t>]</w:t>
            </w:r>
          </w:p>
        </w:tc>
        <w:tc>
          <w:tcPr>
            <w:tcW w:w="976" w:type="dxa"/>
          </w:tcPr>
          <w:p w14:paraId="3B3D49CF" w14:textId="77777777" w:rsidR="00386373" w:rsidRPr="00385C05" w:rsidRDefault="00386373" w:rsidP="00B7350F">
            <w:pPr>
              <w:spacing w:before="40" w:after="40"/>
              <w:rPr>
                <w:rFonts w:ascii="Arial" w:hAnsi="Arial" w:cs="Arial"/>
              </w:rPr>
            </w:pPr>
          </w:p>
        </w:tc>
        <w:tc>
          <w:tcPr>
            <w:tcW w:w="5238" w:type="dxa"/>
          </w:tcPr>
          <w:p w14:paraId="39456D1B" w14:textId="77777777" w:rsidR="00386373" w:rsidRPr="00385C05" w:rsidRDefault="00386373" w:rsidP="00B7350F">
            <w:pPr>
              <w:spacing w:before="40" w:after="40"/>
              <w:rPr>
                <w:rFonts w:ascii="Arial" w:hAnsi="Arial" w:cs="Arial"/>
              </w:rPr>
            </w:pPr>
          </w:p>
        </w:tc>
      </w:tr>
      <w:tr w:rsidR="00386373" w:rsidRPr="00385C05" w14:paraId="4658A2D6" w14:textId="77777777" w:rsidTr="00612540">
        <w:trPr>
          <w:cantSplit/>
          <w:tblCellSpacing w:w="7" w:type="dxa"/>
        </w:trPr>
        <w:tc>
          <w:tcPr>
            <w:tcW w:w="2708" w:type="dxa"/>
            <w:shd w:val="clear" w:color="auto" w:fill="auto"/>
          </w:tcPr>
          <w:p w14:paraId="7CE9877E"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Type</w:t>
            </w:r>
          </w:p>
        </w:tc>
        <w:tc>
          <w:tcPr>
            <w:tcW w:w="706" w:type="dxa"/>
            <w:shd w:val="clear" w:color="auto" w:fill="auto"/>
          </w:tcPr>
          <w:p w14:paraId="25FFE85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4</w:t>
            </w:r>
          </w:p>
        </w:tc>
        <w:tc>
          <w:tcPr>
            <w:tcW w:w="706" w:type="dxa"/>
            <w:shd w:val="clear" w:color="auto" w:fill="auto"/>
          </w:tcPr>
          <w:p w14:paraId="6580CC9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193569D1"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312929CE"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R</w:t>
            </w:r>
          </w:p>
        </w:tc>
        <w:tc>
          <w:tcPr>
            <w:tcW w:w="1336" w:type="dxa"/>
            <w:shd w:val="clear" w:color="auto" w:fill="auto"/>
          </w:tcPr>
          <w:p w14:paraId="13358421"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w:t>
            </w:r>
            <w:proofErr w:type="gramStart"/>
            <w:r>
              <w:rPr>
                <w:rFonts w:ascii="Arial" w:hAnsi="Arial" w:cs="Arial"/>
                <w:sz w:val="20"/>
                <w:szCs w:val="20"/>
              </w:rPr>
              <w:t>1</w:t>
            </w:r>
            <w:r w:rsidRPr="00385C05">
              <w:rPr>
                <w:rFonts w:ascii="Arial" w:hAnsi="Arial" w:cs="Arial"/>
                <w:sz w:val="20"/>
                <w:szCs w:val="20"/>
              </w:rPr>
              <w:t>..</w:t>
            </w:r>
            <w:proofErr w:type="gramEnd"/>
            <w:r w:rsidRPr="00385C05">
              <w:rPr>
                <w:rFonts w:ascii="Arial" w:hAnsi="Arial" w:cs="Arial"/>
                <w:sz w:val="20"/>
                <w:szCs w:val="20"/>
              </w:rPr>
              <w:t>1]</w:t>
            </w:r>
          </w:p>
        </w:tc>
        <w:tc>
          <w:tcPr>
            <w:tcW w:w="976" w:type="dxa"/>
          </w:tcPr>
          <w:p w14:paraId="071A93A0"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219E05FE" w14:textId="77777777" w:rsidR="00386373" w:rsidRPr="006C1356" w:rsidRDefault="00386373" w:rsidP="00CB3A28">
            <w:pPr>
              <w:spacing w:before="40" w:after="40"/>
              <w:rPr>
                <w:rFonts w:ascii="Arial" w:hAnsi="Arial" w:cs="Arial"/>
                <w:sz w:val="20"/>
                <w:szCs w:val="20"/>
              </w:rPr>
            </w:pPr>
          </w:p>
        </w:tc>
      </w:tr>
      <w:tr w:rsidR="00386373" w:rsidRPr="00385C05" w14:paraId="2FFBF72C" w14:textId="77777777" w:rsidTr="00612540">
        <w:trPr>
          <w:cantSplit/>
          <w:tblCellSpacing w:w="7" w:type="dxa"/>
        </w:trPr>
        <w:tc>
          <w:tcPr>
            <w:tcW w:w="2708" w:type="dxa"/>
            <w:shd w:val="clear" w:color="auto" w:fill="auto"/>
          </w:tcPr>
          <w:p w14:paraId="516BC31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Type Modifier</w:t>
            </w:r>
          </w:p>
        </w:tc>
        <w:tc>
          <w:tcPr>
            <w:tcW w:w="706" w:type="dxa"/>
            <w:shd w:val="clear" w:color="auto" w:fill="auto"/>
          </w:tcPr>
          <w:p w14:paraId="2E28DB12"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5</w:t>
            </w:r>
          </w:p>
        </w:tc>
        <w:tc>
          <w:tcPr>
            <w:tcW w:w="706" w:type="dxa"/>
            <w:shd w:val="clear" w:color="auto" w:fill="auto"/>
          </w:tcPr>
          <w:p w14:paraId="70690978"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089D28D3"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1033CD3E"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2E558BE8" w14:textId="77777777" w:rsidR="00386373" w:rsidRPr="00385C05" w:rsidRDefault="00E06926"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r w:rsidR="00386373" w:rsidRPr="00385C05">
              <w:rPr>
                <w:rFonts w:ascii="Arial" w:hAnsi="Arial" w:cs="Arial"/>
                <w:sz w:val="20"/>
                <w:szCs w:val="20"/>
              </w:rPr>
              <w:t>]</w:t>
            </w:r>
          </w:p>
        </w:tc>
        <w:tc>
          <w:tcPr>
            <w:tcW w:w="976" w:type="dxa"/>
          </w:tcPr>
          <w:p w14:paraId="22E50898"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4787635E" w14:textId="77777777" w:rsidR="00386373" w:rsidRPr="006C1356" w:rsidRDefault="00386373" w:rsidP="00B7350F">
            <w:pPr>
              <w:spacing w:before="40" w:after="40"/>
              <w:rPr>
                <w:rFonts w:ascii="Arial" w:hAnsi="Arial" w:cs="Arial"/>
                <w:sz w:val="20"/>
                <w:szCs w:val="20"/>
              </w:rPr>
            </w:pPr>
          </w:p>
        </w:tc>
      </w:tr>
      <w:tr w:rsidR="00386373" w:rsidRPr="00385C05" w14:paraId="696CA884" w14:textId="77777777" w:rsidTr="00612540">
        <w:trPr>
          <w:cantSplit/>
          <w:tblCellSpacing w:w="7" w:type="dxa"/>
        </w:trPr>
        <w:tc>
          <w:tcPr>
            <w:tcW w:w="2708" w:type="dxa"/>
            <w:shd w:val="clear" w:color="auto" w:fill="auto"/>
          </w:tcPr>
          <w:p w14:paraId="70462DA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Additives</w:t>
            </w:r>
          </w:p>
        </w:tc>
        <w:tc>
          <w:tcPr>
            <w:tcW w:w="706" w:type="dxa"/>
            <w:shd w:val="clear" w:color="auto" w:fill="auto"/>
          </w:tcPr>
          <w:p w14:paraId="4F520AE7"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6</w:t>
            </w:r>
          </w:p>
        </w:tc>
        <w:tc>
          <w:tcPr>
            <w:tcW w:w="706" w:type="dxa"/>
            <w:shd w:val="clear" w:color="auto" w:fill="auto"/>
          </w:tcPr>
          <w:p w14:paraId="1979126B"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EI</w:t>
            </w:r>
          </w:p>
        </w:tc>
        <w:tc>
          <w:tcPr>
            <w:tcW w:w="706" w:type="dxa"/>
            <w:shd w:val="clear" w:color="auto" w:fill="auto"/>
          </w:tcPr>
          <w:p w14:paraId="54C445D2"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427</w:t>
            </w:r>
          </w:p>
        </w:tc>
        <w:tc>
          <w:tcPr>
            <w:tcW w:w="796" w:type="dxa"/>
            <w:shd w:val="clear" w:color="auto" w:fill="auto"/>
          </w:tcPr>
          <w:p w14:paraId="08B776EA"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01599886"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w:t>
            </w:r>
          </w:p>
        </w:tc>
        <w:tc>
          <w:tcPr>
            <w:tcW w:w="976" w:type="dxa"/>
          </w:tcPr>
          <w:p w14:paraId="653CF1EB"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6E19A8C6" w14:textId="77777777" w:rsidR="00386373" w:rsidRPr="00385C05" w:rsidRDefault="00386373" w:rsidP="00B7350F">
            <w:pPr>
              <w:spacing w:before="40" w:after="40"/>
              <w:rPr>
                <w:rFonts w:ascii="Arial" w:hAnsi="Arial" w:cs="Arial"/>
                <w:sz w:val="20"/>
                <w:szCs w:val="20"/>
              </w:rPr>
            </w:pPr>
          </w:p>
        </w:tc>
      </w:tr>
      <w:tr w:rsidR="00B7350F" w:rsidRPr="00385C05" w14:paraId="660A8B75" w14:textId="77777777" w:rsidTr="00612540">
        <w:trPr>
          <w:cantSplit/>
          <w:tblCellSpacing w:w="7" w:type="dxa"/>
        </w:trPr>
        <w:tc>
          <w:tcPr>
            <w:tcW w:w="2708" w:type="dxa"/>
            <w:shd w:val="clear" w:color="auto" w:fill="auto"/>
          </w:tcPr>
          <w:p w14:paraId="0889C21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 xml:space="preserve">Specimen Collection Method </w:t>
            </w:r>
          </w:p>
        </w:tc>
        <w:tc>
          <w:tcPr>
            <w:tcW w:w="706" w:type="dxa"/>
            <w:shd w:val="clear" w:color="auto" w:fill="auto"/>
          </w:tcPr>
          <w:p w14:paraId="27E6F88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7</w:t>
            </w:r>
          </w:p>
        </w:tc>
        <w:tc>
          <w:tcPr>
            <w:tcW w:w="706" w:type="dxa"/>
            <w:shd w:val="clear" w:color="auto" w:fill="auto"/>
          </w:tcPr>
          <w:p w14:paraId="62D8C0D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306AA64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06792DF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1E5E79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1BF3BF1E" w14:textId="77777777" w:rsidR="00B7350F" w:rsidRPr="006C1356" w:rsidRDefault="00B7350F" w:rsidP="00B7350F">
            <w:pPr>
              <w:spacing w:before="40" w:after="40"/>
              <w:rPr>
                <w:rFonts w:ascii="Arial" w:hAnsi="Arial" w:cs="Arial"/>
                <w:sz w:val="20"/>
                <w:szCs w:val="20"/>
              </w:rPr>
            </w:pPr>
          </w:p>
        </w:tc>
        <w:tc>
          <w:tcPr>
            <w:tcW w:w="5238" w:type="dxa"/>
            <w:shd w:val="clear" w:color="auto" w:fill="auto"/>
          </w:tcPr>
          <w:p w14:paraId="70F79B37" w14:textId="77777777" w:rsidR="00B7350F" w:rsidRPr="006C1356" w:rsidRDefault="00B7350F" w:rsidP="00B7350F">
            <w:pPr>
              <w:spacing w:before="40" w:after="40"/>
              <w:rPr>
                <w:rFonts w:ascii="Arial" w:hAnsi="Arial" w:cs="Arial"/>
                <w:sz w:val="20"/>
                <w:szCs w:val="20"/>
              </w:rPr>
            </w:pPr>
          </w:p>
        </w:tc>
      </w:tr>
      <w:tr w:rsidR="00B7350F" w:rsidRPr="00385C05" w14:paraId="542E8157" w14:textId="77777777" w:rsidTr="00612540">
        <w:trPr>
          <w:cantSplit/>
          <w:tblCellSpacing w:w="7" w:type="dxa"/>
        </w:trPr>
        <w:tc>
          <w:tcPr>
            <w:tcW w:w="2708" w:type="dxa"/>
            <w:shd w:val="clear" w:color="auto" w:fill="auto"/>
          </w:tcPr>
          <w:p w14:paraId="3D94F8B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Source Site</w:t>
            </w:r>
          </w:p>
        </w:tc>
        <w:tc>
          <w:tcPr>
            <w:tcW w:w="706" w:type="dxa"/>
            <w:shd w:val="clear" w:color="auto" w:fill="auto"/>
          </w:tcPr>
          <w:p w14:paraId="1716964B"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8</w:t>
            </w:r>
          </w:p>
        </w:tc>
        <w:tc>
          <w:tcPr>
            <w:tcW w:w="706" w:type="dxa"/>
            <w:shd w:val="clear" w:color="auto" w:fill="auto"/>
          </w:tcPr>
          <w:p w14:paraId="589080D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3AAC2195"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78912AA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41EBE4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5A76BA2E" w14:textId="77777777" w:rsidR="00B7350F" w:rsidRPr="000D1D54" w:rsidRDefault="00B7350F" w:rsidP="007C7AE2">
            <w:pPr>
              <w:spacing w:before="40" w:after="40"/>
              <w:rPr>
                <w:rFonts w:ascii="Arial" w:hAnsi="Arial" w:cs="Arial"/>
                <w:sz w:val="20"/>
                <w:szCs w:val="20"/>
              </w:rPr>
            </w:pPr>
          </w:p>
        </w:tc>
        <w:tc>
          <w:tcPr>
            <w:tcW w:w="5238" w:type="dxa"/>
            <w:shd w:val="clear" w:color="auto" w:fill="auto"/>
          </w:tcPr>
          <w:p w14:paraId="17D15174" w14:textId="77777777" w:rsidR="00B7350F" w:rsidRPr="006C1356" w:rsidRDefault="00B7350F" w:rsidP="00B7350F">
            <w:pPr>
              <w:spacing w:before="40" w:after="40"/>
              <w:rPr>
                <w:rFonts w:ascii="Arial" w:hAnsi="Arial" w:cs="Arial"/>
                <w:sz w:val="20"/>
                <w:szCs w:val="20"/>
              </w:rPr>
            </w:pPr>
            <w:r w:rsidRPr="00205610">
              <w:rPr>
                <w:rFonts w:ascii="Arial" w:hAnsi="Arial" w:cs="Arial"/>
                <w:sz w:val="20"/>
                <w:szCs w:val="20"/>
              </w:rPr>
              <w:t>Source from which the specimen was obtained. For biological samples, it represents the anatomical site from which the specimen was collected.</w:t>
            </w:r>
            <w:r w:rsidRPr="006C1356">
              <w:rPr>
                <w:rFonts w:ascii="Arial" w:hAnsi="Arial" w:cs="Arial"/>
                <w:sz w:val="20"/>
                <w:szCs w:val="20"/>
              </w:rPr>
              <w:t xml:space="preserve"> </w:t>
            </w:r>
          </w:p>
        </w:tc>
      </w:tr>
      <w:tr w:rsidR="00B7350F" w:rsidRPr="00385C05" w14:paraId="0E799AA7" w14:textId="77777777" w:rsidTr="00612540">
        <w:trPr>
          <w:cantSplit/>
          <w:tblCellSpacing w:w="7" w:type="dxa"/>
        </w:trPr>
        <w:tc>
          <w:tcPr>
            <w:tcW w:w="2708" w:type="dxa"/>
            <w:shd w:val="clear" w:color="auto" w:fill="auto"/>
          </w:tcPr>
          <w:p w14:paraId="1724DB4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Source Site Modifier</w:t>
            </w:r>
          </w:p>
        </w:tc>
        <w:tc>
          <w:tcPr>
            <w:tcW w:w="706" w:type="dxa"/>
            <w:shd w:val="clear" w:color="auto" w:fill="auto"/>
          </w:tcPr>
          <w:p w14:paraId="7BFCB8C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9</w:t>
            </w:r>
          </w:p>
        </w:tc>
        <w:tc>
          <w:tcPr>
            <w:tcW w:w="706" w:type="dxa"/>
            <w:shd w:val="clear" w:color="auto" w:fill="auto"/>
          </w:tcPr>
          <w:p w14:paraId="2949E53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12EC367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0AF357B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3479D0F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40517AE1" w14:textId="77777777" w:rsidR="00B7350F" w:rsidRPr="000D1D54" w:rsidRDefault="00B7350F" w:rsidP="00B7350F">
            <w:pPr>
              <w:spacing w:before="40" w:after="40"/>
              <w:rPr>
                <w:rFonts w:ascii="Arial" w:hAnsi="Arial" w:cs="Arial"/>
                <w:sz w:val="20"/>
                <w:szCs w:val="20"/>
              </w:rPr>
            </w:pPr>
          </w:p>
        </w:tc>
        <w:tc>
          <w:tcPr>
            <w:tcW w:w="5238" w:type="dxa"/>
            <w:shd w:val="clear" w:color="auto" w:fill="auto"/>
          </w:tcPr>
          <w:p w14:paraId="10E3CE9A" w14:textId="77777777" w:rsidR="00B7350F" w:rsidRPr="006C1356" w:rsidRDefault="00B7350F" w:rsidP="00B7350F">
            <w:pPr>
              <w:spacing w:before="40" w:after="40"/>
              <w:rPr>
                <w:rFonts w:ascii="Arial" w:hAnsi="Arial" w:cs="Arial"/>
                <w:sz w:val="20"/>
                <w:szCs w:val="20"/>
              </w:rPr>
            </w:pPr>
            <w:r w:rsidRPr="006C1356">
              <w:rPr>
                <w:rFonts w:ascii="Arial" w:hAnsi="Arial" w:cs="Arial"/>
                <w:sz w:val="20"/>
                <w:szCs w:val="20"/>
              </w:rPr>
              <w:t xml:space="preserve"> </w:t>
            </w:r>
          </w:p>
        </w:tc>
      </w:tr>
      <w:tr w:rsidR="00B7350F" w:rsidRPr="00385C05" w14:paraId="376B8381" w14:textId="77777777" w:rsidTr="00612540">
        <w:trPr>
          <w:cantSplit/>
          <w:trHeight w:val="341"/>
          <w:tblCellSpacing w:w="7" w:type="dxa"/>
        </w:trPr>
        <w:tc>
          <w:tcPr>
            <w:tcW w:w="2708" w:type="dxa"/>
            <w:shd w:val="clear" w:color="auto" w:fill="auto"/>
          </w:tcPr>
          <w:p w14:paraId="6A2EAEB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Collection Site</w:t>
            </w:r>
          </w:p>
        </w:tc>
        <w:tc>
          <w:tcPr>
            <w:tcW w:w="706" w:type="dxa"/>
            <w:shd w:val="clear" w:color="auto" w:fill="auto"/>
          </w:tcPr>
          <w:p w14:paraId="1BF094B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10</w:t>
            </w:r>
          </w:p>
        </w:tc>
        <w:tc>
          <w:tcPr>
            <w:tcW w:w="706" w:type="dxa"/>
            <w:shd w:val="clear" w:color="auto" w:fill="auto"/>
          </w:tcPr>
          <w:p w14:paraId="7786173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6E35273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082E569B"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4BD21E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shd w:val="clear" w:color="auto" w:fill="auto"/>
          </w:tcPr>
          <w:p w14:paraId="16CA20C4" w14:textId="77777777" w:rsidR="00B7350F" w:rsidRPr="00385C05" w:rsidRDefault="00B7350F" w:rsidP="00B7350F">
            <w:pPr>
              <w:spacing w:before="40" w:after="40"/>
              <w:rPr>
                <w:rFonts w:ascii="Arial" w:hAnsi="Arial" w:cs="Arial"/>
                <w:color w:val="FFFFFF"/>
                <w:sz w:val="20"/>
                <w:szCs w:val="20"/>
                <w:highlight w:val="yellow"/>
              </w:rPr>
            </w:pPr>
            <w:r w:rsidRPr="001A2863">
              <w:rPr>
                <w:rFonts w:ascii="Arial" w:hAnsi="Arial" w:cs="Arial"/>
                <w:color w:val="FFFFFF"/>
                <w:sz w:val="20"/>
                <w:szCs w:val="20"/>
              </w:rPr>
              <w:t>3</w:t>
            </w:r>
          </w:p>
        </w:tc>
        <w:tc>
          <w:tcPr>
            <w:tcW w:w="5238" w:type="dxa"/>
            <w:shd w:val="clear" w:color="auto" w:fill="auto"/>
          </w:tcPr>
          <w:p w14:paraId="6357B945"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4D2D56E5" w14:textId="77777777" w:rsidTr="00612540">
        <w:trPr>
          <w:cantSplit/>
          <w:tblCellSpacing w:w="7" w:type="dxa"/>
        </w:trPr>
        <w:tc>
          <w:tcPr>
            <w:tcW w:w="2708" w:type="dxa"/>
            <w:shd w:val="clear" w:color="auto" w:fill="auto"/>
          </w:tcPr>
          <w:p w14:paraId="32A0B3D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Role</w:t>
            </w:r>
          </w:p>
        </w:tc>
        <w:tc>
          <w:tcPr>
            <w:tcW w:w="706" w:type="dxa"/>
            <w:shd w:val="clear" w:color="auto" w:fill="auto"/>
          </w:tcPr>
          <w:p w14:paraId="5A213AD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11</w:t>
            </w:r>
          </w:p>
        </w:tc>
        <w:tc>
          <w:tcPr>
            <w:tcW w:w="706" w:type="dxa"/>
            <w:shd w:val="clear" w:color="auto" w:fill="auto"/>
          </w:tcPr>
          <w:p w14:paraId="47DB393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402F27D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6C18E8D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12A8F8E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7761F20F" w14:textId="77777777" w:rsidR="00B7350F" w:rsidRPr="00946B71" w:rsidRDefault="00B7350F" w:rsidP="00B7350F">
            <w:pPr>
              <w:spacing w:before="40" w:after="40"/>
              <w:rPr>
                <w:rFonts w:ascii="Arial" w:hAnsi="Arial" w:cs="Arial"/>
                <w:sz w:val="20"/>
                <w:szCs w:val="20"/>
              </w:rPr>
            </w:pPr>
            <w:r w:rsidRPr="00946B71">
              <w:rPr>
                <w:rFonts w:ascii="Arial" w:hAnsi="Arial" w:cs="Arial"/>
                <w:sz w:val="20"/>
                <w:szCs w:val="20"/>
              </w:rPr>
              <w:t>HL70369</w:t>
            </w:r>
          </w:p>
        </w:tc>
        <w:tc>
          <w:tcPr>
            <w:tcW w:w="5238" w:type="dxa"/>
            <w:shd w:val="clear" w:color="auto" w:fill="auto"/>
          </w:tcPr>
          <w:p w14:paraId="03902D7A"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4BAEA37D" w14:textId="77777777" w:rsidTr="00612540">
        <w:trPr>
          <w:cantSplit/>
          <w:tblCellSpacing w:w="7" w:type="dxa"/>
        </w:trPr>
        <w:tc>
          <w:tcPr>
            <w:tcW w:w="2708" w:type="dxa"/>
            <w:shd w:val="clear" w:color="auto" w:fill="auto"/>
          </w:tcPr>
          <w:p w14:paraId="5F6B642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Collection Amount</w:t>
            </w:r>
          </w:p>
        </w:tc>
        <w:tc>
          <w:tcPr>
            <w:tcW w:w="706" w:type="dxa"/>
            <w:shd w:val="clear" w:color="auto" w:fill="auto"/>
          </w:tcPr>
          <w:p w14:paraId="35EE51F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12</w:t>
            </w:r>
          </w:p>
        </w:tc>
        <w:tc>
          <w:tcPr>
            <w:tcW w:w="706" w:type="dxa"/>
            <w:shd w:val="clear" w:color="auto" w:fill="auto"/>
          </w:tcPr>
          <w:p w14:paraId="12CC094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CQ</w:t>
            </w:r>
          </w:p>
        </w:tc>
        <w:tc>
          <w:tcPr>
            <w:tcW w:w="706" w:type="dxa"/>
            <w:shd w:val="clear" w:color="auto" w:fill="auto"/>
          </w:tcPr>
          <w:p w14:paraId="388C2B9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858</w:t>
            </w:r>
          </w:p>
        </w:tc>
        <w:tc>
          <w:tcPr>
            <w:tcW w:w="796" w:type="dxa"/>
            <w:shd w:val="clear" w:color="auto" w:fill="auto"/>
          </w:tcPr>
          <w:p w14:paraId="7470973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1E67147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Pr>
          <w:p w14:paraId="738A000F" w14:textId="77777777" w:rsidR="00B7350F" w:rsidRPr="00946B71" w:rsidRDefault="00B7350F" w:rsidP="00B7350F">
            <w:pPr>
              <w:spacing w:before="40" w:after="40"/>
              <w:rPr>
                <w:rFonts w:ascii="Arial" w:hAnsi="Arial" w:cs="Arial"/>
                <w:sz w:val="20"/>
                <w:szCs w:val="20"/>
              </w:rPr>
            </w:pPr>
          </w:p>
        </w:tc>
        <w:tc>
          <w:tcPr>
            <w:tcW w:w="5238" w:type="dxa"/>
            <w:shd w:val="clear" w:color="auto" w:fill="auto"/>
          </w:tcPr>
          <w:p w14:paraId="10313AEF"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4D6ABB43" w14:textId="77777777" w:rsidTr="00612540">
        <w:trPr>
          <w:cantSplit/>
          <w:tblCellSpacing w:w="7" w:type="dxa"/>
        </w:trPr>
        <w:tc>
          <w:tcPr>
            <w:tcW w:w="2708" w:type="dxa"/>
            <w:shd w:val="clear" w:color="auto" w:fill="auto"/>
          </w:tcPr>
          <w:p w14:paraId="05C2C2E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Grouped Specimen Count</w:t>
            </w:r>
          </w:p>
        </w:tc>
        <w:tc>
          <w:tcPr>
            <w:tcW w:w="706" w:type="dxa"/>
            <w:shd w:val="clear" w:color="auto" w:fill="auto"/>
          </w:tcPr>
          <w:p w14:paraId="1BBB351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w:t>
            </w:r>
            <w:r>
              <w:rPr>
                <w:rFonts w:ascii="Arial" w:hAnsi="Arial" w:cs="Arial"/>
                <w:sz w:val="20"/>
                <w:szCs w:val="20"/>
              </w:rPr>
              <w:t>3</w:t>
            </w:r>
          </w:p>
        </w:tc>
        <w:tc>
          <w:tcPr>
            <w:tcW w:w="706" w:type="dxa"/>
            <w:shd w:val="clear" w:color="auto" w:fill="auto"/>
          </w:tcPr>
          <w:p w14:paraId="77F076C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5F0A0F8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20</w:t>
            </w:r>
          </w:p>
        </w:tc>
        <w:tc>
          <w:tcPr>
            <w:tcW w:w="796" w:type="dxa"/>
            <w:shd w:val="clear" w:color="auto" w:fill="auto"/>
          </w:tcPr>
          <w:p w14:paraId="2001A5E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 (R/X)</w:t>
            </w:r>
          </w:p>
        </w:tc>
        <w:tc>
          <w:tcPr>
            <w:tcW w:w="1336" w:type="dxa"/>
            <w:shd w:val="clear" w:color="auto" w:fill="auto"/>
          </w:tcPr>
          <w:p w14:paraId="7A4640D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74319114"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2C978F8C" w14:textId="77777777" w:rsidR="00B7350F" w:rsidRPr="00385C05" w:rsidRDefault="00B7350F" w:rsidP="00B7350F">
            <w:pPr>
              <w:spacing w:before="40" w:after="40"/>
              <w:rPr>
                <w:rFonts w:ascii="Arial" w:hAnsi="Arial" w:cs="Arial"/>
                <w:sz w:val="20"/>
                <w:szCs w:val="20"/>
              </w:rPr>
            </w:pPr>
            <w:r w:rsidRPr="00627496">
              <w:rPr>
                <w:rFonts w:ascii="Arial" w:hAnsi="Arial" w:cs="Arial"/>
                <w:b/>
                <w:sz w:val="20"/>
                <w:szCs w:val="20"/>
              </w:rPr>
              <w:t>Condition Predicate:</w:t>
            </w:r>
            <w:r>
              <w:rPr>
                <w:rFonts w:ascii="Arial" w:hAnsi="Arial" w:cs="Arial"/>
                <w:sz w:val="20"/>
                <w:szCs w:val="20"/>
              </w:rPr>
              <w:t xml:space="preserve"> If SPM-11 Specimen Role is ‘G’.</w:t>
            </w:r>
          </w:p>
        </w:tc>
      </w:tr>
      <w:tr w:rsidR="00B7350F" w:rsidRPr="00385C05" w14:paraId="680B0DF9" w14:textId="77777777" w:rsidTr="00612540">
        <w:trPr>
          <w:cantSplit/>
          <w:tblCellSpacing w:w="7" w:type="dxa"/>
        </w:trPr>
        <w:tc>
          <w:tcPr>
            <w:tcW w:w="2708" w:type="dxa"/>
            <w:shd w:val="clear" w:color="auto" w:fill="auto"/>
          </w:tcPr>
          <w:p w14:paraId="129EC52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Description</w:t>
            </w:r>
          </w:p>
        </w:tc>
        <w:tc>
          <w:tcPr>
            <w:tcW w:w="706" w:type="dxa"/>
            <w:shd w:val="clear" w:color="auto" w:fill="auto"/>
          </w:tcPr>
          <w:p w14:paraId="6FFED59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14</w:t>
            </w:r>
          </w:p>
        </w:tc>
        <w:tc>
          <w:tcPr>
            <w:tcW w:w="706" w:type="dxa"/>
            <w:shd w:val="clear" w:color="auto" w:fill="auto"/>
          </w:tcPr>
          <w:p w14:paraId="1E53F87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166EB5B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250</w:t>
            </w:r>
          </w:p>
        </w:tc>
        <w:tc>
          <w:tcPr>
            <w:tcW w:w="796" w:type="dxa"/>
            <w:shd w:val="clear" w:color="auto" w:fill="auto"/>
          </w:tcPr>
          <w:p w14:paraId="303EA6FE" w14:textId="77777777" w:rsidR="00B7350F" w:rsidRPr="00385C05" w:rsidRDefault="00E95808" w:rsidP="00B7350F">
            <w:pPr>
              <w:spacing w:before="40" w:after="40"/>
              <w:rPr>
                <w:rFonts w:ascii="Arial" w:hAnsi="Arial" w:cs="Arial"/>
                <w:sz w:val="20"/>
                <w:szCs w:val="20"/>
              </w:rPr>
            </w:pPr>
            <w:r>
              <w:rPr>
                <w:rFonts w:ascii="Arial" w:hAnsi="Arial" w:cs="Arial"/>
                <w:sz w:val="20"/>
                <w:szCs w:val="20"/>
              </w:rPr>
              <w:t>O</w:t>
            </w:r>
          </w:p>
        </w:tc>
        <w:tc>
          <w:tcPr>
            <w:tcW w:w="1336" w:type="dxa"/>
            <w:shd w:val="clear" w:color="auto" w:fill="auto"/>
          </w:tcPr>
          <w:p w14:paraId="6E9932D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Pr>
          <w:p w14:paraId="06414B43"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11F1104D" w14:textId="77777777" w:rsidR="00B7350F" w:rsidRPr="00385C05" w:rsidRDefault="00B7350F" w:rsidP="00B7350F">
            <w:pPr>
              <w:spacing w:before="40" w:after="40"/>
              <w:rPr>
                <w:rFonts w:ascii="Arial" w:hAnsi="Arial" w:cs="Arial"/>
                <w:sz w:val="20"/>
                <w:szCs w:val="20"/>
              </w:rPr>
            </w:pPr>
          </w:p>
        </w:tc>
      </w:tr>
      <w:tr w:rsidR="00B7350F" w:rsidRPr="00385C05" w14:paraId="141A0811" w14:textId="77777777" w:rsidTr="00612540">
        <w:trPr>
          <w:cantSplit/>
          <w:tblCellSpacing w:w="7" w:type="dxa"/>
        </w:trPr>
        <w:tc>
          <w:tcPr>
            <w:tcW w:w="2708" w:type="dxa"/>
            <w:shd w:val="clear" w:color="auto" w:fill="auto"/>
          </w:tcPr>
          <w:p w14:paraId="0B23E58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Handling Code</w:t>
            </w:r>
          </w:p>
        </w:tc>
        <w:tc>
          <w:tcPr>
            <w:tcW w:w="706" w:type="dxa"/>
            <w:shd w:val="clear" w:color="auto" w:fill="auto"/>
          </w:tcPr>
          <w:p w14:paraId="7B29E86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w:t>
            </w:r>
            <w:r>
              <w:rPr>
                <w:rFonts w:ascii="Arial" w:hAnsi="Arial" w:cs="Arial"/>
                <w:sz w:val="20"/>
                <w:szCs w:val="20"/>
              </w:rPr>
              <w:t>5</w:t>
            </w:r>
          </w:p>
        </w:tc>
        <w:tc>
          <w:tcPr>
            <w:tcW w:w="706" w:type="dxa"/>
            <w:shd w:val="clear" w:color="auto" w:fill="auto"/>
          </w:tcPr>
          <w:p w14:paraId="11C5884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6209723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1F7090B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3C6B737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0138CF8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HL70376</w:t>
            </w:r>
          </w:p>
        </w:tc>
        <w:tc>
          <w:tcPr>
            <w:tcW w:w="5238" w:type="dxa"/>
            <w:shd w:val="clear" w:color="auto" w:fill="auto"/>
          </w:tcPr>
          <w:p w14:paraId="7B7D61B3" w14:textId="77777777" w:rsidR="00B7350F" w:rsidRPr="00385C05" w:rsidRDefault="00B7350F" w:rsidP="00B7350F">
            <w:pPr>
              <w:spacing w:before="40" w:after="40"/>
              <w:rPr>
                <w:rFonts w:ascii="Arial" w:hAnsi="Arial" w:cs="Arial"/>
                <w:sz w:val="20"/>
                <w:szCs w:val="20"/>
              </w:rPr>
            </w:pPr>
          </w:p>
        </w:tc>
      </w:tr>
      <w:tr w:rsidR="00B7350F" w:rsidRPr="00385C05" w14:paraId="5D907687" w14:textId="77777777" w:rsidTr="00612540">
        <w:trPr>
          <w:cantSplit/>
          <w:tblCellSpacing w:w="7" w:type="dxa"/>
        </w:trPr>
        <w:tc>
          <w:tcPr>
            <w:tcW w:w="2708" w:type="dxa"/>
            <w:shd w:val="clear" w:color="auto" w:fill="auto"/>
          </w:tcPr>
          <w:p w14:paraId="45B432B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lastRenderedPageBreak/>
              <w:t>Specimen Risk Code</w:t>
            </w:r>
          </w:p>
        </w:tc>
        <w:tc>
          <w:tcPr>
            <w:tcW w:w="706" w:type="dxa"/>
            <w:shd w:val="clear" w:color="auto" w:fill="auto"/>
          </w:tcPr>
          <w:p w14:paraId="2D0B7033" w14:textId="77777777" w:rsidR="00B7350F" w:rsidRPr="00385C05" w:rsidDel="00205610" w:rsidRDefault="00B7350F" w:rsidP="00B7350F">
            <w:pPr>
              <w:spacing w:before="40" w:after="40"/>
              <w:rPr>
                <w:rFonts w:ascii="Arial" w:hAnsi="Arial" w:cs="Arial"/>
                <w:sz w:val="20"/>
                <w:szCs w:val="20"/>
              </w:rPr>
            </w:pPr>
            <w:r>
              <w:rPr>
                <w:rFonts w:ascii="Arial" w:hAnsi="Arial" w:cs="Arial"/>
                <w:sz w:val="20"/>
                <w:szCs w:val="20"/>
              </w:rPr>
              <w:t>16</w:t>
            </w:r>
          </w:p>
        </w:tc>
        <w:tc>
          <w:tcPr>
            <w:tcW w:w="706" w:type="dxa"/>
            <w:shd w:val="clear" w:color="auto" w:fill="auto"/>
          </w:tcPr>
          <w:p w14:paraId="2ADC31D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5C6FD7D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49B961A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67E3FCC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Pr>
          <w:p w14:paraId="3064AE6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HL70489</w:t>
            </w:r>
          </w:p>
        </w:tc>
        <w:tc>
          <w:tcPr>
            <w:tcW w:w="5238" w:type="dxa"/>
            <w:shd w:val="clear" w:color="auto" w:fill="auto"/>
          </w:tcPr>
          <w:p w14:paraId="2183EFBA" w14:textId="77777777" w:rsidR="00B7350F" w:rsidRPr="00385C05" w:rsidRDefault="00B7350F" w:rsidP="00B7350F">
            <w:pPr>
              <w:spacing w:before="40" w:after="40"/>
              <w:rPr>
                <w:rFonts w:ascii="Arial" w:hAnsi="Arial" w:cs="Arial"/>
                <w:sz w:val="20"/>
                <w:szCs w:val="20"/>
              </w:rPr>
            </w:pPr>
          </w:p>
        </w:tc>
      </w:tr>
      <w:tr w:rsidR="00B7350F" w:rsidRPr="00385C05" w14:paraId="0942B872" w14:textId="77777777" w:rsidTr="00CE18E6">
        <w:trPr>
          <w:cantSplit/>
          <w:trHeight w:val="980"/>
          <w:tblCellSpacing w:w="7" w:type="dxa"/>
        </w:trPr>
        <w:tc>
          <w:tcPr>
            <w:tcW w:w="2708" w:type="dxa"/>
            <w:shd w:val="clear" w:color="auto" w:fill="auto"/>
          </w:tcPr>
          <w:p w14:paraId="0A200F95" w14:textId="77777777" w:rsidR="00B7350F" w:rsidRDefault="00B7350F" w:rsidP="00B7350F">
            <w:pPr>
              <w:spacing w:before="40" w:after="40"/>
              <w:rPr>
                <w:rFonts w:ascii="Arial" w:hAnsi="Arial" w:cs="Arial"/>
                <w:sz w:val="20"/>
                <w:szCs w:val="20"/>
              </w:rPr>
            </w:pPr>
            <w:r>
              <w:rPr>
                <w:rFonts w:ascii="Arial" w:hAnsi="Arial" w:cs="Arial"/>
                <w:sz w:val="20"/>
                <w:szCs w:val="20"/>
              </w:rPr>
              <w:t>Specimen Collection Date/Time</w:t>
            </w:r>
          </w:p>
        </w:tc>
        <w:tc>
          <w:tcPr>
            <w:tcW w:w="706" w:type="dxa"/>
            <w:shd w:val="clear" w:color="auto" w:fill="auto"/>
          </w:tcPr>
          <w:p w14:paraId="0B02883F" w14:textId="77777777" w:rsidR="00B7350F" w:rsidRDefault="00B7350F" w:rsidP="00B7350F">
            <w:pPr>
              <w:spacing w:before="40" w:after="40"/>
              <w:rPr>
                <w:rFonts w:ascii="Arial" w:hAnsi="Arial" w:cs="Arial"/>
                <w:sz w:val="20"/>
                <w:szCs w:val="20"/>
              </w:rPr>
            </w:pPr>
            <w:r>
              <w:rPr>
                <w:rFonts w:ascii="Arial" w:hAnsi="Arial" w:cs="Arial"/>
                <w:sz w:val="20"/>
                <w:szCs w:val="20"/>
              </w:rPr>
              <w:t>17</w:t>
            </w:r>
          </w:p>
        </w:tc>
        <w:tc>
          <w:tcPr>
            <w:tcW w:w="706" w:type="dxa"/>
            <w:shd w:val="clear" w:color="auto" w:fill="auto"/>
          </w:tcPr>
          <w:p w14:paraId="7B318671" w14:textId="77777777" w:rsidR="00B7350F" w:rsidRPr="00385C05" w:rsidDel="00205610" w:rsidRDefault="00B7350F" w:rsidP="00B7350F">
            <w:pPr>
              <w:spacing w:before="40" w:after="40"/>
              <w:rPr>
                <w:rFonts w:ascii="Arial" w:hAnsi="Arial" w:cs="Arial"/>
                <w:sz w:val="20"/>
                <w:szCs w:val="20"/>
              </w:rPr>
            </w:pPr>
            <w:r>
              <w:rPr>
                <w:rFonts w:ascii="Arial" w:hAnsi="Arial" w:cs="Arial"/>
                <w:sz w:val="20"/>
                <w:szCs w:val="20"/>
              </w:rPr>
              <w:t>DR</w:t>
            </w:r>
          </w:p>
        </w:tc>
        <w:tc>
          <w:tcPr>
            <w:tcW w:w="706" w:type="dxa"/>
            <w:shd w:val="clear" w:color="auto" w:fill="auto"/>
          </w:tcPr>
          <w:p w14:paraId="35FF87AD" w14:textId="77777777" w:rsidR="00B7350F" w:rsidRPr="00385C05" w:rsidDel="00205610" w:rsidRDefault="00F262AA" w:rsidP="00B7350F">
            <w:pPr>
              <w:spacing w:before="40" w:after="40"/>
              <w:rPr>
                <w:rFonts w:ascii="Arial" w:hAnsi="Arial" w:cs="Arial"/>
                <w:sz w:val="20"/>
                <w:szCs w:val="20"/>
              </w:rPr>
            </w:pPr>
            <w:r>
              <w:rPr>
                <w:rFonts w:ascii="Arial" w:hAnsi="Arial" w:cs="Arial"/>
                <w:sz w:val="20"/>
                <w:szCs w:val="20"/>
              </w:rPr>
              <w:t>53</w:t>
            </w:r>
          </w:p>
        </w:tc>
        <w:tc>
          <w:tcPr>
            <w:tcW w:w="796" w:type="dxa"/>
            <w:shd w:val="clear" w:color="auto" w:fill="auto"/>
          </w:tcPr>
          <w:p w14:paraId="2704BD9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RE</w:t>
            </w:r>
          </w:p>
        </w:tc>
        <w:tc>
          <w:tcPr>
            <w:tcW w:w="1336" w:type="dxa"/>
            <w:shd w:val="clear" w:color="auto" w:fill="auto"/>
          </w:tcPr>
          <w:p w14:paraId="7BEAC14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976" w:type="dxa"/>
          </w:tcPr>
          <w:p w14:paraId="7805455C" w14:textId="77777777" w:rsidR="00B7350F" w:rsidRDefault="00B7350F" w:rsidP="00B7350F">
            <w:pPr>
              <w:pStyle w:val="Default"/>
              <w:spacing w:before="40" w:after="40" w:line="240" w:lineRule="auto"/>
              <w:jc w:val="left"/>
              <w:rPr>
                <w:sz w:val="21"/>
                <w:szCs w:val="21"/>
              </w:rPr>
            </w:pPr>
          </w:p>
        </w:tc>
        <w:tc>
          <w:tcPr>
            <w:tcW w:w="5238" w:type="dxa"/>
            <w:shd w:val="clear" w:color="auto" w:fill="auto"/>
          </w:tcPr>
          <w:p w14:paraId="7D42DDC5" w14:textId="77777777" w:rsidR="00B7350F" w:rsidRPr="00385C05" w:rsidRDefault="00B7350F" w:rsidP="00B7350F">
            <w:pPr>
              <w:spacing w:before="40" w:after="40"/>
              <w:rPr>
                <w:rFonts w:ascii="Arial" w:hAnsi="Arial" w:cs="Arial"/>
                <w:sz w:val="20"/>
                <w:szCs w:val="20"/>
              </w:rPr>
            </w:pPr>
            <w:r w:rsidRPr="006C1356">
              <w:rPr>
                <w:rFonts w:ascii="Arial" w:hAnsi="Arial" w:cs="Arial"/>
                <w:sz w:val="20"/>
                <w:szCs w:val="20"/>
              </w:rPr>
              <w:t xml:space="preserve">For OBXs reporting observations based on this specimen, OBX-14 should contain the same value as component 1 of one of the SPM-17 values under the OBR. </w:t>
            </w:r>
          </w:p>
        </w:tc>
      </w:tr>
      <w:tr w:rsidR="00B7350F" w:rsidRPr="00385C05" w14:paraId="197BD1BC" w14:textId="77777777" w:rsidTr="00612540">
        <w:trPr>
          <w:cantSplit/>
          <w:tblCellSpacing w:w="7" w:type="dxa"/>
        </w:trPr>
        <w:tc>
          <w:tcPr>
            <w:tcW w:w="2708" w:type="dxa"/>
            <w:shd w:val="clear" w:color="auto" w:fill="auto"/>
          </w:tcPr>
          <w:p w14:paraId="5FAA93D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Received Date/time</w:t>
            </w:r>
          </w:p>
        </w:tc>
        <w:tc>
          <w:tcPr>
            <w:tcW w:w="706" w:type="dxa"/>
            <w:shd w:val="clear" w:color="auto" w:fill="auto"/>
          </w:tcPr>
          <w:p w14:paraId="2DF6F301" w14:textId="77777777" w:rsidR="00B7350F" w:rsidRPr="00385C05" w:rsidRDefault="00B7350F" w:rsidP="00F262AA">
            <w:pPr>
              <w:spacing w:before="40" w:after="40"/>
              <w:rPr>
                <w:rFonts w:ascii="Arial" w:hAnsi="Arial" w:cs="Arial"/>
                <w:sz w:val="20"/>
                <w:szCs w:val="20"/>
              </w:rPr>
            </w:pPr>
            <w:r w:rsidRPr="00385C05">
              <w:rPr>
                <w:rFonts w:ascii="Arial" w:hAnsi="Arial" w:cs="Arial"/>
                <w:sz w:val="20"/>
                <w:szCs w:val="20"/>
              </w:rPr>
              <w:t>1</w:t>
            </w:r>
            <w:r w:rsidR="00F262AA">
              <w:rPr>
                <w:rFonts w:ascii="Arial" w:hAnsi="Arial" w:cs="Arial"/>
                <w:sz w:val="20"/>
                <w:szCs w:val="20"/>
              </w:rPr>
              <w:t>8</w:t>
            </w:r>
          </w:p>
        </w:tc>
        <w:tc>
          <w:tcPr>
            <w:tcW w:w="706" w:type="dxa"/>
            <w:shd w:val="clear" w:color="auto" w:fill="auto"/>
          </w:tcPr>
          <w:p w14:paraId="75D53AE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1041FCC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26</w:t>
            </w:r>
          </w:p>
        </w:tc>
        <w:tc>
          <w:tcPr>
            <w:tcW w:w="796" w:type="dxa"/>
            <w:shd w:val="clear" w:color="auto" w:fill="auto"/>
          </w:tcPr>
          <w:p w14:paraId="4E8B02C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45F69E1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Pr>
          <w:p w14:paraId="211C376B" w14:textId="77777777" w:rsidR="00B7350F" w:rsidRPr="000D1D54" w:rsidRDefault="00B7350F" w:rsidP="00B7350F">
            <w:pPr>
              <w:spacing w:before="40" w:after="40"/>
              <w:rPr>
                <w:rFonts w:ascii="Arial" w:hAnsi="Arial" w:cs="Arial"/>
                <w:sz w:val="20"/>
                <w:szCs w:val="20"/>
              </w:rPr>
            </w:pPr>
          </w:p>
        </w:tc>
        <w:tc>
          <w:tcPr>
            <w:tcW w:w="5238" w:type="dxa"/>
            <w:shd w:val="clear" w:color="auto" w:fill="auto"/>
          </w:tcPr>
          <w:p w14:paraId="5286D3E5" w14:textId="77777777" w:rsidR="00B7350F" w:rsidRPr="00385C05" w:rsidRDefault="00B7350F" w:rsidP="00B7350F">
            <w:pPr>
              <w:spacing w:before="40" w:after="40"/>
              <w:rPr>
                <w:rFonts w:ascii="Arial" w:hAnsi="Arial" w:cs="Arial"/>
                <w:sz w:val="20"/>
                <w:szCs w:val="20"/>
              </w:rPr>
            </w:pPr>
          </w:p>
        </w:tc>
      </w:tr>
      <w:tr w:rsidR="00B7350F" w:rsidRPr="00385C05" w14:paraId="237217DF" w14:textId="77777777" w:rsidTr="00612540">
        <w:trPr>
          <w:cantSplit/>
          <w:tblCellSpacing w:w="7" w:type="dxa"/>
        </w:trPr>
        <w:tc>
          <w:tcPr>
            <w:tcW w:w="2708" w:type="dxa"/>
            <w:shd w:val="clear" w:color="auto" w:fill="auto"/>
          </w:tcPr>
          <w:p w14:paraId="3E29CF1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Expiration Date/time</w:t>
            </w:r>
          </w:p>
        </w:tc>
        <w:tc>
          <w:tcPr>
            <w:tcW w:w="706" w:type="dxa"/>
            <w:shd w:val="clear" w:color="auto" w:fill="auto"/>
          </w:tcPr>
          <w:p w14:paraId="64FAB59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19</w:t>
            </w:r>
          </w:p>
        </w:tc>
        <w:tc>
          <w:tcPr>
            <w:tcW w:w="706" w:type="dxa"/>
            <w:shd w:val="clear" w:color="auto" w:fill="auto"/>
          </w:tcPr>
          <w:p w14:paraId="011554F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2A68A1C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26</w:t>
            </w:r>
          </w:p>
        </w:tc>
        <w:tc>
          <w:tcPr>
            <w:tcW w:w="796" w:type="dxa"/>
            <w:shd w:val="clear" w:color="auto" w:fill="auto"/>
          </w:tcPr>
          <w:p w14:paraId="0B123AC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556615E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Pr>
          <w:p w14:paraId="48636885"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28AD8272" w14:textId="77777777" w:rsidR="00B7350F" w:rsidRPr="00385C05" w:rsidRDefault="00B7350F" w:rsidP="00B7350F">
            <w:pPr>
              <w:spacing w:before="40" w:after="40"/>
              <w:rPr>
                <w:rFonts w:ascii="Arial" w:hAnsi="Arial" w:cs="Arial"/>
                <w:sz w:val="20"/>
                <w:szCs w:val="20"/>
              </w:rPr>
            </w:pPr>
          </w:p>
        </w:tc>
      </w:tr>
      <w:tr w:rsidR="00B7350F" w:rsidRPr="00385C05" w14:paraId="70C98345"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6B0A924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Availability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F9AF74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20</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70D22E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ID</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5E00D60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611FA9C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16C10BF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06F4BFF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HL70136</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7674901C" w14:textId="77777777" w:rsidR="00B7350F" w:rsidRPr="00385C05" w:rsidRDefault="00B7350F" w:rsidP="00B7350F">
            <w:pPr>
              <w:spacing w:before="40" w:after="40"/>
              <w:rPr>
                <w:rFonts w:ascii="Arial" w:hAnsi="Arial" w:cs="Arial"/>
                <w:sz w:val="20"/>
                <w:szCs w:val="20"/>
              </w:rPr>
            </w:pPr>
          </w:p>
        </w:tc>
      </w:tr>
      <w:tr w:rsidR="00B7350F" w:rsidRPr="00385C05" w14:paraId="2F249A80"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7DBDED1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Reject Reason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A3CA0E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21</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2F4D3C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56C118B"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1DE9BC1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2AE1B0D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p>
        </w:tc>
        <w:tc>
          <w:tcPr>
            <w:tcW w:w="976" w:type="dxa"/>
            <w:tcBorders>
              <w:top w:val="outset" w:sz="6" w:space="0" w:color="auto"/>
              <w:left w:val="outset" w:sz="6" w:space="0" w:color="auto"/>
              <w:bottom w:val="outset" w:sz="6" w:space="0" w:color="auto"/>
              <w:right w:val="outset" w:sz="6" w:space="0" w:color="auto"/>
            </w:tcBorders>
          </w:tcPr>
          <w:p w14:paraId="2F49E15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HL70490</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40559AE8" w14:textId="77777777" w:rsidR="00B7350F" w:rsidRPr="00385C05" w:rsidRDefault="00B7350F" w:rsidP="00B7350F">
            <w:pPr>
              <w:spacing w:before="40" w:after="40"/>
              <w:rPr>
                <w:rFonts w:ascii="Arial" w:hAnsi="Arial" w:cs="Arial"/>
                <w:sz w:val="20"/>
                <w:szCs w:val="20"/>
              </w:rPr>
            </w:pPr>
          </w:p>
        </w:tc>
      </w:tr>
      <w:tr w:rsidR="00B7350F" w:rsidRPr="00385C05" w14:paraId="325BDFC3"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2A47E4F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Quality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328722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22</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1AF735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2E8CD8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5820EC8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02201F3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255A3EB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HL70491</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12250C77" w14:textId="77777777" w:rsidR="00B7350F" w:rsidRPr="00385C05" w:rsidRDefault="00B7350F" w:rsidP="00B7350F">
            <w:pPr>
              <w:spacing w:before="40" w:after="40"/>
              <w:rPr>
                <w:rFonts w:ascii="Arial" w:hAnsi="Arial" w:cs="Arial"/>
                <w:sz w:val="20"/>
                <w:szCs w:val="20"/>
              </w:rPr>
            </w:pPr>
          </w:p>
        </w:tc>
      </w:tr>
      <w:tr w:rsidR="00B7350F" w:rsidRPr="00385C05" w14:paraId="4F71477D"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09A40DF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Appropriateness</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5B8733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23</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0286DC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A07534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36121C7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6FDBB78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5B1BD6B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HL70492</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5609C256" w14:textId="77777777" w:rsidR="00B7350F" w:rsidRPr="00385C05" w:rsidRDefault="00B7350F" w:rsidP="00B7350F">
            <w:pPr>
              <w:spacing w:before="40" w:after="40"/>
              <w:rPr>
                <w:rFonts w:ascii="Arial" w:hAnsi="Arial" w:cs="Arial"/>
                <w:sz w:val="20"/>
                <w:szCs w:val="20"/>
              </w:rPr>
            </w:pPr>
          </w:p>
        </w:tc>
      </w:tr>
      <w:tr w:rsidR="00B7350F" w:rsidRPr="00385C05" w14:paraId="38C99E32"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47D075F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Condition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34AE36B"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24</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B03536B"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9A3F7A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42609BF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0F4BDB2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w:t>
            </w:r>
          </w:p>
        </w:tc>
        <w:tc>
          <w:tcPr>
            <w:tcW w:w="976" w:type="dxa"/>
            <w:tcBorders>
              <w:top w:val="outset" w:sz="6" w:space="0" w:color="auto"/>
              <w:left w:val="outset" w:sz="6" w:space="0" w:color="auto"/>
              <w:bottom w:val="outset" w:sz="6" w:space="0" w:color="auto"/>
              <w:right w:val="outset" w:sz="6" w:space="0" w:color="auto"/>
            </w:tcBorders>
          </w:tcPr>
          <w:p w14:paraId="6C221B4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HL70493</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737DB65A" w14:textId="77777777" w:rsidR="00B7350F" w:rsidRPr="00385C05" w:rsidRDefault="00B7350F" w:rsidP="00B7350F">
            <w:pPr>
              <w:spacing w:before="40" w:after="40"/>
              <w:rPr>
                <w:rFonts w:ascii="Arial" w:hAnsi="Arial" w:cs="Arial"/>
                <w:sz w:val="20"/>
                <w:szCs w:val="20"/>
              </w:rPr>
            </w:pPr>
          </w:p>
        </w:tc>
      </w:tr>
      <w:tr w:rsidR="00B7350F" w:rsidRPr="00385C05" w14:paraId="690D91B2"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29C6B59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Current Quantity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7320C8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25</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61724E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CQ</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0EFA2E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20</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24499B3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36D3526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640D550B"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6E846B19" w14:textId="77777777" w:rsidR="00B7350F" w:rsidRPr="00385C05" w:rsidRDefault="00B7350F" w:rsidP="00B7350F">
            <w:pPr>
              <w:spacing w:before="40" w:after="40"/>
              <w:rPr>
                <w:rFonts w:ascii="Arial" w:hAnsi="Arial" w:cs="Arial"/>
                <w:sz w:val="20"/>
                <w:szCs w:val="20"/>
              </w:rPr>
            </w:pPr>
          </w:p>
        </w:tc>
      </w:tr>
      <w:tr w:rsidR="00B7350F" w:rsidRPr="00385C05" w14:paraId="64C1AC3F"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489B3DF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Number of Specimen Containers</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6A61B6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26</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D7722D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NM</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E80E18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4</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415809A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6977F65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3A31F578"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29A2C739" w14:textId="77777777" w:rsidR="00B7350F" w:rsidRPr="00385C05" w:rsidRDefault="00B7350F" w:rsidP="00B7350F">
            <w:pPr>
              <w:spacing w:before="40" w:after="40"/>
              <w:rPr>
                <w:rFonts w:ascii="Arial" w:hAnsi="Arial" w:cs="Arial"/>
                <w:sz w:val="20"/>
                <w:szCs w:val="20"/>
              </w:rPr>
            </w:pPr>
          </w:p>
        </w:tc>
      </w:tr>
      <w:tr w:rsidR="00B7350F" w:rsidRPr="00385C05" w14:paraId="123DD2C7"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74F9E53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Container Type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31DB8A9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27</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E61407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3F3CFA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3B71339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00D6365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34EEE6A5"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4C130F46" w14:textId="77777777" w:rsidR="00B7350F" w:rsidRPr="00385C05" w:rsidRDefault="00B7350F" w:rsidP="00B7350F">
            <w:pPr>
              <w:spacing w:before="40" w:after="40"/>
              <w:rPr>
                <w:rFonts w:ascii="Arial" w:hAnsi="Arial" w:cs="Arial"/>
                <w:sz w:val="20"/>
                <w:szCs w:val="20"/>
              </w:rPr>
            </w:pPr>
          </w:p>
        </w:tc>
      </w:tr>
      <w:tr w:rsidR="00B7350F" w:rsidRPr="00385C05" w14:paraId="40DA0B5F"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68CBCC1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Container Condition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D61B09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28</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57BFDAE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63DD88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3DA7F87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6FF32C1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5EF05AA8"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45D2BE44" w14:textId="77777777" w:rsidR="00B7350F" w:rsidRPr="00385C05" w:rsidRDefault="00B7350F" w:rsidP="00B7350F">
            <w:pPr>
              <w:spacing w:before="40" w:after="40"/>
              <w:rPr>
                <w:rFonts w:ascii="Arial" w:hAnsi="Arial" w:cs="Arial"/>
                <w:sz w:val="20"/>
                <w:szCs w:val="20"/>
              </w:rPr>
            </w:pPr>
          </w:p>
        </w:tc>
      </w:tr>
      <w:tr w:rsidR="00B7350F" w:rsidRPr="00385C05" w14:paraId="3965D3BF" w14:textId="77777777" w:rsidTr="00CE18E6">
        <w:trPr>
          <w:cantSplit/>
          <w:trHeight w:val="413"/>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07F31F1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Child Role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4FC9E8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29</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3A5B885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489B0B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114D512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5E2ECB2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0..</w:t>
            </w:r>
            <w:proofErr w:type="gramEnd"/>
            <w:r>
              <w:rPr>
                <w:rFonts w:ascii="Arial" w:hAnsi="Arial" w:cs="Arial"/>
                <w:sz w:val="20"/>
                <w:szCs w:val="20"/>
              </w:rPr>
              <w:t>1]</w:t>
            </w:r>
          </w:p>
        </w:tc>
        <w:tc>
          <w:tcPr>
            <w:tcW w:w="976" w:type="dxa"/>
            <w:tcBorders>
              <w:top w:val="outset" w:sz="6" w:space="0" w:color="auto"/>
              <w:left w:val="outset" w:sz="6" w:space="0" w:color="auto"/>
              <w:bottom w:val="outset" w:sz="6" w:space="0" w:color="auto"/>
              <w:right w:val="outset" w:sz="6" w:space="0" w:color="auto"/>
            </w:tcBorders>
          </w:tcPr>
          <w:p w14:paraId="4434D21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HL70494</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96D83CB" w14:textId="77777777" w:rsidR="00B7350F" w:rsidRPr="00385C05" w:rsidRDefault="00B7350F" w:rsidP="00B7350F">
            <w:pPr>
              <w:spacing w:before="40" w:after="40"/>
              <w:rPr>
                <w:rFonts w:ascii="Arial" w:hAnsi="Arial" w:cs="Arial"/>
                <w:sz w:val="20"/>
                <w:szCs w:val="20"/>
              </w:rPr>
            </w:pPr>
          </w:p>
        </w:tc>
      </w:tr>
    </w:tbl>
    <w:p w14:paraId="1279076D" w14:textId="77777777" w:rsidR="00CE18E6" w:rsidRDefault="00CE18E6" w:rsidP="00CE73F6">
      <w:pPr>
        <w:pStyle w:val="B1"/>
        <w:numPr>
          <w:ilvl w:val="0"/>
          <w:numId w:val="0"/>
        </w:numPr>
      </w:pPr>
    </w:p>
    <w:p w14:paraId="481EAD8D" w14:textId="77777777" w:rsidR="00CE18E6" w:rsidRPr="00CE18E6" w:rsidRDefault="00CE18E6" w:rsidP="00CE18E6">
      <w:pPr>
        <w:rPr>
          <w:lang w:val="fr-FR"/>
        </w:rPr>
      </w:pPr>
    </w:p>
    <w:p w14:paraId="5BF4C29A" w14:textId="77777777" w:rsidR="00AC498A" w:rsidRPr="00CF521F" w:rsidRDefault="00386373" w:rsidP="000D3A16">
      <w:pPr>
        <w:pStyle w:val="Heading3"/>
      </w:pPr>
      <w:bookmarkStart w:id="472" w:name="_Toc487203689"/>
      <w:r w:rsidRPr="00CF521F">
        <w:lastRenderedPageBreak/>
        <w:t>NTE</w:t>
      </w:r>
      <w:r w:rsidR="00384C16" w:rsidRPr="00CF521F">
        <w:t xml:space="preserve"> </w:t>
      </w:r>
      <w:r w:rsidRPr="00CF521F">
        <w:t xml:space="preserve">- </w:t>
      </w:r>
      <w:r w:rsidR="00AC498A" w:rsidRPr="00CF521F">
        <w:t xml:space="preserve">Notes and </w:t>
      </w:r>
      <w:proofErr w:type="spellStart"/>
      <w:r w:rsidR="00AC498A" w:rsidRPr="00CF521F">
        <w:t>Comments</w:t>
      </w:r>
      <w:proofErr w:type="spellEnd"/>
      <w:r w:rsidR="00AC498A" w:rsidRPr="00CF521F">
        <w:t xml:space="preserve"> Segment</w:t>
      </w:r>
      <w:bookmarkEnd w:id="472"/>
      <w:r w:rsidR="00AC498A" w:rsidRPr="00CF521F">
        <w:t xml:space="preserve"> </w:t>
      </w:r>
    </w:p>
    <w:p w14:paraId="57DA799E" w14:textId="77777777" w:rsidR="001D7DCE" w:rsidRPr="00D8701E" w:rsidRDefault="00AC498A" w:rsidP="00D96FA3">
      <w:pPr>
        <w:spacing w:before="240" w:after="120"/>
        <w:jc w:val="both"/>
        <w:rPr>
          <w:rFonts w:ascii="Arial" w:hAnsi="Arial" w:cs="Arial"/>
          <w:sz w:val="24"/>
          <w:szCs w:val="24"/>
        </w:rPr>
      </w:pPr>
      <w:r w:rsidRPr="00385C05">
        <w:rPr>
          <w:rFonts w:ascii="Arial" w:hAnsi="Arial" w:cs="Arial"/>
          <w:sz w:val="24"/>
          <w:szCs w:val="24"/>
        </w:rPr>
        <w:t xml:space="preserve">The NTE segment is defined here to allow for inclusion in the Case Notification message, for Notes </w:t>
      </w:r>
      <w:r w:rsidR="00BE5AEE" w:rsidRPr="00385C05">
        <w:rPr>
          <w:rFonts w:ascii="Arial" w:hAnsi="Arial" w:cs="Arial"/>
          <w:sz w:val="24"/>
          <w:szCs w:val="24"/>
        </w:rPr>
        <w:t xml:space="preserve">and Comments </w:t>
      </w:r>
      <w:r w:rsidRPr="00385C05">
        <w:rPr>
          <w:rFonts w:ascii="Arial" w:hAnsi="Arial" w:cs="Arial"/>
          <w:sz w:val="24"/>
          <w:szCs w:val="24"/>
        </w:rPr>
        <w:t>following an OBX Observation segment.</w:t>
      </w:r>
      <w:r w:rsidR="001D7DCE">
        <w:rPr>
          <w:rFonts w:ascii="Arial" w:hAnsi="Arial" w:cs="Arial"/>
          <w:sz w:val="24"/>
          <w:szCs w:val="24"/>
        </w:rPr>
        <w:t xml:space="preserve"> </w:t>
      </w:r>
      <w:r w:rsidR="009E0A5B">
        <w:rPr>
          <w:rFonts w:ascii="Arial" w:hAnsi="Arial" w:cs="Arial"/>
          <w:sz w:val="24"/>
          <w:szCs w:val="24"/>
        </w:rPr>
        <w:t>NTE is s</w:t>
      </w:r>
      <w:r w:rsidR="009955E3">
        <w:rPr>
          <w:rFonts w:ascii="Arial" w:hAnsi="Arial" w:cs="Arial"/>
          <w:sz w:val="24"/>
          <w:szCs w:val="24"/>
        </w:rPr>
        <w:t>upported to allow for the sending of optional laboratory data elements of interest under the Laboratory Information Section Header</w:t>
      </w:r>
      <w:r w:rsidR="006E21E1">
        <w:rPr>
          <w:rFonts w:ascii="Arial" w:hAnsi="Arial" w:cs="Arial"/>
          <w:sz w:val="24"/>
          <w:szCs w:val="24"/>
        </w:rPr>
        <w:t xml:space="preserve"> (Lab OBR.) </w:t>
      </w:r>
      <w:r w:rsidR="006E21E1" w:rsidRPr="006353A0">
        <w:rPr>
          <w:rFonts w:ascii="Arial" w:hAnsi="Arial" w:cs="Arial"/>
          <w:sz w:val="24"/>
          <w:szCs w:val="24"/>
        </w:rPr>
        <w:t>Optionally supported to allow mapping similar to ELR.</w:t>
      </w:r>
      <w:r w:rsidR="009955E3" w:rsidRPr="008C5C9B" w:rsidDel="009955E3">
        <w:rPr>
          <w:rFonts w:ascii="Arial" w:hAnsi="Arial" w:cs="Arial"/>
          <w:sz w:val="24"/>
          <w:szCs w:val="24"/>
        </w:rPr>
        <w:t xml:space="preserve"> </w:t>
      </w:r>
    </w:p>
    <w:tbl>
      <w:tblPr>
        <w:tblW w:w="1320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0"/>
        <w:gridCol w:w="630"/>
        <w:gridCol w:w="630"/>
        <w:gridCol w:w="720"/>
        <w:gridCol w:w="1260"/>
        <w:gridCol w:w="900"/>
        <w:gridCol w:w="5619"/>
      </w:tblGrid>
      <w:tr w:rsidR="00AC498A" w:rsidRPr="00385C05" w14:paraId="705CE0AA" w14:textId="77777777" w:rsidTr="00B7350F">
        <w:trPr>
          <w:cantSplit/>
          <w:tblHeader/>
          <w:tblCellSpacing w:w="7" w:type="dxa"/>
        </w:trPr>
        <w:tc>
          <w:tcPr>
            <w:tcW w:w="13180" w:type="dxa"/>
            <w:gridSpan w:val="8"/>
            <w:shd w:val="clear" w:color="auto" w:fill="D9D9D9"/>
            <w:vAlign w:val="center"/>
          </w:tcPr>
          <w:p w14:paraId="73787CE9" w14:textId="77777777" w:rsidR="00AC498A" w:rsidRPr="00385C05" w:rsidRDefault="00AC498A" w:rsidP="00B803FA">
            <w:pPr>
              <w:keepNext/>
              <w:keepLines/>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B803FA">
              <w:rPr>
                <w:rFonts w:ascii="Arial" w:hAnsi="Arial" w:cs="Arial"/>
                <w:b/>
                <w:caps/>
                <w:color w:val="548DD4"/>
              </w:rPr>
              <w:t>2</w:t>
            </w:r>
            <w:r w:rsidRPr="00385C05">
              <w:rPr>
                <w:rFonts w:ascii="Arial" w:hAnsi="Arial" w:cs="Arial"/>
                <w:b/>
                <w:caps/>
                <w:color w:val="548DD4"/>
              </w:rPr>
              <w:t>.7: NOTES AND COMMENTS (NTE)</w:t>
            </w:r>
          </w:p>
        </w:tc>
      </w:tr>
      <w:tr w:rsidR="00386373" w:rsidRPr="00385C05" w14:paraId="3A6EDAA2" w14:textId="77777777" w:rsidTr="0025760D">
        <w:trPr>
          <w:cantSplit/>
          <w:tblHeader/>
          <w:tblCellSpacing w:w="7" w:type="dxa"/>
        </w:trPr>
        <w:tc>
          <w:tcPr>
            <w:tcW w:w="2708" w:type="dxa"/>
            <w:shd w:val="clear" w:color="auto" w:fill="F2F2F2"/>
          </w:tcPr>
          <w:p w14:paraId="3623DADC"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6" w:type="dxa"/>
            <w:shd w:val="clear" w:color="auto" w:fill="F2F2F2"/>
          </w:tcPr>
          <w:p w14:paraId="18900291" w14:textId="77777777" w:rsidR="00386373" w:rsidRPr="00385C05" w:rsidRDefault="00386373" w:rsidP="00A65700">
            <w:pPr>
              <w:keepNext/>
              <w:keepLines/>
              <w:rPr>
                <w:rFonts w:ascii="Arial" w:hAnsi="Arial" w:cs="Arial"/>
                <w:smallCaps/>
                <w:color w:val="17365D"/>
                <w:sz w:val="20"/>
                <w:szCs w:val="20"/>
              </w:rPr>
            </w:pPr>
            <w:proofErr w:type="spellStart"/>
            <w:r w:rsidRPr="00385C05">
              <w:rPr>
                <w:rFonts w:ascii="Arial" w:hAnsi="Arial" w:cs="Arial"/>
                <w:b/>
                <w:bCs/>
                <w:smallCaps/>
                <w:color w:val="548DD4"/>
                <w:sz w:val="20"/>
                <w:szCs w:val="20"/>
              </w:rPr>
              <w:t>Seq</w:t>
            </w:r>
            <w:proofErr w:type="spellEnd"/>
          </w:p>
        </w:tc>
        <w:tc>
          <w:tcPr>
            <w:tcW w:w="616" w:type="dxa"/>
            <w:shd w:val="clear" w:color="auto" w:fill="F2F2F2"/>
          </w:tcPr>
          <w:p w14:paraId="67BF2394"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616" w:type="dxa"/>
            <w:shd w:val="clear" w:color="auto" w:fill="F2F2F2"/>
          </w:tcPr>
          <w:p w14:paraId="2AC4D9BB"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Length</w:t>
            </w:r>
          </w:p>
        </w:tc>
        <w:tc>
          <w:tcPr>
            <w:tcW w:w="706" w:type="dxa"/>
            <w:shd w:val="clear" w:color="auto" w:fill="F2F2F2"/>
          </w:tcPr>
          <w:p w14:paraId="5CE1A32A"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46" w:type="dxa"/>
            <w:shd w:val="clear" w:color="auto" w:fill="F2F2F2"/>
          </w:tcPr>
          <w:p w14:paraId="573D5FFE"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886" w:type="dxa"/>
            <w:shd w:val="clear" w:color="auto" w:fill="F2F2F2"/>
          </w:tcPr>
          <w:p w14:paraId="68987607" w14:textId="77777777" w:rsidR="00386373" w:rsidRPr="00385C05" w:rsidRDefault="00386373" w:rsidP="00A65700">
            <w:pPr>
              <w:keepNext/>
              <w:keepLines/>
              <w:rPr>
                <w:rFonts w:ascii="Arial" w:hAnsi="Arial" w:cs="Arial"/>
                <w:b/>
                <w:bCs/>
                <w:smallCaps/>
                <w:color w:val="548DD4"/>
                <w:sz w:val="20"/>
                <w:szCs w:val="20"/>
              </w:rPr>
            </w:pPr>
            <w:r>
              <w:rPr>
                <w:rFonts w:ascii="Arial" w:hAnsi="Arial" w:cs="Arial"/>
                <w:b/>
                <w:bCs/>
                <w:smallCaps/>
                <w:color w:val="548DD4"/>
                <w:sz w:val="20"/>
                <w:szCs w:val="20"/>
              </w:rPr>
              <w:t>Value Set</w:t>
            </w:r>
          </w:p>
        </w:tc>
        <w:tc>
          <w:tcPr>
            <w:tcW w:w="5598" w:type="dxa"/>
            <w:shd w:val="clear" w:color="auto" w:fill="F2F2F2"/>
          </w:tcPr>
          <w:p w14:paraId="3BF4D3D1"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385C05" w14:paraId="7DF27C4B" w14:textId="77777777" w:rsidTr="0025760D">
        <w:trPr>
          <w:cantSplit/>
          <w:tblCellSpacing w:w="7" w:type="dxa"/>
        </w:trPr>
        <w:tc>
          <w:tcPr>
            <w:tcW w:w="2708" w:type="dxa"/>
          </w:tcPr>
          <w:p w14:paraId="49C64D4C"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Set ID - NTE</w:t>
            </w:r>
          </w:p>
        </w:tc>
        <w:tc>
          <w:tcPr>
            <w:tcW w:w="706" w:type="dxa"/>
          </w:tcPr>
          <w:p w14:paraId="57902B48"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1</w:t>
            </w:r>
          </w:p>
        </w:tc>
        <w:tc>
          <w:tcPr>
            <w:tcW w:w="616" w:type="dxa"/>
          </w:tcPr>
          <w:p w14:paraId="50D95EB8"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SI</w:t>
            </w:r>
          </w:p>
        </w:tc>
        <w:tc>
          <w:tcPr>
            <w:tcW w:w="616" w:type="dxa"/>
          </w:tcPr>
          <w:p w14:paraId="3E139275"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4</w:t>
            </w:r>
          </w:p>
        </w:tc>
        <w:tc>
          <w:tcPr>
            <w:tcW w:w="706" w:type="dxa"/>
          </w:tcPr>
          <w:p w14:paraId="0FE675A3" w14:textId="77777777" w:rsidR="00386373" w:rsidRPr="00385C05" w:rsidRDefault="00BE178D" w:rsidP="00A65700">
            <w:pPr>
              <w:keepNext/>
              <w:keepLines/>
              <w:spacing w:before="40" w:after="40"/>
              <w:rPr>
                <w:rFonts w:ascii="Arial" w:hAnsi="Arial" w:cs="Arial"/>
                <w:sz w:val="20"/>
                <w:szCs w:val="20"/>
              </w:rPr>
            </w:pPr>
            <w:r>
              <w:rPr>
                <w:rFonts w:ascii="Arial" w:hAnsi="Arial" w:cs="Arial"/>
                <w:sz w:val="20"/>
                <w:szCs w:val="20"/>
              </w:rPr>
              <w:t>R</w:t>
            </w:r>
          </w:p>
        </w:tc>
        <w:tc>
          <w:tcPr>
            <w:tcW w:w="1246" w:type="dxa"/>
          </w:tcPr>
          <w:p w14:paraId="173BAD9B" w14:textId="77777777" w:rsidR="00386373" w:rsidRPr="00385C05" w:rsidRDefault="007F43C4" w:rsidP="00A65700">
            <w:pPr>
              <w:keepNext/>
              <w:keepLines/>
              <w:spacing w:before="40" w:after="40"/>
              <w:rPr>
                <w:rFonts w:ascii="Arial" w:hAnsi="Arial" w:cs="Arial"/>
                <w:sz w:val="20"/>
                <w:szCs w:val="20"/>
              </w:rPr>
            </w:pPr>
            <w:r>
              <w:rPr>
                <w:rFonts w:ascii="Arial" w:hAnsi="Arial" w:cs="Arial"/>
                <w:sz w:val="20"/>
                <w:szCs w:val="20"/>
              </w:rPr>
              <w:t>[</w:t>
            </w:r>
            <w:proofErr w:type="gramStart"/>
            <w:r>
              <w:rPr>
                <w:rFonts w:ascii="Arial" w:hAnsi="Arial" w:cs="Arial"/>
                <w:sz w:val="20"/>
                <w:szCs w:val="20"/>
              </w:rPr>
              <w:t>1</w:t>
            </w:r>
            <w:r w:rsidR="00386373" w:rsidRPr="00385C05">
              <w:rPr>
                <w:rFonts w:ascii="Arial" w:hAnsi="Arial" w:cs="Arial"/>
                <w:sz w:val="20"/>
                <w:szCs w:val="20"/>
              </w:rPr>
              <w:t>..</w:t>
            </w:r>
            <w:proofErr w:type="gramEnd"/>
            <w:r w:rsidR="00386373" w:rsidRPr="00385C05">
              <w:rPr>
                <w:rFonts w:ascii="Arial" w:hAnsi="Arial" w:cs="Arial"/>
                <w:sz w:val="20"/>
                <w:szCs w:val="20"/>
              </w:rPr>
              <w:t>1]</w:t>
            </w:r>
          </w:p>
        </w:tc>
        <w:tc>
          <w:tcPr>
            <w:tcW w:w="886" w:type="dxa"/>
          </w:tcPr>
          <w:p w14:paraId="677FE068" w14:textId="77777777" w:rsidR="00386373" w:rsidRPr="00396433" w:rsidRDefault="00386373" w:rsidP="00A65700">
            <w:pPr>
              <w:keepNext/>
              <w:keepLines/>
              <w:spacing w:before="40" w:after="40"/>
              <w:rPr>
                <w:rFonts w:ascii="Arial" w:hAnsi="Arial" w:cs="Arial"/>
                <w:sz w:val="20"/>
              </w:rPr>
            </w:pPr>
          </w:p>
        </w:tc>
        <w:tc>
          <w:tcPr>
            <w:tcW w:w="5598" w:type="dxa"/>
          </w:tcPr>
          <w:p w14:paraId="2FD0F277" w14:textId="77777777" w:rsidR="00386373" w:rsidRPr="00396433" w:rsidRDefault="009E0A5B" w:rsidP="00A65700">
            <w:pPr>
              <w:keepNext/>
              <w:keepLines/>
              <w:spacing w:before="40" w:after="40"/>
              <w:rPr>
                <w:rFonts w:ascii="Arial" w:hAnsi="Arial" w:cs="Arial"/>
                <w:sz w:val="20"/>
              </w:rPr>
            </w:pPr>
            <w:r w:rsidRPr="00396433">
              <w:rPr>
                <w:rFonts w:ascii="Arial" w:hAnsi="Arial" w:cs="Arial"/>
                <w:sz w:val="20"/>
              </w:rPr>
              <w:t xml:space="preserve">Multiple NTE segments following the OBX may be used to convey result notes.  NTE-1 Set ID is used to keep them in order. </w:t>
            </w:r>
          </w:p>
        </w:tc>
      </w:tr>
      <w:tr w:rsidR="00386373" w:rsidRPr="00385C05" w14:paraId="78F4EBA3" w14:textId="77777777" w:rsidTr="0025760D">
        <w:trPr>
          <w:cantSplit/>
          <w:tblCellSpacing w:w="7" w:type="dxa"/>
        </w:trPr>
        <w:tc>
          <w:tcPr>
            <w:tcW w:w="2708" w:type="dxa"/>
          </w:tcPr>
          <w:p w14:paraId="5A974ADF"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Source of Comment</w:t>
            </w:r>
          </w:p>
        </w:tc>
        <w:tc>
          <w:tcPr>
            <w:tcW w:w="706" w:type="dxa"/>
          </w:tcPr>
          <w:p w14:paraId="79203024"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2</w:t>
            </w:r>
          </w:p>
        </w:tc>
        <w:tc>
          <w:tcPr>
            <w:tcW w:w="616" w:type="dxa"/>
          </w:tcPr>
          <w:p w14:paraId="62E3BAD4"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ID</w:t>
            </w:r>
          </w:p>
        </w:tc>
        <w:tc>
          <w:tcPr>
            <w:tcW w:w="616" w:type="dxa"/>
          </w:tcPr>
          <w:p w14:paraId="55834AA1"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8</w:t>
            </w:r>
          </w:p>
        </w:tc>
        <w:tc>
          <w:tcPr>
            <w:tcW w:w="706" w:type="dxa"/>
          </w:tcPr>
          <w:p w14:paraId="28D2E6BE"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O</w:t>
            </w:r>
          </w:p>
        </w:tc>
        <w:tc>
          <w:tcPr>
            <w:tcW w:w="1246" w:type="dxa"/>
          </w:tcPr>
          <w:p w14:paraId="3DEAE236"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886" w:type="dxa"/>
          </w:tcPr>
          <w:p w14:paraId="76F50DA0" w14:textId="77777777" w:rsidR="00386373" w:rsidRPr="000D1D54" w:rsidRDefault="00386373" w:rsidP="00386373">
            <w:pPr>
              <w:spacing w:before="40" w:after="40"/>
              <w:rPr>
                <w:rFonts w:ascii="Arial" w:hAnsi="Arial" w:cs="Arial"/>
                <w:sz w:val="20"/>
                <w:szCs w:val="20"/>
              </w:rPr>
            </w:pPr>
            <w:r>
              <w:rPr>
                <w:rFonts w:ascii="Arial" w:hAnsi="Arial" w:cs="Arial"/>
                <w:sz w:val="20"/>
                <w:szCs w:val="20"/>
              </w:rPr>
              <w:t>HL70105</w:t>
            </w:r>
          </w:p>
        </w:tc>
        <w:tc>
          <w:tcPr>
            <w:tcW w:w="5598" w:type="dxa"/>
          </w:tcPr>
          <w:p w14:paraId="3218B56D" w14:textId="77777777" w:rsidR="00386373" w:rsidRPr="00385C05" w:rsidRDefault="00386373" w:rsidP="00386373">
            <w:pPr>
              <w:keepNext/>
              <w:keepLines/>
              <w:spacing w:before="40" w:after="40"/>
              <w:rPr>
                <w:rFonts w:ascii="Arial" w:hAnsi="Arial" w:cs="Arial"/>
                <w:sz w:val="20"/>
                <w:szCs w:val="20"/>
              </w:rPr>
            </w:pPr>
          </w:p>
        </w:tc>
      </w:tr>
      <w:tr w:rsidR="00386373" w:rsidRPr="00385C05" w14:paraId="5C6F2A4D" w14:textId="77777777" w:rsidTr="0025760D">
        <w:trPr>
          <w:cantSplit/>
          <w:tblCellSpacing w:w="7" w:type="dxa"/>
        </w:trPr>
        <w:tc>
          <w:tcPr>
            <w:tcW w:w="2708" w:type="dxa"/>
          </w:tcPr>
          <w:p w14:paraId="6700D2A2"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 xml:space="preserve">Comment </w:t>
            </w:r>
          </w:p>
        </w:tc>
        <w:tc>
          <w:tcPr>
            <w:tcW w:w="706" w:type="dxa"/>
          </w:tcPr>
          <w:p w14:paraId="259D8BF6"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3</w:t>
            </w:r>
          </w:p>
        </w:tc>
        <w:tc>
          <w:tcPr>
            <w:tcW w:w="616" w:type="dxa"/>
          </w:tcPr>
          <w:p w14:paraId="280F208E"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FT</w:t>
            </w:r>
          </w:p>
        </w:tc>
        <w:tc>
          <w:tcPr>
            <w:tcW w:w="616" w:type="dxa"/>
          </w:tcPr>
          <w:p w14:paraId="6760A64D"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65536</w:t>
            </w:r>
          </w:p>
        </w:tc>
        <w:tc>
          <w:tcPr>
            <w:tcW w:w="706" w:type="dxa"/>
          </w:tcPr>
          <w:p w14:paraId="01D8B317" w14:textId="77777777" w:rsidR="00386373" w:rsidRPr="00385C05" w:rsidRDefault="00386373" w:rsidP="00A65700">
            <w:pPr>
              <w:keepNext/>
              <w:keepLines/>
              <w:spacing w:before="40" w:after="40"/>
              <w:rPr>
                <w:rFonts w:ascii="Arial" w:hAnsi="Arial" w:cs="Arial"/>
                <w:sz w:val="20"/>
                <w:szCs w:val="20"/>
              </w:rPr>
            </w:pPr>
            <w:r>
              <w:rPr>
                <w:rFonts w:ascii="Arial" w:hAnsi="Arial" w:cs="Arial"/>
                <w:sz w:val="20"/>
                <w:szCs w:val="20"/>
              </w:rPr>
              <w:t>R</w:t>
            </w:r>
          </w:p>
        </w:tc>
        <w:tc>
          <w:tcPr>
            <w:tcW w:w="1246" w:type="dxa"/>
          </w:tcPr>
          <w:p w14:paraId="715B2808"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w:t>
            </w:r>
            <w:proofErr w:type="gramStart"/>
            <w:r w:rsidR="00F10F24">
              <w:rPr>
                <w:rFonts w:ascii="Arial" w:hAnsi="Arial" w:cs="Arial"/>
                <w:sz w:val="20"/>
                <w:szCs w:val="20"/>
              </w:rPr>
              <w:t>1..</w:t>
            </w:r>
            <w:proofErr w:type="gramEnd"/>
            <w:r w:rsidR="00F10F24">
              <w:rPr>
                <w:rFonts w:ascii="Arial" w:hAnsi="Arial" w:cs="Arial"/>
                <w:sz w:val="20"/>
                <w:szCs w:val="20"/>
              </w:rPr>
              <w:t>*</w:t>
            </w:r>
            <w:r w:rsidRPr="00385C05">
              <w:rPr>
                <w:rFonts w:ascii="Arial" w:hAnsi="Arial" w:cs="Arial"/>
                <w:sz w:val="20"/>
                <w:szCs w:val="20"/>
              </w:rPr>
              <w:t>]</w:t>
            </w:r>
          </w:p>
        </w:tc>
        <w:tc>
          <w:tcPr>
            <w:tcW w:w="886" w:type="dxa"/>
          </w:tcPr>
          <w:p w14:paraId="511BC154" w14:textId="77777777" w:rsidR="00386373" w:rsidRPr="00385C05" w:rsidRDefault="00386373" w:rsidP="00A65700">
            <w:pPr>
              <w:keepNext/>
              <w:keepLines/>
              <w:spacing w:before="40" w:after="40"/>
              <w:rPr>
                <w:rFonts w:ascii="Arial" w:hAnsi="Arial" w:cs="Arial"/>
              </w:rPr>
            </w:pPr>
          </w:p>
        </w:tc>
        <w:tc>
          <w:tcPr>
            <w:tcW w:w="5598" w:type="dxa"/>
          </w:tcPr>
          <w:p w14:paraId="30D49F30" w14:textId="77777777" w:rsidR="007A08FC" w:rsidRPr="007A08FC" w:rsidRDefault="007A08FC" w:rsidP="007A08FC">
            <w:pPr>
              <w:spacing w:before="40" w:after="40"/>
              <w:rPr>
                <w:rFonts w:ascii="Arial" w:hAnsi="Arial" w:cs="Arial"/>
                <w:b/>
                <w:sz w:val="20"/>
                <w:szCs w:val="20"/>
              </w:rPr>
            </w:pPr>
            <w:r w:rsidRPr="007A08FC">
              <w:rPr>
                <w:rFonts w:ascii="Arial" w:hAnsi="Arial" w:cs="Arial"/>
                <w:b/>
                <w:sz w:val="20"/>
                <w:szCs w:val="20"/>
              </w:rPr>
              <w:t xml:space="preserve">Formatting Considerations </w:t>
            </w:r>
          </w:p>
          <w:p w14:paraId="67EBCEF3" w14:textId="77777777" w:rsidR="00386373" w:rsidRPr="00385C05" w:rsidRDefault="007A08FC" w:rsidP="007A08FC">
            <w:pPr>
              <w:spacing w:before="40" w:after="40"/>
              <w:rPr>
                <w:rFonts w:ascii="Arial" w:hAnsi="Arial" w:cs="Arial"/>
              </w:rPr>
            </w:pPr>
            <w:r>
              <w:rPr>
                <w:rFonts w:ascii="Arial" w:hAnsi="Arial" w:cs="Arial"/>
                <w:sz w:val="20"/>
                <w:szCs w:val="20"/>
              </w:rPr>
              <w:t xml:space="preserve">With the FT datatype, </w:t>
            </w:r>
            <w:r w:rsidRPr="007A08FC">
              <w:rPr>
                <w:rFonts w:ascii="Arial" w:hAnsi="Arial" w:cs="Arial"/>
                <w:sz w:val="20"/>
                <w:szCs w:val="20"/>
              </w:rPr>
              <w:t>formatting may be included based on a monospaced font. The sender may not assume that such formatting is preserved without specific agreement with the receiver. The receiver is not obligated to preserve that type of formatting.</w:t>
            </w:r>
          </w:p>
        </w:tc>
      </w:tr>
      <w:tr w:rsidR="00386373" w:rsidRPr="00385C05" w14:paraId="5B64D5E7" w14:textId="77777777" w:rsidTr="0025760D">
        <w:trPr>
          <w:cantSplit/>
          <w:tblCellSpacing w:w="7" w:type="dxa"/>
        </w:trPr>
        <w:tc>
          <w:tcPr>
            <w:tcW w:w="2708" w:type="dxa"/>
            <w:shd w:val="clear" w:color="auto" w:fill="auto"/>
          </w:tcPr>
          <w:p w14:paraId="2FB6A6A3"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Comment Type</w:t>
            </w:r>
          </w:p>
        </w:tc>
        <w:tc>
          <w:tcPr>
            <w:tcW w:w="706" w:type="dxa"/>
            <w:shd w:val="clear" w:color="auto" w:fill="auto"/>
          </w:tcPr>
          <w:p w14:paraId="0D238CD1"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4</w:t>
            </w:r>
          </w:p>
        </w:tc>
        <w:tc>
          <w:tcPr>
            <w:tcW w:w="616" w:type="dxa"/>
            <w:shd w:val="clear" w:color="auto" w:fill="auto"/>
          </w:tcPr>
          <w:p w14:paraId="27DDD9FC"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auto"/>
          </w:tcPr>
          <w:p w14:paraId="05006AE6" w14:textId="77777777" w:rsidR="00386373" w:rsidRPr="00385C05" w:rsidRDefault="00B7350F" w:rsidP="007273A3">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7C119E91" w14:textId="77777777" w:rsidR="00386373" w:rsidRPr="00385C05" w:rsidRDefault="00386373" w:rsidP="007273A3">
            <w:pPr>
              <w:spacing w:before="40" w:after="40"/>
              <w:rPr>
                <w:rFonts w:ascii="Arial" w:hAnsi="Arial" w:cs="Arial"/>
                <w:sz w:val="20"/>
                <w:szCs w:val="20"/>
              </w:rPr>
            </w:pPr>
            <w:r>
              <w:rPr>
                <w:rFonts w:ascii="Arial" w:hAnsi="Arial" w:cs="Arial"/>
                <w:sz w:val="20"/>
                <w:szCs w:val="20"/>
              </w:rPr>
              <w:t>O</w:t>
            </w:r>
          </w:p>
        </w:tc>
        <w:tc>
          <w:tcPr>
            <w:tcW w:w="1246" w:type="dxa"/>
            <w:shd w:val="clear" w:color="auto" w:fill="auto"/>
          </w:tcPr>
          <w:p w14:paraId="4AFD168A"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w:t>
            </w:r>
            <w:proofErr w:type="gramStart"/>
            <w:r w:rsidRPr="00385C05">
              <w:rPr>
                <w:rFonts w:ascii="Arial" w:hAnsi="Arial" w:cs="Arial"/>
                <w:sz w:val="20"/>
                <w:szCs w:val="20"/>
              </w:rPr>
              <w:t>0..</w:t>
            </w:r>
            <w:proofErr w:type="gramEnd"/>
            <w:r w:rsidRPr="00385C05">
              <w:rPr>
                <w:rFonts w:ascii="Arial" w:hAnsi="Arial" w:cs="Arial"/>
                <w:sz w:val="20"/>
                <w:szCs w:val="20"/>
              </w:rPr>
              <w:t>1]</w:t>
            </w:r>
          </w:p>
        </w:tc>
        <w:tc>
          <w:tcPr>
            <w:tcW w:w="886" w:type="dxa"/>
          </w:tcPr>
          <w:p w14:paraId="6A567B54" w14:textId="77777777" w:rsidR="00386373" w:rsidRPr="000D1D54" w:rsidRDefault="00386373" w:rsidP="00386373">
            <w:pPr>
              <w:spacing w:before="40" w:after="40"/>
              <w:rPr>
                <w:rFonts w:ascii="Arial" w:hAnsi="Arial" w:cs="Arial"/>
                <w:sz w:val="20"/>
                <w:szCs w:val="20"/>
              </w:rPr>
            </w:pPr>
            <w:r>
              <w:rPr>
                <w:rFonts w:ascii="Arial" w:hAnsi="Arial" w:cs="Arial"/>
                <w:sz w:val="20"/>
                <w:szCs w:val="20"/>
              </w:rPr>
              <w:t>HL70364</w:t>
            </w:r>
          </w:p>
        </w:tc>
        <w:tc>
          <w:tcPr>
            <w:tcW w:w="5598" w:type="dxa"/>
            <w:shd w:val="clear" w:color="auto" w:fill="auto"/>
          </w:tcPr>
          <w:p w14:paraId="12C6457F" w14:textId="77777777" w:rsidR="00386373" w:rsidRPr="00385C05" w:rsidRDefault="00386373" w:rsidP="00386373">
            <w:pPr>
              <w:spacing w:before="40" w:after="40"/>
              <w:rPr>
                <w:rFonts w:ascii="Arial" w:hAnsi="Arial" w:cs="Arial"/>
                <w:sz w:val="20"/>
                <w:szCs w:val="20"/>
                <w:highlight w:val="yellow"/>
              </w:rPr>
            </w:pPr>
          </w:p>
        </w:tc>
      </w:tr>
    </w:tbl>
    <w:p w14:paraId="466EE4AC" w14:textId="77777777" w:rsidR="00EF1D0A" w:rsidRPr="00385C05" w:rsidRDefault="00EF1D0A">
      <w:pPr>
        <w:rPr>
          <w:rFonts w:ascii="Arial" w:hAnsi="Arial" w:cs="Arial"/>
        </w:rPr>
        <w:sectPr w:rsidR="00EF1D0A" w:rsidRPr="00385C05" w:rsidSect="00281572">
          <w:headerReference w:type="even" r:id="rId27"/>
          <w:headerReference w:type="default" r:id="rId28"/>
          <w:footerReference w:type="default" r:id="rId29"/>
          <w:headerReference w:type="first" r:id="rId30"/>
          <w:pgSz w:w="15840" w:h="12240" w:orient="landscape" w:code="1"/>
          <w:pgMar w:top="1440" w:right="1440" w:bottom="1440" w:left="1440" w:header="1152" w:footer="720" w:gutter="0"/>
          <w:cols w:space="720"/>
          <w:docGrid w:linePitch="360"/>
        </w:sectPr>
      </w:pPr>
    </w:p>
    <w:p w14:paraId="27476796" w14:textId="77777777" w:rsidR="004C654D" w:rsidRDefault="000D6F35" w:rsidP="00B07AB5">
      <w:pPr>
        <w:pStyle w:val="Heading1"/>
      </w:pPr>
      <w:bookmarkStart w:id="473" w:name="_Toc487203690"/>
      <w:r>
        <w:lastRenderedPageBreak/>
        <w:t xml:space="preserve">APPENDIX A - </w:t>
      </w:r>
      <w:r w:rsidR="002E424A">
        <w:t>TECHNICAL CONSIDERATIONS</w:t>
      </w:r>
      <w:bookmarkEnd w:id="473"/>
    </w:p>
    <w:p w14:paraId="795DBBCE" w14:textId="77777777" w:rsidR="00804A29" w:rsidRPr="00385C05" w:rsidRDefault="00804A29" w:rsidP="000D3A16">
      <w:pPr>
        <w:pStyle w:val="Heading2"/>
      </w:pPr>
      <w:bookmarkStart w:id="474" w:name="_Toc487203691"/>
      <w:r w:rsidRPr="00385C05">
        <w:t xml:space="preserve">Repeating </w:t>
      </w:r>
      <w:r>
        <w:t>V</w:t>
      </w:r>
      <w:r w:rsidR="00650CB9">
        <w:t>ariables</w:t>
      </w:r>
      <w:bookmarkEnd w:id="474"/>
    </w:p>
    <w:p w14:paraId="1BFAD7A2" w14:textId="77777777" w:rsidR="00804A29" w:rsidRPr="00385C05" w:rsidRDefault="00804A29" w:rsidP="008D4811">
      <w:pPr>
        <w:spacing w:before="120" w:after="240"/>
        <w:jc w:val="both"/>
        <w:rPr>
          <w:rFonts w:ascii="Courier New" w:hAnsi="Courier New" w:cs="Courier New"/>
          <w:sz w:val="24"/>
          <w:szCs w:val="24"/>
        </w:rPr>
      </w:pPr>
      <w:r>
        <w:rPr>
          <w:rFonts w:ascii="Arial" w:hAnsi="Arial" w:cs="Arial"/>
          <w:sz w:val="24"/>
          <w:szCs w:val="24"/>
        </w:rPr>
        <w:t>Some</w:t>
      </w:r>
      <w:r w:rsidRPr="00385C05">
        <w:rPr>
          <w:rFonts w:ascii="Arial" w:hAnsi="Arial" w:cs="Arial"/>
          <w:sz w:val="24"/>
          <w:szCs w:val="24"/>
        </w:rPr>
        <w:t xml:space="preserve"> variables </w:t>
      </w:r>
      <w:r>
        <w:rPr>
          <w:rFonts w:ascii="Arial" w:hAnsi="Arial" w:cs="Arial"/>
          <w:sz w:val="24"/>
          <w:szCs w:val="24"/>
        </w:rPr>
        <w:t>are listed as Yes for “May Repeat” in the Message Mapping Guide. Repeating variables are in the same field with the tilde (~) between instances. The Standard allows some HL7 structural variables to repeat, such as MSH-21 Message Profile ID and PID-10 Race.</w:t>
      </w:r>
      <w:r w:rsidRPr="00385C05">
        <w:rPr>
          <w:rFonts w:ascii="Arial" w:hAnsi="Arial" w:cs="Arial"/>
          <w:sz w:val="24"/>
          <w:szCs w:val="24"/>
        </w:rPr>
        <w:t xml:space="preserve"> </w:t>
      </w:r>
      <w:r>
        <w:rPr>
          <w:rFonts w:ascii="Arial" w:hAnsi="Arial" w:cs="Arial"/>
          <w:sz w:val="24"/>
          <w:szCs w:val="24"/>
        </w:rPr>
        <w:t>The remainder of the “repeating” variables</w:t>
      </w:r>
      <w:r w:rsidRPr="00385C05">
        <w:rPr>
          <w:rFonts w:ascii="Arial" w:hAnsi="Arial" w:cs="Arial"/>
          <w:sz w:val="24"/>
          <w:szCs w:val="24"/>
        </w:rPr>
        <w:t xml:space="preserve"> </w:t>
      </w:r>
      <w:r>
        <w:rPr>
          <w:rFonts w:ascii="Arial" w:hAnsi="Arial" w:cs="Arial"/>
          <w:sz w:val="24"/>
          <w:szCs w:val="24"/>
        </w:rPr>
        <w:t>are used in OBX segments when the name/value pair allows value repeats, as in a multi-select or “select all that apply</w:t>
      </w:r>
      <w:r w:rsidR="0025760D">
        <w:rPr>
          <w:rFonts w:ascii="Arial" w:hAnsi="Arial" w:cs="Arial"/>
          <w:sz w:val="24"/>
          <w:szCs w:val="24"/>
        </w:rPr>
        <w:t>.</w:t>
      </w:r>
      <w:r>
        <w:rPr>
          <w:rFonts w:ascii="Arial" w:hAnsi="Arial" w:cs="Arial"/>
          <w:sz w:val="24"/>
          <w:szCs w:val="24"/>
        </w:rPr>
        <w:t>”  These multiple answer results appear in OBX-5, also with the tilde between the values.</w:t>
      </w:r>
    </w:p>
    <w:p w14:paraId="012F16D4" w14:textId="77777777" w:rsidR="00804A29" w:rsidRPr="00804A29" w:rsidRDefault="00804A29" w:rsidP="008D4811">
      <w:pPr>
        <w:spacing w:before="40" w:after="40"/>
        <w:ind w:left="288"/>
        <w:rPr>
          <w:rFonts w:ascii="Courier New" w:hAnsi="Courier New" w:cs="Courier New"/>
          <w:sz w:val="26"/>
          <w:szCs w:val="26"/>
        </w:rPr>
      </w:pPr>
      <w:r w:rsidRPr="00804A29">
        <w:rPr>
          <w:rFonts w:ascii="Courier New" w:hAnsi="Courier New" w:cs="Courier New"/>
          <w:sz w:val="26"/>
          <w:szCs w:val="26"/>
        </w:rPr>
        <w:t>OBR|1|""|CAS1001001^SendAppName^2.16.840.</w:t>
      </w:r>
      <w:proofErr w:type="gramStart"/>
      <w:r w:rsidRPr="00804A29">
        <w:rPr>
          <w:rFonts w:ascii="Courier New" w:hAnsi="Courier New" w:cs="Courier New"/>
          <w:sz w:val="26"/>
          <w:szCs w:val="26"/>
        </w:rPr>
        <w:t>1.114222.</w:t>
      </w:r>
      <w:r w:rsidR="00822D87">
        <w:rPr>
          <w:rFonts w:ascii="Courier New" w:hAnsi="Courier New" w:cs="Courier New"/>
          <w:sz w:val="26"/>
          <w:szCs w:val="26"/>
        </w:rPr>
        <w:t>nnnn</w:t>
      </w:r>
      <w:proofErr w:type="gramEnd"/>
      <w:r w:rsidRPr="00804A29">
        <w:rPr>
          <w:rFonts w:ascii="Courier New" w:hAnsi="Courier New" w:cs="Courier New"/>
          <w:sz w:val="26"/>
          <w:szCs w:val="26"/>
        </w:rPr>
        <w:t xml:space="preserve">^ISO|68991-9^Epidemiologic Information^LN|||20140520170100|||||||||||||||20140520170100|||F||||||10100^Hepatitis B, </w:t>
      </w:r>
      <w:proofErr w:type="spellStart"/>
      <w:r w:rsidRPr="00804A29">
        <w:rPr>
          <w:rFonts w:ascii="Courier New" w:hAnsi="Courier New" w:cs="Courier New"/>
          <w:sz w:val="26"/>
          <w:szCs w:val="26"/>
        </w:rPr>
        <w:t>acute^NND</w:t>
      </w:r>
      <w:proofErr w:type="spellEnd"/>
    </w:p>
    <w:p w14:paraId="068B869B" w14:textId="77777777" w:rsid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ascii="Courier New" w:hAnsi="Courier New" w:cs="Courier New"/>
          <w:sz w:val="26"/>
          <w:szCs w:val="26"/>
        </w:rPr>
      </w:pPr>
      <w:r>
        <w:rPr>
          <w:rFonts w:ascii="Courier New" w:hAnsi="Courier New" w:cs="Courier New"/>
          <w:sz w:val="26"/>
          <w:szCs w:val="26"/>
        </w:rPr>
        <w:t>….</w:t>
      </w:r>
    </w:p>
    <w:p w14:paraId="31B795A5" w14:textId="77777777" w:rsid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ascii="Courier New" w:hAnsi="Courier New" w:cs="Courier New"/>
          <w:sz w:val="26"/>
          <w:szCs w:val="26"/>
        </w:rPr>
      </w:pPr>
      <w:r w:rsidRPr="00804A29">
        <w:rPr>
          <w:rFonts w:ascii="Courier New" w:hAnsi="Courier New" w:cs="Courier New"/>
          <w:sz w:val="26"/>
          <w:szCs w:val="26"/>
        </w:rPr>
        <w:t xml:space="preserve">OBX|12|CWE|67098-4^Reason for </w:t>
      </w:r>
      <w:proofErr w:type="spellStart"/>
      <w:r w:rsidRPr="00804A29">
        <w:rPr>
          <w:rFonts w:ascii="Courier New" w:hAnsi="Courier New" w:cs="Courier New"/>
          <w:sz w:val="26"/>
          <w:szCs w:val="26"/>
        </w:rPr>
        <w:t>Testing^LN</w:t>
      </w:r>
      <w:proofErr w:type="spellEnd"/>
      <w:r w:rsidRPr="00804A29">
        <w:rPr>
          <w:rFonts w:ascii="Courier New" w:hAnsi="Courier New" w:cs="Courier New"/>
          <w:sz w:val="26"/>
          <w:szCs w:val="26"/>
        </w:rPr>
        <w:t>||</w:t>
      </w:r>
      <w:r w:rsidRPr="00804A29">
        <w:rPr>
          <w:rFonts w:ascii="Courier New" w:hAnsi="Courier New" w:cs="Courier New"/>
          <w:b/>
          <w:sz w:val="26"/>
          <w:szCs w:val="26"/>
        </w:rPr>
        <w:t xml:space="preserve">PHC307^Symptoms of Acute Hepatitis^CDCPHINVS~PHC309^Evaluation of elevated liver </w:t>
      </w:r>
      <w:proofErr w:type="spellStart"/>
      <w:r w:rsidRPr="00804A29">
        <w:rPr>
          <w:rFonts w:ascii="Courier New" w:hAnsi="Courier New" w:cs="Courier New"/>
          <w:b/>
          <w:sz w:val="26"/>
          <w:szCs w:val="26"/>
        </w:rPr>
        <w:t>enzymes^CDCPHINVS</w:t>
      </w:r>
      <w:proofErr w:type="spellEnd"/>
      <w:r w:rsidRPr="00804A29">
        <w:rPr>
          <w:rFonts w:ascii="Courier New" w:hAnsi="Courier New" w:cs="Courier New"/>
          <w:sz w:val="26"/>
          <w:szCs w:val="26"/>
        </w:rPr>
        <w:t>||||||F</w:t>
      </w:r>
    </w:p>
    <w:p w14:paraId="6AF495CA" w14:textId="77777777" w:rsidR="00804A29" w:rsidRP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pPr>
      <w:r>
        <w:rPr>
          <w:rFonts w:ascii="Courier New" w:hAnsi="Courier New" w:cs="Courier New"/>
          <w:sz w:val="26"/>
          <w:szCs w:val="26"/>
        </w:rPr>
        <w:t>…</w:t>
      </w:r>
    </w:p>
    <w:p w14:paraId="442365CC" w14:textId="77777777" w:rsidR="003A17DF" w:rsidRPr="00385C05" w:rsidRDefault="003A17DF" w:rsidP="000D3A16">
      <w:pPr>
        <w:pStyle w:val="Heading2"/>
      </w:pPr>
      <w:bookmarkStart w:id="475" w:name="_Toc487203692"/>
      <w:r w:rsidRPr="00385C05">
        <w:t>Repeating Group Processing</w:t>
      </w:r>
      <w:bookmarkEnd w:id="475"/>
    </w:p>
    <w:p w14:paraId="1D052BA3" w14:textId="77777777" w:rsidR="003A17DF" w:rsidRPr="00385C05" w:rsidRDefault="00BE5AEE" w:rsidP="008D4811">
      <w:pPr>
        <w:spacing w:before="120" w:after="240"/>
        <w:jc w:val="both"/>
        <w:rPr>
          <w:rFonts w:ascii="Arial" w:hAnsi="Arial" w:cs="Arial"/>
          <w:sz w:val="24"/>
          <w:szCs w:val="24"/>
        </w:rPr>
      </w:pPr>
      <w:r w:rsidRPr="00385C05">
        <w:rPr>
          <w:rFonts w:ascii="Arial" w:hAnsi="Arial" w:cs="Arial"/>
          <w:sz w:val="24"/>
          <w:szCs w:val="24"/>
        </w:rPr>
        <w:t xml:space="preserve">Certain variables may be listed as being part of a repeating group of observations in the Message Mapping Guide.  The primary observation for each repeating group serves as the anchor for processing rules around these repeating groups.  Repeating groups are notated in the message using the same numeric value in </w:t>
      </w:r>
      <w:r w:rsidRPr="00385C05">
        <w:rPr>
          <w:rFonts w:ascii="Arial" w:hAnsi="Arial" w:cs="Arial"/>
          <w:i/>
          <w:sz w:val="24"/>
          <w:szCs w:val="24"/>
        </w:rPr>
        <w:t>OBX-4 Observation Sub-ID</w:t>
      </w:r>
      <w:r w:rsidRPr="00385C05">
        <w:rPr>
          <w:rFonts w:ascii="Arial" w:hAnsi="Arial" w:cs="Arial"/>
          <w:sz w:val="24"/>
          <w:szCs w:val="24"/>
        </w:rPr>
        <w:t xml:space="preserve"> for each variable in the group.  For instance, Vaccine Information is passed using a set of variables that repeats for each vaccine instance</w:t>
      </w:r>
      <w:r w:rsidR="00C9317B">
        <w:rPr>
          <w:rFonts w:ascii="Arial" w:hAnsi="Arial" w:cs="Arial"/>
          <w:sz w:val="24"/>
          <w:szCs w:val="24"/>
        </w:rPr>
        <w:t>, using the vaccine type as the primary or parent observation</w:t>
      </w:r>
      <w:r w:rsidRPr="00385C05">
        <w:rPr>
          <w:rFonts w:ascii="Arial" w:hAnsi="Arial" w:cs="Arial"/>
          <w:sz w:val="24"/>
          <w:szCs w:val="24"/>
        </w:rPr>
        <w:t xml:space="preserve">, as </w:t>
      </w:r>
      <w:r w:rsidR="000F0278" w:rsidRPr="00385C05">
        <w:rPr>
          <w:rFonts w:ascii="Arial" w:hAnsi="Arial" w:cs="Arial"/>
          <w:sz w:val="24"/>
          <w:szCs w:val="24"/>
        </w:rPr>
        <w:t xml:space="preserve">in the three repeating groups </w:t>
      </w:r>
      <w:r w:rsidRPr="00385C05">
        <w:rPr>
          <w:rFonts w:ascii="Arial" w:hAnsi="Arial" w:cs="Arial"/>
          <w:sz w:val="24"/>
          <w:szCs w:val="24"/>
        </w:rPr>
        <w:t>below:</w:t>
      </w:r>
    </w:p>
    <w:p w14:paraId="6A67CE99" w14:textId="77777777" w:rsidR="00435E3F"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OBR|</w:t>
      </w:r>
      <w:r w:rsidR="00804A29" w:rsidRPr="00804A29">
        <w:rPr>
          <w:rFonts w:ascii="Courier New" w:hAnsi="Courier New" w:cs="Courier New"/>
          <w:sz w:val="26"/>
          <w:szCs w:val="26"/>
        </w:rPr>
        <w:t>1</w:t>
      </w:r>
      <w:r w:rsidRPr="00804A29">
        <w:rPr>
          <w:rFonts w:ascii="Courier New" w:hAnsi="Courier New" w:cs="Courier New"/>
          <w:sz w:val="26"/>
          <w:szCs w:val="26"/>
        </w:rPr>
        <w:t>|""|</w:t>
      </w:r>
      <w:r w:rsidR="001E4E6F" w:rsidRPr="00804A29">
        <w:rPr>
          <w:rFonts w:ascii="Courier New" w:hAnsi="Courier New" w:cs="Courier New"/>
          <w:sz w:val="26"/>
          <w:szCs w:val="26"/>
        </w:rPr>
        <w:t>CAS1001001</w:t>
      </w:r>
      <w:r w:rsidRPr="00804A29">
        <w:rPr>
          <w:rFonts w:ascii="Courier New" w:hAnsi="Courier New" w:cs="Courier New"/>
          <w:sz w:val="26"/>
          <w:szCs w:val="26"/>
        </w:rPr>
        <w:t>^SendAppName^2.16.840.</w:t>
      </w:r>
      <w:proofErr w:type="gramStart"/>
      <w:r w:rsidRPr="00804A29">
        <w:rPr>
          <w:rFonts w:ascii="Courier New" w:hAnsi="Courier New" w:cs="Courier New"/>
          <w:sz w:val="26"/>
          <w:szCs w:val="26"/>
        </w:rPr>
        <w:t>1.114222.</w:t>
      </w:r>
      <w:r w:rsidR="00822D87">
        <w:rPr>
          <w:rFonts w:ascii="Courier New" w:hAnsi="Courier New" w:cs="Courier New"/>
          <w:sz w:val="26"/>
          <w:szCs w:val="26"/>
        </w:rPr>
        <w:t>nnnn</w:t>
      </w:r>
      <w:proofErr w:type="gramEnd"/>
      <w:r w:rsidRPr="00804A29">
        <w:rPr>
          <w:rFonts w:ascii="Courier New" w:hAnsi="Courier New" w:cs="Courier New"/>
          <w:sz w:val="26"/>
          <w:szCs w:val="26"/>
        </w:rPr>
        <w:t>^ISO|</w:t>
      </w:r>
      <w:r w:rsidR="00804A29" w:rsidRPr="00804A29">
        <w:rPr>
          <w:rFonts w:ascii="Courier New" w:hAnsi="Courier New" w:cs="Courier New"/>
          <w:sz w:val="26"/>
          <w:szCs w:val="26"/>
        </w:rPr>
        <w:t>68991-9^Epidemiologic Information^LN</w:t>
      </w:r>
      <w:r w:rsidRPr="00804A29">
        <w:rPr>
          <w:rFonts w:ascii="Courier New" w:hAnsi="Courier New" w:cs="Courier New"/>
          <w:sz w:val="26"/>
          <w:szCs w:val="26"/>
        </w:rPr>
        <w:t>|||20140520170100|||||||||||||||20140520170100|||F||||||</w:t>
      </w:r>
      <w:r w:rsidR="00804A29" w:rsidRPr="00804A29">
        <w:rPr>
          <w:rFonts w:ascii="Courier New" w:hAnsi="Courier New" w:cs="Courier New"/>
          <w:sz w:val="26"/>
          <w:szCs w:val="26"/>
        </w:rPr>
        <w:t>10190^Pertussis^NND</w:t>
      </w:r>
    </w:p>
    <w:p w14:paraId="2B6DC13D" w14:textId="77777777" w:rsidR="00BE5AEE" w:rsidRPr="00804A29" w:rsidRDefault="00BE5AEE" w:rsidP="008D4811">
      <w:pPr>
        <w:spacing w:before="40" w:after="40"/>
        <w:ind w:left="288"/>
        <w:rPr>
          <w:rFonts w:ascii="Courier New" w:hAnsi="Courier New" w:cs="Courier New"/>
          <w:sz w:val="26"/>
          <w:szCs w:val="26"/>
        </w:rPr>
      </w:pPr>
      <w:r w:rsidRPr="00804A29">
        <w:rPr>
          <w:rFonts w:ascii="Courier New" w:hAnsi="Courier New" w:cs="Courier New"/>
          <w:sz w:val="26"/>
          <w:szCs w:val="26"/>
        </w:rPr>
        <w:t>OBX|</w:t>
      </w:r>
      <w:r w:rsidR="00435E3F" w:rsidRPr="00804A29">
        <w:rPr>
          <w:rFonts w:ascii="Courier New" w:hAnsi="Courier New" w:cs="Courier New"/>
          <w:sz w:val="26"/>
          <w:szCs w:val="26"/>
        </w:rPr>
        <w:t>1</w:t>
      </w:r>
      <w:r w:rsidRPr="00804A29">
        <w:rPr>
          <w:rFonts w:ascii="Courier New" w:hAnsi="Courier New" w:cs="Courier New"/>
          <w:sz w:val="26"/>
          <w:szCs w:val="26"/>
        </w:rPr>
        <w:t>|CWE|VAC101^Vaccine Name^PHINQUESTION|</w:t>
      </w:r>
      <w:r w:rsidRPr="00804A29">
        <w:rPr>
          <w:rFonts w:ascii="Courier New" w:hAnsi="Courier New" w:cs="Courier New"/>
          <w:sz w:val="26"/>
          <w:szCs w:val="26"/>
          <w:highlight w:val="yellow"/>
        </w:rPr>
        <w:t>1</w:t>
      </w:r>
      <w:r w:rsidRPr="00804A29">
        <w:rPr>
          <w:rFonts w:ascii="Courier New" w:hAnsi="Courier New" w:cs="Courier New"/>
          <w:sz w:val="26"/>
          <w:szCs w:val="26"/>
        </w:rPr>
        <w:t>|20^DTaP^CVX||||||F</w:t>
      </w:r>
    </w:p>
    <w:p w14:paraId="2C9B0C17" w14:textId="77777777" w:rsidR="00BE5AEE" w:rsidRPr="00804A29" w:rsidRDefault="00BE5AEE" w:rsidP="008D4811">
      <w:pPr>
        <w:spacing w:before="40" w:after="40"/>
        <w:ind w:left="288"/>
        <w:rPr>
          <w:rFonts w:ascii="Courier New" w:hAnsi="Courier New" w:cs="Courier New"/>
          <w:sz w:val="26"/>
          <w:szCs w:val="26"/>
        </w:rPr>
      </w:pPr>
      <w:r w:rsidRPr="00804A29">
        <w:rPr>
          <w:rFonts w:ascii="Courier New" w:hAnsi="Courier New" w:cs="Courier New"/>
          <w:sz w:val="26"/>
          <w:szCs w:val="26"/>
        </w:rPr>
        <w:t>OBX|2|TS|VAC103^Vaccine Date^PHINQUESTION|</w:t>
      </w:r>
      <w:r w:rsidRPr="00804A29">
        <w:rPr>
          <w:rFonts w:ascii="Courier New" w:hAnsi="Courier New" w:cs="Courier New"/>
          <w:sz w:val="26"/>
          <w:szCs w:val="26"/>
          <w:highlight w:val="yellow"/>
        </w:rPr>
        <w:t>1</w:t>
      </w:r>
      <w:r w:rsidRPr="00804A29">
        <w:rPr>
          <w:rFonts w:ascii="Courier New" w:hAnsi="Courier New" w:cs="Courier New"/>
          <w:sz w:val="26"/>
          <w:szCs w:val="26"/>
        </w:rPr>
        <w:t>|20130112||||||F</w:t>
      </w:r>
    </w:p>
    <w:p w14:paraId="532B9A68"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w:t>
      </w:r>
      <w:r w:rsidR="00D33493" w:rsidRPr="00804A29">
        <w:rPr>
          <w:rFonts w:ascii="Courier New" w:hAnsi="Courier New" w:cs="Courier New"/>
          <w:sz w:val="26"/>
          <w:szCs w:val="26"/>
        </w:rPr>
        <w:t>3</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yellow"/>
        </w:rPr>
        <w:t>1</w:t>
      </w:r>
      <w:r w:rsidR="00BE5AEE" w:rsidRPr="00804A29">
        <w:rPr>
          <w:rFonts w:ascii="Courier New" w:hAnsi="Courier New" w:cs="Courier New"/>
          <w:sz w:val="26"/>
          <w:szCs w:val="26"/>
        </w:rPr>
        <w:t xml:space="preserve">|AB^Abbott </w:t>
      </w:r>
      <w:proofErr w:type="spellStart"/>
      <w:r w:rsidR="00BE5AEE" w:rsidRPr="00804A29">
        <w:rPr>
          <w:rFonts w:ascii="Courier New" w:hAnsi="Courier New" w:cs="Courier New"/>
          <w:sz w:val="26"/>
          <w:szCs w:val="26"/>
        </w:rPr>
        <w:t>Laboratories^MVX</w:t>
      </w:r>
      <w:proofErr w:type="spellEnd"/>
      <w:r w:rsidR="00BE5AEE" w:rsidRPr="00804A29">
        <w:rPr>
          <w:rFonts w:ascii="Courier New" w:hAnsi="Courier New" w:cs="Courier New"/>
          <w:sz w:val="26"/>
          <w:szCs w:val="26"/>
        </w:rPr>
        <w:t>||||||F</w:t>
      </w:r>
    </w:p>
    <w:p w14:paraId="4ACF6FA2"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OBX|4</w:t>
      </w:r>
      <w:r w:rsidR="00BE5AEE" w:rsidRPr="00804A29">
        <w:rPr>
          <w:rFonts w:ascii="Courier New" w:hAnsi="Courier New" w:cs="Courier New"/>
          <w:sz w:val="26"/>
          <w:szCs w:val="26"/>
        </w:rPr>
        <w:t>|CWE|VAC101^Vaccine Name^PHINQUESTION|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 xml:space="preserve">|106^DTaP, 5 pertussis </w:t>
      </w:r>
      <w:proofErr w:type="spellStart"/>
      <w:r w:rsidR="00BE5AEE" w:rsidRPr="00804A29">
        <w:rPr>
          <w:rFonts w:ascii="Courier New" w:hAnsi="Courier New" w:cs="Courier New"/>
          <w:sz w:val="26"/>
          <w:szCs w:val="26"/>
        </w:rPr>
        <w:t>antigens^CVX</w:t>
      </w:r>
      <w:proofErr w:type="spellEnd"/>
      <w:r w:rsidR="00BE5AEE" w:rsidRPr="00804A29">
        <w:rPr>
          <w:rFonts w:ascii="Courier New" w:hAnsi="Courier New" w:cs="Courier New"/>
          <w:sz w:val="26"/>
          <w:szCs w:val="26"/>
        </w:rPr>
        <w:t>||||||F</w:t>
      </w:r>
    </w:p>
    <w:p w14:paraId="12FA6A41"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OBX|5</w:t>
      </w:r>
      <w:r w:rsidR="00BE5AEE" w:rsidRPr="00804A29">
        <w:rPr>
          <w:rFonts w:ascii="Courier New" w:hAnsi="Courier New" w:cs="Courier New"/>
          <w:sz w:val="26"/>
          <w:szCs w:val="26"/>
        </w:rPr>
        <w:t>|TS|VAC103^Vaccine Date^PHINQUESTION|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|20130616||||||F</w:t>
      </w:r>
    </w:p>
    <w:p w14:paraId="2BCAEF45"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OBX|6</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 xml:space="preserve">|BAY^Bayer </w:t>
      </w:r>
      <w:proofErr w:type="spellStart"/>
      <w:r w:rsidR="00BE5AEE" w:rsidRPr="00804A29">
        <w:rPr>
          <w:rFonts w:ascii="Courier New" w:hAnsi="Courier New" w:cs="Courier New"/>
          <w:sz w:val="26"/>
          <w:szCs w:val="26"/>
        </w:rPr>
        <w:t>Corporation^MVX</w:t>
      </w:r>
      <w:proofErr w:type="spellEnd"/>
      <w:r w:rsidR="00BE5AEE" w:rsidRPr="00804A29">
        <w:rPr>
          <w:rFonts w:ascii="Courier New" w:hAnsi="Courier New" w:cs="Courier New"/>
          <w:sz w:val="26"/>
          <w:szCs w:val="26"/>
        </w:rPr>
        <w:t>||||||F</w:t>
      </w:r>
    </w:p>
    <w:p w14:paraId="2349F1A0"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OBX|7</w:t>
      </w:r>
      <w:r w:rsidR="00BE5AEE" w:rsidRPr="00804A29">
        <w:rPr>
          <w:rFonts w:ascii="Courier New" w:hAnsi="Courier New" w:cs="Courier New"/>
          <w:sz w:val="26"/>
          <w:szCs w:val="26"/>
        </w:rPr>
        <w:t>|CWE|VAC101^Vaccine Name^PHINQUESTION|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 xml:space="preserve">|107^DTaP, unspecified </w:t>
      </w:r>
      <w:proofErr w:type="spellStart"/>
      <w:r w:rsidR="00BE5AEE" w:rsidRPr="00804A29">
        <w:rPr>
          <w:rFonts w:ascii="Courier New" w:hAnsi="Courier New" w:cs="Courier New"/>
          <w:sz w:val="26"/>
          <w:szCs w:val="26"/>
        </w:rPr>
        <w:t>formulation^CVX</w:t>
      </w:r>
      <w:proofErr w:type="spellEnd"/>
      <w:r w:rsidR="00BE5AEE" w:rsidRPr="00804A29">
        <w:rPr>
          <w:rFonts w:ascii="Courier New" w:hAnsi="Courier New" w:cs="Courier New"/>
          <w:sz w:val="26"/>
          <w:szCs w:val="26"/>
        </w:rPr>
        <w:t>||||||F</w:t>
      </w:r>
    </w:p>
    <w:p w14:paraId="66C74C82"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lastRenderedPageBreak/>
        <w:t>OBX|8</w:t>
      </w:r>
      <w:r w:rsidR="00BE5AEE" w:rsidRPr="00804A29">
        <w:rPr>
          <w:rFonts w:ascii="Courier New" w:hAnsi="Courier New" w:cs="Courier New"/>
          <w:sz w:val="26"/>
          <w:szCs w:val="26"/>
        </w:rPr>
        <w:t>|TS|VAC103^Vaccine Date^PHINQUESTION|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|21040118||||||F</w:t>
      </w:r>
    </w:p>
    <w:p w14:paraId="06CEF8B6" w14:textId="77777777" w:rsidR="00BE5AEE"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OBX|9</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|AVI^Aviron^MVX||||||F</w:t>
      </w:r>
    </w:p>
    <w:p w14:paraId="4D281DA8" w14:textId="77777777" w:rsidR="00804A29" w:rsidRDefault="00804A29" w:rsidP="00804A29">
      <w:pPr>
        <w:rPr>
          <w:rFonts w:ascii="Arial" w:hAnsi="Arial" w:cs="Arial"/>
          <w:caps/>
        </w:rPr>
      </w:pPr>
      <w:bookmarkStart w:id="476" w:name="_HL7_Batch_Protocol"/>
      <w:bookmarkStart w:id="477" w:name="_Toc281401007"/>
      <w:bookmarkStart w:id="478" w:name="_Toc288480291"/>
      <w:bookmarkEnd w:id="476"/>
    </w:p>
    <w:p w14:paraId="17069112" w14:textId="77777777" w:rsidR="00804A29" w:rsidRDefault="00804A29" w:rsidP="00804A29">
      <w:pPr>
        <w:rPr>
          <w:rFonts w:ascii="Arial" w:hAnsi="Arial" w:cs="Arial"/>
          <w:caps/>
        </w:rPr>
      </w:pPr>
    </w:p>
    <w:p w14:paraId="71F82D9D" w14:textId="77777777" w:rsidR="00804A29" w:rsidRPr="00385C05" w:rsidRDefault="00804A29" w:rsidP="00804A29">
      <w:pPr>
        <w:sectPr w:rsidR="00804A29" w:rsidRPr="00385C05" w:rsidSect="002A6B82">
          <w:pgSz w:w="12240" w:h="15840" w:code="1"/>
          <w:pgMar w:top="720" w:right="720" w:bottom="720" w:left="720" w:header="1152" w:footer="720" w:gutter="0"/>
          <w:cols w:space="720"/>
          <w:docGrid w:linePitch="360"/>
        </w:sectPr>
      </w:pPr>
    </w:p>
    <w:p w14:paraId="58FAC437" w14:textId="77777777" w:rsidR="00090D5C" w:rsidRPr="00385C05" w:rsidRDefault="005D12F1" w:rsidP="00B13E15">
      <w:pPr>
        <w:pStyle w:val="Heading1"/>
        <w:pageBreakBefore/>
        <w:tabs>
          <w:tab w:val="left" w:pos="720"/>
        </w:tabs>
      </w:pPr>
      <w:bookmarkStart w:id="479" w:name="_Toc392072636"/>
      <w:bookmarkStart w:id="480" w:name="_Toc392515648"/>
      <w:bookmarkStart w:id="481" w:name="_Toc403064984"/>
      <w:bookmarkStart w:id="482" w:name="_Toc487203693"/>
      <w:bookmarkEnd w:id="477"/>
      <w:bookmarkEnd w:id="478"/>
      <w:r w:rsidRPr="00385C05">
        <w:lastRenderedPageBreak/>
        <w:t>APPENDIX</w:t>
      </w:r>
      <w:r w:rsidR="00090D5C" w:rsidRPr="00385C05">
        <w:t xml:space="preserve"> B</w:t>
      </w:r>
      <w:r w:rsidR="00343488" w:rsidRPr="00385C05">
        <w:t xml:space="preserve"> </w:t>
      </w:r>
      <w:r w:rsidRPr="00385C05">
        <w:t>–</w:t>
      </w:r>
      <w:r w:rsidR="00090D5C" w:rsidRPr="00385C05">
        <w:t xml:space="preserve"> </w:t>
      </w:r>
      <w:bookmarkEnd w:id="479"/>
      <w:bookmarkEnd w:id="480"/>
      <w:r w:rsidR="00D34CC6" w:rsidRPr="00385C05">
        <w:t xml:space="preserve">CASE NOTIFICATION </w:t>
      </w:r>
      <w:r w:rsidRPr="00385C05">
        <w:t>MESSAGING EXAMPLES</w:t>
      </w:r>
      <w:bookmarkEnd w:id="481"/>
      <w:bookmarkEnd w:id="482"/>
    </w:p>
    <w:p w14:paraId="27464647" w14:textId="77777777" w:rsidR="000B4B72" w:rsidRPr="00691107" w:rsidRDefault="000B4B72" w:rsidP="008D4811">
      <w:pPr>
        <w:autoSpaceDE w:val="0"/>
        <w:autoSpaceDN w:val="0"/>
        <w:spacing w:before="240" w:after="120"/>
        <w:rPr>
          <w:rFonts w:ascii="Arial" w:hAnsi="Arial" w:cs="Arial"/>
          <w:b/>
          <w:bCs/>
          <w:sz w:val="24"/>
          <w:szCs w:val="24"/>
        </w:rPr>
      </w:pPr>
      <w:r w:rsidRPr="00691107">
        <w:rPr>
          <w:rFonts w:ascii="Arial" w:hAnsi="Arial" w:cs="Arial"/>
          <w:b/>
          <w:bCs/>
          <w:sz w:val="24"/>
          <w:szCs w:val="24"/>
        </w:rPr>
        <w:t>Original/First Time Send:</w:t>
      </w:r>
    </w:p>
    <w:p w14:paraId="4E02D288" w14:textId="77777777" w:rsidR="000B4B72" w:rsidRPr="008D4811" w:rsidRDefault="000B4B72" w:rsidP="008D4811">
      <w:pPr>
        <w:autoSpaceDE w:val="0"/>
        <w:autoSpaceDN w:val="0"/>
        <w:spacing w:after="240"/>
        <w:jc w:val="both"/>
        <w:rPr>
          <w:rFonts w:ascii="Arial" w:hAnsi="Arial" w:cs="Arial"/>
          <w:bCs/>
          <w:sz w:val="24"/>
          <w:szCs w:val="24"/>
        </w:rPr>
      </w:pPr>
      <w:r w:rsidRPr="008D4811">
        <w:rPr>
          <w:rFonts w:ascii="Arial" w:hAnsi="Arial" w:cs="Arial"/>
          <w:bCs/>
          <w:sz w:val="24"/>
          <w:szCs w:val="24"/>
        </w:rPr>
        <w:t xml:space="preserve">The first time the notification message for this case of </w:t>
      </w:r>
      <w:r w:rsidR="00AC2F1E" w:rsidRPr="008D4811">
        <w:rPr>
          <w:rFonts w:ascii="Arial" w:hAnsi="Arial" w:cs="Arial"/>
          <w:bCs/>
          <w:sz w:val="24"/>
          <w:szCs w:val="24"/>
        </w:rPr>
        <w:t>Plague</w:t>
      </w:r>
      <w:r w:rsidRPr="008D4811">
        <w:rPr>
          <w:rFonts w:ascii="Arial" w:hAnsi="Arial" w:cs="Arial"/>
          <w:bCs/>
          <w:sz w:val="24"/>
          <w:szCs w:val="24"/>
        </w:rPr>
        <w:t xml:space="preserve"> is sent, the OBR-7 and OBR-22 dates match and OBR-25= ‘F’.</w:t>
      </w:r>
      <w:r w:rsidR="00AC2F1E" w:rsidRPr="008D4811">
        <w:rPr>
          <w:rFonts w:ascii="Arial" w:hAnsi="Arial" w:cs="Arial"/>
          <w:bCs/>
          <w:sz w:val="24"/>
          <w:szCs w:val="24"/>
        </w:rPr>
        <w:t xml:space="preserve"> </w:t>
      </w:r>
      <w:r w:rsidR="00285173" w:rsidRPr="008D4811">
        <w:rPr>
          <w:rFonts w:ascii="Arial" w:hAnsi="Arial" w:cs="Arial"/>
          <w:bCs/>
          <w:sz w:val="24"/>
          <w:szCs w:val="24"/>
        </w:rPr>
        <w:t>The</w:t>
      </w:r>
      <w:r w:rsidR="00AC2F1E" w:rsidRPr="008D4811">
        <w:rPr>
          <w:rFonts w:ascii="Arial" w:hAnsi="Arial" w:cs="Arial"/>
          <w:bCs/>
          <w:sz w:val="24"/>
          <w:szCs w:val="24"/>
        </w:rPr>
        <w:t xml:space="preserve"> 77990-0 </w:t>
      </w:r>
      <w:r w:rsidR="00285173" w:rsidRPr="008D4811">
        <w:rPr>
          <w:rFonts w:ascii="Arial" w:hAnsi="Arial" w:cs="Arial"/>
          <w:bCs/>
          <w:sz w:val="24"/>
          <w:szCs w:val="24"/>
        </w:rPr>
        <w:t>Case Class Status value is “</w:t>
      </w:r>
      <w:r w:rsidR="00AC2F1E" w:rsidRPr="008D4811">
        <w:rPr>
          <w:rFonts w:ascii="Arial" w:hAnsi="Arial" w:cs="Arial"/>
          <w:bCs/>
          <w:sz w:val="24"/>
          <w:szCs w:val="24"/>
        </w:rPr>
        <w:t>Confirmed Present</w:t>
      </w:r>
      <w:r w:rsidR="00285173" w:rsidRPr="008D4811">
        <w:rPr>
          <w:rFonts w:ascii="Arial" w:hAnsi="Arial" w:cs="Arial"/>
          <w:bCs/>
          <w:sz w:val="24"/>
          <w:szCs w:val="24"/>
        </w:rPr>
        <w:t>”</w:t>
      </w:r>
      <w:r w:rsidR="00AC2F1E" w:rsidRPr="008D4811">
        <w:rPr>
          <w:rFonts w:ascii="Arial" w:hAnsi="Arial" w:cs="Arial"/>
          <w:bCs/>
          <w:sz w:val="24"/>
          <w:szCs w:val="24"/>
        </w:rPr>
        <w:t>.</w:t>
      </w:r>
      <w:r w:rsidR="00636EC5" w:rsidRPr="008D4811">
        <w:rPr>
          <w:rFonts w:ascii="Arial" w:hAnsi="Arial" w:cs="Arial"/>
          <w:bCs/>
          <w:sz w:val="24"/>
          <w:szCs w:val="24"/>
        </w:rPr>
        <w:t xml:space="preserve"> Only the observations required to accept a message have been sent.</w:t>
      </w:r>
    </w:p>
    <w:p w14:paraId="5D5382D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MSH|^~\&amp;|SendAppName^2.16.840.1.114222.TBD^ISO|Sending-Facility^2.16.840.1.114222.TBD^ISO|PHINCDS^2.16.840.1.114222.4.3.2.10^ISO|PHIN^2.16.840.1.114222^ISO|20141225120030.1234-0500||ORU^R01^ORU_R01|TM_CN_TC_GENV2_0056|T|2.5.1|||||||||NOTF_ORU_v3.0^PHINProfileID^2.16.840.1.114222.4.10.3^ISO~Generic_MMG_V2.0^PHINMsgMapID^2.16.840.1.114222.4.10.4^ISO</w:t>
      </w:r>
    </w:p>
    <w:p w14:paraId="67CF97B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PID|1||LocalPatID2DEM197^^^SendAppName&amp;2.16.840.</w:t>
      </w:r>
      <w:proofErr w:type="gramStart"/>
      <w:r w:rsidRPr="006D7CB6">
        <w:rPr>
          <w:rFonts w:ascii="Courier New" w:hAnsi="Courier New" w:cs="Courier New"/>
          <w:sz w:val="24"/>
          <w:szCs w:val="24"/>
        </w:rPr>
        <w:t>1.114222.GENv</w:t>
      </w:r>
      <w:proofErr w:type="gramEnd"/>
      <w:r w:rsidRPr="006D7CB6">
        <w:rPr>
          <w:rFonts w:ascii="Courier New" w:hAnsi="Courier New" w:cs="Courier New"/>
          <w:sz w:val="24"/>
          <w:szCs w:val="24"/>
        </w:rPr>
        <w:t xml:space="preserve">2&amp;ISO||~^^^^^^S||19740215|F||2076-8^Native Hawaiian or Other Pacific Islander^CDCREC~2028-9^Asian^CDCREC|^^^06^91101^^^^06037|||||||||||2186-5^Not Hispanic or </w:t>
      </w:r>
      <w:proofErr w:type="spellStart"/>
      <w:r w:rsidRPr="006D7CB6">
        <w:rPr>
          <w:rFonts w:ascii="Courier New" w:hAnsi="Courier New" w:cs="Courier New"/>
          <w:sz w:val="24"/>
          <w:szCs w:val="24"/>
        </w:rPr>
        <w:t>Latino^CDCREC</w:t>
      </w:r>
      <w:proofErr w:type="spellEnd"/>
      <w:r w:rsidRPr="006D7CB6">
        <w:rPr>
          <w:rFonts w:ascii="Courier New" w:hAnsi="Courier New" w:cs="Courier New"/>
          <w:sz w:val="24"/>
          <w:szCs w:val="24"/>
        </w:rPr>
        <w:t>|||||||20140501</w:t>
      </w:r>
    </w:p>
    <w:p w14:paraId="21FB71D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OBR|1|""|INV168^SendAppName^2.16.840.1.114222.TBD^ISO|68991-9^Epidemiologic Information^LN|||</w:t>
      </w:r>
      <w:r w:rsidRPr="00376F7F">
        <w:rPr>
          <w:rFonts w:ascii="Courier New" w:hAnsi="Courier New" w:cs="Courier New"/>
          <w:sz w:val="24"/>
          <w:szCs w:val="24"/>
          <w:highlight w:val="yellow"/>
        </w:rPr>
        <w:t>20150513120030</w:t>
      </w:r>
      <w:r w:rsidRPr="006D7CB6">
        <w:rPr>
          <w:rFonts w:ascii="Courier New" w:hAnsi="Courier New" w:cs="Courier New"/>
          <w:sz w:val="24"/>
          <w:szCs w:val="24"/>
        </w:rPr>
        <w:t>|||||||||||||||</w:t>
      </w:r>
      <w:r w:rsidRPr="00376F7F">
        <w:rPr>
          <w:rFonts w:ascii="Courier New" w:hAnsi="Courier New" w:cs="Courier New"/>
          <w:sz w:val="24"/>
          <w:szCs w:val="24"/>
          <w:highlight w:val="yellow"/>
        </w:rPr>
        <w:t>20150513120030</w:t>
      </w:r>
      <w:r w:rsidRPr="006D7CB6">
        <w:rPr>
          <w:rFonts w:ascii="Courier New" w:hAnsi="Courier New" w:cs="Courier New"/>
          <w:sz w:val="24"/>
          <w:szCs w:val="24"/>
        </w:rPr>
        <w:t>|||</w:t>
      </w:r>
      <w:r w:rsidRPr="0031579F">
        <w:rPr>
          <w:rFonts w:ascii="Courier New" w:hAnsi="Courier New" w:cs="Courier New"/>
          <w:sz w:val="24"/>
          <w:szCs w:val="24"/>
          <w:highlight w:val="yellow"/>
        </w:rPr>
        <w:t>F</w:t>
      </w:r>
      <w:r w:rsidRPr="006D7CB6">
        <w:rPr>
          <w:rFonts w:ascii="Courier New" w:hAnsi="Courier New" w:cs="Courier New"/>
          <w:sz w:val="24"/>
          <w:szCs w:val="24"/>
        </w:rPr>
        <w:t>||||||10440^Plague^NND</w:t>
      </w:r>
    </w:p>
    <w:p w14:paraId="464B075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OBX|1|CWE|78746-5^Country of </w:t>
      </w:r>
      <w:proofErr w:type="spellStart"/>
      <w:r w:rsidRPr="006D7CB6">
        <w:rPr>
          <w:rFonts w:ascii="Courier New" w:hAnsi="Courier New" w:cs="Courier New"/>
          <w:sz w:val="24"/>
          <w:szCs w:val="24"/>
        </w:rPr>
        <w:t>Birth^LN</w:t>
      </w:r>
      <w:proofErr w:type="spellEnd"/>
      <w:r w:rsidRPr="006D7CB6">
        <w:rPr>
          <w:rFonts w:ascii="Courier New" w:hAnsi="Courier New" w:cs="Courier New"/>
          <w:sz w:val="24"/>
          <w:szCs w:val="24"/>
        </w:rPr>
        <w:t>||ARM^Armenia^ISO3166_1||||||F</w:t>
      </w:r>
    </w:p>
    <w:p w14:paraId="4765845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OBX|2|CWE|77983-5^Country of Usual </w:t>
      </w:r>
      <w:proofErr w:type="spellStart"/>
      <w:r w:rsidRPr="006D7CB6">
        <w:rPr>
          <w:rFonts w:ascii="Courier New" w:hAnsi="Courier New" w:cs="Courier New"/>
          <w:sz w:val="24"/>
          <w:szCs w:val="24"/>
        </w:rPr>
        <w:t>Residence^LN</w:t>
      </w:r>
      <w:proofErr w:type="spellEnd"/>
      <w:r w:rsidRPr="006D7CB6">
        <w:rPr>
          <w:rFonts w:ascii="Courier New" w:hAnsi="Courier New" w:cs="Courier New"/>
          <w:sz w:val="24"/>
          <w:szCs w:val="24"/>
        </w:rPr>
        <w:t>||</w:t>
      </w:r>
      <w:proofErr w:type="spellStart"/>
      <w:r w:rsidRPr="006D7CB6">
        <w:rPr>
          <w:rFonts w:ascii="Courier New" w:hAnsi="Courier New" w:cs="Courier New"/>
          <w:sz w:val="24"/>
          <w:szCs w:val="24"/>
        </w:rPr>
        <w:t>USA^United</w:t>
      </w:r>
      <w:proofErr w:type="spellEnd"/>
      <w:r w:rsidRPr="006D7CB6">
        <w:rPr>
          <w:rFonts w:ascii="Courier New" w:hAnsi="Courier New" w:cs="Courier New"/>
          <w:sz w:val="24"/>
          <w:szCs w:val="24"/>
        </w:rPr>
        <w:t xml:space="preserve"> States^ISO3166_1||||||F</w:t>
      </w:r>
    </w:p>
    <w:p w14:paraId="1C92375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OBX|3|TS|11368-8^Date of Illness </w:t>
      </w:r>
      <w:proofErr w:type="spellStart"/>
      <w:r w:rsidRPr="006D7CB6">
        <w:rPr>
          <w:rFonts w:ascii="Courier New" w:hAnsi="Courier New" w:cs="Courier New"/>
          <w:sz w:val="24"/>
          <w:szCs w:val="24"/>
        </w:rPr>
        <w:t>Onset^LN</w:t>
      </w:r>
      <w:proofErr w:type="spellEnd"/>
      <w:r w:rsidRPr="006D7CB6">
        <w:rPr>
          <w:rFonts w:ascii="Courier New" w:hAnsi="Courier New" w:cs="Courier New"/>
          <w:sz w:val="24"/>
          <w:szCs w:val="24"/>
        </w:rPr>
        <w:t>||20140131||||||F</w:t>
      </w:r>
    </w:p>
    <w:p w14:paraId="3061367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OBX|4|TS|77976-9^Illness End </w:t>
      </w:r>
      <w:proofErr w:type="spellStart"/>
      <w:r w:rsidRPr="006D7CB6">
        <w:rPr>
          <w:rFonts w:ascii="Courier New" w:hAnsi="Courier New" w:cs="Courier New"/>
          <w:sz w:val="24"/>
          <w:szCs w:val="24"/>
        </w:rPr>
        <w:t>Date^LN</w:t>
      </w:r>
      <w:proofErr w:type="spellEnd"/>
      <w:r w:rsidRPr="006D7CB6">
        <w:rPr>
          <w:rFonts w:ascii="Courier New" w:hAnsi="Courier New" w:cs="Courier New"/>
          <w:sz w:val="24"/>
          <w:szCs w:val="24"/>
        </w:rPr>
        <w:t>||20140210||||||F</w:t>
      </w:r>
    </w:p>
    <w:p w14:paraId="1C72EF0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OBX|5|SN|77977-7^Illness </w:t>
      </w:r>
      <w:proofErr w:type="spellStart"/>
      <w:r w:rsidRPr="006D7CB6">
        <w:rPr>
          <w:rFonts w:ascii="Courier New" w:hAnsi="Courier New" w:cs="Courier New"/>
          <w:sz w:val="24"/>
          <w:szCs w:val="24"/>
        </w:rPr>
        <w:t>Duration^LN</w:t>
      </w:r>
      <w:proofErr w:type="spellEnd"/>
      <w:r w:rsidRPr="006D7CB6">
        <w:rPr>
          <w:rFonts w:ascii="Courier New" w:hAnsi="Courier New" w:cs="Courier New"/>
          <w:sz w:val="24"/>
          <w:szCs w:val="24"/>
        </w:rPr>
        <w:t>||^10|d^day^UCUM|||||F</w:t>
      </w:r>
    </w:p>
    <w:p w14:paraId="0048FF8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OBX|6|CWE|77996-7^Pregnancy </w:t>
      </w:r>
      <w:proofErr w:type="spellStart"/>
      <w:r w:rsidRPr="006D7CB6">
        <w:rPr>
          <w:rFonts w:ascii="Courier New" w:hAnsi="Courier New" w:cs="Courier New"/>
          <w:sz w:val="24"/>
          <w:szCs w:val="24"/>
        </w:rPr>
        <w:t>Status^LN</w:t>
      </w:r>
      <w:proofErr w:type="spellEnd"/>
      <w:r w:rsidRPr="006D7CB6">
        <w:rPr>
          <w:rFonts w:ascii="Courier New" w:hAnsi="Courier New" w:cs="Courier New"/>
          <w:sz w:val="24"/>
          <w:szCs w:val="24"/>
        </w:rPr>
        <w:t>||</w:t>
      </w:r>
      <w:proofErr w:type="spellStart"/>
      <w:r w:rsidRPr="006D7CB6">
        <w:rPr>
          <w:rFonts w:ascii="Courier New" w:hAnsi="Courier New" w:cs="Courier New"/>
          <w:sz w:val="24"/>
          <w:szCs w:val="24"/>
        </w:rPr>
        <w:t>UNK^Unknown^NULLFL</w:t>
      </w:r>
      <w:proofErr w:type="spellEnd"/>
      <w:r w:rsidRPr="006D7CB6">
        <w:rPr>
          <w:rFonts w:ascii="Courier New" w:hAnsi="Courier New" w:cs="Courier New"/>
          <w:sz w:val="24"/>
          <w:szCs w:val="24"/>
        </w:rPr>
        <w:t>||||||F</w:t>
      </w:r>
    </w:p>
    <w:p w14:paraId="0B7F3D3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OBX|7|TS|77975-1^Diagnosis </w:t>
      </w:r>
      <w:proofErr w:type="spellStart"/>
      <w:r w:rsidRPr="006D7CB6">
        <w:rPr>
          <w:rFonts w:ascii="Courier New" w:hAnsi="Courier New" w:cs="Courier New"/>
          <w:sz w:val="24"/>
          <w:szCs w:val="24"/>
        </w:rPr>
        <w:t>Date^LN</w:t>
      </w:r>
      <w:proofErr w:type="spellEnd"/>
      <w:r w:rsidRPr="006D7CB6">
        <w:rPr>
          <w:rFonts w:ascii="Courier New" w:hAnsi="Courier New" w:cs="Courier New"/>
          <w:sz w:val="24"/>
          <w:szCs w:val="24"/>
        </w:rPr>
        <w:t>||20140202||||||F</w:t>
      </w:r>
    </w:p>
    <w:p w14:paraId="2B5C9E7C"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OBX|8|CWE|77974-4^Hospitalized^LN||N^No^HL70136||||||F</w:t>
      </w:r>
    </w:p>
    <w:p w14:paraId="1B38B6A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OBX|9|TS|8656-1^Admission </w:t>
      </w:r>
      <w:proofErr w:type="spellStart"/>
      <w:r w:rsidRPr="006D7CB6">
        <w:rPr>
          <w:rFonts w:ascii="Courier New" w:hAnsi="Courier New" w:cs="Courier New"/>
          <w:sz w:val="24"/>
          <w:szCs w:val="24"/>
        </w:rPr>
        <w:t>Date^LN</w:t>
      </w:r>
      <w:proofErr w:type="spellEnd"/>
      <w:r w:rsidRPr="006D7CB6">
        <w:rPr>
          <w:rFonts w:ascii="Courier New" w:hAnsi="Courier New" w:cs="Courier New"/>
          <w:sz w:val="24"/>
          <w:szCs w:val="24"/>
        </w:rPr>
        <w:t>||||||||F</w:t>
      </w:r>
    </w:p>
    <w:p w14:paraId="69C5124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OBX|10|TS|8649-6^Discharge </w:t>
      </w:r>
      <w:proofErr w:type="spellStart"/>
      <w:r w:rsidRPr="006D7CB6">
        <w:rPr>
          <w:rFonts w:ascii="Courier New" w:hAnsi="Courier New" w:cs="Courier New"/>
          <w:sz w:val="24"/>
          <w:szCs w:val="24"/>
        </w:rPr>
        <w:t>Date^LN</w:t>
      </w:r>
      <w:proofErr w:type="spellEnd"/>
      <w:r w:rsidRPr="006D7CB6">
        <w:rPr>
          <w:rFonts w:ascii="Courier New" w:hAnsi="Courier New" w:cs="Courier New"/>
          <w:sz w:val="24"/>
          <w:szCs w:val="24"/>
        </w:rPr>
        <w:t>||||||||F</w:t>
      </w:r>
    </w:p>
    <w:p w14:paraId="485B26E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OBX|11|SN|78033-8^Duration of Stay in </w:t>
      </w:r>
      <w:proofErr w:type="spellStart"/>
      <w:r w:rsidRPr="006D7CB6">
        <w:rPr>
          <w:rFonts w:ascii="Courier New" w:hAnsi="Courier New" w:cs="Courier New"/>
          <w:sz w:val="24"/>
          <w:szCs w:val="24"/>
        </w:rPr>
        <w:t>days^LN</w:t>
      </w:r>
      <w:proofErr w:type="spellEnd"/>
      <w:r w:rsidRPr="006D7CB6">
        <w:rPr>
          <w:rFonts w:ascii="Courier New" w:hAnsi="Courier New" w:cs="Courier New"/>
          <w:sz w:val="24"/>
          <w:szCs w:val="24"/>
        </w:rPr>
        <w:t>||||||||F</w:t>
      </w:r>
    </w:p>
    <w:p w14:paraId="6BF0BD9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OBX|12|CWE|77978-5^Subject </w:t>
      </w:r>
      <w:proofErr w:type="spellStart"/>
      <w:r w:rsidRPr="006D7CB6">
        <w:rPr>
          <w:rFonts w:ascii="Courier New" w:hAnsi="Courier New" w:cs="Courier New"/>
          <w:sz w:val="24"/>
          <w:szCs w:val="24"/>
        </w:rPr>
        <w:t>Died^LN</w:t>
      </w:r>
      <w:proofErr w:type="spellEnd"/>
      <w:r w:rsidRPr="006D7CB6">
        <w:rPr>
          <w:rFonts w:ascii="Courier New" w:hAnsi="Courier New" w:cs="Courier New"/>
          <w:sz w:val="24"/>
          <w:szCs w:val="24"/>
        </w:rPr>
        <w:t>||Y^Yes^HL70136||||||F</w:t>
      </w:r>
    </w:p>
    <w:p w14:paraId="0DA5465C"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OBX|13|ST|77993-4^State Case </w:t>
      </w:r>
      <w:proofErr w:type="spellStart"/>
      <w:r w:rsidRPr="006D7CB6">
        <w:rPr>
          <w:rFonts w:ascii="Courier New" w:hAnsi="Courier New" w:cs="Courier New"/>
          <w:sz w:val="24"/>
          <w:szCs w:val="24"/>
        </w:rPr>
        <w:t>Id^LN</w:t>
      </w:r>
      <w:proofErr w:type="spellEnd"/>
      <w:r w:rsidRPr="006D7CB6">
        <w:rPr>
          <w:rFonts w:ascii="Courier New" w:hAnsi="Courier New" w:cs="Courier New"/>
          <w:sz w:val="24"/>
          <w:szCs w:val="24"/>
        </w:rPr>
        <w:t>||2014IN46000942||||||F</w:t>
      </w:r>
    </w:p>
    <w:p w14:paraId="1888F37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OBX|14|ST|77997-5^Legacy Case ID^LN||615333331002006||||||F</w:t>
      </w:r>
    </w:p>
    <w:p w14:paraId="58EFFC7B"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OBX|15|SN|77998-3^Patient </w:t>
      </w:r>
      <w:proofErr w:type="spellStart"/>
      <w:r w:rsidRPr="006D7CB6">
        <w:rPr>
          <w:rFonts w:ascii="Courier New" w:hAnsi="Courier New" w:cs="Courier New"/>
          <w:sz w:val="24"/>
          <w:szCs w:val="24"/>
        </w:rPr>
        <w:t>Age^LN</w:t>
      </w:r>
      <w:proofErr w:type="spellEnd"/>
      <w:r w:rsidRPr="006D7CB6">
        <w:rPr>
          <w:rFonts w:ascii="Courier New" w:hAnsi="Courier New" w:cs="Courier New"/>
          <w:sz w:val="24"/>
          <w:szCs w:val="24"/>
        </w:rPr>
        <w:t>||^39|a^year^UCUM|||||F</w:t>
      </w:r>
    </w:p>
    <w:p w14:paraId="09B5F10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OBX|16|CWE|77982-7^Case Disease Imported </w:t>
      </w:r>
      <w:proofErr w:type="spellStart"/>
      <w:r w:rsidRPr="006D7CB6">
        <w:rPr>
          <w:rFonts w:ascii="Courier New" w:hAnsi="Courier New" w:cs="Courier New"/>
          <w:sz w:val="24"/>
          <w:szCs w:val="24"/>
        </w:rPr>
        <w:t>Code^LN</w:t>
      </w:r>
      <w:proofErr w:type="spellEnd"/>
      <w:r w:rsidRPr="006D7CB6">
        <w:rPr>
          <w:rFonts w:ascii="Courier New" w:hAnsi="Courier New" w:cs="Courier New"/>
          <w:sz w:val="24"/>
          <w:szCs w:val="24"/>
        </w:rPr>
        <w:t xml:space="preserve">||PHC244^Indigenous, within </w:t>
      </w:r>
      <w:proofErr w:type="spellStart"/>
      <w:r w:rsidRPr="006D7CB6">
        <w:rPr>
          <w:rFonts w:ascii="Courier New" w:hAnsi="Courier New" w:cs="Courier New"/>
          <w:sz w:val="24"/>
          <w:szCs w:val="24"/>
        </w:rPr>
        <w:t>jurisdiction^CDCPHINVS</w:t>
      </w:r>
      <w:proofErr w:type="spellEnd"/>
      <w:r w:rsidRPr="006D7CB6">
        <w:rPr>
          <w:rFonts w:ascii="Courier New" w:hAnsi="Courier New" w:cs="Courier New"/>
          <w:sz w:val="24"/>
          <w:szCs w:val="24"/>
        </w:rPr>
        <w:t>||||||F</w:t>
      </w:r>
    </w:p>
    <w:p w14:paraId="23EB3936"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OBX|17|CWE|INV153^Imported </w:t>
      </w:r>
      <w:proofErr w:type="spellStart"/>
      <w:r w:rsidRPr="006D7CB6">
        <w:rPr>
          <w:rFonts w:ascii="Courier New" w:hAnsi="Courier New" w:cs="Courier New"/>
          <w:sz w:val="24"/>
          <w:szCs w:val="24"/>
        </w:rPr>
        <w:t>Country^PHINQUESTION</w:t>
      </w:r>
      <w:proofErr w:type="spellEnd"/>
      <w:r w:rsidRPr="006D7CB6">
        <w:rPr>
          <w:rFonts w:ascii="Courier New" w:hAnsi="Courier New" w:cs="Courier New"/>
          <w:sz w:val="24"/>
          <w:szCs w:val="24"/>
        </w:rPr>
        <w:t>||||||||F</w:t>
      </w:r>
    </w:p>
    <w:p w14:paraId="11FE868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OBX|18|CWE|INV154^Imported </w:t>
      </w:r>
      <w:proofErr w:type="spellStart"/>
      <w:r w:rsidRPr="006D7CB6">
        <w:rPr>
          <w:rFonts w:ascii="Courier New" w:hAnsi="Courier New" w:cs="Courier New"/>
          <w:sz w:val="24"/>
          <w:szCs w:val="24"/>
        </w:rPr>
        <w:t>State^PHINQUESTION</w:t>
      </w:r>
      <w:proofErr w:type="spellEnd"/>
      <w:r w:rsidRPr="006D7CB6">
        <w:rPr>
          <w:rFonts w:ascii="Courier New" w:hAnsi="Courier New" w:cs="Courier New"/>
          <w:sz w:val="24"/>
          <w:szCs w:val="24"/>
        </w:rPr>
        <w:t>||||||||F</w:t>
      </w:r>
    </w:p>
    <w:p w14:paraId="6C7C1F4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OBX|19|CWE|INV155^Imported </w:t>
      </w:r>
      <w:proofErr w:type="spellStart"/>
      <w:r w:rsidRPr="006D7CB6">
        <w:rPr>
          <w:rFonts w:ascii="Courier New" w:hAnsi="Courier New" w:cs="Courier New"/>
          <w:sz w:val="24"/>
          <w:szCs w:val="24"/>
        </w:rPr>
        <w:t>City^PHINQUESTION</w:t>
      </w:r>
      <w:proofErr w:type="spellEnd"/>
      <w:r w:rsidRPr="006D7CB6">
        <w:rPr>
          <w:rFonts w:ascii="Courier New" w:hAnsi="Courier New" w:cs="Courier New"/>
          <w:sz w:val="24"/>
          <w:szCs w:val="24"/>
        </w:rPr>
        <w:t>||||||||F</w:t>
      </w:r>
    </w:p>
    <w:p w14:paraId="70C86A5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OBX|20|CWE|INV156^Imported </w:t>
      </w:r>
      <w:proofErr w:type="spellStart"/>
      <w:r w:rsidRPr="006D7CB6">
        <w:rPr>
          <w:rFonts w:ascii="Courier New" w:hAnsi="Courier New" w:cs="Courier New"/>
          <w:sz w:val="24"/>
          <w:szCs w:val="24"/>
        </w:rPr>
        <w:t>County^PHINQUESTION</w:t>
      </w:r>
      <w:proofErr w:type="spellEnd"/>
      <w:r w:rsidRPr="006D7CB6">
        <w:rPr>
          <w:rFonts w:ascii="Courier New" w:hAnsi="Courier New" w:cs="Courier New"/>
          <w:sz w:val="24"/>
          <w:szCs w:val="24"/>
        </w:rPr>
        <w:t>||||||||F</w:t>
      </w:r>
    </w:p>
    <w:p w14:paraId="53A36D9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lastRenderedPageBreak/>
        <w:t>OBX|21|CWE|77984-3^Country of Exposure or Country Where Disease was Acquired^LN|1|USA^United States^ISO3166_1||||||F</w:t>
      </w:r>
    </w:p>
    <w:p w14:paraId="3FAFC3F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OBX|22|CWE|77985-0^State or Province of Exposure^LN|1|06^California^FIPS5_2||||||F</w:t>
      </w:r>
    </w:p>
    <w:p w14:paraId="54FDEEF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OBX|23|ST|77986-8^City of Exposure^LN|1|Pasadena||||||F</w:t>
      </w:r>
    </w:p>
    <w:p w14:paraId="2CC451F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OBX|24|ST|77987-6^County of Exposure^LN|1|Los Angeles||||||F</w:t>
      </w:r>
    </w:p>
    <w:p w14:paraId="02895656"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OBX|25|CWE|77989-2^Transmission </w:t>
      </w:r>
      <w:proofErr w:type="spellStart"/>
      <w:r w:rsidRPr="006D7CB6">
        <w:rPr>
          <w:rFonts w:ascii="Courier New" w:hAnsi="Courier New" w:cs="Courier New"/>
          <w:sz w:val="24"/>
          <w:szCs w:val="24"/>
        </w:rPr>
        <w:t>Mode^LN</w:t>
      </w:r>
      <w:proofErr w:type="spellEnd"/>
      <w:r w:rsidRPr="006D7CB6">
        <w:rPr>
          <w:rFonts w:ascii="Courier New" w:hAnsi="Courier New" w:cs="Courier New"/>
          <w:sz w:val="24"/>
          <w:szCs w:val="24"/>
        </w:rPr>
        <w:t xml:space="preserve">||418427004^Vector-borne </w:t>
      </w:r>
      <w:proofErr w:type="spellStart"/>
      <w:r w:rsidRPr="006D7CB6">
        <w:rPr>
          <w:rFonts w:ascii="Courier New" w:hAnsi="Courier New" w:cs="Courier New"/>
          <w:sz w:val="24"/>
          <w:szCs w:val="24"/>
        </w:rPr>
        <w:t>transmission^SCT</w:t>
      </w:r>
      <w:proofErr w:type="spellEnd"/>
      <w:r w:rsidRPr="006D7CB6">
        <w:rPr>
          <w:rFonts w:ascii="Courier New" w:hAnsi="Courier New" w:cs="Courier New"/>
          <w:sz w:val="24"/>
          <w:szCs w:val="24"/>
        </w:rPr>
        <w:t>^^^^^^||||||F</w:t>
      </w:r>
    </w:p>
    <w:p w14:paraId="69C1E06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OBX|26|CWE|</w:t>
      </w:r>
      <w:r w:rsidRPr="00376F7F">
        <w:rPr>
          <w:rFonts w:ascii="Courier New" w:hAnsi="Courier New" w:cs="Courier New"/>
          <w:sz w:val="24"/>
          <w:szCs w:val="24"/>
          <w:highlight w:val="yellow"/>
        </w:rPr>
        <w:t>77990-0</w:t>
      </w:r>
      <w:r w:rsidRPr="006D7CB6">
        <w:rPr>
          <w:rFonts w:ascii="Courier New" w:hAnsi="Courier New" w:cs="Courier New"/>
          <w:sz w:val="24"/>
          <w:szCs w:val="24"/>
        </w:rPr>
        <w:t xml:space="preserve">^Case Class Status </w:t>
      </w:r>
      <w:proofErr w:type="spellStart"/>
      <w:r w:rsidRPr="006D7CB6">
        <w:rPr>
          <w:rFonts w:ascii="Courier New" w:hAnsi="Courier New" w:cs="Courier New"/>
          <w:sz w:val="24"/>
          <w:szCs w:val="24"/>
        </w:rPr>
        <w:t>Code^LN</w:t>
      </w:r>
      <w:proofErr w:type="spellEnd"/>
      <w:r w:rsidRPr="006D7CB6">
        <w:rPr>
          <w:rFonts w:ascii="Courier New" w:hAnsi="Courier New" w:cs="Courier New"/>
          <w:sz w:val="24"/>
          <w:szCs w:val="24"/>
        </w:rPr>
        <w:t>||410605003^</w:t>
      </w:r>
      <w:r w:rsidRPr="00376F7F">
        <w:rPr>
          <w:rFonts w:ascii="Courier New" w:hAnsi="Courier New" w:cs="Courier New"/>
          <w:sz w:val="24"/>
          <w:szCs w:val="24"/>
          <w:highlight w:val="yellow"/>
        </w:rPr>
        <w:t xml:space="preserve">Confirmed </w:t>
      </w:r>
      <w:proofErr w:type="spellStart"/>
      <w:r w:rsidRPr="00376F7F">
        <w:rPr>
          <w:rFonts w:ascii="Courier New" w:hAnsi="Courier New" w:cs="Courier New"/>
          <w:sz w:val="24"/>
          <w:szCs w:val="24"/>
          <w:highlight w:val="yellow"/>
        </w:rPr>
        <w:t>Present</w:t>
      </w:r>
      <w:r w:rsidRPr="006D7CB6">
        <w:rPr>
          <w:rFonts w:ascii="Courier New" w:hAnsi="Courier New" w:cs="Courier New"/>
          <w:sz w:val="24"/>
          <w:szCs w:val="24"/>
        </w:rPr>
        <w:t>^SCT</w:t>
      </w:r>
      <w:proofErr w:type="spellEnd"/>
      <w:r w:rsidRPr="006D7CB6">
        <w:rPr>
          <w:rFonts w:ascii="Courier New" w:hAnsi="Courier New" w:cs="Courier New"/>
          <w:sz w:val="24"/>
          <w:szCs w:val="24"/>
        </w:rPr>
        <w:t>^^^^^^||||||F</w:t>
      </w:r>
    </w:p>
    <w:p w14:paraId="4DCAD45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OBX|27|CWE|77965-2^Immediate National Notifiable </w:t>
      </w:r>
      <w:proofErr w:type="spellStart"/>
      <w:r w:rsidRPr="006D7CB6">
        <w:rPr>
          <w:rFonts w:ascii="Courier New" w:hAnsi="Courier New" w:cs="Courier New"/>
          <w:sz w:val="24"/>
          <w:szCs w:val="24"/>
        </w:rPr>
        <w:t>Condition^LN</w:t>
      </w:r>
      <w:proofErr w:type="spellEnd"/>
      <w:r w:rsidRPr="006D7CB6">
        <w:rPr>
          <w:rFonts w:ascii="Courier New" w:hAnsi="Courier New" w:cs="Courier New"/>
          <w:sz w:val="24"/>
          <w:szCs w:val="24"/>
        </w:rPr>
        <w:t>||N^No^HL70136||||||F</w:t>
      </w:r>
    </w:p>
    <w:p w14:paraId="7941074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OBX|28|CWE|77980-1^Case Outbreak </w:t>
      </w:r>
      <w:proofErr w:type="spellStart"/>
      <w:r w:rsidRPr="006D7CB6">
        <w:rPr>
          <w:rFonts w:ascii="Courier New" w:hAnsi="Courier New" w:cs="Courier New"/>
          <w:sz w:val="24"/>
          <w:szCs w:val="24"/>
        </w:rPr>
        <w:t>Indicator^LN</w:t>
      </w:r>
      <w:proofErr w:type="spellEnd"/>
      <w:r w:rsidRPr="006D7CB6">
        <w:rPr>
          <w:rFonts w:ascii="Courier New" w:hAnsi="Courier New" w:cs="Courier New"/>
          <w:sz w:val="24"/>
          <w:szCs w:val="24"/>
        </w:rPr>
        <w:t>||N^NO^HL70136||||||F</w:t>
      </w:r>
    </w:p>
    <w:p w14:paraId="4EC17B1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OBX|29|ST|77981-9^Case Outbreak </w:t>
      </w:r>
      <w:proofErr w:type="spellStart"/>
      <w:r w:rsidRPr="006D7CB6">
        <w:rPr>
          <w:rFonts w:ascii="Courier New" w:hAnsi="Courier New" w:cs="Courier New"/>
          <w:sz w:val="24"/>
          <w:szCs w:val="24"/>
        </w:rPr>
        <w:t>Name^LN</w:t>
      </w:r>
      <w:proofErr w:type="spellEnd"/>
      <w:r w:rsidRPr="006D7CB6">
        <w:rPr>
          <w:rFonts w:ascii="Courier New" w:hAnsi="Courier New" w:cs="Courier New"/>
          <w:sz w:val="24"/>
          <w:szCs w:val="24"/>
        </w:rPr>
        <w:t>||||||||F</w:t>
      </w:r>
    </w:p>
    <w:p w14:paraId="6F9D3AFC"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OBX|30|ST|77969-4^Jurisdiction </w:t>
      </w:r>
      <w:proofErr w:type="spellStart"/>
      <w:r w:rsidRPr="006D7CB6">
        <w:rPr>
          <w:rFonts w:ascii="Courier New" w:hAnsi="Courier New" w:cs="Courier New"/>
          <w:sz w:val="24"/>
          <w:szCs w:val="24"/>
        </w:rPr>
        <w:t>Code^LN</w:t>
      </w:r>
      <w:proofErr w:type="spellEnd"/>
      <w:r w:rsidRPr="006D7CB6">
        <w:rPr>
          <w:rFonts w:ascii="Courier New" w:hAnsi="Courier New" w:cs="Courier New"/>
          <w:sz w:val="24"/>
          <w:szCs w:val="24"/>
        </w:rPr>
        <w:t>||S01||||||F</w:t>
      </w:r>
    </w:p>
    <w:p w14:paraId="7DECD6D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OBX|31|CWE|48766-0^Reporting Source Type </w:t>
      </w:r>
      <w:proofErr w:type="spellStart"/>
      <w:r w:rsidRPr="006D7CB6">
        <w:rPr>
          <w:rFonts w:ascii="Courier New" w:hAnsi="Courier New" w:cs="Courier New"/>
          <w:sz w:val="24"/>
          <w:szCs w:val="24"/>
        </w:rPr>
        <w:t>Code^LN</w:t>
      </w:r>
      <w:proofErr w:type="spellEnd"/>
      <w:r w:rsidRPr="006D7CB6">
        <w:rPr>
          <w:rFonts w:ascii="Courier New" w:hAnsi="Courier New" w:cs="Courier New"/>
          <w:sz w:val="24"/>
          <w:szCs w:val="24"/>
        </w:rPr>
        <w:t>||PHC247^Laboratory^CDCPHINVS||||||F</w:t>
      </w:r>
    </w:p>
    <w:p w14:paraId="01FC16A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OBX|32|ST|52831-5^Reporting Source Zip </w:t>
      </w:r>
      <w:proofErr w:type="spellStart"/>
      <w:r w:rsidRPr="006D7CB6">
        <w:rPr>
          <w:rFonts w:ascii="Courier New" w:hAnsi="Courier New" w:cs="Courier New"/>
          <w:sz w:val="24"/>
          <w:szCs w:val="24"/>
        </w:rPr>
        <w:t>Code^LN</w:t>
      </w:r>
      <w:proofErr w:type="spellEnd"/>
      <w:r w:rsidRPr="006D7CB6">
        <w:rPr>
          <w:rFonts w:ascii="Courier New" w:hAnsi="Courier New" w:cs="Courier New"/>
          <w:sz w:val="24"/>
          <w:szCs w:val="24"/>
        </w:rPr>
        <w:t>||91101||||||F</w:t>
      </w:r>
    </w:p>
    <w:p w14:paraId="3EFD14C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OBX|33|CWE|77988-4^Binational Reporting </w:t>
      </w:r>
      <w:proofErr w:type="spellStart"/>
      <w:r w:rsidRPr="006D7CB6">
        <w:rPr>
          <w:rFonts w:ascii="Courier New" w:hAnsi="Courier New" w:cs="Courier New"/>
          <w:sz w:val="24"/>
          <w:szCs w:val="24"/>
        </w:rPr>
        <w:t>Criteria^LN</w:t>
      </w:r>
      <w:proofErr w:type="spellEnd"/>
      <w:r w:rsidRPr="006D7CB6">
        <w:rPr>
          <w:rFonts w:ascii="Courier New" w:hAnsi="Courier New" w:cs="Courier New"/>
          <w:sz w:val="24"/>
          <w:szCs w:val="24"/>
        </w:rPr>
        <w:t xml:space="preserve">||PHC1139^Has case contacts from Mexico or Canada^CDCPHINVS~PHC1140^Exposure to a suspected product from Mexico or </w:t>
      </w:r>
      <w:proofErr w:type="spellStart"/>
      <w:r w:rsidRPr="006D7CB6">
        <w:rPr>
          <w:rFonts w:ascii="Courier New" w:hAnsi="Courier New" w:cs="Courier New"/>
          <w:sz w:val="24"/>
          <w:szCs w:val="24"/>
        </w:rPr>
        <w:t>Canada^CDCPHINVS</w:t>
      </w:r>
      <w:proofErr w:type="spellEnd"/>
      <w:r w:rsidRPr="006D7CB6">
        <w:rPr>
          <w:rFonts w:ascii="Courier New" w:hAnsi="Courier New" w:cs="Courier New"/>
          <w:sz w:val="24"/>
          <w:szCs w:val="24"/>
        </w:rPr>
        <w:t>||||||F</w:t>
      </w:r>
    </w:p>
    <w:p w14:paraId="0E13CF0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OBX|34|ST|74549-7^Person Reporting to CDC - </w:t>
      </w:r>
      <w:proofErr w:type="spellStart"/>
      <w:r w:rsidRPr="006D7CB6">
        <w:rPr>
          <w:rFonts w:ascii="Courier New" w:hAnsi="Courier New" w:cs="Courier New"/>
          <w:sz w:val="24"/>
          <w:szCs w:val="24"/>
        </w:rPr>
        <w:t>Name^LN</w:t>
      </w:r>
      <w:proofErr w:type="spellEnd"/>
      <w:r w:rsidRPr="006D7CB6">
        <w:rPr>
          <w:rFonts w:ascii="Courier New" w:hAnsi="Courier New" w:cs="Courier New"/>
          <w:sz w:val="24"/>
          <w:szCs w:val="24"/>
        </w:rPr>
        <w:t>||Dunn, Tom ||||||F</w:t>
      </w:r>
    </w:p>
    <w:p w14:paraId="28FAD04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OBX|35|ST|74548-9^Person Reporting to CDC - Phone </w:t>
      </w:r>
      <w:proofErr w:type="spellStart"/>
      <w:r w:rsidRPr="006D7CB6">
        <w:rPr>
          <w:rFonts w:ascii="Courier New" w:hAnsi="Courier New" w:cs="Courier New"/>
          <w:sz w:val="24"/>
          <w:szCs w:val="24"/>
        </w:rPr>
        <w:t>Number^LN</w:t>
      </w:r>
      <w:proofErr w:type="spellEnd"/>
      <w:r w:rsidRPr="006D7CB6">
        <w:rPr>
          <w:rFonts w:ascii="Courier New" w:hAnsi="Courier New" w:cs="Courier New"/>
          <w:sz w:val="24"/>
          <w:szCs w:val="24"/>
        </w:rPr>
        <w:t>|</w:t>
      </w:r>
      <w:proofErr w:type="gramStart"/>
      <w:r w:rsidRPr="006D7CB6">
        <w:rPr>
          <w:rFonts w:ascii="Courier New" w:hAnsi="Courier New" w:cs="Courier New"/>
          <w:sz w:val="24"/>
          <w:szCs w:val="24"/>
        </w:rPr>
        <w:t>|(</w:t>
      </w:r>
      <w:proofErr w:type="gramEnd"/>
      <w:r w:rsidRPr="006D7CB6">
        <w:rPr>
          <w:rFonts w:ascii="Courier New" w:hAnsi="Courier New" w:cs="Courier New"/>
          <w:sz w:val="24"/>
          <w:szCs w:val="24"/>
        </w:rPr>
        <w:t>722)277-4477||||||F</w:t>
      </w:r>
    </w:p>
    <w:p w14:paraId="39153A9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OBX|36|ST|74547-1^Person Reporting to CDC - </w:t>
      </w:r>
      <w:proofErr w:type="spellStart"/>
      <w:r w:rsidRPr="006D7CB6">
        <w:rPr>
          <w:rFonts w:ascii="Courier New" w:hAnsi="Courier New" w:cs="Courier New"/>
          <w:sz w:val="24"/>
          <w:szCs w:val="24"/>
        </w:rPr>
        <w:t>Email^LN</w:t>
      </w:r>
      <w:proofErr w:type="spellEnd"/>
      <w:r w:rsidRPr="006D7CB6">
        <w:rPr>
          <w:rFonts w:ascii="Courier New" w:hAnsi="Courier New" w:cs="Courier New"/>
          <w:sz w:val="24"/>
          <w:szCs w:val="24"/>
        </w:rPr>
        <w:t>||||||||F</w:t>
      </w:r>
    </w:p>
    <w:p w14:paraId="7E7583E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OBX|37|DT|77979-3^Investigation Start </w:t>
      </w:r>
      <w:proofErr w:type="spellStart"/>
      <w:r w:rsidRPr="006D7CB6">
        <w:rPr>
          <w:rFonts w:ascii="Courier New" w:hAnsi="Courier New" w:cs="Courier New"/>
          <w:sz w:val="24"/>
          <w:szCs w:val="24"/>
        </w:rPr>
        <w:t>Date^LN</w:t>
      </w:r>
      <w:proofErr w:type="spellEnd"/>
      <w:r w:rsidRPr="006D7CB6">
        <w:rPr>
          <w:rFonts w:ascii="Courier New" w:hAnsi="Courier New" w:cs="Courier New"/>
          <w:sz w:val="24"/>
          <w:szCs w:val="24"/>
        </w:rPr>
        <w:t>||20140202||||||F</w:t>
      </w:r>
    </w:p>
    <w:p w14:paraId="7D53097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OBX|38|DT|77995-9^Date </w:t>
      </w:r>
      <w:proofErr w:type="spellStart"/>
      <w:r w:rsidRPr="006D7CB6">
        <w:rPr>
          <w:rFonts w:ascii="Courier New" w:hAnsi="Courier New" w:cs="Courier New"/>
          <w:sz w:val="24"/>
          <w:szCs w:val="24"/>
        </w:rPr>
        <w:t>Reported^LN</w:t>
      </w:r>
      <w:proofErr w:type="spellEnd"/>
      <w:r w:rsidRPr="006D7CB6">
        <w:rPr>
          <w:rFonts w:ascii="Courier New" w:hAnsi="Courier New" w:cs="Courier New"/>
          <w:sz w:val="24"/>
          <w:szCs w:val="24"/>
        </w:rPr>
        <w:t>||20140202||||||F</w:t>
      </w:r>
    </w:p>
    <w:p w14:paraId="759F097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OBX|39|TS|77972-8^Earliest Date reported to </w:t>
      </w:r>
      <w:proofErr w:type="spellStart"/>
      <w:r w:rsidRPr="006D7CB6">
        <w:rPr>
          <w:rFonts w:ascii="Courier New" w:hAnsi="Courier New" w:cs="Courier New"/>
          <w:sz w:val="24"/>
          <w:szCs w:val="24"/>
        </w:rPr>
        <w:t>county^LN</w:t>
      </w:r>
      <w:proofErr w:type="spellEnd"/>
      <w:r w:rsidRPr="006D7CB6">
        <w:rPr>
          <w:rFonts w:ascii="Courier New" w:hAnsi="Courier New" w:cs="Courier New"/>
          <w:sz w:val="24"/>
          <w:szCs w:val="24"/>
        </w:rPr>
        <w:t>||20140202||||||F</w:t>
      </w:r>
    </w:p>
    <w:p w14:paraId="713C434C"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OBX|40|TS|77973-6^Earliest Date reported to </w:t>
      </w:r>
      <w:proofErr w:type="spellStart"/>
      <w:r w:rsidRPr="006D7CB6">
        <w:rPr>
          <w:rFonts w:ascii="Courier New" w:hAnsi="Courier New" w:cs="Courier New"/>
          <w:sz w:val="24"/>
          <w:szCs w:val="24"/>
        </w:rPr>
        <w:t>State^LN</w:t>
      </w:r>
      <w:proofErr w:type="spellEnd"/>
      <w:r w:rsidRPr="006D7CB6">
        <w:rPr>
          <w:rFonts w:ascii="Courier New" w:hAnsi="Courier New" w:cs="Courier New"/>
          <w:sz w:val="24"/>
          <w:szCs w:val="24"/>
        </w:rPr>
        <w:t>||20140202||||||F</w:t>
      </w:r>
    </w:p>
    <w:p w14:paraId="2FEEA5A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OBX|41|SN|77991-8^MMWR </w:t>
      </w:r>
      <w:proofErr w:type="spellStart"/>
      <w:r w:rsidRPr="006D7CB6">
        <w:rPr>
          <w:rFonts w:ascii="Courier New" w:hAnsi="Courier New" w:cs="Courier New"/>
          <w:sz w:val="24"/>
          <w:szCs w:val="24"/>
        </w:rPr>
        <w:t>Week^LN</w:t>
      </w:r>
      <w:proofErr w:type="spellEnd"/>
      <w:r w:rsidRPr="006D7CB6">
        <w:rPr>
          <w:rFonts w:ascii="Courier New" w:hAnsi="Courier New" w:cs="Courier New"/>
          <w:sz w:val="24"/>
          <w:szCs w:val="24"/>
        </w:rPr>
        <w:t>||^6||||||F</w:t>
      </w:r>
    </w:p>
    <w:p w14:paraId="7156F3C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OBX|42|DT|77992-6^MMWR </w:t>
      </w:r>
      <w:proofErr w:type="spellStart"/>
      <w:r w:rsidRPr="006D7CB6">
        <w:rPr>
          <w:rFonts w:ascii="Courier New" w:hAnsi="Courier New" w:cs="Courier New"/>
          <w:sz w:val="24"/>
          <w:szCs w:val="24"/>
        </w:rPr>
        <w:t>Year^LN</w:t>
      </w:r>
      <w:proofErr w:type="spellEnd"/>
      <w:r w:rsidRPr="006D7CB6">
        <w:rPr>
          <w:rFonts w:ascii="Courier New" w:hAnsi="Courier New" w:cs="Courier New"/>
          <w:sz w:val="24"/>
          <w:szCs w:val="24"/>
        </w:rPr>
        <w:t>||2014||||||F</w:t>
      </w:r>
    </w:p>
    <w:p w14:paraId="2FD304E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OBX|43|DT|77994-2^Date First Reported to CDC^LN||20140202||||||F</w:t>
      </w:r>
    </w:p>
    <w:p w14:paraId="4D6F725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OBX|44|DT|77970-2^Date First Reported to PHD^LN||20140202||||||F</w:t>
      </w:r>
    </w:p>
    <w:p w14:paraId="478394A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OBX|45|CWE|77966-0^Reporting </w:t>
      </w:r>
      <w:proofErr w:type="spellStart"/>
      <w:r w:rsidRPr="006D7CB6">
        <w:rPr>
          <w:rFonts w:ascii="Courier New" w:hAnsi="Courier New" w:cs="Courier New"/>
          <w:sz w:val="24"/>
          <w:szCs w:val="24"/>
        </w:rPr>
        <w:t>State^LN</w:t>
      </w:r>
      <w:proofErr w:type="spellEnd"/>
      <w:r w:rsidRPr="006D7CB6">
        <w:rPr>
          <w:rFonts w:ascii="Courier New" w:hAnsi="Courier New" w:cs="Courier New"/>
          <w:sz w:val="24"/>
          <w:szCs w:val="24"/>
        </w:rPr>
        <w:t>||06^California^FIPS5_2||||||F</w:t>
      </w:r>
    </w:p>
    <w:p w14:paraId="1DEACB5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OBX|46|CWE|77967-8^Reporting </w:t>
      </w:r>
      <w:proofErr w:type="spellStart"/>
      <w:r w:rsidRPr="006D7CB6">
        <w:rPr>
          <w:rFonts w:ascii="Courier New" w:hAnsi="Courier New" w:cs="Courier New"/>
          <w:sz w:val="24"/>
          <w:szCs w:val="24"/>
        </w:rPr>
        <w:t>County^LN</w:t>
      </w:r>
      <w:proofErr w:type="spellEnd"/>
      <w:r w:rsidRPr="006D7CB6">
        <w:rPr>
          <w:rFonts w:ascii="Courier New" w:hAnsi="Courier New" w:cs="Courier New"/>
          <w:sz w:val="24"/>
          <w:szCs w:val="24"/>
        </w:rPr>
        <w:t>||06037^Los Angeles^FIPS6_4||||||F</w:t>
      </w:r>
    </w:p>
    <w:p w14:paraId="5386DDE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OBX|47|CWE|77968-6^National Reporting </w:t>
      </w:r>
      <w:proofErr w:type="spellStart"/>
      <w:r w:rsidRPr="006D7CB6">
        <w:rPr>
          <w:rFonts w:ascii="Courier New" w:hAnsi="Courier New" w:cs="Courier New"/>
          <w:sz w:val="24"/>
          <w:szCs w:val="24"/>
        </w:rPr>
        <w:t>Jurisdiction^LN</w:t>
      </w:r>
      <w:proofErr w:type="spellEnd"/>
      <w:r w:rsidRPr="006D7CB6">
        <w:rPr>
          <w:rFonts w:ascii="Courier New" w:hAnsi="Courier New" w:cs="Courier New"/>
          <w:sz w:val="24"/>
          <w:szCs w:val="24"/>
        </w:rPr>
        <w:t>||06^California^FIPS5_2||||||F</w:t>
      </w:r>
    </w:p>
    <w:p w14:paraId="77FBF44E" w14:textId="77777777" w:rsidR="00F44C47"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 xml:space="preserve">OBX|48|TX|77999-1^Comment </w:t>
      </w:r>
      <w:proofErr w:type="spellStart"/>
      <w:r w:rsidRPr="006D7CB6">
        <w:rPr>
          <w:rFonts w:ascii="Courier New" w:hAnsi="Courier New" w:cs="Courier New"/>
          <w:sz w:val="24"/>
          <w:szCs w:val="24"/>
        </w:rPr>
        <w:t>Field^LN</w:t>
      </w:r>
      <w:proofErr w:type="spellEnd"/>
      <w:r w:rsidRPr="006D7CB6">
        <w:rPr>
          <w:rFonts w:ascii="Courier New" w:hAnsi="Courier New" w:cs="Courier New"/>
          <w:sz w:val="24"/>
          <w:szCs w:val="24"/>
        </w:rPr>
        <w:t>||||||||F</w:t>
      </w:r>
    </w:p>
    <w:p w14:paraId="17D84B2D" w14:textId="77777777" w:rsidR="00CF521F" w:rsidRDefault="00CF521F" w:rsidP="006D7CB6">
      <w:pPr>
        <w:keepLines/>
        <w:autoSpaceDE w:val="0"/>
        <w:autoSpaceDN w:val="0"/>
        <w:rPr>
          <w:rFonts w:ascii="Courier New" w:hAnsi="Courier New" w:cs="Courier New"/>
          <w:sz w:val="24"/>
          <w:szCs w:val="24"/>
        </w:rPr>
      </w:pPr>
    </w:p>
    <w:p w14:paraId="5FC8B41E" w14:textId="77777777" w:rsidR="00CF521F" w:rsidRDefault="00CF521F" w:rsidP="006D7CB6">
      <w:pPr>
        <w:keepLines/>
        <w:autoSpaceDE w:val="0"/>
        <w:autoSpaceDN w:val="0"/>
        <w:rPr>
          <w:rFonts w:ascii="Courier New" w:hAnsi="Courier New" w:cs="Courier New"/>
          <w:sz w:val="24"/>
          <w:szCs w:val="24"/>
        </w:rPr>
      </w:pPr>
    </w:p>
    <w:p w14:paraId="31B2DAA3" w14:textId="77777777" w:rsidR="00721EAF" w:rsidRPr="00385C05" w:rsidRDefault="00721EAF" w:rsidP="000D3A16">
      <w:pPr>
        <w:pStyle w:val="Heading2"/>
      </w:pPr>
      <w:bookmarkStart w:id="483" w:name="_Toc487203694"/>
      <w:r>
        <w:lastRenderedPageBreak/>
        <w:t>SCENARIO</w:t>
      </w:r>
      <w:r w:rsidRPr="00385C05">
        <w:t xml:space="preserve"> 1 – Generic Case </w:t>
      </w:r>
      <w:r>
        <w:t>NOTIFICATION that is updated</w:t>
      </w:r>
      <w:bookmarkEnd w:id="483"/>
    </w:p>
    <w:p w14:paraId="357A5CBB" w14:textId="77777777" w:rsidR="002E6E7F" w:rsidRPr="00691107" w:rsidRDefault="00285173" w:rsidP="008D4811">
      <w:pPr>
        <w:autoSpaceDE w:val="0"/>
        <w:autoSpaceDN w:val="0"/>
        <w:spacing w:after="120"/>
        <w:rPr>
          <w:rFonts w:ascii="Arial" w:hAnsi="Arial" w:cs="Arial"/>
          <w:b/>
          <w:bCs/>
          <w:sz w:val="24"/>
          <w:szCs w:val="24"/>
        </w:rPr>
      </w:pPr>
      <w:r w:rsidRPr="00691107">
        <w:rPr>
          <w:rFonts w:ascii="Arial" w:hAnsi="Arial" w:cs="Arial"/>
          <w:b/>
          <w:bCs/>
          <w:sz w:val="24"/>
          <w:szCs w:val="24"/>
        </w:rPr>
        <w:t>Updated Message</w:t>
      </w:r>
      <w:r w:rsidR="002E6E7F" w:rsidRPr="00691107">
        <w:rPr>
          <w:rFonts w:ascii="Arial" w:hAnsi="Arial" w:cs="Arial"/>
          <w:b/>
          <w:bCs/>
          <w:sz w:val="24"/>
          <w:szCs w:val="24"/>
        </w:rPr>
        <w:t>:</w:t>
      </w:r>
    </w:p>
    <w:p w14:paraId="324450A5" w14:textId="77777777" w:rsidR="002E6E7F" w:rsidRPr="008D4811" w:rsidRDefault="002E6E7F" w:rsidP="008D4811">
      <w:pPr>
        <w:autoSpaceDE w:val="0"/>
        <w:autoSpaceDN w:val="0"/>
        <w:spacing w:before="120" w:after="240"/>
        <w:jc w:val="both"/>
        <w:rPr>
          <w:rFonts w:ascii="Arial" w:hAnsi="Arial" w:cs="Arial"/>
          <w:bCs/>
          <w:sz w:val="24"/>
          <w:szCs w:val="24"/>
        </w:rPr>
      </w:pPr>
      <w:r w:rsidRPr="008D4811">
        <w:rPr>
          <w:rFonts w:ascii="Arial" w:hAnsi="Arial" w:cs="Arial"/>
          <w:bCs/>
          <w:sz w:val="24"/>
          <w:szCs w:val="24"/>
        </w:rPr>
        <w:t xml:space="preserve">The notification </w:t>
      </w:r>
      <w:r w:rsidR="00285173" w:rsidRPr="008D4811">
        <w:rPr>
          <w:rFonts w:ascii="Arial" w:hAnsi="Arial" w:cs="Arial"/>
          <w:bCs/>
          <w:sz w:val="24"/>
          <w:szCs w:val="24"/>
        </w:rPr>
        <w:t xml:space="preserve">information is updated with this </w:t>
      </w:r>
      <w:r w:rsidRPr="008D4811">
        <w:rPr>
          <w:rFonts w:ascii="Arial" w:hAnsi="Arial" w:cs="Arial"/>
          <w:bCs/>
          <w:sz w:val="24"/>
          <w:szCs w:val="24"/>
        </w:rPr>
        <w:t>message</w:t>
      </w:r>
      <w:r w:rsidR="00285173" w:rsidRPr="008D4811">
        <w:rPr>
          <w:rFonts w:ascii="Arial" w:hAnsi="Arial" w:cs="Arial"/>
          <w:bCs/>
          <w:sz w:val="24"/>
          <w:szCs w:val="24"/>
        </w:rPr>
        <w:t>.  T</w:t>
      </w:r>
      <w:r w:rsidRPr="008D4811">
        <w:rPr>
          <w:rFonts w:ascii="Arial" w:hAnsi="Arial" w:cs="Arial"/>
          <w:bCs/>
          <w:sz w:val="24"/>
          <w:szCs w:val="24"/>
        </w:rPr>
        <w:t xml:space="preserve">he OBR-7 </w:t>
      </w:r>
      <w:r w:rsidR="00285173" w:rsidRPr="008D4811">
        <w:rPr>
          <w:rFonts w:ascii="Arial" w:hAnsi="Arial" w:cs="Arial"/>
          <w:bCs/>
          <w:sz w:val="24"/>
          <w:szCs w:val="24"/>
        </w:rPr>
        <w:t xml:space="preserve">value is the original notification date/time and </w:t>
      </w:r>
      <w:r w:rsidRPr="008D4811">
        <w:rPr>
          <w:rFonts w:ascii="Arial" w:hAnsi="Arial" w:cs="Arial"/>
          <w:bCs/>
          <w:sz w:val="24"/>
          <w:szCs w:val="24"/>
        </w:rPr>
        <w:t xml:space="preserve">OBR-22 </w:t>
      </w:r>
      <w:r w:rsidR="00285173" w:rsidRPr="008D4811">
        <w:rPr>
          <w:rFonts w:ascii="Arial" w:hAnsi="Arial" w:cs="Arial"/>
          <w:bCs/>
          <w:sz w:val="24"/>
          <w:szCs w:val="24"/>
        </w:rPr>
        <w:t xml:space="preserve">is the updated date/time.  </w:t>
      </w:r>
      <w:r w:rsidRPr="008D4811">
        <w:rPr>
          <w:rFonts w:ascii="Arial" w:hAnsi="Arial" w:cs="Arial"/>
          <w:bCs/>
          <w:sz w:val="24"/>
          <w:szCs w:val="24"/>
        </w:rPr>
        <w:t>OBR-25= ‘</w:t>
      </w:r>
      <w:r w:rsidR="00285173" w:rsidRPr="008D4811">
        <w:rPr>
          <w:rFonts w:ascii="Arial" w:hAnsi="Arial" w:cs="Arial"/>
          <w:bCs/>
          <w:sz w:val="24"/>
          <w:szCs w:val="24"/>
        </w:rPr>
        <w:t>C’ to indicate t</w:t>
      </w:r>
      <w:r w:rsidR="00727AE9" w:rsidRPr="008D4811">
        <w:rPr>
          <w:rFonts w:ascii="Arial" w:hAnsi="Arial" w:cs="Arial"/>
          <w:bCs/>
          <w:sz w:val="24"/>
          <w:szCs w:val="24"/>
        </w:rPr>
        <w:t>hat the message status is ‘correct</w:t>
      </w:r>
      <w:r w:rsidR="00285173" w:rsidRPr="008D4811">
        <w:rPr>
          <w:rFonts w:ascii="Arial" w:hAnsi="Arial" w:cs="Arial"/>
          <w:bCs/>
          <w:sz w:val="24"/>
          <w:szCs w:val="24"/>
        </w:rPr>
        <w:t>ed</w:t>
      </w:r>
      <w:r w:rsidR="0025760D" w:rsidRPr="008D4811">
        <w:rPr>
          <w:rFonts w:ascii="Arial" w:hAnsi="Arial" w:cs="Arial"/>
          <w:bCs/>
          <w:sz w:val="24"/>
          <w:szCs w:val="24"/>
        </w:rPr>
        <w:t>.</w:t>
      </w:r>
      <w:r w:rsidR="00285173" w:rsidRPr="008D4811">
        <w:rPr>
          <w:rFonts w:ascii="Arial" w:hAnsi="Arial" w:cs="Arial"/>
          <w:bCs/>
          <w:sz w:val="24"/>
          <w:szCs w:val="24"/>
        </w:rPr>
        <w:t>’</w:t>
      </w:r>
      <w:r w:rsidR="00636EC5" w:rsidRPr="008D4811">
        <w:rPr>
          <w:rFonts w:ascii="Arial" w:hAnsi="Arial" w:cs="Arial"/>
          <w:bCs/>
          <w:sz w:val="24"/>
          <w:szCs w:val="24"/>
        </w:rPr>
        <w:t xml:space="preserve"> The</w:t>
      </w:r>
      <w:r w:rsidR="007A2588" w:rsidRPr="008D4811">
        <w:rPr>
          <w:rFonts w:ascii="Arial" w:hAnsi="Arial" w:cs="Arial"/>
          <w:bCs/>
          <w:sz w:val="24"/>
          <w:szCs w:val="24"/>
        </w:rPr>
        <w:t xml:space="preserve"> 77990-0 </w:t>
      </w:r>
      <w:r w:rsidR="00636EC5" w:rsidRPr="008D4811">
        <w:rPr>
          <w:rFonts w:ascii="Arial" w:hAnsi="Arial" w:cs="Arial"/>
          <w:bCs/>
          <w:sz w:val="24"/>
          <w:szCs w:val="24"/>
        </w:rPr>
        <w:t>Case Class Status value is “Confirmed” and more information has been sent.</w:t>
      </w:r>
    </w:p>
    <w:p w14:paraId="01D69433" w14:textId="77777777" w:rsidR="007A2588" w:rsidRPr="007A2588" w:rsidRDefault="007A2588" w:rsidP="007A2588">
      <w:pPr>
        <w:pStyle w:val="HTMLPreformatted"/>
        <w:rPr>
          <w:sz w:val="24"/>
          <w:szCs w:val="24"/>
        </w:rPr>
      </w:pPr>
      <w:r w:rsidRPr="007A2588">
        <w:rPr>
          <w:sz w:val="24"/>
          <w:szCs w:val="24"/>
        </w:rPr>
        <w:t>MSH|^~\&amp;|SendAppName^2.16.840.1.114222.TBD^ISO|Sending-Facility^2.16.840.1.114222.TBD^ISO|PHINCDS^2.16.840.1.114222.4.3.2.10^ISO|PHIN^2.16.840.1.114222^ISO|20141225120030.1234-0500||ORU^R01^ORU_R01|TM_CN_TC_GENV2_0052|T|2.5.1|||||||||NOTF_ORU_v3.0^PHINProfileID^2.16.840.1.114222.4.10.3^ISO~Generic_MMG_V2.0^PHINMsgMapID^2.16.840.1.114222.4.10.4^ISO</w:t>
      </w:r>
    </w:p>
    <w:p w14:paraId="20001C3B" w14:textId="77777777" w:rsidR="007A2588" w:rsidRPr="007A2588" w:rsidRDefault="007A2588" w:rsidP="007A2588">
      <w:pPr>
        <w:pStyle w:val="HTMLPreformatted"/>
        <w:rPr>
          <w:sz w:val="24"/>
          <w:szCs w:val="24"/>
        </w:rPr>
      </w:pPr>
      <w:r w:rsidRPr="007A2588">
        <w:rPr>
          <w:sz w:val="24"/>
          <w:szCs w:val="24"/>
        </w:rPr>
        <w:t>PID|1||LocalPatID2DEM197^^^SendAppName&amp;2.16.840.</w:t>
      </w:r>
      <w:proofErr w:type="gramStart"/>
      <w:r w:rsidRPr="007A2588">
        <w:rPr>
          <w:sz w:val="24"/>
          <w:szCs w:val="24"/>
        </w:rPr>
        <w:t>1.114222.GENv</w:t>
      </w:r>
      <w:proofErr w:type="gramEnd"/>
      <w:r w:rsidRPr="007A2588">
        <w:rPr>
          <w:sz w:val="24"/>
          <w:szCs w:val="24"/>
        </w:rPr>
        <w:t xml:space="preserve">2&amp;ISO||~^^^^^^S||19740215|F||2076-8^Native Hawaiian or Other Pacific Islander^CDCREC~2028-9^Asian^CDCREC|^^^06^91101^^^^06037|||||||||||2186-5^Not Hispanic or </w:t>
      </w:r>
      <w:proofErr w:type="spellStart"/>
      <w:r w:rsidRPr="007A2588">
        <w:rPr>
          <w:sz w:val="24"/>
          <w:szCs w:val="24"/>
        </w:rPr>
        <w:t>Latino^CDCREC</w:t>
      </w:r>
      <w:proofErr w:type="spellEnd"/>
      <w:r w:rsidRPr="007A2588">
        <w:rPr>
          <w:sz w:val="24"/>
          <w:szCs w:val="24"/>
        </w:rPr>
        <w:t>|||||||20140501</w:t>
      </w:r>
    </w:p>
    <w:p w14:paraId="3F47C3A6" w14:textId="77777777" w:rsidR="007A2588" w:rsidRPr="007A2588" w:rsidRDefault="007A2588" w:rsidP="007A2588">
      <w:pPr>
        <w:pStyle w:val="HTMLPreformatted"/>
        <w:rPr>
          <w:sz w:val="24"/>
          <w:szCs w:val="24"/>
        </w:rPr>
      </w:pPr>
      <w:r w:rsidRPr="007A2588">
        <w:rPr>
          <w:sz w:val="24"/>
          <w:szCs w:val="24"/>
        </w:rPr>
        <w:t>OBR|1|""|INV168^SendAppName^2.16.840.1.114222.TBD^ISO|68991-9^Epidemiologic Information^LN|||</w:t>
      </w:r>
      <w:r w:rsidRPr="00376F7F">
        <w:rPr>
          <w:sz w:val="24"/>
          <w:szCs w:val="24"/>
          <w:highlight w:val="yellow"/>
        </w:rPr>
        <w:t>20150513120030</w:t>
      </w:r>
      <w:r w:rsidRPr="007A2588">
        <w:rPr>
          <w:sz w:val="24"/>
          <w:szCs w:val="24"/>
        </w:rPr>
        <w:t>|||||||||||||||</w:t>
      </w:r>
      <w:r w:rsidRPr="00376F7F">
        <w:rPr>
          <w:sz w:val="24"/>
          <w:szCs w:val="24"/>
          <w:highlight w:val="yellow"/>
        </w:rPr>
        <w:t>20150513120035</w:t>
      </w:r>
      <w:r w:rsidRPr="007A2588">
        <w:rPr>
          <w:sz w:val="24"/>
          <w:szCs w:val="24"/>
        </w:rPr>
        <w:t>|||</w:t>
      </w:r>
      <w:r w:rsidRPr="007429C1">
        <w:rPr>
          <w:sz w:val="24"/>
          <w:szCs w:val="24"/>
          <w:highlight w:val="yellow"/>
        </w:rPr>
        <w:t>C</w:t>
      </w:r>
      <w:r w:rsidRPr="007A2588">
        <w:rPr>
          <w:sz w:val="24"/>
          <w:szCs w:val="24"/>
        </w:rPr>
        <w:t>||||||10440^Plague^NND</w:t>
      </w:r>
    </w:p>
    <w:p w14:paraId="3F299B56" w14:textId="77777777" w:rsidR="007A2588" w:rsidRPr="007A2588" w:rsidRDefault="007A2588" w:rsidP="007A2588">
      <w:pPr>
        <w:pStyle w:val="HTMLPreformatted"/>
        <w:rPr>
          <w:sz w:val="24"/>
          <w:szCs w:val="24"/>
        </w:rPr>
      </w:pPr>
      <w:r w:rsidRPr="007A2588">
        <w:rPr>
          <w:sz w:val="24"/>
          <w:szCs w:val="24"/>
        </w:rPr>
        <w:t xml:space="preserve">OBX|1|CWE|78746-5^Country of </w:t>
      </w:r>
      <w:proofErr w:type="spellStart"/>
      <w:r w:rsidRPr="007A2588">
        <w:rPr>
          <w:sz w:val="24"/>
          <w:szCs w:val="24"/>
        </w:rPr>
        <w:t>Birth^LN</w:t>
      </w:r>
      <w:proofErr w:type="spellEnd"/>
      <w:r w:rsidRPr="007A2588">
        <w:rPr>
          <w:sz w:val="24"/>
          <w:szCs w:val="24"/>
        </w:rPr>
        <w:t>||ARM^Armenia^ISO3166_1||||||F</w:t>
      </w:r>
    </w:p>
    <w:p w14:paraId="3A38F887" w14:textId="77777777" w:rsidR="007A2588" w:rsidRPr="007A2588" w:rsidRDefault="007A2588" w:rsidP="007A2588">
      <w:pPr>
        <w:pStyle w:val="HTMLPreformatted"/>
        <w:rPr>
          <w:sz w:val="24"/>
          <w:szCs w:val="24"/>
        </w:rPr>
      </w:pPr>
      <w:r w:rsidRPr="007A2588">
        <w:rPr>
          <w:sz w:val="24"/>
          <w:szCs w:val="24"/>
        </w:rPr>
        <w:t xml:space="preserve">OBX|2|CWE|77983-5^Country of Usual </w:t>
      </w:r>
      <w:proofErr w:type="spellStart"/>
      <w:r w:rsidRPr="007A2588">
        <w:rPr>
          <w:sz w:val="24"/>
          <w:szCs w:val="24"/>
        </w:rPr>
        <w:t>Residence^LN</w:t>
      </w:r>
      <w:proofErr w:type="spellEnd"/>
      <w:r w:rsidRPr="007A2588">
        <w:rPr>
          <w:sz w:val="24"/>
          <w:szCs w:val="24"/>
        </w:rPr>
        <w:t>||</w:t>
      </w:r>
      <w:proofErr w:type="spellStart"/>
      <w:r w:rsidRPr="007A2588">
        <w:rPr>
          <w:sz w:val="24"/>
          <w:szCs w:val="24"/>
        </w:rPr>
        <w:t>USA^United</w:t>
      </w:r>
      <w:proofErr w:type="spellEnd"/>
      <w:r w:rsidRPr="007A2588">
        <w:rPr>
          <w:sz w:val="24"/>
          <w:szCs w:val="24"/>
        </w:rPr>
        <w:t xml:space="preserve"> States^ISO3166_1||||||F</w:t>
      </w:r>
    </w:p>
    <w:p w14:paraId="36A3150E" w14:textId="77777777" w:rsidR="007A2588" w:rsidRPr="007A2588" w:rsidRDefault="007A2588" w:rsidP="007A2588">
      <w:pPr>
        <w:pStyle w:val="HTMLPreformatted"/>
        <w:rPr>
          <w:sz w:val="24"/>
          <w:szCs w:val="24"/>
        </w:rPr>
      </w:pPr>
      <w:r w:rsidRPr="007A2588">
        <w:rPr>
          <w:sz w:val="24"/>
          <w:szCs w:val="24"/>
        </w:rPr>
        <w:t xml:space="preserve">OBX|3|TS|11368-8^Date of Illness </w:t>
      </w:r>
      <w:proofErr w:type="spellStart"/>
      <w:r w:rsidRPr="007A2588">
        <w:rPr>
          <w:sz w:val="24"/>
          <w:szCs w:val="24"/>
        </w:rPr>
        <w:t>Onset^LN</w:t>
      </w:r>
      <w:proofErr w:type="spellEnd"/>
      <w:r w:rsidRPr="007A2588">
        <w:rPr>
          <w:sz w:val="24"/>
          <w:szCs w:val="24"/>
        </w:rPr>
        <w:t>||20140131||||||F</w:t>
      </w:r>
    </w:p>
    <w:p w14:paraId="296B94E7" w14:textId="77777777" w:rsidR="007A2588" w:rsidRPr="007A2588" w:rsidRDefault="007A2588" w:rsidP="007A2588">
      <w:pPr>
        <w:pStyle w:val="HTMLPreformatted"/>
        <w:rPr>
          <w:sz w:val="24"/>
          <w:szCs w:val="24"/>
        </w:rPr>
      </w:pPr>
      <w:r w:rsidRPr="007A2588">
        <w:rPr>
          <w:sz w:val="24"/>
          <w:szCs w:val="24"/>
        </w:rPr>
        <w:t xml:space="preserve">OBX|4|TS|77976-9^Illness End </w:t>
      </w:r>
      <w:proofErr w:type="spellStart"/>
      <w:r w:rsidRPr="007A2588">
        <w:rPr>
          <w:sz w:val="24"/>
          <w:szCs w:val="24"/>
        </w:rPr>
        <w:t>Date^LN</w:t>
      </w:r>
      <w:proofErr w:type="spellEnd"/>
      <w:r w:rsidRPr="007A2588">
        <w:rPr>
          <w:sz w:val="24"/>
          <w:szCs w:val="24"/>
        </w:rPr>
        <w:t>||20140210||||||F</w:t>
      </w:r>
    </w:p>
    <w:p w14:paraId="1F3C1B17" w14:textId="77777777" w:rsidR="007A2588" w:rsidRPr="007A2588" w:rsidRDefault="007A2588" w:rsidP="007A2588">
      <w:pPr>
        <w:pStyle w:val="HTMLPreformatted"/>
        <w:rPr>
          <w:sz w:val="24"/>
          <w:szCs w:val="24"/>
        </w:rPr>
      </w:pPr>
      <w:r w:rsidRPr="007A2588">
        <w:rPr>
          <w:sz w:val="24"/>
          <w:szCs w:val="24"/>
        </w:rPr>
        <w:t xml:space="preserve">OBX|5|SN|77977-7^Illness </w:t>
      </w:r>
      <w:proofErr w:type="spellStart"/>
      <w:r w:rsidRPr="007A2588">
        <w:rPr>
          <w:sz w:val="24"/>
          <w:szCs w:val="24"/>
        </w:rPr>
        <w:t>Duration^LN</w:t>
      </w:r>
      <w:proofErr w:type="spellEnd"/>
      <w:r w:rsidRPr="007A2588">
        <w:rPr>
          <w:sz w:val="24"/>
          <w:szCs w:val="24"/>
        </w:rPr>
        <w:t>||^10|d^day^UCUM|||||F</w:t>
      </w:r>
    </w:p>
    <w:p w14:paraId="5FE80B88" w14:textId="77777777" w:rsidR="007A2588" w:rsidRPr="007A2588" w:rsidRDefault="007A2588" w:rsidP="007A2588">
      <w:pPr>
        <w:pStyle w:val="HTMLPreformatted"/>
        <w:rPr>
          <w:sz w:val="24"/>
          <w:szCs w:val="24"/>
        </w:rPr>
      </w:pPr>
      <w:r w:rsidRPr="007A2588">
        <w:rPr>
          <w:sz w:val="24"/>
          <w:szCs w:val="24"/>
        </w:rPr>
        <w:t xml:space="preserve">OBX|6|CWE|77996-7^Pregnancy </w:t>
      </w:r>
      <w:proofErr w:type="spellStart"/>
      <w:r w:rsidRPr="007A2588">
        <w:rPr>
          <w:sz w:val="24"/>
          <w:szCs w:val="24"/>
        </w:rPr>
        <w:t>Status^LN</w:t>
      </w:r>
      <w:proofErr w:type="spellEnd"/>
      <w:r w:rsidRPr="007A2588">
        <w:rPr>
          <w:sz w:val="24"/>
          <w:szCs w:val="24"/>
        </w:rPr>
        <w:t>||</w:t>
      </w:r>
      <w:proofErr w:type="spellStart"/>
      <w:r w:rsidRPr="007A2588">
        <w:rPr>
          <w:sz w:val="24"/>
          <w:szCs w:val="24"/>
        </w:rPr>
        <w:t>UNK^Unknown^NULLFL</w:t>
      </w:r>
      <w:proofErr w:type="spellEnd"/>
      <w:r w:rsidRPr="007A2588">
        <w:rPr>
          <w:sz w:val="24"/>
          <w:szCs w:val="24"/>
        </w:rPr>
        <w:t>||||||F</w:t>
      </w:r>
    </w:p>
    <w:p w14:paraId="640F59DD" w14:textId="77777777" w:rsidR="007A2588" w:rsidRPr="007A2588" w:rsidRDefault="007A2588" w:rsidP="007A2588">
      <w:pPr>
        <w:pStyle w:val="HTMLPreformatted"/>
        <w:rPr>
          <w:sz w:val="24"/>
          <w:szCs w:val="24"/>
        </w:rPr>
      </w:pPr>
      <w:r w:rsidRPr="007A2588">
        <w:rPr>
          <w:sz w:val="24"/>
          <w:szCs w:val="24"/>
        </w:rPr>
        <w:t xml:space="preserve">OBX|7|TS|77975-1^Diagnosis </w:t>
      </w:r>
      <w:proofErr w:type="spellStart"/>
      <w:r w:rsidRPr="007A2588">
        <w:rPr>
          <w:sz w:val="24"/>
          <w:szCs w:val="24"/>
        </w:rPr>
        <w:t>Date^LN</w:t>
      </w:r>
      <w:proofErr w:type="spellEnd"/>
      <w:r w:rsidRPr="007A2588">
        <w:rPr>
          <w:sz w:val="24"/>
          <w:szCs w:val="24"/>
        </w:rPr>
        <w:t>||20140202||||||F</w:t>
      </w:r>
    </w:p>
    <w:p w14:paraId="3BF75DFC" w14:textId="77777777" w:rsidR="007A2588" w:rsidRPr="007A2588" w:rsidRDefault="007A2588" w:rsidP="007A2588">
      <w:pPr>
        <w:pStyle w:val="HTMLPreformatted"/>
        <w:rPr>
          <w:sz w:val="24"/>
          <w:szCs w:val="24"/>
        </w:rPr>
      </w:pPr>
      <w:r w:rsidRPr="007A2588">
        <w:rPr>
          <w:sz w:val="24"/>
          <w:szCs w:val="24"/>
        </w:rPr>
        <w:t>OBX|8|CWE|77974-4^Hospitalized^LN||N^No^HL70136||||||F</w:t>
      </w:r>
    </w:p>
    <w:p w14:paraId="1BDD5933" w14:textId="77777777" w:rsidR="007A2588" w:rsidRPr="007A2588" w:rsidRDefault="007A2588" w:rsidP="007A2588">
      <w:pPr>
        <w:pStyle w:val="HTMLPreformatted"/>
        <w:rPr>
          <w:sz w:val="24"/>
          <w:szCs w:val="24"/>
        </w:rPr>
      </w:pPr>
      <w:r w:rsidRPr="007A2588">
        <w:rPr>
          <w:sz w:val="24"/>
          <w:szCs w:val="24"/>
        </w:rPr>
        <w:t xml:space="preserve">OBX|9|TS|8656-1^Admission </w:t>
      </w:r>
      <w:proofErr w:type="spellStart"/>
      <w:r w:rsidRPr="007A2588">
        <w:rPr>
          <w:sz w:val="24"/>
          <w:szCs w:val="24"/>
        </w:rPr>
        <w:t>Date^LN</w:t>
      </w:r>
      <w:proofErr w:type="spellEnd"/>
      <w:r w:rsidRPr="007A2588">
        <w:rPr>
          <w:sz w:val="24"/>
          <w:szCs w:val="24"/>
        </w:rPr>
        <w:t>||||||||F</w:t>
      </w:r>
    </w:p>
    <w:p w14:paraId="15B3CC67" w14:textId="77777777" w:rsidR="007A2588" w:rsidRPr="007A2588" w:rsidRDefault="007A2588" w:rsidP="007A2588">
      <w:pPr>
        <w:pStyle w:val="HTMLPreformatted"/>
        <w:rPr>
          <w:sz w:val="24"/>
          <w:szCs w:val="24"/>
        </w:rPr>
      </w:pPr>
      <w:r w:rsidRPr="007A2588">
        <w:rPr>
          <w:sz w:val="24"/>
          <w:szCs w:val="24"/>
        </w:rPr>
        <w:t xml:space="preserve">OBX|10|TS|8649-6^Discharge </w:t>
      </w:r>
      <w:proofErr w:type="spellStart"/>
      <w:r w:rsidRPr="007A2588">
        <w:rPr>
          <w:sz w:val="24"/>
          <w:szCs w:val="24"/>
        </w:rPr>
        <w:t>Date^LN</w:t>
      </w:r>
      <w:proofErr w:type="spellEnd"/>
      <w:r w:rsidRPr="007A2588">
        <w:rPr>
          <w:sz w:val="24"/>
          <w:szCs w:val="24"/>
        </w:rPr>
        <w:t>||||||||F</w:t>
      </w:r>
    </w:p>
    <w:p w14:paraId="2DB53AD9" w14:textId="77777777" w:rsidR="007A2588" w:rsidRPr="007A2588" w:rsidRDefault="007A2588" w:rsidP="007A2588">
      <w:pPr>
        <w:pStyle w:val="HTMLPreformatted"/>
        <w:rPr>
          <w:sz w:val="24"/>
          <w:szCs w:val="24"/>
        </w:rPr>
      </w:pPr>
      <w:r w:rsidRPr="007A2588">
        <w:rPr>
          <w:sz w:val="24"/>
          <w:szCs w:val="24"/>
        </w:rPr>
        <w:t xml:space="preserve">OBX|11|SN|78033-8^Duration of Stay in </w:t>
      </w:r>
      <w:proofErr w:type="spellStart"/>
      <w:r w:rsidRPr="007A2588">
        <w:rPr>
          <w:sz w:val="24"/>
          <w:szCs w:val="24"/>
        </w:rPr>
        <w:t>days^LN</w:t>
      </w:r>
      <w:proofErr w:type="spellEnd"/>
      <w:r w:rsidRPr="007A2588">
        <w:rPr>
          <w:sz w:val="24"/>
          <w:szCs w:val="24"/>
        </w:rPr>
        <w:t>||||||||F</w:t>
      </w:r>
    </w:p>
    <w:p w14:paraId="1C9F6FD9" w14:textId="77777777" w:rsidR="007A2588" w:rsidRPr="007A2588" w:rsidRDefault="007A2588" w:rsidP="007A2588">
      <w:pPr>
        <w:pStyle w:val="HTMLPreformatted"/>
        <w:rPr>
          <w:sz w:val="24"/>
          <w:szCs w:val="24"/>
        </w:rPr>
      </w:pPr>
      <w:r w:rsidRPr="007A2588">
        <w:rPr>
          <w:sz w:val="24"/>
          <w:szCs w:val="24"/>
        </w:rPr>
        <w:t xml:space="preserve">OBX|12|CWE|77978-5^Subject </w:t>
      </w:r>
      <w:proofErr w:type="spellStart"/>
      <w:r w:rsidRPr="007A2588">
        <w:rPr>
          <w:sz w:val="24"/>
          <w:szCs w:val="24"/>
        </w:rPr>
        <w:t>Died^LN</w:t>
      </w:r>
      <w:proofErr w:type="spellEnd"/>
      <w:r w:rsidRPr="007A2588">
        <w:rPr>
          <w:sz w:val="24"/>
          <w:szCs w:val="24"/>
        </w:rPr>
        <w:t>||Y^Yes^HL70136||||||F</w:t>
      </w:r>
    </w:p>
    <w:p w14:paraId="2B92A995" w14:textId="77777777" w:rsidR="007A2588" w:rsidRPr="007A2588" w:rsidRDefault="007A2588" w:rsidP="007A2588">
      <w:pPr>
        <w:pStyle w:val="HTMLPreformatted"/>
        <w:rPr>
          <w:sz w:val="24"/>
          <w:szCs w:val="24"/>
        </w:rPr>
      </w:pPr>
      <w:r w:rsidRPr="007A2588">
        <w:rPr>
          <w:sz w:val="24"/>
          <w:szCs w:val="24"/>
        </w:rPr>
        <w:t xml:space="preserve">OBX|13|ST|77993-4^State Case </w:t>
      </w:r>
      <w:proofErr w:type="spellStart"/>
      <w:r w:rsidRPr="007A2588">
        <w:rPr>
          <w:sz w:val="24"/>
          <w:szCs w:val="24"/>
        </w:rPr>
        <w:t>Id^LN</w:t>
      </w:r>
      <w:proofErr w:type="spellEnd"/>
      <w:r w:rsidRPr="007A2588">
        <w:rPr>
          <w:sz w:val="24"/>
          <w:szCs w:val="24"/>
        </w:rPr>
        <w:t>||2014IN46000942||||||F</w:t>
      </w:r>
    </w:p>
    <w:p w14:paraId="34807320" w14:textId="77777777" w:rsidR="007A2588" w:rsidRPr="007A2588" w:rsidRDefault="007A2588" w:rsidP="007A2588">
      <w:pPr>
        <w:pStyle w:val="HTMLPreformatted"/>
        <w:rPr>
          <w:sz w:val="24"/>
          <w:szCs w:val="24"/>
        </w:rPr>
      </w:pPr>
      <w:r w:rsidRPr="007A2588">
        <w:rPr>
          <w:sz w:val="24"/>
          <w:szCs w:val="24"/>
        </w:rPr>
        <w:t>OBX|14|ST|77997-5^Legacy Case ID^LN||615333331002006||||||F</w:t>
      </w:r>
    </w:p>
    <w:p w14:paraId="3ECD5CBB" w14:textId="77777777" w:rsidR="007A2588" w:rsidRPr="007A2588" w:rsidRDefault="007A2588" w:rsidP="007A2588">
      <w:pPr>
        <w:pStyle w:val="HTMLPreformatted"/>
        <w:rPr>
          <w:sz w:val="24"/>
          <w:szCs w:val="24"/>
        </w:rPr>
      </w:pPr>
      <w:r w:rsidRPr="007A2588">
        <w:rPr>
          <w:sz w:val="24"/>
          <w:szCs w:val="24"/>
        </w:rPr>
        <w:t xml:space="preserve">OBX|15|SN|77998-3^Patient </w:t>
      </w:r>
      <w:proofErr w:type="spellStart"/>
      <w:r w:rsidRPr="007A2588">
        <w:rPr>
          <w:sz w:val="24"/>
          <w:szCs w:val="24"/>
        </w:rPr>
        <w:t>Age^LN</w:t>
      </w:r>
      <w:proofErr w:type="spellEnd"/>
      <w:r w:rsidRPr="007A2588">
        <w:rPr>
          <w:sz w:val="24"/>
          <w:szCs w:val="24"/>
        </w:rPr>
        <w:t>||^39|a^year^UCUM|||||F</w:t>
      </w:r>
    </w:p>
    <w:p w14:paraId="676B3E0F" w14:textId="77777777" w:rsidR="007A2588" w:rsidRPr="007A2588" w:rsidRDefault="007A2588" w:rsidP="007A2588">
      <w:pPr>
        <w:pStyle w:val="HTMLPreformatted"/>
        <w:rPr>
          <w:sz w:val="24"/>
          <w:szCs w:val="24"/>
        </w:rPr>
      </w:pPr>
      <w:r w:rsidRPr="007A2588">
        <w:rPr>
          <w:sz w:val="24"/>
          <w:szCs w:val="24"/>
        </w:rPr>
        <w:t xml:space="preserve">OBX|16|CWE|77982-7^Case Disease Imported </w:t>
      </w:r>
      <w:proofErr w:type="spellStart"/>
      <w:r w:rsidRPr="007A2588">
        <w:rPr>
          <w:sz w:val="24"/>
          <w:szCs w:val="24"/>
        </w:rPr>
        <w:t>Code^LN</w:t>
      </w:r>
      <w:proofErr w:type="spellEnd"/>
      <w:r w:rsidRPr="007A2588">
        <w:rPr>
          <w:sz w:val="24"/>
          <w:szCs w:val="24"/>
        </w:rPr>
        <w:t xml:space="preserve">||PHC244^Indigenous, within </w:t>
      </w:r>
      <w:proofErr w:type="spellStart"/>
      <w:r w:rsidRPr="007A2588">
        <w:rPr>
          <w:sz w:val="24"/>
          <w:szCs w:val="24"/>
        </w:rPr>
        <w:t>jurisdiction^CDCPHINVS</w:t>
      </w:r>
      <w:proofErr w:type="spellEnd"/>
      <w:r w:rsidRPr="007A2588">
        <w:rPr>
          <w:sz w:val="24"/>
          <w:szCs w:val="24"/>
        </w:rPr>
        <w:t>||||||F</w:t>
      </w:r>
    </w:p>
    <w:p w14:paraId="1838B445" w14:textId="77777777" w:rsidR="007A2588" w:rsidRPr="007A2588" w:rsidRDefault="007A2588" w:rsidP="007A2588">
      <w:pPr>
        <w:pStyle w:val="HTMLPreformatted"/>
        <w:rPr>
          <w:sz w:val="24"/>
          <w:szCs w:val="24"/>
        </w:rPr>
      </w:pPr>
      <w:r w:rsidRPr="007A2588">
        <w:rPr>
          <w:sz w:val="24"/>
          <w:szCs w:val="24"/>
        </w:rPr>
        <w:t xml:space="preserve">OBX|17|CWE|INV153^Imported </w:t>
      </w:r>
      <w:proofErr w:type="spellStart"/>
      <w:r w:rsidRPr="007A2588">
        <w:rPr>
          <w:sz w:val="24"/>
          <w:szCs w:val="24"/>
        </w:rPr>
        <w:t>Country^PHINQUESTION</w:t>
      </w:r>
      <w:proofErr w:type="spellEnd"/>
      <w:r w:rsidRPr="007A2588">
        <w:rPr>
          <w:sz w:val="24"/>
          <w:szCs w:val="24"/>
        </w:rPr>
        <w:t>||||||||F</w:t>
      </w:r>
    </w:p>
    <w:p w14:paraId="52688758" w14:textId="77777777" w:rsidR="007A2588" w:rsidRPr="007A2588" w:rsidRDefault="007A2588" w:rsidP="007A2588">
      <w:pPr>
        <w:pStyle w:val="HTMLPreformatted"/>
        <w:rPr>
          <w:sz w:val="24"/>
          <w:szCs w:val="24"/>
        </w:rPr>
      </w:pPr>
      <w:r w:rsidRPr="007A2588">
        <w:rPr>
          <w:sz w:val="24"/>
          <w:szCs w:val="24"/>
        </w:rPr>
        <w:t xml:space="preserve">OBX|18|CWE|INV154^Imported </w:t>
      </w:r>
      <w:proofErr w:type="spellStart"/>
      <w:r w:rsidRPr="007A2588">
        <w:rPr>
          <w:sz w:val="24"/>
          <w:szCs w:val="24"/>
        </w:rPr>
        <w:t>State^PHINQUESTION</w:t>
      </w:r>
      <w:proofErr w:type="spellEnd"/>
      <w:r w:rsidRPr="007A2588">
        <w:rPr>
          <w:sz w:val="24"/>
          <w:szCs w:val="24"/>
        </w:rPr>
        <w:t>||||||||F</w:t>
      </w:r>
    </w:p>
    <w:p w14:paraId="0F1D115D" w14:textId="77777777" w:rsidR="007A2588" w:rsidRPr="007A2588" w:rsidRDefault="007A2588" w:rsidP="007A2588">
      <w:pPr>
        <w:pStyle w:val="HTMLPreformatted"/>
        <w:rPr>
          <w:sz w:val="24"/>
          <w:szCs w:val="24"/>
        </w:rPr>
      </w:pPr>
      <w:r w:rsidRPr="007A2588">
        <w:rPr>
          <w:sz w:val="24"/>
          <w:szCs w:val="24"/>
        </w:rPr>
        <w:t xml:space="preserve">OBX|19|CWE|INV155^Imported </w:t>
      </w:r>
      <w:proofErr w:type="spellStart"/>
      <w:r w:rsidRPr="007A2588">
        <w:rPr>
          <w:sz w:val="24"/>
          <w:szCs w:val="24"/>
        </w:rPr>
        <w:t>City^PHINQUESTION</w:t>
      </w:r>
      <w:proofErr w:type="spellEnd"/>
      <w:r w:rsidRPr="007A2588">
        <w:rPr>
          <w:sz w:val="24"/>
          <w:szCs w:val="24"/>
        </w:rPr>
        <w:t>||||||||F</w:t>
      </w:r>
    </w:p>
    <w:p w14:paraId="692FE0D1" w14:textId="77777777" w:rsidR="007A2588" w:rsidRPr="007A2588" w:rsidRDefault="007A2588" w:rsidP="007A2588">
      <w:pPr>
        <w:pStyle w:val="HTMLPreformatted"/>
        <w:rPr>
          <w:sz w:val="24"/>
          <w:szCs w:val="24"/>
        </w:rPr>
      </w:pPr>
      <w:r w:rsidRPr="007A2588">
        <w:rPr>
          <w:sz w:val="24"/>
          <w:szCs w:val="24"/>
        </w:rPr>
        <w:t xml:space="preserve">OBX|20|CWE|INV156^Imported </w:t>
      </w:r>
      <w:proofErr w:type="spellStart"/>
      <w:r w:rsidRPr="007A2588">
        <w:rPr>
          <w:sz w:val="24"/>
          <w:szCs w:val="24"/>
        </w:rPr>
        <w:t>County^PHINQUESTION</w:t>
      </w:r>
      <w:proofErr w:type="spellEnd"/>
      <w:r w:rsidRPr="007A2588">
        <w:rPr>
          <w:sz w:val="24"/>
          <w:szCs w:val="24"/>
        </w:rPr>
        <w:t>||||||||F</w:t>
      </w:r>
    </w:p>
    <w:p w14:paraId="6CD0AF6E" w14:textId="77777777" w:rsidR="007A2588" w:rsidRPr="007A2588" w:rsidRDefault="007A2588" w:rsidP="007A2588">
      <w:pPr>
        <w:pStyle w:val="HTMLPreformatted"/>
        <w:rPr>
          <w:sz w:val="24"/>
          <w:szCs w:val="24"/>
        </w:rPr>
      </w:pPr>
      <w:r w:rsidRPr="007A2588">
        <w:rPr>
          <w:sz w:val="24"/>
          <w:szCs w:val="24"/>
        </w:rPr>
        <w:t>OBX|21|CWE|77984-3^Country of Exposure or Country Where Disease was Acquired^LN|1|USA^United States^ISO3166_1||||||F</w:t>
      </w:r>
    </w:p>
    <w:p w14:paraId="1CE6F251" w14:textId="77777777" w:rsidR="007A2588" w:rsidRPr="007A2588" w:rsidRDefault="007A2588" w:rsidP="007A2588">
      <w:pPr>
        <w:pStyle w:val="HTMLPreformatted"/>
        <w:rPr>
          <w:sz w:val="24"/>
          <w:szCs w:val="24"/>
        </w:rPr>
      </w:pPr>
      <w:r w:rsidRPr="007A2588">
        <w:rPr>
          <w:sz w:val="24"/>
          <w:szCs w:val="24"/>
        </w:rPr>
        <w:lastRenderedPageBreak/>
        <w:t>OBX|22|CWE|77985-0^State or Province of Exposure^LN|1|06^California^FIPS5_2||||||F</w:t>
      </w:r>
    </w:p>
    <w:p w14:paraId="62EAE1DE" w14:textId="77777777" w:rsidR="007A2588" w:rsidRPr="007A2588" w:rsidRDefault="007A2588" w:rsidP="007A2588">
      <w:pPr>
        <w:pStyle w:val="HTMLPreformatted"/>
        <w:rPr>
          <w:sz w:val="24"/>
          <w:szCs w:val="24"/>
        </w:rPr>
      </w:pPr>
      <w:r w:rsidRPr="007A2588">
        <w:rPr>
          <w:sz w:val="24"/>
          <w:szCs w:val="24"/>
        </w:rPr>
        <w:t>OBX|23|ST|77986-8^City of Exposure^LN|1|Pasadena||||||F</w:t>
      </w:r>
    </w:p>
    <w:p w14:paraId="67E7F6AF" w14:textId="77777777" w:rsidR="007A2588" w:rsidRPr="007A2588" w:rsidRDefault="007A2588" w:rsidP="007A2588">
      <w:pPr>
        <w:pStyle w:val="HTMLPreformatted"/>
        <w:rPr>
          <w:sz w:val="24"/>
          <w:szCs w:val="24"/>
        </w:rPr>
      </w:pPr>
      <w:r w:rsidRPr="007A2588">
        <w:rPr>
          <w:sz w:val="24"/>
          <w:szCs w:val="24"/>
        </w:rPr>
        <w:t>OBX|24|ST|77987-6^County of Exposure^LN|1|Los Angeles||||||F</w:t>
      </w:r>
    </w:p>
    <w:p w14:paraId="48EF8D23" w14:textId="77777777" w:rsidR="007A2588" w:rsidRPr="007A2588" w:rsidRDefault="007A2588" w:rsidP="007A2588">
      <w:pPr>
        <w:pStyle w:val="HTMLPreformatted"/>
        <w:rPr>
          <w:sz w:val="24"/>
          <w:szCs w:val="24"/>
        </w:rPr>
      </w:pPr>
      <w:r w:rsidRPr="007A2588">
        <w:rPr>
          <w:sz w:val="24"/>
          <w:szCs w:val="24"/>
        </w:rPr>
        <w:t xml:space="preserve">OBX|25|CWE|77989-2^Transmission </w:t>
      </w:r>
      <w:proofErr w:type="spellStart"/>
      <w:r w:rsidRPr="007A2588">
        <w:rPr>
          <w:sz w:val="24"/>
          <w:szCs w:val="24"/>
        </w:rPr>
        <w:t>Mode^LN</w:t>
      </w:r>
      <w:proofErr w:type="spellEnd"/>
      <w:r w:rsidRPr="007A2588">
        <w:rPr>
          <w:sz w:val="24"/>
          <w:szCs w:val="24"/>
        </w:rPr>
        <w:t xml:space="preserve">||418427004^Vector-borne </w:t>
      </w:r>
      <w:proofErr w:type="spellStart"/>
      <w:r w:rsidRPr="007A2588">
        <w:rPr>
          <w:sz w:val="24"/>
          <w:szCs w:val="24"/>
        </w:rPr>
        <w:t>transmission^SCT</w:t>
      </w:r>
      <w:proofErr w:type="spellEnd"/>
      <w:r w:rsidRPr="007A2588">
        <w:rPr>
          <w:sz w:val="24"/>
          <w:szCs w:val="24"/>
        </w:rPr>
        <w:t>^^^^^^||||||F</w:t>
      </w:r>
    </w:p>
    <w:p w14:paraId="29065155" w14:textId="77777777" w:rsidR="007A2588" w:rsidRPr="007A2588" w:rsidRDefault="007A2588" w:rsidP="007A2588">
      <w:pPr>
        <w:pStyle w:val="HTMLPreformatted"/>
        <w:rPr>
          <w:sz w:val="24"/>
          <w:szCs w:val="24"/>
        </w:rPr>
      </w:pPr>
      <w:r w:rsidRPr="007A2588">
        <w:rPr>
          <w:sz w:val="24"/>
          <w:szCs w:val="24"/>
        </w:rPr>
        <w:t>OBX|26|CWE|</w:t>
      </w:r>
      <w:r w:rsidRPr="00376F7F">
        <w:rPr>
          <w:sz w:val="24"/>
          <w:szCs w:val="24"/>
          <w:highlight w:val="yellow"/>
        </w:rPr>
        <w:t>77990-0</w:t>
      </w:r>
      <w:r w:rsidRPr="007A2588">
        <w:rPr>
          <w:sz w:val="24"/>
          <w:szCs w:val="24"/>
        </w:rPr>
        <w:t xml:space="preserve">^Case Class Status </w:t>
      </w:r>
      <w:proofErr w:type="spellStart"/>
      <w:r w:rsidRPr="007A2588">
        <w:rPr>
          <w:sz w:val="24"/>
          <w:szCs w:val="24"/>
        </w:rPr>
        <w:t>Code^LN</w:t>
      </w:r>
      <w:proofErr w:type="spellEnd"/>
      <w:r w:rsidRPr="007A2588">
        <w:rPr>
          <w:sz w:val="24"/>
          <w:szCs w:val="24"/>
        </w:rPr>
        <w:t>||410605003^</w:t>
      </w:r>
      <w:r w:rsidRPr="00376F7F">
        <w:rPr>
          <w:sz w:val="24"/>
          <w:szCs w:val="24"/>
          <w:highlight w:val="yellow"/>
        </w:rPr>
        <w:t xml:space="preserve">Confirmed </w:t>
      </w:r>
      <w:proofErr w:type="spellStart"/>
      <w:r w:rsidRPr="00376F7F">
        <w:rPr>
          <w:sz w:val="24"/>
          <w:szCs w:val="24"/>
          <w:highlight w:val="yellow"/>
        </w:rPr>
        <w:t>Present</w:t>
      </w:r>
      <w:r w:rsidRPr="007A2588">
        <w:rPr>
          <w:sz w:val="24"/>
          <w:szCs w:val="24"/>
        </w:rPr>
        <w:t>^SCT</w:t>
      </w:r>
      <w:proofErr w:type="spellEnd"/>
      <w:r w:rsidRPr="007A2588">
        <w:rPr>
          <w:sz w:val="24"/>
          <w:szCs w:val="24"/>
        </w:rPr>
        <w:t>^^^^^^||||||F</w:t>
      </w:r>
    </w:p>
    <w:p w14:paraId="726AE6A5" w14:textId="77777777" w:rsidR="007A2588" w:rsidRPr="007A2588" w:rsidRDefault="007A2588" w:rsidP="007A2588">
      <w:pPr>
        <w:pStyle w:val="HTMLPreformatted"/>
        <w:rPr>
          <w:sz w:val="24"/>
          <w:szCs w:val="24"/>
        </w:rPr>
      </w:pPr>
      <w:r w:rsidRPr="007A2588">
        <w:rPr>
          <w:sz w:val="24"/>
          <w:szCs w:val="24"/>
        </w:rPr>
        <w:t xml:space="preserve">OBX|27|CWE|77965-2^Immediate National Notifiable </w:t>
      </w:r>
      <w:proofErr w:type="spellStart"/>
      <w:r w:rsidRPr="007A2588">
        <w:rPr>
          <w:sz w:val="24"/>
          <w:szCs w:val="24"/>
        </w:rPr>
        <w:t>Condition^LN</w:t>
      </w:r>
      <w:proofErr w:type="spellEnd"/>
      <w:r w:rsidRPr="007A2588">
        <w:rPr>
          <w:sz w:val="24"/>
          <w:szCs w:val="24"/>
        </w:rPr>
        <w:t>||N^No^HL70136||||||F</w:t>
      </w:r>
    </w:p>
    <w:p w14:paraId="0A1F2DB3" w14:textId="77777777" w:rsidR="007A2588" w:rsidRPr="007A2588" w:rsidRDefault="007A2588" w:rsidP="007A2588">
      <w:pPr>
        <w:pStyle w:val="HTMLPreformatted"/>
        <w:rPr>
          <w:sz w:val="24"/>
          <w:szCs w:val="24"/>
        </w:rPr>
      </w:pPr>
      <w:r w:rsidRPr="007A2588">
        <w:rPr>
          <w:sz w:val="24"/>
          <w:szCs w:val="24"/>
        </w:rPr>
        <w:t xml:space="preserve">OBX|28|CWE|77980-1^Case Outbreak </w:t>
      </w:r>
      <w:proofErr w:type="spellStart"/>
      <w:r w:rsidRPr="007A2588">
        <w:rPr>
          <w:sz w:val="24"/>
          <w:szCs w:val="24"/>
        </w:rPr>
        <w:t>Indicator^LN</w:t>
      </w:r>
      <w:proofErr w:type="spellEnd"/>
      <w:r w:rsidRPr="007A2588">
        <w:rPr>
          <w:sz w:val="24"/>
          <w:szCs w:val="24"/>
        </w:rPr>
        <w:t>||N^NO^HL70136||||||F</w:t>
      </w:r>
    </w:p>
    <w:p w14:paraId="6928D2EA" w14:textId="77777777" w:rsidR="007A2588" w:rsidRPr="007A2588" w:rsidRDefault="007A2588" w:rsidP="007A2588">
      <w:pPr>
        <w:pStyle w:val="HTMLPreformatted"/>
        <w:rPr>
          <w:sz w:val="24"/>
          <w:szCs w:val="24"/>
        </w:rPr>
      </w:pPr>
      <w:r w:rsidRPr="007A2588">
        <w:rPr>
          <w:sz w:val="24"/>
          <w:szCs w:val="24"/>
        </w:rPr>
        <w:t xml:space="preserve">OBX|29|ST|77981-9^Case Outbreak </w:t>
      </w:r>
      <w:proofErr w:type="spellStart"/>
      <w:r w:rsidRPr="007A2588">
        <w:rPr>
          <w:sz w:val="24"/>
          <w:szCs w:val="24"/>
        </w:rPr>
        <w:t>Name^LN</w:t>
      </w:r>
      <w:proofErr w:type="spellEnd"/>
      <w:r w:rsidRPr="007A2588">
        <w:rPr>
          <w:sz w:val="24"/>
          <w:szCs w:val="24"/>
        </w:rPr>
        <w:t>||||||||F</w:t>
      </w:r>
    </w:p>
    <w:p w14:paraId="5E303F43" w14:textId="77777777" w:rsidR="007A2588" w:rsidRPr="007A2588" w:rsidRDefault="007A2588" w:rsidP="007A2588">
      <w:pPr>
        <w:pStyle w:val="HTMLPreformatted"/>
        <w:rPr>
          <w:sz w:val="24"/>
          <w:szCs w:val="24"/>
        </w:rPr>
      </w:pPr>
      <w:r w:rsidRPr="007A2588">
        <w:rPr>
          <w:sz w:val="24"/>
          <w:szCs w:val="24"/>
        </w:rPr>
        <w:t xml:space="preserve">OBX|30|ST|77969-4^Jurisdiction </w:t>
      </w:r>
      <w:proofErr w:type="spellStart"/>
      <w:r w:rsidRPr="007A2588">
        <w:rPr>
          <w:sz w:val="24"/>
          <w:szCs w:val="24"/>
        </w:rPr>
        <w:t>Code^LN</w:t>
      </w:r>
      <w:proofErr w:type="spellEnd"/>
      <w:r w:rsidRPr="007A2588">
        <w:rPr>
          <w:sz w:val="24"/>
          <w:szCs w:val="24"/>
        </w:rPr>
        <w:t>||S01||||||F</w:t>
      </w:r>
    </w:p>
    <w:p w14:paraId="7BF7C886" w14:textId="77777777" w:rsidR="007A2588" w:rsidRPr="007A2588" w:rsidRDefault="007A2588" w:rsidP="007A2588">
      <w:pPr>
        <w:pStyle w:val="HTMLPreformatted"/>
        <w:rPr>
          <w:sz w:val="24"/>
          <w:szCs w:val="24"/>
        </w:rPr>
      </w:pPr>
      <w:r w:rsidRPr="007A2588">
        <w:rPr>
          <w:sz w:val="24"/>
          <w:szCs w:val="24"/>
        </w:rPr>
        <w:t xml:space="preserve">OBX|31|CWE|48766-0^Reporting Source Type </w:t>
      </w:r>
      <w:proofErr w:type="spellStart"/>
      <w:r w:rsidRPr="007A2588">
        <w:rPr>
          <w:sz w:val="24"/>
          <w:szCs w:val="24"/>
        </w:rPr>
        <w:t>Code^LN</w:t>
      </w:r>
      <w:proofErr w:type="spellEnd"/>
      <w:r w:rsidRPr="007A2588">
        <w:rPr>
          <w:sz w:val="24"/>
          <w:szCs w:val="24"/>
        </w:rPr>
        <w:t>||PHC247^Laboratory^CDCPHINVS||||||F</w:t>
      </w:r>
    </w:p>
    <w:p w14:paraId="6BD4BF0D" w14:textId="77777777" w:rsidR="007A2588" w:rsidRPr="007A2588" w:rsidRDefault="007A2588" w:rsidP="007A2588">
      <w:pPr>
        <w:pStyle w:val="HTMLPreformatted"/>
        <w:rPr>
          <w:sz w:val="24"/>
          <w:szCs w:val="24"/>
        </w:rPr>
      </w:pPr>
      <w:r w:rsidRPr="007A2588">
        <w:rPr>
          <w:sz w:val="24"/>
          <w:szCs w:val="24"/>
        </w:rPr>
        <w:t xml:space="preserve">OBX|32|ST|52831-5^Reporting Source Zip </w:t>
      </w:r>
      <w:proofErr w:type="spellStart"/>
      <w:r w:rsidRPr="007A2588">
        <w:rPr>
          <w:sz w:val="24"/>
          <w:szCs w:val="24"/>
        </w:rPr>
        <w:t>Code^LN</w:t>
      </w:r>
      <w:proofErr w:type="spellEnd"/>
      <w:r w:rsidRPr="007A2588">
        <w:rPr>
          <w:sz w:val="24"/>
          <w:szCs w:val="24"/>
        </w:rPr>
        <w:t>||91101||||||F</w:t>
      </w:r>
    </w:p>
    <w:p w14:paraId="5BB25806" w14:textId="77777777" w:rsidR="007A2588" w:rsidRPr="007A2588" w:rsidRDefault="007A2588" w:rsidP="007A2588">
      <w:pPr>
        <w:pStyle w:val="HTMLPreformatted"/>
        <w:rPr>
          <w:sz w:val="24"/>
          <w:szCs w:val="24"/>
        </w:rPr>
      </w:pPr>
      <w:r w:rsidRPr="007A2588">
        <w:rPr>
          <w:sz w:val="24"/>
          <w:szCs w:val="24"/>
        </w:rPr>
        <w:t xml:space="preserve">OBX|33|CWE|77988-4^Binational Reporting </w:t>
      </w:r>
      <w:proofErr w:type="spellStart"/>
      <w:r w:rsidRPr="007A2588">
        <w:rPr>
          <w:sz w:val="24"/>
          <w:szCs w:val="24"/>
        </w:rPr>
        <w:t>Criteria^LN</w:t>
      </w:r>
      <w:proofErr w:type="spellEnd"/>
      <w:r w:rsidRPr="007A2588">
        <w:rPr>
          <w:sz w:val="24"/>
          <w:szCs w:val="24"/>
        </w:rPr>
        <w:t xml:space="preserve">||PHC1139^Has case contacts from Mexico or Canada^CDCPHINVS~PHC1140^Exposure to a suspected product from Mexico or </w:t>
      </w:r>
      <w:proofErr w:type="spellStart"/>
      <w:r w:rsidRPr="007A2588">
        <w:rPr>
          <w:sz w:val="24"/>
          <w:szCs w:val="24"/>
        </w:rPr>
        <w:t>Canada^CDCPHINVS</w:t>
      </w:r>
      <w:proofErr w:type="spellEnd"/>
      <w:r w:rsidRPr="007A2588">
        <w:rPr>
          <w:sz w:val="24"/>
          <w:szCs w:val="24"/>
        </w:rPr>
        <w:t>||||||F</w:t>
      </w:r>
    </w:p>
    <w:p w14:paraId="63E7B339" w14:textId="77777777" w:rsidR="007A2588" w:rsidRPr="007A2588" w:rsidRDefault="007A2588" w:rsidP="007A2588">
      <w:pPr>
        <w:pStyle w:val="HTMLPreformatted"/>
        <w:rPr>
          <w:sz w:val="24"/>
          <w:szCs w:val="24"/>
        </w:rPr>
      </w:pPr>
      <w:r w:rsidRPr="007A2588">
        <w:rPr>
          <w:sz w:val="24"/>
          <w:szCs w:val="24"/>
        </w:rPr>
        <w:t xml:space="preserve">OBX|34|ST|74549-7^Person Reporting to CDC - </w:t>
      </w:r>
      <w:proofErr w:type="spellStart"/>
      <w:r w:rsidRPr="007A2588">
        <w:rPr>
          <w:sz w:val="24"/>
          <w:szCs w:val="24"/>
        </w:rPr>
        <w:t>Name^LN</w:t>
      </w:r>
      <w:proofErr w:type="spellEnd"/>
      <w:r w:rsidRPr="007A2588">
        <w:rPr>
          <w:sz w:val="24"/>
          <w:szCs w:val="24"/>
        </w:rPr>
        <w:t>||Dunn, Tom ||||||F</w:t>
      </w:r>
    </w:p>
    <w:p w14:paraId="4AD371C4" w14:textId="77777777" w:rsidR="007A2588" w:rsidRPr="007A2588" w:rsidRDefault="007A2588" w:rsidP="007A2588">
      <w:pPr>
        <w:pStyle w:val="HTMLPreformatted"/>
        <w:rPr>
          <w:sz w:val="24"/>
          <w:szCs w:val="24"/>
        </w:rPr>
      </w:pPr>
      <w:r w:rsidRPr="007A2588">
        <w:rPr>
          <w:sz w:val="24"/>
          <w:szCs w:val="24"/>
        </w:rPr>
        <w:t xml:space="preserve">OBX|35|ST|74548-9^Person Reporting to CDC - Phone </w:t>
      </w:r>
      <w:proofErr w:type="spellStart"/>
      <w:r w:rsidRPr="007A2588">
        <w:rPr>
          <w:sz w:val="24"/>
          <w:szCs w:val="24"/>
        </w:rPr>
        <w:t>Number^LN</w:t>
      </w:r>
      <w:proofErr w:type="spellEnd"/>
      <w:r w:rsidRPr="007A2588">
        <w:rPr>
          <w:sz w:val="24"/>
          <w:szCs w:val="24"/>
        </w:rPr>
        <w:t>|</w:t>
      </w:r>
      <w:proofErr w:type="gramStart"/>
      <w:r w:rsidRPr="007A2588">
        <w:rPr>
          <w:sz w:val="24"/>
          <w:szCs w:val="24"/>
        </w:rPr>
        <w:t>|(</w:t>
      </w:r>
      <w:proofErr w:type="gramEnd"/>
      <w:r w:rsidRPr="007A2588">
        <w:rPr>
          <w:sz w:val="24"/>
          <w:szCs w:val="24"/>
        </w:rPr>
        <w:t>722)277-4477||||||F</w:t>
      </w:r>
    </w:p>
    <w:p w14:paraId="2CC040CC" w14:textId="77777777" w:rsidR="007A2588" w:rsidRPr="007A2588" w:rsidRDefault="007A2588" w:rsidP="007A2588">
      <w:pPr>
        <w:pStyle w:val="HTMLPreformatted"/>
        <w:rPr>
          <w:sz w:val="24"/>
          <w:szCs w:val="24"/>
        </w:rPr>
      </w:pPr>
      <w:r w:rsidRPr="007A2588">
        <w:rPr>
          <w:sz w:val="24"/>
          <w:szCs w:val="24"/>
        </w:rPr>
        <w:t xml:space="preserve">OBX|36|ST|74547-1^Person Reporting to CDC - </w:t>
      </w:r>
      <w:proofErr w:type="spellStart"/>
      <w:r w:rsidRPr="007A2588">
        <w:rPr>
          <w:sz w:val="24"/>
          <w:szCs w:val="24"/>
        </w:rPr>
        <w:t>Email^LN</w:t>
      </w:r>
      <w:proofErr w:type="spellEnd"/>
      <w:r w:rsidRPr="007A2588">
        <w:rPr>
          <w:sz w:val="24"/>
          <w:szCs w:val="24"/>
        </w:rPr>
        <w:t>||||||||F</w:t>
      </w:r>
    </w:p>
    <w:p w14:paraId="6682AEB8" w14:textId="77777777" w:rsidR="007A2588" w:rsidRPr="007A2588" w:rsidRDefault="007A2588" w:rsidP="007A2588">
      <w:pPr>
        <w:pStyle w:val="HTMLPreformatted"/>
        <w:rPr>
          <w:sz w:val="24"/>
          <w:szCs w:val="24"/>
        </w:rPr>
      </w:pPr>
      <w:r w:rsidRPr="007A2588">
        <w:rPr>
          <w:sz w:val="24"/>
          <w:szCs w:val="24"/>
        </w:rPr>
        <w:t xml:space="preserve">OBX|37|DT|77979-3^Investigation Start </w:t>
      </w:r>
      <w:proofErr w:type="spellStart"/>
      <w:r w:rsidRPr="007A2588">
        <w:rPr>
          <w:sz w:val="24"/>
          <w:szCs w:val="24"/>
        </w:rPr>
        <w:t>Date^LN</w:t>
      </w:r>
      <w:proofErr w:type="spellEnd"/>
      <w:r w:rsidRPr="007A2588">
        <w:rPr>
          <w:sz w:val="24"/>
          <w:szCs w:val="24"/>
        </w:rPr>
        <w:t>||20140202||||||F</w:t>
      </w:r>
    </w:p>
    <w:p w14:paraId="3E75B62A" w14:textId="77777777" w:rsidR="007A2588" w:rsidRPr="007A2588" w:rsidRDefault="007A2588" w:rsidP="007A2588">
      <w:pPr>
        <w:pStyle w:val="HTMLPreformatted"/>
        <w:rPr>
          <w:sz w:val="24"/>
          <w:szCs w:val="24"/>
        </w:rPr>
      </w:pPr>
      <w:r w:rsidRPr="007A2588">
        <w:rPr>
          <w:sz w:val="24"/>
          <w:szCs w:val="24"/>
        </w:rPr>
        <w:t xml:space="preserve">OBX|38|DT|77995-9^Date </w:t>
      </w:r>
      <w:proofErr w:type="spellStart"/>
      <w:r w:rsidRPr="007A2588">
        <w:rPr>
          <w:sz w:val="24"/>
          <w:szCs w:val="24"/>
        </w:rPr>
        <w:t>Reported^LN</w:t>
      </w:r>
      <w:proofErr w:type="spellEnd"/>
      <w:r w:rsidRPr="007A2588">
        <w:rPr>
          <w:sz w:val="24"/>
          <w:szCs w:val="24"/>
        </w:rPr>
        <w:t>||20140202||||||F</w:t>
      </w:r>
    </w:p>
    <w:p w14:paraId="44DA439F" w14:textId="77777777" w:rsidR="007A2588" w:rsidRPr="007A2588" w:rsidRDefault="007A2588" w:rsidP="007A2588">
      <w:pPr>
        <w:pStyle w:val="HTMLPreformatted"/>
        <w:rPr>
          <w:sz w:val="24"/>
          <w:szCs w:val="24"/>
        </w:rPr>
      </w:pPr>
      <w:r w:rsidRPr="007A2588">
        <w:rPr>
          <w:sz w:val="24"/>
          <w:szCs w:val="24"/>
        </w:rPr>
        <w:t xml:space="preserve">OBX|39|TS|77972-8^Earliest Date reported to </w:t>
      </w:r>
      <w:proofErr w:type="spellStart"/>
      <w:r w:rsidRPr="007A2588">
        <w:rPr>
          <w:sz w:val="24"/>
          <w:szCs w:val="24"/>
        </w:rPr>
        <w:t>county^LN</w:t>
      </w:r>
      <w:proofErr w:type="spellEnd"/>
      <w:r w:rsidRPr="007A2588">
        <w:rPr>
          <w:sz w:val="24"/>
          <w:szCs w:val="24"/>
        </w:rPr>
        <w:t>||20140202||||||F</w:t>
      </w:r>
    </w:p>
    <w:p w14:paraId="046106DA" w14:textId="77777777" w:rsidR="007A2588" w:rsidRPr="007A2588" w:rsidRDefault="007A2588" w:rsidP="007A2588">
      <w:pPr>
        <w:pStyle w:val="HTMLPreformatted"/>
        <w:rPr>
          <w:sz w:val="24"/>
          <w:szCs w:val="24"/>
        </w:rPr>
      </w:pPr>
      <w:r w:rsidRPr="007A2588">
        <w:rPr>
          <w:sz w:val="24"/>
          <w:szCs w:val="24"/>
        </w:rPr>
        <w:t xml:space="preserve">OBX|40|TS|77973-6^Earliest Date reported to </w:t>
      </w:r>
      <w:proofErr w:type="spellStart"/>
      <w:r w:rsidRPr="007A2588">
        <w:rPr>
          <w:sz w:val="24"/>
          <w:szCs w:val="24"/>
        </w:rPr>
        <w:t>State^LN</w:t>
      </w:r>
      <w:proofErr w:type="spellEnd"/>
      <w:r w:rsidRPr="007A2588">
        <w:rPr>
          <w:sz w:val="24"/>
          <w:szCs w:val="24"/>
        </w:rPr>
        <w:t>||20140202||||||F</w:t>
      </w:r>
    </w:p>
    <w:p w14:paraId="195095BD" w14:textId="77777777" w:rsidR="007A2588" w:rsidRPr="007A2588" w:rsidRDefault="007A2588" w:rsidP="007A2588">
      <w:pPr>
        <w:pStyle w:val="HTMLPreformatted"/>
        <w:rPr>
          <w:sz w:val="24"/>
          <w:szCs w:val="24"/>
        </w:rPr>
      </w:pPr>
      <w:r w:rsidRPr="007A2588">
        <w:rPr>
          <w:sz w:val="24"/>
          <w:szCs w:val="24"/>
        </w:rPr>
        <w:t xml:space="preserve">OBX|41|SN|77991-8^MMWR </w:t>
      </w:r>
      <w:proofErr w:type="spellStart"/>
      <w:r w:rsidRPr="007A2588">
        <w:rPr>
          <w:sz w:val="24"/>
          <w:szCs w:val="24"/>
        </w:rPr>
        <w:t>Week^LN</w:t>
      </w:r>
      <w:proofErr w:type="spellEnd"/>
      <w:r w:rsidRPr="007A2588">
        <w:rPr>
          <w:sz w:val="24"/>
          <w:szCs w:val="24"/>
        </w:rPr>
        <w:t>||^6||||||F</w:t>
      </w:r>
    </w:p>
    <w:p w14:paraId="438D4482" w14:textId="77777777" w:rsidR="007A2588" w:rsidRPr="007A2588" w:rsidRDefault="007A2588" w:rsidP="007A2588">
      <w:pPr>
        <w:pStyle w:val="HTMLPreformatted"/>
        <w:rPr>
          <w:sz w:val="24"/>
          <w:szCs w:val="24"/>
        </w:rPr>
      </w:pPr>
      <w:r w:rsidRPr="007A2588">
        <w:rPr>
          <w:sz w:val="24"/>
          <w:szCs w:val="24"/>
        </w:rPr>
        <w:t xml:space="preserve">OBX|42|DT|77992-6^MMWR </w:t>
      </w:r>
      <w:proofErr w:type="spellStart"/>
      <w:r w:rsidRPr="007A2588">
        <w:rPr>
          <w:sz w:val="24"/>
          <w:szCs w:val="24"/>
        </w:rPr>
        <w:t>Year^LN</w:t>
      </w:r>
      <w:proofErr w:type="spellEnd"/>
      <w:r w:rsidRPr="007A2588">
        <w:rPr>
          <w:sz w:val="24"/>
          <w:szCs w:val="24"/>
        </w:rPr>
        <w:t>||2014||||||F</w:t>
      </w:r>
    </w:p>
    <w:p w14:paraId="1D8A08B2" w14:textId="77777777" w:rsidR="007A2588" w:rsidRPr="007A2588" w:rsidRDefault="007A2588" w:rsidP="007A2588">
      <w:pPr>
        <w:pStyle w:val="HTMLPreformatted"/>
        <w:rPr>
          <w:sz w:val="24"/>
          <w:szCs w:val="24"/>
        </w:rPr>
      </w:pPr>
      <w:r w:rsidRPr="007A2588">
        <w:rPr>
          <w:sz w:val="24"/>
          <w:szCs w:val="24"/>
        </w:rPr>
        <w:t>OBX|43|DT|77994-2^Date First Reported to CDC^LN||20140202||||||F</w:t>
      </w:r>
    </w:p>
    <w:p w14:paraId="537C437E" w14:textId="77777777" w:rsidR="007A2588" w:rsidRPr="007A2588" w:rsidRDefault="007A2588" w:rsidP="007A2588">
      <w:pPr>
        <w:pStyle w:val="HTMLPreformatted"/>
        <w:rPr>
          <w:sz w:val="24"/>
          <w:szCs w:val="24"/>
        </w:rPr>
      </w:pPr>
      <w:r w:rsidRPr="007A2588">
        <w:rPr>
          <w:sz w:val="24"/>
          <w:szCs w:val="24"/>
        </w:rPr>
        <w:t>OBX|44|DT|77970-2^Date First Reported to PHD^LN||20140202||||||F</w:t>
      </w:r>
    </w:p>
    <w:p w14:paraId="613626C4" w14:textId="77777777" w:rsidR="007A2588" w:rsidRPr="007A2588" w:rsidRDefault="007A2588" w:rsidP="007A2588">
      <w:pPr>
        <w:pStyle w:val="HTMLPreformatted"/>
        <w:rPr>
          <w:sz w:val="24"/>
          <w:szCs w:val="24"/>
        </w:rPr>
      </w:pPr>
      <w:r w:rsidRPr="007A2588">
        <w:rPr>
          <w:sz w:val="24"/>
          <w:szCs w:val="24"/>
        </w:rPr>
        <w:t xml:space="preserve">OBX|45|CWE|77966-0^Reporting </w:t>
      </w:r>
      <w:proofErr w:type="spellStart"/>
      <w:r w:rsidRPr="007A2588">
        <w:rPr>
          <w:sz w:val="24"/>
          <w:szCs w:val="24"/>
        </w:rPr>
        <w:t>State^LN</w:t>
      </w:r>
      <w:proofErr w:type="spellEnd"/>
      <w:r w:rsidRPr="007A2588">
        <w:rPr>
          <w:sz w:val="24"/>
          <w:szCs w:val="24"/>
        </w:rPr>
        <w:t>||06^California^FIPS5_2||||||F</w:t>
      </w:r>
    </w:p>
    <w:p w14:paraId="757A1FEA" w14:textId="77777777" w:rsidR="007A2588" w:rsidRPr="007A2588" w:rsidRDefault="007A2588" w:rsidP="007A2588">
      <w:pPr>
        <w:pStyle w:val="HTMLPreformatted"/>
        <w:rPr>
          <w:sz w:val="24"/>
          <w:szCs w:val="24"/>
        </w:rPr>
      </w:pPr>
      <w:r w:rsidRPr="007A2588">
        <w:rPr>
          <w:sz w:val="24"/>
          <w:szCs w:val="24"/>
        </w:rPr>
        <w:t xml:space="preserve">OBX|46|CWE|77967-8^Reporting </w:t>
      </w:r>
      <w:proofErr w:type="spellStart"/>
      <w:r w:rsidRPr="007A2588">
        <w:rPr>
          <w:sz w:val="24"/>
          <w:szCs w:val="24"/>
        </w:rPr>
        <w:t>County^LN</w:t>
      </w:r>
      <w:proofErr w:type="spellEnd"/>
      <w:r w:rsidRPr="007A2588">
        <w:rPr>
          <w:sz w:val="24"/>
          <w:szCs w:val="24"/>
        </w:rPr>
        <w:t>||06037^Los Angeles^FIPS6_4||||||F</w:t>
      </w:r>
    </w:p>
    <w:p w14:paraId="692757BB" w14:textId="77777777" w:rsidR="007A2588" w:rsidRPr="007A2588" w:rsidRDefault="007A2588" w:rsidP="007A2588">
      <w:pPr>
        <w:pStyle w:val="HTMLPreformatted"/>
        <w:rPr>
          <w:sz w:val="24"/>
          <w:szCs w:val="24"/>
        </w:rPr>
      </w:pPr>
      <w:r w:rsidRPr="007A2588">
        <w:rPr>
          <w:sz w:val="24"/>
          <w:szCs w:val="24"/>
        </w:rPr>
        <w:t xml:space="preserve">OBX|47|CWE|77968-6^National Reporting </w:t>
      </w:r>
      <w:proofErr w:type="spellStart"/>
      <w:r w:rsidRPr="007A2588">
        <w:rPr>
          <w:sz w:val="24"/>
          <w:szCs w:val="24"/>
        </w:rPr>
        <w:t>Jurisdiction^LN</w:t>
      </w:r>
      <w:proofErr w:type="spellEnd"/>
      <w:r w:rsidRPr="007A2588">
        <w:rPr>
          <w:sz w:val="24"/>
          <w:szCs w:val="24"/>
        </w:rPr>
        <w:t>||06^California^FIPS5_2||||||F</w:t>
      </w:r>
    </w:p>
    <w:p w14:paraId="255D875D" w14:textId="77777777" w:rsidR="002E6E7F" w:rsidRDefault="007A2588" w:rsidP="007A2588">
      <w:pPr>
        <w:pStyle w:val="HTMLPreformatted"/>
        <w:rPr>
          <w:sz w:val="24"/>
          <w:szCs w:val="24"/>
        </w:rPr>
      </w:pPr>
      <w:r w:rsidRPr="007A2588">
        <w:rPr>
          <w:sz w:val="24"/>
          <w:szCs w:val="24"/>
        </w:rPr>
        <w:t xml:space="preserve">OBX|48|TX|77999-1^Comment </w:t>
      </w:r>
      <w:proofErr w:type="spellStart"/>
      <w:r w:rsidRPr="007A2588">
        <w:rPr>
          <w:sz w:val="24"/>
          <w:szCs w:val="24"/>
        </w:rPr>
        <w:t>Field^LN</w:t>
      </w:r>
      <w:proofErr w:type="spellEnd"/>
      <w:r w:rsidRPr="007A2588">
        <w:rPr>
          <w:sz w:val="24"/>
          <w:szCs w:val="24"/>
        </w:rPr>
        <w:t>||||||||F</w:t>
      </w:r>
    </w:p>
    <w:p w14:paraId="101EB9E1" w14:textId="77777777" w:rsidR="00DC3592" w:rsidRDefault="00DC3592" w:rsidP="007A2588">
      <w:pPr>
        <w:pStyle w:val="HTMLPreformatted"/>
        <w:rPr>
          <w:sz w:val="24"/>
          <w:szCs w:val="24"/>
        </w:rPr>
      </w:pPr>
    </w:p>
    <w:p w14:paraId="05CD9DF8" w14:textId="77777777" w:rsidR="00DC3592" w:rsidRDefault="00DC3592" w:rsidP="007A2588">
      <w:pPr>
        <w:pStyle w:val="HTMLPreformatted"/>
        <w:rPr>
          <w:sz w:val="24"/>
          <w:szCs w:val="24"/>
        </w:rPr>
      </w:pPr>
    </w:p>
    <w:p w14:paraId="3C31F388" w14:textId="77777777" w:rsidR="007C77D8" w:rsidRPr="00927F0A" w:rsidRDefault="007C77D8" w:rsidP="007A2588">
      <w:pPr>
        <w:pStyle w:val="HTMLPreformatted"/>
        <w:rPr>
          <w:sz w:val="24"/>
          <w:szCs w:val="24"/>
        </w:rPr>
      </w:pPr>
    </w:p>
    <w:p w14:paraId="63588A56" w14:textId="77777777" w:rsidR="00FC0918" w:rsidRPr="00721EAF" w:rsidRDefault="007D52EE" w:rsidP="000D3A16">
      <w:pPr>
        <w:pStyle w:val="Heading2"/>
      </w:pPr>
      <w:bookmarkStart w:id="484" w:name="_Toc403064986"/>
      <w:bookmarkStart w:id="485" w:name="_Toc487203695"/>
      <w:r>
        <w:lastRenderedPageBreak/>
        <w:t>SCENARIO</w:t>
      </w:r>
      <w:r w:rsidR="00E53D90" w:rsidRPr="00385C05">
        <w:t xml:space="preserve"> </w:t>
      </w:r>
      <w:r w:rsidR="00721EAF">
        <w:t>2</w:t>
      </w:r>
      <w:r w:rsidR="00E53D90" w:rsidRPr="00385C05">
        <w:t xml:space="preserve"> – Generic Case Notification That is subsequently Rescinded</w:t>
      </w:r>
      <w:bookmarkEnd w:id="484"/>
      <w:bookmarkEnd w:id="485"/>
    </w:p>
    <w:p w14:paraId="56BFEE97" w14:textId="77777777" w:rsidR="00E53D90" w:rsidRPr="00691107" w:rsidRDefault="00E53D90" w:rsidP="007C77D8">
      <w:pPr>
        <w:autoSpaceDE w:val="0"/>
        <w:autoSpaceDN w:val="0"/>
        <w:spacing w:before="240" w:after="120"/>
        <w:rPr>
          <w:rFonts w:ascii="Arial" w:hAnsi="Arial" w:cs="Arial"/>
          <w:b/>
          <w:bCs/>
          <w:sz w:val="24"/>
          <w:szCs w:val="24"/>
        </w:rPr>
      </w:pPr>
      <w:r w:rsidRPr="00691107">
        <w:rPr>
          <w:rFonts w:ascii="Arial" w:hAnsi="Arial" w:cs="Arial"/>
          <w:b/>
          <w:bCs/>
          <w:sz w:val="24"/>
          <w:szCs w:val="24"/>
        </w:rPr>
        <w:t>Rescinded Notification Message:</w:t>
      </w:r>
    </w:p>
    <w:p w14:paraId="1C30FF88" w14:textId="77777777" w:rsidR="00CC446F" w:rsidRPr="00691107" w:rsidRDefault="00721EAF" w:rsidP="007C77D8">
      <w:pPr>
        <w:autoSpaceDE w:val="0"/>
        <w:autoSpaceDN w:val="0"/>
        <w:spacing w:before="120" w:after="240"/>
        <w:jc w:val="both"/>
        <w:rPr>
          <w:rFonts w:ascii="Arial" w:hAnsi="Arial" w:cs="Arial"/>
          <w:bCs/>
          <w:sz w:val="24"/>
          <w:szCs w:val="24"/>
        </w:rPr>
      </w:pPr>
      <w:r w:rsidRPr="00691107">
        <w:rPr>
          <w:rFonts w:ascii="Arial" w:hAnsi="Arial" w:cs="Arial"/>
          <w:bCs/>
          <w:sz w:val="24"/>
          <w:szCs w:val="24"/>
        </w:rPr>
        <w:t>It turns out that this Plague</w:t>
      </w:r>
      <w:r w:rsidR="00CC446F" w:rsidRPr="00691107">
        <w:rPr>
          <w:rFonts w:ascii="Arial" w:hAnsi="Arial" w:cs="Arial"/>
          <w:bCs/>
          <w:sz w:val="24"/>
          <w:szCs w:val="24"/>
        </w:rPr>
        <w:t xml:space="preserve"> notification was sent in error.  The OBR-7 remains the original send date time and OBR-22 becomes the most recent</w:t>
      </w:r>
      <w:r w:rsidR="007429C1" w:rsidRPr="00691107">
        <w:rPr>
          <w:rFonts w:ascii="Arial" w:hAnsi="Arial" w:cs="Arial"/>
          <w:bCs/>
          <w:sz w:val="24"/>
          <w:szCs w:val="24"/>
        </w:rPr>
        <w:t xml:space="preserve"> send date/time. OBR-25= ‘X’. </w:t>
      </w:r>
      <w:r w:rsidR="00740F4C" w:rsidRPr="00691107">
        <w:rPr>
          <w:rFonts w:ascii="Arial" w:hAnsi="Arial" w:cs="Arial"/>
          <w:bCs/>
          <w:sz w:val="24"/>
          <w:szCs w:val="24"/>
        </w:rPr>
        <w:t>Only the observations required to accept a case notification are sent.</w:t>
      </w:r>
    </w:p>
    <w:p w14:paraId="1EC7D4B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MSH|^~\&amp;|SendAppName^2.16.840.1.114222.TBD^ISO|Sending-Facility^2.16.840.1.114222.TBD^ISO|PHINCDS^2.16.840.1.114222.4.3.2.10^ISO|PHIN^2.16.840.1.114222^ISO|20141225120030.1234-0500||ORU^R01^ORU_R01|TM_CN_TC_GENV2_0054|T|2.5.1|||||||||NOTF_ORU_v3.0^PHINProfileID^2.16.840.1.114222.4.10.3^ISO~Generic_MMG_V2.0^PHINMsgMapID^2.16.840.1.114222.4.10.4^ISO</w:t>
      </w:r>
    </w:p>
    <w:p w14:paraId="7338D8F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PID|1||LocalPatID2DEM197^^^SendAppName&amp;2.16.840.</w:t>
      </w:r>
      <w:proofErr w:type="gramStart"/>
      <w:r w:rsidRPr="00721EAF">
        <w:rPr>
          <w:rFonts w:ascii="Courier New" w:hAnsi="Courier New" w:cs="Courier New"/>
          <w:sz w:val="24"/>
          <w:szCs w:val="24"/>
        </w:rPr>
        <w:t>1.114222.GENv</w:t>
      </w:r>
      <w:proofErr w:type="gramEnd"/>
      <w:r w:rsidRPr="00721EAF">
        <w:rPr>
          <w:rFonts w:ascii="Courier New" w:hAnsi="Courier New" w:cs="Courier New"/>
          <w:sz w:val="24"/>
          <w:szCs w:val="24"/>
        </w:rPr>
        <w:t xml:space="preserve">2&amp;ISO||~^^^^^^S||19740215|F||2076-8^Native Hawaiian or Other Pacific Islander^CDCREC~2028-9^Asian^CDCREC|^^^06^91101^^^^06037|||||||||||2186-5^Not Hispanic or </w:t>
      </w:r>
      <w:proofErr w:type="spellStart"/>
      <w:r w:rsidRPr="00721EAF">
        <w:rPr>
          <w:rFonts w:ascii="Courier New" w:hAnsi="Courier New" w:cs="Courier New"/>
          <w:sz w:val="24"/>
          <w:szCs w:val="24"/>
        </w:rPr>
        <w:t>Latino^CDCREC</w:t>
      </w:r>
      <w:proofErr w:type="spellEnd"/>
      <w:r w:rsidRPr="00721EAF">
        <w:rPr>
          <w:rFonts w:ascii="Courier New" w:hAnsi="Courier New" w:cs="Courier New"/>
          <w:sz w:val="24"/>
          <w:szCs w:val="24"/>
        </w:rPr>
        <w:t>|||||||20140501</w:t>
      </w:r>
    </w:p>
    <w:p w14:paraId="66E9073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OBR|1|""|INV168^SendAppName^2.16.840.1.114222.TBD^ISO|68991-9^Epidemiologic Information^LN|||</w:t>
      </w:r>
      <w:r w:rsidRPr="00376F7F">
        <w:rPr>
          <w:rFonts w:ascii="Courier New" w:hAnsi="Courier New" w:cs="Courier New"/>
          <w:sz w:val="24"/>
          <w:szCs w:val="24"/>
          <w:highlight w:val="yellow"/>
        </w:rPr>
        <w:t>20150513120030</w:t>
      </w:r>
      <w:r w:rsidRPr="00721EAF">
        <w:rPr>
          <w:rFonts w:ascii="Courier New" w:hAnsi="Courier New" w:cs="Courier New"/>
          <w:sz w:val="24"/>
          <w:szCs w:val="24"/>
        </w:rPr>
        <w:t>|||||||||||||||</w:t>
      </w:r>
      <w:r w:rsidRPr="00376F7F">
        <w:rPr>
          <w:rFonts w:ascii="Courier New" w:hAnsi="Courier New" w:cs="Courier New"/>
          <w:sz w:val="24"/>
          <w:szCs w:val="24"/>
          <w:highlight w:val="yellow"/>
        </w:rPr>
        <w:t>20150513120035</w:t>
      </w:r>
      <w:r w:rsidRPr="00721EAF">
        <w:rPr>
          <w:rFonts w:ascii="Courier New" w:hAnsi="Courier New" w:cs="Courier New"/>
          <w:sz w:val="24"/>
          <w:szCs w:val="24"/>
        </w:rPr>
        <w:t>|||</w:t>
      </w:r>
      <w:r w:rsidRPr="007429C1">
        <w:rPr>
          <w:rFonts w:ascii="Courier New" w:hAnsi="Courier New" w:cs="Courier New"/>
          <w:sz w:val="24"/>
          <w:szCs w:val="24"/>
          <w:highlight w:val="yellow"/>
        </w:rPr>
        <w:t>X</w:t>
      </w:r>
      <w:r w:rsidRPr="00721EAF">
        <w:rPr>
          <w:rFonts w:ascii="Courier New" w:hAnsi="Courier New" w:cs="Courier New"/>
          <w:sz w:val="24"/>
          <w:szCs w:val="24"/>
        </w:rPr>
        <w:t>||||||10440^Plague^NND</w:t>
      </w:r>
    </w:p>
    <w:p w14:paraId="14C7013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OBX|1|CWE|78746-5^Country of </w:t>
      </w:r>
      <w:proofErr w:type="spellStart"/>
      <w:r w:rsidRPr="00721EAF">
        <w:rPr>
          <w:rFonts w:ascii="Courier New" w:hAnsi="Courier New" w:cs="Courier New"/>
          <w:sz w:val="24"/>
          <w:szCs w:val="24"/>
        </w:rPr>
        <w:t>Birth^LN</w:t>
      </w:r>
      <w:proofErr w:type="spellEnd"/>
      <w:r w:rsidRPr="00721EAF">
        <w:rPr>
          <w:rFonts w:ascii="Courier New" w:hAnsi="Courier New" w:cs="Courier New"/>
          <w:sz w:val="24"/>
          <w:szCs w:val="24"/>
        </w:rPr>
        <w:t>||ARM^Armenia^ISO3166_1||||||F</w:t>
      </w:r>
    </w:p>
    <w:p w14:paraId="3187010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OBX|2|CWE|77983-5^Country of Usual </w:t>
      </w:r>
      <w:proofErr w:type="spellStart"/>
      <w:r w:rsidRPr="00721EAF">
        <w:rPr>
          <w:rFonts w:ascii="Courier New" w:hAnsi="Courier New" w:cs="Courier New"/>
          <w:sz w:val="24"/>
          <w:szCs w:val="24"/>
        </w:rPr>
        <w:t>Residence^LN</w:t>
      </w:r>
      <w:proofErr w:type="spellEnd"/>
      <w:r w:rsidRPr="00721EAF">
        <w:rPr>
          <w:rFonts w:ascii="Courier New" w:hAnsi="Courier New" w:cs="Courier New"/>
          <w:sz w:val="24"/>
          <w:szCs w:val="24"/>
        </w:rPr>
        <w:t>||</w:t>
      </w:r>
      <w:proofErr w:type="spellStart"/>
      <w:r w:rsidRPr="00721EAF">
        <w:rPr>
          <w:rFonts w:ascii="Courier New" w:hAnsi="Courier New" w:cs="Courier New"/>
          <w:sz w:val="24"/>
          <w:szCs w:val="24"/>
        </w:rPr>
        <w:t>USA^United</w:t>
      </w:r>
      <w:proofErr w:type="spellEnd"/>
      <w:r w:rsidRPr="00721EAF">
        <w:rPr>
          <w:rFonts w:ascii="Courier New" w:hAnsi="Courier New" w:cs="Courier New"/>
          <w:sz w:val="24"/>
          <w:szCs w:val="24"/>
        </w:rPr>
        <w:t xml:space="preserve"> States^ISO3166_1||||||F</w:t>
      </w:r>
    </w:p>
    <w:p w14:paraId="233E9BF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OBX|3|TS|11368-8^Date of Illness </w:t>
      </w:r>
      <w:proofErr w:type="spellStart"/>
      <w:r w:rsidRPr="00721EAF">
        <w:rPr>
          <w:rFonts w:ascii="Courier New" w:hAnsi="Courier New" w:cs="Courier New"/>
          <w:sz w:val="24"/>
          <w:szCs w:val="24"/>
        </w:rPr>
        <w:t>Onset^LN</w:t>
      </w:r>
      <w:proofErr w:type="spellEnd"/>
      <w:r w:rsidRPr="00721EAF">
        <w:rPr>
          <w:rFonts w:ascii="Courier New" w:hAnsi="Courier New" w:cs="Courier New"/>
          <w:sz w:val="24"/>
          <w:szCs w:val="24"/>
        </w:rPr>
        <w:t>||20140131||||||F</w:t>
      </w:r>
    </w:p>
    <w:p w14:paraId="33F33930"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OBX|4|TS|77976-9^Illness End </w:t>
      </w:r>
      <w:proofErr w:type="spellStart"/>
      <w:r w:rsidRPr="00721EAF">
        <w:rPr>
          <w:rFonts w:ascii="Courier New" w:hAnsi="Courier New" w:cs="Courier New"/>
          <w:sz w:val="24"/>
          <w:szCs w:val="24"/>
        </w:rPr>
        <w:t>Date^LN</w:t>
      </w:r>
      <w:proofErr w:type="spellEnd"/>
      <w:r w:rsidRPr="00721EAF">
        <w:rPr>
          <w:rFonts w:ascii="Courier New" w:hAnsi="Courier New" w:cs="Courier New"/>
          <w:sz w:val="24"/>
          <w:szCs w:val="24"/>
        </w:rPr>
        <w:t>||20140210||||||F</w:t>
      </w:r>
    </w:p>
    <w:p w14:paraId="14E5BF15"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OBX|5|SN|77977-7^Illness </w:t>
      </w:r>
      <w:proofErr w:type="spellStart"/>
      <w:r w:rsidRPr="00721EAF">
        <w:rPr>
          <w:rFonts w:ascii="Courier New" w:hAnsi="Courier New" w:cs="Courier New"/>
          <w:sz w:val="24"/>
          <w:szCs w:val="24"/>
        </w:rPr>
        <w:t>Duration^LN</w:t>
      </w:r>
      <w:proofErr w:type="spellEnd"/>
      <w:r w:rsidRPr="00721EAF">
        <w:rPr>
          <w:rFonts w:ascii="Courier New" w:hAnsi="Courier New" w:cs="Courier New"/>
          <w:sz w:val="24"/>
          <w:szCs w:val="24"/>
        </w:rPr>
        <w:t>||^10|d^day^UCUM|||||F</w:t>
      </w:r>
    </w:p>
    <w:p w14:paraId="4CE0378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OBX|6|CWE|77996-7^Pregnancy </w:t>
      </w:r>
      <w:proofErr w:type="spellStart"/>
      <w:r w:rsidRPr="00721EAF">
        <w:rPr>
          <w:rFonts w:ascii="Courier New" w:hAnsi="Courier New" w:cs="Courier New"/>
          <w:sz w:val="24"/>
          <w:szCs w:val="24"/>
        </w:rPr>
        <w:t>Status^LN</w:t>
      </w:r>
      <w:proofErr w:type="spellEnd"/>
      <w:r w:rsidRPr="00721EAF">
        <w:rPr>
          <w:rFonts w:ascii="Courier New" w:hAnsi="Courier New" w:cs="Courier New"/>
          <w:sz w:val="24"/>
          <w:szCs w:val="24"/>
        </w:rPr>
        <w:t>||</w:t>
      </w:r>
      <w:proofErr w:type="spellStart"/>
      <w:r w:rsidRPr="00721EAF">
        <w:rPr>
          <w:rFonts w:ascii="Courier New" w:hAnsi="Courier New" w:cs="Courier New"/>
          <w:sz w:val="24"/>
          <w:szCs w:val="24"/>
        </w:rPr>
        <w:t>UNK^Unknown^NULLFL</w:t>
      </w:r>
      <w:proofErr w:type="spellEnd"/>
      <w:r w:rsidRPr="00721EAF">
        <w:rPr>
          <w:rFonts w:ascii="Courier New" w:hAnsi="Courier New" w:cs="Courier New"/>
          <w:sz w:val="24"/>
          <w:szCs w:val="24"/>
        </w:rPr>
        <w:t>||||||F</w:t>
      </w:r>
    </w:p>
    <w:p w14:paraId="50BF515E"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OBX|7|TS|77975-1^Diagnosis </w:t>
      </w:r>
      <w:proofErr w:type="spellStart"/>
      <w:r w:rsidRPr="00721EAF">
        <w:rPr>
          <w:rFonts w:ascii="Courier New" w:hAnsi="Courier New" w:cs="Courier New"/>
          <w:sz w:val="24"/>
          <w:szCs w:val="24"/>
        </w:rPr>
        <w:t>Date^LN</w:t>
      </w:r>
      <w:proofErr w:type="spellEnd"/>
      <w:r w:rsidRPr="00721EAF">
        <w:rPr>
          <w:rFonts w:ascii="Courier New" w:hAnsi="Courier New" w:cs="Courier New"/>
          <w:sz w:val="24"/>
          <w:szCs w:val="24"/>
        </w:rPr>
        <w:t>||20140202||||||F</w:t>
      </w:r>
    </w:p>
    <w:p w14:paraId="56A171BE"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OBX|8|CWE|77974-4^Hospitalized^LN||N^No^HL70136||||||F</w:t>
      </w:r>
    </w:p>
    <w:p w14:paraId="0A9563C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OBX|9|TS|8656-1^Admission </w:t>
      </w:r>
      <w:proofErr w:type="spellStart"/>
      <w:r w:rsidRPr="00721EAF">
        <w:rPr>
          <w:rFonts w:ascii="Courier New" w:hAnsi="Courier New" w:cs="Courier New"/>
          <w:sz w:val="24"/>
          <w:szCs w:val="24"/>
        </w:rPr>
        <w:t>Date^LN</w:t>
      </w:r>
      <w:proofErr w:type="spellEnd"/>
      <w:r w:rsidRPr="00721EAF">
        <w:rPr>
          <w:rFonts w:ascii="Courier New" w:hAnsi="Courier New" w:cs="Courier New"/>
          <w:sz w:val="24"/>
          <w:szCs w:val="24"/>
        </w:rPr>
        <w:t>||||||||F</w:t>
      </w:r>
    </w:p>
    <w:p w14:paraId="2020EC3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OBX|10|TS|8649-6^Discharge </w:t>
      </w:r>
      <w:proofErr w:type="spellStart"/>
      <w:r w:rsidRPr="00721EAF">
        <w:rPr>
          <w:rFonts w:ascii="Courier New" w:hAnsi="Courier New" w:cs="Courier New"/>
          <w:sz w:val="24"/>
          <w:szCs w:val="24"/>
        </w:rPr>
        <w:t>Date^LN</w:t>
      </w:r>
      <w:proofErr w:type="spellEnd"/>
      <w:r w:rsidRPr="00721EAF">
        <w:rPr>
          <w:rFonts w:ascii="Courier New" w:hAnsi="Courier New" w:cs="Courier New"/>
          <w:sz w:val="24"/>
          <w:szCs w:val="24"/>
        </w:rPr>
        <w:t>||||||||F</w:t>
      </w:r>
    </w:p>
    <w:p w14:paraId="2A137CB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OBX|11|SN|78033-8^Duration of Stay in </w:t>
      </w:r>
      <w:proofErr w:type="spellStart"/>
      <w:r w:rsidRPr="00721EAF">
        <w:rPr>
          <w:rFonts w:ascii="Courier New" w:hAnsi="Courier New" w:cs="Courier New"/>
          <w:sz w:val="24"/>
          <w:szCs w:val="24"/>
        </w:rPr>
        <w:t>days^LN</w:t>
      </w:r>
      <w:proofErr w:type="spellEnd"/>
      <w:r w:rsidRPr="00721EAF">
        <w:rPr>
          <w:rFonts w:ascii="Courier New" w:hAnsi="Courier New" w:cs="Courier New"/>
          <w:sz w:val="24"/>
          <w:szCs w:val="24"/>
        </w:rPr>
        <w:t>||||||||F</w:t>
      </w:r>
    </w:p>
    <w:p w14:paraId="48A40D7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OBX|12|CWE|77978-5^Subject </w:t>
      </w:r>
      <w:proofErr w:type="spellStart"/>
      <w:r w:rsidRPr="00721EAF">
        <w:rPr>
          <w:rFonts w:ascii="Courier New" w:hAnsi="Courier New" w:cs="Courier New"/>
          <w:sz w:val="24"/>
          <w:szCs w:val="24"/>
        </w:rPr>
        <w:t>Died^LN</w:t>
      </w:r>
      <w:proofErr w:type="spellEnd"/>
      <w:r w:rsidRPr="00721EAF">
        <w:rPr>
          <w:rFonts w:ascii="Courier New" w:hAnsi="Courier New" w:cs="Courier New"/>
          <w:sz w:val="24"/>
          <w:szCs w:val="24"/>
        </w:rPr>
        <w:t>||Y^Yes^HL70136||||||F</w:t>
      </w:r>
    </w:p>
    <w:p w14:paraId="58A53C4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OBX|13|ST|77993-4^State Case </w:t>
      </w:r>
      <w:proofErr w:type="spellStart"/>
      <w:r w:rsidRPr="00721EAF">
        <w:rPr>
          <w:rFonts w:ascii="Courier New" w:hAnsi="Courier New" w:cs="Courier New"/>
          <w:sz w:val="24"/>
          <w:szCs w:val="24"/>
        </w:rPr>
        <w:t>Id^LN</w:t>
      </w:r>
      <w:proofErr w:type="spellEnd"/>
      <w:r w:rsidRPr="00721EAF">
        <w:rPr>
          <w:rFonts w:ascii="Courier New" w:hAnsi="Courier New" w:cs="Courier New"/>
          <w:sz w:val="24"/>
          <w:szCs w:val="24"/>
        </w:rPr>
        <w:t>||2014IN46000942||||||F</w:t>
      </w:r>
    </w:p>
    <w:p w14:paraId="560797B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OBX|14|ST|77997-5^Legacy Case ID^LN||615333331002006||||||F</w:t>
      </w:r>
    </w:p>
    <w:p w14:paraId="7C54FCD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OBX|15|SN|77998-3^Patient </w:t>
      </w:r>
      <w:proofErr w:type="spellStart"/>
      <w:r w:rsidRPr="00721EAF">
        <w:rPr>
          <w:rFonts w:ascii="Courier New" w:hAnsi="Courier New" w:cs="Courier New"/>
          <w:sz w:val="24"/>
          <w:szCs w:val="24"/>
        </w:rPr>
        <w:t>Age^LN</w:t>
      </w:r>
      <w:proofErr w:type="spellEnd"/>
      <w:r w:rsidRPr="00721EAF">
        <w:rPr>
          <w:rFonts w:ascii="Courier New" w:hAnsi="Courier New" w:cs="Courier New"/>
          <w:sz w:val="24"/>
          <w:szCs w:val="24"/>
        </w:rPr>
        <w:t>||^39|a^year^UCUM|||||F</w:t>
      </w:r>
    </w:p>
    <w:p w14:paraId="63755D8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OBX|16|CWE|77982-7^Case Disease Imported </w:t>
      </w:r>
      <w:proofErr w:type="spellStart"/>
      <w:r w:rsidRPr="00721EAF">
        <w:rPr>
          <w:rFonts w:ascii="Courier New" w:hAnsi="Courier New" w:cs="Courier New"/>
          <w:sz w:val="24"/>
          <w:szCs w:val="24"/>
        </w:rPr>
        <w:t>Code^LN</w:t>
      </w:r>
      <w:proofErr w:type="spellEnd"/>
      <w:r w:rsidRPr="00721EAF">
        <w:rPr>
          <w:rFonts w:ascii="Courier New" w:hAnsi="Courier New" w:cs="Courier New"/>
          <w:sz w:val="24"/>
          <w:szCs w:val="24"/>
        </w:rPr>
        <w:t xml:space="preserve">||PHC244^Indigenous, within </w:t>
      </w:r>
      <w:proofErr w:type="spellStart"/>
      <w:r w:rsidRPr="00721EAF">
        <w:rPr>
          <w:rFonts w:ascii="Courier New" w:hAnsi="Courier New" w:cs="Courier New"/>
          <w:sz w:val="24"/>
          <w:szCs w:val="24"/>
        </w:rPr>
        <w:t>jurisdiction^CDCPHINVS</w:t>
      </w:r>
      <w:proofErr w:type="spellEnd"/>
      <w:r w:rsidRPr="00721EAF">
        <w:rPr>
          <w:rFonts w:ascii="Courier New" w:hAnsi="Courier New" w:cs="Courier New"/>
          <w:sz w:val="24"/>
          <w:szCs w:val="24"/>
        </w:rPr>
        <w:t>||||||F</w:t>
      </w:r>
    </w:p>
    <w:p w14:paraId="289233E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OBX|17|CWE|INV153^Imported </w:t>
      </w:r>
      <w:proofErr w:type="spellStart"/>
      <w:r w:rsidRPr="00721EAF">
        <w:rPr>
          <w:rFonts w:ascii="Courier New" w:hAnsi="Courier New" w:cs="Courier New"/>
          <w:sz w:val="24"/>
          <w:szCs w:val="24"/>
        </w:rPr>
        <w:t>Country^PHINQUESTION</w:t>
      </w:r>
      <w:proofErr w:type="spellEnd"/>
      <w:r w:rsidRPr="00721EAF">
        <w:rPr>
          <w:rFonts w:ascii="Courier New" w:hAnsi="Courier New" w:cs="Courier New"/>
          <w:sz w:val="24"/>
          <w:szCs w:val="24"/>
        </w:rPr>
        <w:t>||||||||F</w:t>
      </w:r>
    </w:p>
    <w:p w14:paraId="0BDDE450"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OBX|18|CWE|INV154^Imported </w:t>
      </w:r>
      <w:proofErr w:type="spellStart"/>
      <w:r w:rsidRPr="00721EAF">
        <w:rPr>
          <w:rFonts w:ascii="Courier New" w:hAnsi="Courier New" w:cs="Courier New"/>
          <w:sz w:val="24"/>
          <w:szCs w:val="24"/>
        </w:rPr>
        <w:t>State^PHINQUESTION</w:t>
      </w:r>
      <w:proofErr w:type="spellEnd"/>
      <w:r w:rsidRPr="00721EAF">
        <w:rPr>
          <w:rFonts w:ascii="Courier New" w:hAnsi="Courier New" w:cs="Courier New"/>
          <w:sz w:val="24"/>
          <w:szCs w:val="24"/>
        </w:rPr>
        <w:t>||||||||F</w:t>
      </w:r>
    </w:p>
    <w:p w14:paraId="5A8C77CD"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OBX|19|CWE|INV155^Imported </w:t>
      </w:r>
      <w:proofErr w:type="spellStart"/>
      <w:r w:rsidRPr="00721EAF">
        <w:rPr>
          <w:rFonts w:ascii="Courier New" w:hAnsi="Courier New" w:cs="Courier New"/>
          <w:sz w:val="24"/>
          <w:szCs w:val="24"/>
        </w:rPr>
        <w:t>City^PHINQUESTION</w:t>
      </w:r>
      <w:proofErr w:type="spellEnd"/>
      <w:r w:rsidRPr="00721EAF">
        <w:rPr>
          <w:rFonts w:ascii="Courier New" w:hAnsi="Courier New" w:cs="Courier New"/>
          <w:sz w:val="24"/>
          <w:szCs w:val="24"/>
        </w:rPr>
        <w:t>||||||||F</w:t>
      </w:r>
    </w:p>
    <w:p w14:paraId="59DCC9C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lastRenderedPageBreak/>
        <w:t xml:space="preserve">OBX|20|CWE|INV156^Imported </w:t>
      </w:r>
      <w:proofErr w:type="spellStart"/>
      <w:r w:rsidRPr="00721EAF">
        <w:rPr>
          <w:rFonts w:ascii="Courier New" w:hAnsi="Courier New" w:cs="Courier New"/>
          <w:sz w:val="24"/>
          <w:szCs w:val="24"/>
        </w:rPr>
        <w:t>County^PHINQUESTION</w:t>
      </w:r>
      <w:proofErr w:type="spellEnd"/>
      <w:r w:rsidRPr="00721EAF">
        <w:rPr>
          <w:rFonts w:ascii="Courier New" w:hAnsi="Courier New" w:cs="Courier New"/>
          <w:sz w:val="24"/>
          <w:szCs w:val="24"/>
        </w:rPr>
        <w:t>||||||||F</w:t>
      </w:r>
    </w:p>
    <w:p w14:paraId="06362DD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OBX|21|CWE|77984-3^Country of Exposure or Country Where Disease was Acquired^LN|1|USA^United States^ISO3166_1||||||F</w:t>
      </w:r>
    </w:p>
    <w:p w14:paraId="67885FD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OBX|22|CWE|77985-0^State or Province of Exposure^LN|1|06^California^FIPS5_2||||||F</w:t>
      </w:r>
    </w:p>
    <w:p w14:paraId="75D104A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OBX|23|ST|77986-8^City of Exposure^LN|1|Pasadena||||||F</w:t>
      </w:r>
    </w:p>
    <w:p w14:paraId="6EAB92A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OBX|24|ST|77987-6^County of Exposure^LN|1|Los Angeles||||||F</w:t>
      </w:r>
    </w:p>
    <w:p w14:paraId="47267F7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OBX|25|CWE|77989-2^Transmission </w:t>
      </w:r>
      <w:proofErr w:type="spellStart"/>
      <w:r w:rsidRPr="00721EAF">
        <w:rPr>
          <w:rFonts w:ascii="Courier New" w:hAnsi="Courier New" w:cs="Courier New"/>
          <w:sz w:val="24"/>
          <w:szCs w:val="24"/>
        </w:rPr>
        <w:t>Mode^LN</w:t>
      </w:r>
      <w:proofErr w:type="spellEnd"/>
      <w:r w:rsidRPr="00721EAF">
        <w:rPr>
          <w:rFonts w:ascii="Courier New" w:hAnsi="Courier New" w:cs="Courier New"/>
          <w:sz w:val="24"/>
          <w:szCs w:val="24"/>
        </w:rPr>
        <w:t xml:space="preserve">||418427004^Vector-borne </w:t>
      </w:r>
      <w:proofErr w:type="spellStart"/>
      <w:r w:rsidRPr="00721EAF">
        <w:rPr>
          <w:rFonts w:ascii="Courier New" w:hAnsi="Courier New" w:cs="Courier New"/>
          <w:sz w:val="24"/>
          <w:szCs w:val="24"/>
        </w:rPr>
        <w:t>transmission^SCT</w:t>
      </w:r>
      <w:proofErr w:type="spellEnd"/>
      <w:r w:rsidRPr="00721EAF">
        <w:rPr>
          <w:rFonts w:ascii="Courier New" w:hAnsi="Courier New" w:cs="Courier New"/>
          <w:sz w:val="24"/>
          <w:szCs w:val="24"/>
        </w:rPr>
        <w:t>^^^^^^||||||F</w:t>
      </w:r>
    </w:p>
    <w:p w14:paraId="2AF4CDE0"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OBX|26|CWE|</w:t>
      </w:r>
      <w:r w:rsidRPr="00376F7F">
        <w:rPr>
          <w:rFonts w:ascii="Courier New" w:hAnsi="Courier New" w:cs="Courier New"/>
          <w:sz w:val="24"/>
          <w:szCs w:val="24"/>
        </w:rPr>
        <w:t xml:space="preserve">77990-0^Case Class Status </w:t>
      </w:r>
      <w:proofErr w:type="spellStart"/>
      <w:r w:rsidRPr="00376F7F">
        <w:rPr>
          <w:rFonts w:ascii="Courier New" w:hAnsi="Courier New" w:cs="Courier New"/>
          <w:sz w:val="24"/>
          <w:szCs w:val="24"/>
        </w:rPr>
        <w:t>Code^LN</w:t>
      </w:r>
      <w:proofErr w:type="spellEnd"/>
      <w:r w:rsidRPr="00376F7F">
        <w:rPr>
          <w:rFonts w:ascii="Courier New" w:hAnsi="Courier New" w:cs="Courier New"/>
          <w:sz w:val="24"/>
          <w:szCs w:val="24"/>
        </w:rPr>
        <w:t xml:space="preserve">||410605003^Confirmed </w:t>
      </w:r>
      <w:proofErr w:type="spellStart"/>
      <w:r w:rsidRPr="00376F7F">
        <w:rPr>
          <w:rFonts w:ascii="Courier New" w:hAnsi="Courier New" w:cs="Courier New"/>
          <w:sz w:val="24"/>
          <w:szCs w:val="24"/>
        </w:rPr>
        <w:t>Present</w:t>
      </w:r>
      <w:r w:rsidRPr="00721EAF">
        <w:rPr>
          <w:rFonts w:ascii="Courier New" w:hAnsi="Courier New" w:cs="Courier New"/>
          <w:sz w:val="24"/>
          <w:szCs w:val="24"/>
        </w:rPr>
        <w:t>^SCT</w:t>
      </w:r>
      <w:proofErr w:type="spellEnd"/>
      <w:r w:rsidRPr="00721EAF">
        <w:rPr>
          <w:rFonts w:ascii="Courier New" w:hAnsi="Courier New" w:cs="Courier New"/>
          <w:sz w:val="24"/>
          <w:szCs w:val="24"/>
        </w:rPr>
        <w:t>^^^^^^||||||F</w:t>
      </w:r>
    </w:p>
    <w:p w14:paraId="0C8AD575"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OBX|27|CWE|77965-2^Immediate National Notifiable </w:t>
      </w:r>
      <w:proofErr w:type="spellStart"/>
      <w:r w:rsidRPr="00721EAF">
        <w:rPr>
          <w:rFonts w:ascii="Courier New" w:hAnsi="Courier New" w:cs="Courier New"/>
          <w:sz w:val="24"/>
          <w:szCs w:val="24"/>
        </w:rPr>
        <w:t>Condition^LN</w:t>
      </w:r>
      <w:proofErr w:type="spellEnd"/>
      <w:r w:rsidRPr="00721EAF">
        <w:rPr>
          <w:rFonts w:ascii="Courier New" w:hAnsi="Courier New" w:cs="Courier New"/>
          <w:sz w:val="24"/>
          <w:szCs w:val="24"/>
        </w:rPr>
        <w:t>||N^No^HL70136||||||F</w:t>
      </w:r>
    </w:p>
    <w:p w14:paraId="452B9D2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OBX|28|CWE|77980-1^Case Outbreak </w:t>
      </w:r>
      <w:proofErr w:type="spellStart"/>
      <w:r w:rsidRPr="00721EAF">
        <w:rPr>
          <w:rFonts w:ascii="Courier New" w:hAnsi="Courier New" w:cs="Courier New"/>
          <w:sz w:val="24"/>
          <w:szCs w:val="24"/>
        </w:rPr>
        <w:t>Indicator^LN</w:t>
      </w:r>
      <w:proofErr w:type="spellEnd"/>
      <w:r w:rsidRPr="00721EAF">
        <w:rPr>
          <w:rFonts w:ascii="Courier New" w:hAnsi="Courier New" w:cs="Courier New"/>
          <w:sz w:val="24"/>
          <w:szCs w:val="24"/>
        </w:rPr>
        <w:t>||N^NO^HL70136||||||F</w:t>
      </w:r>
    </w:p>
    <w:p w14:paraId="3537DA9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OBX|29|ST|77981-9^Case Outbreak </w:t>
      </w:r>
      <w:proofErr w:type="spellStart"/>
      <w:r w:rsidRPr="00721EAF">
        <w:rPr>
          <w:rFonts w:ascii="Courier New" w:hAnsi="Courier New" w:cs="Courier New"/>
          <w:sz w:val="24"/>
          <w:szCs w:val="24"/>
        </w:rPr>
        <w:t>Name^LN</w:t>
      </w:r>
      <w:proofErr w:type="spellEnd"/>
      <w:r w:rsidRPr="00721EAF">
        <w:rPr>
          <w:rFonts w:ascii="Courier New" w:hAnsi="Courier New" w:cs="Courier New"/>
          <w:sz w:val="24"/>
          <w:szCs w:val="24"/>
        </w:rPr>
        <w:t>||||||||F</w:t>
      </w:r>
    </w:p>
    <w:p w14:paraId="3AC9F0B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OBX|30|ST|77969-4^Jurisdiction </w:t>
      </w:r>
      <w:proofErr w:type="spellStart"/>
      <w:r w:rsidRPr="00721EAF">
        <w:rPr>
          <w:rFonts w:ascii="Courier New" w:hAnsi="Courier New" w:cs="Courier New"/>
          <w:sz w:val="24"/>
          <w:szCs w:val="24"/>
        </w:rPr>
        <w:t>Code^LN</w:t>
      </w:r>
      <w:proofErr w:type="spellEnd"/>
      <w:r w:rsidRPr="00721EAF">
        <w:rPr>
          <w:rFonts w:ascii="Courier New" w:hAnsi="Courier New" w:cs="Courier New"/>
          <w:sz w:val="24"/>
          <w:szCs w:val="24"/>
        </w:rPr>
        <w:t>||S01||||||F</w:t>
      </w:r>
    </w:p>
    <w:p w14:paraId="702504E8"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OBX|31|CWE|48766-0^Reporting Source Type </w:t>
      </w:r>
      <w:proofErr w:type="spellStart"/>
      <w:r w:rsidRPr="00721EAF">
        <w:rPr>
          <w:rFonts w:ascii="Courier New" w:hAnsi="Courier New" w:cs="Courier New"/>
          <w:sz w:val="24"/>
          <w:szCs w:val="24"/>
        </w:rPr>
        <w:t>Code^LN</w:t>
      </w:r>
      <w:proofErr w:type="spellEnd"/>
      <w:r w:rsidRPr="00721EAF">
        <w:rPr>
          <w:rFonts w:ascii="Courier New" w:hAnsi="Courier New" w:cs="Courier New"/>
          <w:sz w:val="24"/>
          <w:szCs w:val="24"/>
        </w:rPr>
        <w:t>||PHC247^Laboratory^CDCPHINVS||||||F</w:t>
      </w:r>
    </w:p>
    <w:p w14:paraId="573A235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OBX|32|ST|52831-5^Reporting Source Zip </w:t>
      </w:r>
      <w:proofErr w:type="spellStart"/>
      <w:r w:rsidRPr="00721EAF">
        <w:rPr>
          <w:rFonts w:ascii="Courier New" w:hAnsi="Courier New" w:cs="Courier New"/>
          <w:sz w:val="24"/>
          <w:szCs w:val="24"/>
        </w:rPr>
        <w:t>Code^LN</w:t>
      </w:r>
      <w:proofErr w:type="spellEnd"/>
      <w:r w:rsidRPr="00721EAF">
        <w:rPr>
          <w:rFonts w:ascii="Courier New" w:hAnsi="Courier New" w:cs="Courier New"/>
          <w:sz w:val="24"/>
          <w:szCs w:val="24"/>
        </w:rPr>
        <w:t>||91101||||||F</w:t>
      </w:r>
    </w:p>
    <w:p w14:paraId="6C6B234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OBX|33|CWE|77988-4^Binational Reporting </w:t>
      </w:r>
      <w:proofErr w:type="spellStart"/>
      <w:r w:rsidRPr="00721EAF">
        <w:rPr>
          <w:rFonts w:ascii="Courier New" w:hAnsi="Courier New" w:cs="Courier New"/>
          <w:sz w:val="24"/>
          <w:szCs w:val="24"/>
        </w:rPr>
        <w:t>Criteria^LN</w:t>
      </w:r>
      <w:proofErr w:type="spellEnd"/>
      <w:r w:rsidRPr="00721EAF">
        <w:rPr>
          <w:rFonts w:ascii="Courier New" w:hAnsi="Courier New" w:cs="Courier New"/>
          <w:sz w:val="24"/>
          <w:szCs w:val="24"/>
        </w:rPr>
        <w:t xml:space="preserve">||PHC1139^Has case contacts from Mexico or Canada^CDCPHINVS~PHC1140^Exposure to a suspected product from Mexico or </w:t>
      </w:r>
      <w:proofErr w:type="spellStart"/>
      <w:r w:rsidRPr="00721EAF">
        <w:rPr>
          <w:rFonts w:ascii="Courier New" w:hAnsi="Courier New" w:cs="Courier New"/>
          <w:sz w:val="24"/>
          <w:szCs w:val="24"/>
        </w:rPr>
        <w:t>Canada^CDCPHINVS</w:t>
      </w:r>
      <w:proofErr w:type="spellEnd"/>
      <w:r w:rsidRPr="00721EAF">
        <w:rPr>
          <w:rFonts w:ascii="Courier New" w:hAnsi="Courier New" w:cs="Courier New"/>
          <w:sz w:val="24"/>
          <w:szCs w:val="24"/>
        </w:rPr>
        <w:t>||||||F</w:t>
      </w:r>
    </w:p>
    <w:p w14:paraId="6534ACE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OBX|34|ST|74549-7^Person Reporting to CDC - </w:t>
      </w:r>
      <w:proofErr w:type="spellStart"/>
      <w:r w:rsidRPr="00721EAF">
        <w:rPr>
          <w:rFonts w:ascii="Courier New" w:hAnsi="Courier New" w:cs="Courier New"/>
          <w:sz w:val="24"/>
          <w:szCs w:val="24"/>
        </w:rPr>
        <w:t>Name^LN</w:t>
      </w:r>
      <w:proofErr w:type="spellEnd"/>
      <w:r w:rsidRPr="00721EAF">
        <w:rPr>
          <w:rFonts w:ascii="Courier New" w:hAnsi="Courier New" w:cs="Courier New"/>
          <w:sz w:val="24"/>
          <w:szCs w:val="24"/>
        </w:rPr>
        <w:t>||Dunn, Tom ||||||F</w:t>
      </w:r>
    </w:p>
    <w:p w14:paraId="30DB46B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OBX|35|ST|74548-9^Person Reporting to CDC - Phone </w:t>
      </w:r>
      <w:proofErr w:type="spellStart"/>
      <w:r w:rsidRPr="00721EAF">
        <w:rPr>
          <w:rFonts w:ascii="Courier New" w:hAnsi="Courier New" w:cs="Courier New"/>
          <w:sz w:val="24"/>
          <w:szCs w:val="24"/>
        </w:rPr>
        <w:t>Number^LN</w:t>
      </w:r>
      <w:proofErr w:type="spellEnd"/>
      <w:r w:rsidRPr="00721EAF">
        <w:rPr>
          <w:rFonts w:ascii="Courier New" w:hAnsi="Courier New" w:cs="Courier New"/>
          <w:sz w:val="24"/>
          <w:szCs w:val="24"/>
        </w:rPr>
        <w:t>|</w:t>
      </w:r>
      <w:proofErr w:type="gramStart"/>
      <w:r w:rsidRPr="00721EAF">
        <w:rPr>
          <w:rFonts w:ascii="Courier New" w:hAnsi="Courier New" w:cs="Courier New"/>
          <w:sz w:val="24"/>
          <w:szCs w:val="24"/>
        </w:rPr>
        <w:t>|(</w:t>
      </w:r>
      <w:proofErr w:type="gramEnd"/>
      <w:r w:rsidRPr="00721EAF">
        <w:rPr>
          <w:rFonts w:ascii="Courier New" w:hAnsi="Courier New" w:cs="Courier New"/>
          <w:sz w:val="24"/>
          <w:szCs w:val="24"/>
        </w:rPr>
        <w:t>722)277-4477||||||F</w:t>
      </w:r>
    </w:p>
    <w:p w14:paraId="6735621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OBX|36|ST|74547-1^Person Reporting to CDC - </w:t>
      </w:r>
      <w:proofErr w:type="spellStart"/>
      <w:r w:rsidRPr="00721EAF">
        <w:rPr>
          <w:rFonts w:ascii="Courier New" w:hAnsi="Courier New" w:cs="Courier New"/>
          <w:sz w:val="24"/>
          <w:szCs w:val="24"/>
        </w:rPr>
        <w:t>Email^LN</w:t>
      </w:r>
      <w:proofErr w:type="spellEnd"/>
      <w:r w:rsidRPr="00721EAF">
        <w:rPr>
          <w:rFonts w:ascii="Courier New" w:hAnsi="Courier New" w:cs="Courier New"/>
          <w:sz w:val="24"/>
          <w:szCs w:val="24"/>
        </w:rPr>
        <w:t>||||||||F</w:t>
      </w:r>
    </w:p>
    <w:p w14:paraId="0600738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OBX|37|DT|77979-3^Investigation Start </w:t>
      </w:r>
      <w:proofErr w:type="spellStart"/>
      <w:r w:rsidRPr="00721EAF">
        <w:rPr>
          <w:rFonts w:ascii="Courier New" w:hAnsi="Courier New" w:cs="Courier New"/>
          <w:sz w:val="24"/>
          <w:szCs w:val="24"/>
        </w:rPr>
        <w:t>Date^LN</w:t>
      </w:r>
      <w:proofErr w:type="spellEnd"/>
      <w:r w:rsidRPr="00721EAF">
        <w:rPr>
          <w:rFonts w:ascii="Courier New" w:hAnsi="Courier New" w:cs="Courier New"/>
          <w:sz w:val="24"/>
          <w:szCs w:val="24"/>
        </w:rPr>
        <w:t>||20140202||||||F</w:t>
      </w:r>
    </w:p>
    <w:p w14:paraId="5A5DE3B4"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OBX|38|DT|77995-9^Date </w:t>
      </w:r>
      <w:proofErr w:type="spellStart"/>
      <w:r w:rsidRPr="00721EAF">
        <w:rPr>
          <w:rFonts w:ascii="Courier New" w:hAnsi="Courier New" w:cs="Courier New"/>
          <w:sz w:val="24"/>
          <w:szCs w:val="24"/>
        </w:rPr>
        <w:t>Reported^LN</w:t>
      </w:r>
      <w:proofErr w:type="spellEnd"/>
      <w:r w:rsidRPr="00721EAF">
        <w:rPr>
          <w:rFonts w:ascii="Courier New" w:hAnsi="Courier New" w:cs="Courier New"/>
          <w:sz w:val="24"/>
          <w:szCs w:val="24"/>
        </w:rPr>
        <w:t>||20140202||||||F</w:t>
      </w:r>
    </w:p>
    <w:p w14:paraId="5EF5576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OBX|39|TS|77972-8^Earliest Date reported to </w:t>
      </w:r>
      <w:proofErr w:type="spellStart"/>
      <w:r w:rsidRPr="00721EAF">
        <w:rPr>
          <w:rFonts w:ascii="Courier New" w:hAnsi="Courier New" w:cs="Courier New"/>
          <w:sz w:val="24"/>
          <w:szCs w:val="24"/>
        </w:rPr>
        <w:t>county^LN</w:t>
      </w:r>
      <w:proofErr w:type="spellEnd"/>
      <w:r w:rsidRPr="00721EAF">
        <w:rPr>
          <w:rFonts w:ascii="Courier New" w:hAnsi="Courier New" w:cs="Courier New"/>
          <w:sz w:val="24"/>
          <w:szCs w:val="24"/>
        </w:rPr>
        <w:t>||20140202||||||F</w:t>
      </w:r>
    </w:p>
    <w:p w14:paraId="0527745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OBX|40|TS|77973-6^Earliest Date reported to </w:t>
      </w:r>
      <w:proofErr w:type="spellStart"/>
      <w:r w:rsidRPr="00721EAF">
        <w:rPr>
          <w:rFonts w:ascii="Courier New" w:hAnsi="Courier New" w:cs="Courier New"/>
          <w:sz w:val="24"/>
          <w:szCs w:val="24"/>
        </w:rPr>
        <w:t>State^LN</w:t>
      </w:r>
      <w:proofErr w:type="spellEnd"/>
      <w:r w:rsidRPr="00721EAF">
        <w:rPr>
          <w:rFonts w:ascii="Courier New" w:hAnsi="Courier New" w:cs="Courier New"/>
          <w:sz w:val="24"/>
          <w:szCs w:val="24"/>
        </w:rPr>
        <w:t>||20140202||||||F</w:t>
      </w:r>
    </w:p>
    <w:p w14:paraId="55A730F4"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OBX|41|SN|77991-8^MMWR </w:t>
      </w:r>
      <w:proofErr w:type="spellStart"/>
      <w:r w:rsidRPr="00721EAF">
        <w:rPr>
          <w:rFonts w:ascii="Courier New" w:hAnsi="Courier New" w:cs="Courier New"/>
          <w:sz w:val="24"/>
          <w:szCs w:val="24"/>
        </w:rPr>
        <w:t>Week^LN</w:t>
      </w:r>
      <w:proofErr w:type="spellEnd"/>
      <w:r w:rsidRPr="00721EAF">
        <w:rPr>
          <w:rFonts w:ascii="Courier New" w:hAnsi="Courier New" w:cs="Courier New"/>
          <w:sz w:val="24"/>
          <w:szCs w:val="24"/>
        </w:rPr>
        <w:t>||^6||||||F</w:t>
      </w:r>
    </w:p>
    <w:p w14:paraId="0A0DEA7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OBX|42|DT|77992-6^MMWR </w:t>
      </w:r>
      <w:proofErr w:type="spellStart"/>
      <w:r w:rsidRPr="00721EAF">
        <w:rPr>
          <w:rFonts w:ascii="Courier New" w:hAnsi="Courier New" w:cs="Courier New"/>
          <w:sz w:val="24"/>
          <w:szCs w:val="24"/>
        </w:rPr>
        <w:t>Year^LN</w:t>
      </w:r>
      <w:proofErr w:type="spellEnd"/>
      <w:r w:rsidRPr="00721EAF">
        <w:rPr>
          <w:rFonts w:ascii="Courier New" w:hAnsi="Courier New" w:cs="Courier New"/>
          <w:sz w:val="24"/>
          <w:szCs w:val="24"/>
        </w:rPr>
        <w:t>||2014||||||F</w:t>
      </w:r>
    </w:p>
    <w:p w14:paraId="52E7B6C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OBX|43|DT|77994-2^Date First Reported to CDC^LN||20140202||||||F</w:t>
      </w:r>
    </w:p>
    <w:p w14:paraId="1E5D012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OBX|44|DT|77970-2^Date First Reported to PHD^LN||20140202||||||F</w:t>
      </w:r>
    </w:p>
    <w:p w14:paraId="71025330"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OBX|45|CWE|77966-0^Reporting </w:t>
      </w:r>
      <w:proofErr w:type="spellStart"/>
      <w:r w:rsidRPr="00721EAF">
        <w:rPr>
          <w:rFonts w:ascii="Courier New" w:hAnsi="Courier New" w:cs="Courier New"/>
          <w:sz w:val="24"/>
          <w:szCs w:val="24"/>
        </w:rPr>
        <w:t>State^LN</w:t>
      </w:r>
      <w:proofErr w:type="spellEnd"/>
      <w:r w:rsidRPr="00721EAF">
        <w:rPr>
          <w:rFonts w:ascii="Courier New" w:hAnsi="Courier New" w:cs="Courier New"/>
          <w:sz w:val="24"/>
          <w:szCs w:val="24"/>
        </w:rPr>
        <w:t>||06^California^FIPS5_2||||||F</w:t>
      </w:r>
    </w:p>
    <w:p w14:paraId="013E5BB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OBX|46|CWE|77967-8^Reporting </w:t>
      </w:r>
      <w:proofErr w:type="spellStart"/>
      <w:r w:rsidRPr="00721EAF">
        <w:rPr>
          <w:rFonts w:ascii="Courier New" w:hAnsi="Courier New" w:cs="Courier New"/>
          <w:sz w:val="24"/>
          <w:szCs w:val="24"/>
        </w:rPr>
        <w:t>County^LN</w:t>
      </w:r>
      <w:proofErr w:type="spellEnd"/>
      <w:r w:rsidRPr="00721EAF">
        <w:rPr>
          <w:rFonts w:ascii="Courier New" w:hAnsi="Courier New" w:cs="Courier New"/>
          <w:sz w:val="24"/>
          <w:szCs w:val="24"/>
        </w:rPr>
        <w:t>||06037^Los Angeles^FIPS6_4||||||F</w:t>
      </w:r>
    </w:p>
    <w:p w14:paraId="505137F2"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 xml:space="preserve">OBX|47|CWE|77968-6^National Reporting </w:t>
      </w:r>
      <w:proofErr w:type="spellStart"/>
      <w:r w:rsidRPr="00721EAF">
        <w:rPr>
          <w:rFonts w:ascii="Courier New" w:hAnsi="Courier New" w:cs="Courier New"/>
          <w:sz w:val="24"/>
          <w:szCs w:val="24"/>
        </w:rPr>
        <w:t>Jurisdiction^LN</w:t>
      </w:r>
      <w:proofErr w:type="spellEnd"/>
      <w:r w:rsidRPr="00721EAF">
        <w:rPr>
          <w:rFonts w:ascii="Courier New" w:hAnsi="Courier New" w:cs="Courier New"/>
          <w:sz w:val="24"/>
          <w:szCs w:val="24"/>
        </w:rPr>
        <w:t>||06^California^FIPS5_2||||||F</w:t>
      </w:r>
    </w:p>
    <w:p w14:paraId="56DC2F28" w14:textId="77777777" w:rsidR="00E53D90"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lastRenderedPageBreak/>
        <w:t xml:space="preserve">OBX|48|TX|77999-1^Comment </w:t>
      </w:r>
      <w:proofErr w:type="spellStart"/>
      <w:r w:rsidRPr="00721EAF">
        <w:rPr>
          <w:rFonts w:ascii="Courier New" w:hAnsi="Courier New" w:cs="Courier New"/>
          <w:sz w:val="24"/>
          <w:szCs w:val="24"/>
        </w:rPr>
        <w:t>Field^LN</w:t>
      </w:r>
      <w:proofErr w:type="spellEnd"/>
      <w:r w:rsidRPr="00721EAF">
        <w:rPr>
          <w:rFonts w:ascii="Courier New" w:hAnsi="Courier New" w:cs="Courier New"/>
          <w:sz w:val="24"/>
          <w:szCs w:val="24"/>
        </w:rPr>
        <w:t>||||||||F</w:t>
      </w:r>
    </w:p>
    <w:p w14:paraId="5809FA94" w14:textId="77777777" w:rsidR="00DC3592" w:rsidRDefault="00DC3592" w:rsidP="00721EAF">
      <w:pPr>
        <w:autoSpaceDE w:val="0"/>
        <w:autoSpaceDN w:val="0"/>
        <w:spacing w:before="40" w:after="40"/>
        <w:rPr>
          <w:rFonts w:ascii="Courier New" w:hAnsi="Courier New" w:cs="Courier New"/>
          <w:sz w:val="24"/>
          <w:szCs w:val="24"/>
        </w:rPr>
      </w:pPr>
    </w:p>
    <w:p w14:paraId="11DEF2EF" w14:textId="77777777" w:rsidR="00DC3592" w:rsidRDefault="00DC3592" w:rsidP="00721EAF">
      <w:pPr>
        <w:autoSpaceDE w:val="0"/>
        <w:autoSpaceDN w:val="0"/>
        <w:spacing w:before="40" w:after="40"/>
        <w:rPr>
          <w:rFonts w:ascii="Courier New" w:hAnsi="Courier New" w:cs="Courier New"/>
          <w:sz w:val="24"/>
          <w:szCs w:val="24"/>
        </w:rPr>
      </w:pPr>
    </w:p>
    <w:p w14:paraId="311A7545" w14:textId="77777777" w:rsidR="00DC3592" w:rsidRDefault="00DC3592" w:rsidP="00721EAF">
      <w:pPr>
        <w:autoSpaceDE w:val="0"/>
        <w:autoSpaceDN w:val="0"/>
        <w:spacing w:before="40" w:after="40"/>
        <w:rPr>
          <w:rFonts w:ascii="Courier New" w:hAnsi="Courier New" w:cs="Courier New"/>
          <w:sz w:val="24"/>
          <w:szCs w:val="24"/>
        </w:rPr>
      </w:pPr>
    </w:p>
    <w:p w14:paraId="5F11A59E" w14:textId="77777777" w:rsidR="00DC3592" w:rsidRDefault="00DC3592" w:rsidP="00721EAF">
      <w:pPr>
        <w:autoSpaceDE w:val="0"/>
        <w:autoSpaceDN w:val="0"/>
        <w:spacing w:before="40" w:after="40"/>
        <w:rPr>
          <w:rFonts w:ascii="Courier New" w:hAnsi="Courier New" w:cs="Courier New"/>
          <w:sz w:val="24"/>
          <w:szCs w:val="24"/>
        </w:rPr>
      </w:pPr>
    </w:p>
    <w:p w14:paraId="430B782A" w14:textId="77777777" w:rsidR="00DC3592" w:rsidRDefault="00DC3592" w:rsidP="00721EAF">
      <w:pPr>
        <w:autoSpaceDE w:val="0"/>
        <w:autoSpaceDN w:val="0"/>
        <w:spacing w:before="40" w:after="40"/>
        <w:rPr>
          <w:rFonts w:ascii="Courier New" w:hAnsi="Courier New" w:cs="Courier New"/>
          <w:sz w:val="24"/>
          <w:szCs w:val="24"/>
        </w:rPr>
      </w:pPr>
    </w:p>
    <w:p w14:paraId="2A0DADF7" w14:textId="77777777" w:rsidR="00DC3592" w:rsidRDefault="00DC3592" w:rsidP="00721EAF">
      <w:pPr>
        <w:autoSpaceDE w:val="0"/>
        <w:autoSpaceDN w:val="0"/>
        <w:spacing w:before="40" w:after="40"/>
        <w:rPr>
          <w:rFonts w:ascii="Courier New" w:hAnsi="Courier New" w:cs="Courier New"/>
          <w:sz w:val="24"/>
          <w:szCs w:val="24"/>
        </w:rPr>
      </w:pPr>
    </w:p>
    <w:p w14:paraId="69D793E0" w14:textId="77777777" w:rsidR="00DC3592" w:rsidRDefault="00DC3592" w:rsidP="00721EAF">
      <w:pPr>
        <w:autoSpaceDE w:val="0"/>
        <w:autoSpaceDN w:val="0"/>
        <w:spacing w:before="40" w:after="40"/>
        <w:rPr>
          <w:rFonts w:ascii="Courier New" w:hAnsi="Courier New" w:cs="Courier New"/>
          <w:sz w:val="24"/>
          <w:szCs w:val="24"/>
        </w:rPr>
      </w:pPr>
    </w:p>
    <w:p w14:paraId="0E50EC98" w14:textId="77777777" w:rsidR="00DC3592" w:rsidRDefault="00DC3592" w:rsidP="00721EAF">
      <w:pPr>
        <w:autoSpaceDE w:val="0"/>
        <w:autoSpaceDN w:val="0"/>
        <w:spacing w:before="40" w:after="40"/>
        <w:rPr>
          <w:rFonts w:ascii="Courier New" w:hAnsi="Courier New" w:cs="Courier New"/>
          <w:sz w:val="24"/>
          <w:szCs w:val="24"/>
        </w:rPr>
      </w:pPr>
    </w:p>
    <w:p w14:paraId="51912C21" w14:textId="77777777" w:rsidR="00DC3592" w:rsidRDefault="00DC3592" w:rsidP="00721EAF">
      <w:pPr>
        <w:autoSpaceDE w:val="0"/>
        <w:autoSpaceDN w:val="0"/>
        <w:spacing w:before="40" w:after="40"/>
        <w:rPr>
          <w:rFonts w:ascii="Courier New" w:hAnsi="Courier New" w:cs="Courier New"/>
          <w:sz w:val="24"/>
          <w:szCs w:val="24"/>
        </w:rPr>
      </w:pPr>
    </w:p>
    <w:p w14:paraId="4956CE92" w14:textId="77777777" w:rsidR="00DC3592" w:rsidRDefault="00DC3592" w:rsidP="00721EAF">
      <w:pPr>
        <w:autoSpaceDE w:val="0"/>
        <w:autoSpaceDN w:val="0"/>
        <w:spacing w:before="40" w:after="40"/>
        <w:rPr>
          <w:rFonts w:ascii="Courier New" w:hAnsi="Courier New" w:cs="Courier New"/>
          <w:sz w:val="24"/>
          <w:szCs w:val="24"/>
        </w:rPr>
      </w:pPr>
    </w:p>
    <w:p w14:paraId="223F960D" w14:textId="77777777" w:rsidR="00DC3592" w:rsidRDefault="00DC3592" w:rsidP="00721EAF">
      <w:pPr>
        <w:autoSpaceDE w:val="0"/>
        <w:autoSpaceDN w:val="0"/>
        <w:spacing w:before="40" w:after="40"/>
        <w:rPr>
          <w:rFonts w:ascii="Courier New" w:hAnsi="Courier New" w:cs="Courier New"/>
          <w:sz w:val="24"/>
          <w:szCs w:val="24"/>
        </w:rPr>
      </w:pPr>
    </w:p>
    <w:p w14:paraId="7C6C307C" w14:textId="77777777" w:rsidR="00DC3592" w:rsidRDefault="00DC3592" w:rsidP="00721EAF">
      <w:pPr>
        <w:autoSpaceDE w:val="0"/>
        <w:autoSpaceDN w:val="0"/>
        <w:spacing w:before="40" w:after="40"/>
        <w:rPr>
          <w:rFonts w:ascii="Courier New" w:hAnsi="Courier New" w:cs="Courier New"/>
          <w:sz w:val="24"/>
          <w:szCs w:val="24"/>
        </w:rPr>
      </w:pPr>
    </w:p>
    <w:p w14:paraId="5D8CF4FD" w14:textId="77777777" w:rsidR="00DC3592" w:rsidRDefault="00DC3592" w:rsidP="00721EAF">
      <w:pPr>
        <w:autoSpaceDE w:val="0"/>
        <w:autoSpaceDN w:val="0"/>
        <w:spacing w:before="40" w:after="40"/>
        <w:rPr>
          <w:rFonts w:ascii="Courier New" w:hAnsi="Courier New" w:cs="Courier New"/>
          <w:sz w:val="24"/>
          <w:szCs w:val="24"/>
        </w:rPr>
      </w:pPr>
    </w:p>
    <w:p w14:paraId="039F7624" w14:textId="77777777" w:rsidR="00DC3592" w:rsidRDefault="00DC3592" w:rsidP="00721EAF">
      <w:pPr>
        <w:autoSpaceDE w:val="0"/>
        <w:autoSpaceDN w:val="0"/>
        <w:spacing w:before="40" w:after="40"/>
        <w:rPr>
          <w:rFonts w:ascii="Courier New" w:hAnsi="Courier New" w:cs="Courier New"/>
          <w:sz w:val="24"/>
          <w:szCs w:val="24"/>
        </w:rPr>
      </w:pPr>
    </w:p>
    <w:p w14:paraId="1783E998" w14:textId="77777777" w:rsidR="00DC3592" w:rsidRDefault="00DC3592" w:rsidP="00721EAF">
      <w:pPr>
        <w:autoSpaceDE w:val="0"/>
        <w:autoSpaceDN w:val="0"/>
        <w:spacing w:before="40" w:after="40"/>
        <w:rPr>
          <w:rFonts w:ascii="Courier New" w:hAnsi="Courier New" w:cs="Courier New"/>
          <w:sz w:val="24"/>
          <w:szCs w:val="24"/>
        </w:rPr>
      </w:pPr>
    </w:p>
    <w:p w14:paraId="3AA52DA2" w14:textId="77777777" w:rsidR="00DC3592" w:rsidRDefault="00DC3592" w:rsidP="00721EAF">
      <w:pPr>
        <w:autoSpaceDE w:val="0"/>
        <w:autoSpaceDN w:val="0"/>
        <w:spacing w:before="40" w:after="40"/>
        <w:rPr>
          <w:rFonts w:ascii="Courier New" w:hAnsi="Courier New" w:cs="Courier New"/>
          <w:sz w:val="24"/>
          <w:szCs w:val="24"/>
        </w:rPr>
      </w:pPr>
    </w:p>
    <w:p w14:paraId="6DD46947" w14:textId="77777777" w:rsidR="00DC3592" w:rsidRDefault="00DC3592" w:rsidP="00721EAF">
      <w:pPr>
        <w:autoSpaceDE w:val="0"/>
        <w:autoSpaceDN w:val="0"/>
        <w:spacing w:before="40" w:after="40"/>
        <w:rPr>
          <w:rFonts w:ascii="Courier New" w:hAnsi="Courier New" w:cs="Courier New"/>
          <w:sz w:val="24"/>
          <w:szCs w:val="24"/>
        </w:rPr>
      </w:pPr>
    </w:p>
    <w:p w14:paraId="08D7C94C" w14:textId="77777777" w:rsidR="00DC3592" w:rsidRDefault="00DC3592" w:rsidP="00721EAF">
      <w:pPr>
        <w:autoSpaceDE w:val="0"/>
        <w:autoSpaceDN w:val="0"/>
        <w:spacing w:before="40" w:after="40"/>
        <w:rPr>
          <w:rFonts w:ascii="Courier New" w:hAnsi="Courier New" w:cs="Courier New"/>
          <w:sz w:val="24"/>
          <w:szCs w:val="24"/>
        </w:rPr>
      </w:pPr>
    </w:p>
    <w:p w14:paraId="59522FDD" w14:textId="77777777" w:rsidR="00DC3592" w:rsidRDefault="00DC3592" w:rsidP="00721EAF">
      <w:pPr>
        <w:autoSpaceDE w:val="0"/>
        <w:autoSpaceDN w:val="0"/>
        <w:spacing w:before="40" w:after="40"/>
        <w:rPr>
          <w:rFonts w:ascii="Courier New" w:hAnsi="Courier New" w:cs="Courier New"/>
          <w:sz w:val="24"/>
          <w:szCs w:val="24"/>
        </w:rPr>
      </w:pPr>
    </w:p>
    <w:p w14:paraId="41032786" w14:textId="77777777" w:rsidR="00DC3592" w:rsidRDefault="00DC3592" w:rsidP="00721EAF">
      <w:pPr>
        <w:autoSpaceDE w:val="0"/>
        <w:autoSpaceDN w:val="0"/>
        <w:spacing w:before="40" w:after="40"/>
        <w:rPr>
          <w:rFonts w:ascii="Courier New" w:hAnsi="Courier New" w:cs="Courier New"/>
          <w:sz w:val="24"/>
          <w:szCs w:val="24"/>
        </w:rPr>
      </w:pPr>
    </w:p>
    <w:p w14:paraId="31100B49" w14:textId="77777777" w:rsidR="00DC3592" w:rsidRDefault="00DC3592" w:rsidP="00721EAF">
      <w:pPr>
        <w:autoSpaceDE w:val="0"/>
        <w:autoSpaceDN w:val="0"/>
        <w:spacing w:before="40" w:after="40"/>
        <w:rPr>
          <w:rFonts w:ascii="Courier New" w:hAnsi="Courier New" w:cs="Courier New"/>
          <w:sz w:val="24"/>
          <w:szCs w:val="24"/>
        </w:rPr>
      </w:pPr>
    </w:p>
    <w:p w14:paraId="4F8DAD8F" w14:textId="77777777" w:rsidR="00DC3592" w:rsidRDefault="00DC3592" w:rsidP="00721EAF">
      <w:pPr>
        <w:autoSpaceDE w:val="0"/>
        <w:autoSpaceDN w:val="0"/>
        <w:spacing w:before="40" w:after="40"/>
        <w:rPr>
          <w:rFonts w:ascii="Courier New" w:hAnsi="Courier New" w:cs="Courier New"/>
          <w:sz w:val="24"/>
          <w:szCs w:val="24"/>
        </w:rPr>
      </w:pPr>
    </w:p>
    <w:p w14:paraId="09483014" w14:textId="77777777" w:rsidR="00DC3592" w:rsidRDefault="00DC3592" w:rsidP="00721EAF">
      <w:pPr>
        <w:autoSpaceDE w:val="0"/>
        <w:autoSpaceDN w:val="0"/>
        <w:spacing w:before="40" w:after="40"/>
        <w:rPr>
          <w:rFonts w:ascii="Courier New" w:hAnsi="Courier New" w:cs="Courier New"/>
          <w:sz w:val="24"/>
          <w:szCs w:val="24"/>
        </w:rPr>
      </w:pPr>
    </w:p>
    <w:p w14:paraId="31691CAC" w14:textId="77777777" w:rsidR="00DC3592" w:rsidRDefault="00DC3592" w:rsidP="00721EAF">
      <w:pPr>
        <w:autoSpaceDE w:val="0"/>
        <w:autoSpaceDN w:val="0"/>
        <w:spacing w:before="40" w:after="40"/>
        <w:rPr>
          <w:rFonts w:ascii="Courier New" w:hAnsi="Courier New" w:cs="Courier New"/>
          <w:sz w:val="24"/>
          <w:szCs w:val="24"/>
        </w:rPr>
      </w:pPr>
    </w:p>
    <w:p w14:paraId="287DCF2C" w14:textId="77777777" w:rsidR="00DC3592" w:rsidRDefault="00DC3592" w:rsidP="00721EAF">
      <w:pPr>
        <w:autoSpaceDE w:val="0"/>
        <w:autoSpaceDN w:val="0"/>
        <w:spacing w:before="40" w:after="40"/>
        <w:rPr>
          <w:rFonts w:ascii="Courier New" w:hAnsi="Courier New" w:cs="Courier New"/>
          <w:sz w:val="24"/>
          <w:szCs w:val="24"/>
        </w:rPr>
      </w:pPr>
    </w:p>
    <w:p w14:paraId="7D8198E8" w14:textId="77777777" w:rsidR="00DC3592" w:rsidRDefault="00DC3592" w:rsidP="00721EAF">
      <w:pPr>
        <w:autoSpaceDE w:val="0"/>
        <w:autoSpaceDN w:val="0"/>
        <w:spacing w:before="40" w:after="40"/>
        <w:rPr>
          <w:rFonts w:ascii="Courier New" w:hAnsi="Courier New" w:cs="Courier New"/>
          <w:sz w:val="24"/>
          <w:szCs w:val="24"/>
        </w:rPr>
      </w:pPr>
    </w:p>
    <w:p w14:paraId="6FD3F8E2" w14:textId="77777777" w:rsidR="00DC3592" w:rsidRDefault="00DC3592" w:rsidP="00721EAF">
      <w:pPr>
        <w:autoSpaceDE w:val="0"/>
        <w:autoSpaceDN w:val="0"/>
        <w:spacing w:before="40" w:after="40"/>
        <w:rPr>
          <w:rFonts w:ascii="Courier New" w:hAnsi="Courier New" w:cs="Courier New"/>
          <w:sz w:val="24"/>
          <w:szCs w:val="24"/>
        </w:rPr>
      </w:pPr>
    </w:p>
    <w:p w14:paraId="31FFF901" w14:textId="77777777" w:rsidR="00DC3592" w:rsidRDefault="00DC3592" w:rsidP="00721EAF">
      <w:pPr>
        <w:autoSpaceDE w:val="0"/>
        <w:autoSpaceDN w:val="0"/>
        <w:spacing w:before="40" w:after="40"/>
        <w:rPr>
          <w:rFonts w:ascii="Courier New" w:hAnsi="Courier New" w:cs="Courier New"/>
          <w:sz w:val="24"/>
          <w:szCs w:val="24"/>
        </w:rPr>
      </w:pPr>
    </w:p>
    <w:p w14:paraId="44005B6D" w14:textId="77777777" w:rsidR="00DC3592" w:rsidRDefault="00DC3592" w:rsidP="00721EAF">
      <w:pPr>
        <w:autoSpaceDE w:val="0"/>
        <w:autoSpaceDN w:val="0"/>
        <w:spacing w:before="40" w:after="40"/>
        <w:rPr>
          <w:rFonts w:ascii="Courier New" w:hAnsi="Courier New" w:cs="Courier New"/>
          <w:sz w:val="24"/>
          <w:szCs w:val="24"/>
        </w:rPr>
      </w:pPr>
    </w:p>
    <w:p w14:paraId="5CC04A0D" w14:textId="77777777" w:rsidR="00DC3592" w:rsidRDefault="00DC3592" w:rsidP="00721EAF">
      <w:pPr>
        <w:autoSpaceDE w:val="0"/>
        <w:autoSpaceDN w:val="0"/>
        <w:spacing w:before="40" w:after="40"/>
        <w:rPr>
          <w:rFonts w:ascii="Courier New" w:hAnsi="Courier New" w:cs="Courier New"/>
          <w:sz w:val="24"/>
          <w:szCs w:val="24"/>
        </w:rPr>
      </w:pPr>
    </w:p>
    <w:p w14:paraId="57E5AC50" w14:textId="77777777" w:rsidR="00DC3592" w:rsidRDefault="00DC3592" w:rsidP="00721EAF">
      <w:pPr>
        <w:autoSpaceDE w:val="0"/>
        <w:autoSpaceDN w:val="0"/>
        <w:spacing w:before="40" w:after="40"/>
        <w:rPr>
          <w:rFonts w:ascii="Courier New" w:hAnsi="Courier New" w:cs="Courier New"/>
          <w:sz w:val="24"/>
          <w:szCs w:val="24"/>
        </w:rPr>
      </w:pPr>
    </w:p>
    <w:p w14:paraId="21105FDE" w14:textId="77777777" w:rsidR="00DC3592" w:rsidRDefault="00DC3592" w:rsidP="00721EAF">
      <w:pPr>
        <w:autoSpaceDE w:val="0"/>
        <w:autoSpaceDN w:val="0"/>
        <w:spacing w:before="40" w:after="40"/>
        <w:rPr>
          <w:rFonts w:ascii="Courier New" w:hAnsi="Courier New" w:cs="Courier New"/>
          <w:sz w:val="24"/>
          <w:szCs w:val="24"/>
        </w:rPr>
      </w:pPr>
    </w:p>
    <w:p w14:paraId="0C3A8338" w14:textId="77777777" w:rsidR="00DC3592" w:rsidRDefault="00DC3592" w:rsidP="00721EAF">
      <w:pPr>
        <w:autoSpaceDE w:val="0"/>
        <w:autoSpaceDN w:val="0"/>
        <w:spacing w:before="40" w:after="40"/>
        <w:rPr>
          <w:rFonts w:ascii="Courier New" w:hAnsi="Courier New" w:cs="Courier New"/>
          <w:sz w:val="24"/>
          <w:szCs w:val="24"/>
        </w:rPr>
      </w:pPr>
    </w:p>
    <w:p w14:paraId="3BC8BE55" w14:textId="77777777" w:rsidR="00DC3592" w:rsidRDefault="00DC3592" w:rsidP="00721EAF">
      <w:pPr>
        <w:autoSpaceDE w:val="0"/>
        <w:autoSpaceDN w:val="0"/>
        <w:spacing w:before="40" w:after="40"/>
        <w:rPr>
          <w:rFonts w:ascii="Courier New" w:hAnsi="Courier New" w:cs="Courier New"/>
          <w:sz w:val="24"/>
          <w:szCs w:val="24"/>
        </w:rPr>
      </w:pPr>
    </w:p>
    <w:p w14:paraId="1F3A8531" w14:textId="77777777" w:rsidR="00DC3592" w:rsidRDefault="00DC3592" w:rsidP="00721EAF">
      <w:pPr>
        <w:autoSpaceDE w:val="0"/>
        <w:autoSpaceDN w:val="0"/>
        <w:spacing w:before="40" w:after="40"/>
        <w:rPr>
          <w:rFonts w:ascii="Courier New" w:hAnsi="Courier New" w:cs="Courier New"/>
          <w:sz w:val="24"/>
          <w:szCs w:val="24"/>
        </w:rPr>
      </w:pPr>
    </w:p>
    <w:p w14:paraId="23147920" w14:textId="77777777" w:rsidR="00DC3592" w:rsidRDefault="00DC3592" w:rsidP="00721EAF">
      <w:pPr>
        <w:autoSpaceDE w:val="0"/>
        <w:autoSpaceDN w:val="0"/>
        <w:spacing w:before="40" w:after="40"/>
        <w:rPr>
          <w:rFonts w:ascii="Courier New" w:hAnsi="Courier New" w:cs="Courier New"/>
          <w:sz w:val="24"/>
          <w:szCs w:val="24"/>
        </w:rPr>
      </w:pPr>
    </w:p>
    <w:p w14:paraId="63778FAC" w14:textId="77777777" w:rsidR="00DC3592" w:rsidRDefault="00DC3592" w:rsidP="00721EAF">
      <w:pPr>
        <w:autoSpaceDE w:val="0"/>
        <w:autoSpaceDN w:val="0"/>
        <w:spacing w:before="40" w:after="40"/>
        <w:rPr>
          <w:rFonts w:ascii="Courier New" w:hAnsi="Courier New" w:cs="Courier New"/>
          <w:sz w:val="24"/>
          <w:szCs w:val="24"/>
        </w:rPr>
      </w:pPr>
    </w:p>
    <w:p w14:paraId="7CCFAB86" w14:textId="77777777" w:rsidR="00DC3592" w:rsidRDefault="00DC3592" w:rsidP="00721EAF">
      <w:pPr>
        <w:autoSpaceDE w:val="0"/>
        <w:autoSpaceDN w:val="0"/>
        <w:spacing w:before="40" w:after="40"/>
        <w:rPr>
          <w:rFonts w:ascii="Courier New" w:hAnsi="Courier New" w:cs="Courier New"/>
          <w:sz w:val="24"/>
          <w:szCs w:val="24"/>
        </w:rPr>
      </w:pPr>
    </w:p>
    <w:p w14:paraId="45F41F0D" w14:textId="77777777" w:rsidR="00DC3592" w:rsidRPr="00285173" w:rsidRDefault="00DC3592" w:rsidP="00721EAF">
      <w:pPr>
        <w:autoSpaceDE w:val="0"/>
        <w:autoSpaceDN w:val="0"/>
        <w:spacing w:before="40" w:after="40"/>
        <w:rPr>
          <w:rFonts w:ascii="Courier New" w:hAnsi="Courier New" w:cs="Courier New"/>
          <w:sz w:val="24"/>
          <w:szCs w:val="24"/>
        </w:rPr>
      </w:pPr>
    </w:p>
    <w:p w14:paraId="41581ACD" w14:textId="77777777" w:rsidR="00FC130A" w:rsidRPr="00EA409D" w:rsidRDefault="005D12F1" w:rsidP="00EA409D">
      <w:pPr>
        <w:pStyle w:val="Heading1"/>
      </w:pPr>
      <w:bookmarkStart w:id="486" w:name="_Toc403064988"/>
      <w:bookmarkStart w:id="487" w:name="_Toc487203696"/>
      <w:r w:rsidRPr="00EA409D">
        <w:lastRenderedPageBreak/>
        <w:t>APPENDIX</w:t>
      </w:r>
      <w:r w:rsidR="00FC130A" w:rsidRPr="00EA409D">
        <w:t xml:space="preserve"> C – CONFORMANCE STATEMENTS</w:t>
      </w:r>
      <w:bookmarkEnd w:id="486"/>
      <w:bookmarkEnd w:id="487"/>
    </w:p>
    <w:p w14:paraId="6C090595" w14:textId="77777777" w:rsidR="00CC406C" w:rsidRPr="007D52EE" w:rsidRDefault="002F689F" w:rsidP="007C77D8">
      <w:pPr>
        <w:pStyle w:val="TableContent"/>
      </w:pPr>
      <w:r w:rsidRPr="007D52EE">
        <w:t>The following table summarizes the conformance statements that are in context throughout the document.</w:t>
      </w:r>
    </w:p>
    <w:p w14:paraId="31282089" w14:textId="77777777" w:rsidR="002F689F" w:rsidRPr="007D52EE" w:rsidRDefault="002F689F" w:rsidP="0059765F">
      <w:pPr>
        <w:pStyle w:val="Caption"/>
        <w:rPr>
          <w:color w:val="FFFFFF" w:themeColor="background1"/>
        </w:rPr>
      </w:pPr>
      <w:r w:rsidRPr="007D52EE">
        <w:rPr>
          <w:color w:val="FFFFFF" w:themeColor="background1"/>
        </w:rPr>
        <w:t xml:space="preserve">Table </w:t>
      </w:r>
      <w:r w:rsidRPr="007D52EE">
        <w:rPr>
          <w:color w:val="FFFFFF" w:themeColor="background1"/>
        </w:rPr>
        <w:fldChar w:fldCharType="begin"/>
      </w:r>
      <w:r w:rsidRPr="007D52EE">
        <w:rPr>
          <w:color w:val="FFFFFF" w:themeColor="background1"/>
        </w:rPr>
        <w:instrText xml:space="preserve"> SEQ Table \* ARABIC </w:instrText>
      </w:r>
      <w:r w:rsidRPr="007D52EE">
        <w:rPr>
          <w:color w:val="FFFFFF" w:themeColor="background1"/>
        </w:rPr>
        <w:fldChar w:fldCharType="separate"/>
      </w:r>
      <w:r w:rsidR="00752738">
        <w:rPr>
          <w:noProof/>
          <w:color w:val="FFFFFF" w:themeColor="background1"/>
        </w:rPr>
        <w:t>3</w:t>
      </w:r>
      <w:r w:rsidRPr="007D52EE">
        <w:rPr>
          <w:color w:val="FFFFFF" w:themeColor="background1"/>
        </w:rPr>
        <w:fldChar w:fldCharType="end"/>
      </w:r>
      <w:r w:rsidRPr="007D52EE">
        <w:rPr>
          <w:color w:val="FFFFFF" w:themeColor="background1"/>
        </w:rPr>
        <w:t>Conformance Statements</w:t>
      </w:r>
    </w:p>
    <w:tbl>
      <w:tblPr>
        <w:tblStyle w:val="TableGrid"/>
        <w:tblW w:w="9378" w:type="dxa"/>
        <w:tblInd w:w="180" w:type="dxa"/>
        <w:tblLayout w:type="fixed"/>
        <w:tblLook w:val="04A0" w:firstRow="1" w:lastRow="0" w:firstColumn="1" w:lastColumn="0" w:noHBand="0" w:noVBand="1"/>
        <w:tblCaption w:val="Conformance Statement List"/>
      </w:tblPr>
      <w:tblGrid>
        <w:gridCol w:w="1188"/>
        <w:gridCol w:w="8190"/>
      </w:tblGrid>
      <w:tr w:rsidR="00EA0C2C" w:rsidRPr="0059765F" w14:paraId="0561BB54" w14:textId="77777777" w:rsidTr="0059765F">
        <w:trPr>
          <w:tblHeader/>
        </w:trPr>
        <w:tc>
          <w:tcPr>
            <w:tcW w:w="1188" w:type="dxa"/>
            <w:shd w:val="clear" w:color="auto" w:fill="DBE5F1" w:themeFill="accent1" w:themeFillTint="33"/>
          </w:tcPr>
          <w:p w14:paraId="6B7507E6" w14:textId="77777777" w:rsidR="00EA0C2C" w:rsidRPr="0059765F" w:rsidRDefault="00EA0C2C" w:rsidP="007C77D8">
            <w:pPr>
              <w:pStyle w:val="TableContent"/>
              <w:rPr>
                <w:sz w:val="22"/>
                <w:szCs w:val="22"/>
              </w:rPr>
            </w:pPr>
            <w:r w:rsidRPr="0059765F">
              <w:t>ID</w:t>
            </w:r>
          </w:p>
        </w:tc>
        <w:tc>
          <w:tcPr>
            <w:tcW w:w="8190" w:type="dxa"/>
            <w:shd w:val="clear" w:color="auto" w:fill="DBE5F1" w:themeFill="accent1" w:themeFillTint="33"/>
          </w:tcPr>
          <w:p w14:paraId="03BD047C" w14:textId="77777777" w:rsidR="00EA0C2C" w:rsidRPr="0059765F" w:rsidRDefault="00EA0C2C" w:rsidP="007C77D8">
            <w:pPr>
              <w:pStyle w:val="TableContent"/>
              <w:rPr>
                <w:sz w:val="22"/>
                <w:szCs w:val="22"/>
              </w:rPr>
            </w:pPr>
            <w:r w:rsidRPr="0059765F">
              <w:t>CONFORMANCE STATEMENT LIST</w:t>
            </w:r>
          </w:p>
        </w:tc>
      </w:tr>
      <w:tr w:rsidR="00997317" w:rsidRPr="00BD2D65" w14:paraId="420B96F9" w14:textId="77777777" w:rsidTr="0059765F">
        <w:tc>
          <w:tcPr>
            <w:tcW w:w="1188" w:type="dxa"/>
          </w:tcPr>
          <w:p w14:paraId="115C346D" w14:textId="77777777" w:rsidR="00997317" w:rsidRPr="00EB2A5A" w:rsidRDefault="00997317" w:rsidP="007C77D8">
            <w:pPr>
              <w:pStyle w:val="TableContent"/>
            </w:pPr>
            <w:r w:rsidRPr="00EB2A5A">
              <w:t>CN-001</w:t>
            </w:r>
          </w:p>
        </w:tc>
        <w:tc>
          <w:tcPr>
            <w:tcW w:w="8190" w:type="dxa"/>
          </w:tcPr>
          <w:p w14:paraId="1953E1D6" w14:textId="77777777" w:rsidR="00997317" w:rsidRPr="00BD2D65" w:rsidRDefault="0016798E" w:rsidP="00163F01">
            <w:pPr>
              <w:pStyle w:val="ComponentTableBody"/>
              <w:spacing w:before="40" w:after="40" w:line="240" w:lineRule="auto"/>
              <w:jc w:val="left"/>
              <w:rPr>
                <w:rFonts w:cs="Arial"/>
                <w:sz w:val="24"/>
                <w:szCs w:val="24"/>
              </w:rPr>
            </w:pPr>
            <w:r w:rsidRPr="00BD2D65">
              <w:rPr>
                <w:rFonts w:cs="Arial"/>
                <w:sz w:val="24"/>
                <w:szCs w:val="24"/>
              </w:rPr>
              <w:t xml:space="preserve">HD.2 (Universal ID) </w:t>
            </w:r>
            <w:r w:rsidRPr="00BD2D65">
              <w:rPr>
                <w:rFonts w:cs="Arial"/>
                <w:b/>
                <w:sz w:val="24"/>
                <w:szCs w:val="24"/>
              </w:rPr>
              <w:t>SHALL</w:t>
            </w:r>
            <w:r w:rsidRPr="00BD2D65">
              <w:rPr>
                <w:rFonts w:cs="Arial"/>
                <w:sz w:val="24"/>
                <w:szCs w:val="24"/>
              </w:rPr>
              <w:t xml:space="preserve"> be a valid ISO OID format.</w:t>
            </w:r>
          </w:p>
        </w:tc>
      </w:tr>
      <w:tr w:rsidR="00997317" w:rsidRPr="00BD2D65" w14:paraId="23DD4EDD" w14:textId="77777777" w:rsidTr="0059765F">
        <w:tc>
          <w:tcPr>
            <w:tcW w:w="1188" w:type="dxa"/>
          </w:tcPr>
          <w:p w14:paraId="51ABAC31" w14:textId="77777777" w:rsidR="00997317" w:rsidRPr="00EB2A5A" w:rsidRDefault="00997317" w:rsidP="007C77D8">
            <w:pPr>
              <w:pStyle w:val="TableContent"/>
            </w:pPr>
            <w:r w:rsidRPr="00EB2A5A">
              <w:t>CN-002</w:t>
            </w:r>
          </w:p>
        </w:tc>
        <w:tc>
          <w:tcPr>
            <w:tcW w:w="8190" w:type="dxa"/>
          </w:tcPr>
          <w:p w14:paraId="41F9B68E" w14:textId="77777777" w:rsidR="00997317" w:rsidRPr="00BD2D65" w:rsidRDefault="0016798E" w:rsidP="0086060A">
            <w:pPr>
              <w:pStyle w:val="ComponentTableBody"/>
              <w:spacing w:before="40" w:after="40" w:line="240" w:lineRule="auto"/>
              <w:jc w:val="left"/>
              <w:rPr>
                <w:rFonts w:cs="Arial"/>
                <w:sz w:val="24"/>
                <w:szCs w:val="24"/>
              </w:rPr>
            </w:pPr>
            <w:r w:rsidRPr="00BD2D65">
              <w:rPr>
                <w:rFonts w:cs="Arial"/>
                <w:sz w:val="24"/>
                <w:szCs w:val="24"/>
              </w:rPr>
              <w:t xml:space="preserve">HD.3 (Universal ID Type) </w:t>
            </w:r>
            <w:r w:rsidRPr="00BD2D65">
              <w:rPr>
                <w:rFonts w:cs="Arial"/>
                <w:b/>
                <w:sz w:val="24"/>
                <w:szCs w:val="24"/>
              </w:rPr>
              <w:t>SHALL</w:t>
            </w:r>
            <w:r w:rsidRPr="00BD2D65">
              <w:rPr>
                <w:rFonts w:cs="Arial"/>
                <w:sz w:val="24"/>
                <w:szCs w:val="24"/>
              </w:rPr>
              <w:t xml:space="preserve"> be valued “ISO”.</w:t>
            </w:r>
          </w:p>
        </w:tc>
      </w:tr>
      <w:tr w:rsidR="006D4725" w:rsidRPr="00BD2D65" w14:paraId="6D4C2A92" w14:textId="77777777" w:rsidTr="0059765F">
        <w:tc>
          <w:tcPr>
            <w:tcW w:w="1188" w:type="dxa"/>
          </w:tcPr>
          <w:p w14:paraId="7C272FA0" w14:textId="77777777" w:rsidR="006D4725" w:rsidRPr="00EB2A5A" w:rsidRDefault="006D4725" w:rsidP="007C77D8">
            <w:pPr>
              <w:pStyle w:val="TableContent"/>
            </w:pPr>
            <w:r w:rsidRPr="00EB2A5A">
              <w:t>CN-003</w:t>
            </w:r>
          </w:p>
        </w:tc>
        <w:tc>
          <w:tcPr>
            <w:tcW w:w="8190" w:type="dxa"/>
          </w:tcPr>
          <w:p w14:paraId="065B07F0" w14:textId="77777777" w:rsidR="006D4725" w:rsidRPr="00BD2D65" w:rsidRDefault="0016798E" w:rsidP="003F2473">
            <w:pPr>
              <w:autoSpaceDE w:val="0"/>
              <w:autoSpaceDN w:val="0"/>
              <w:rPr>
                <w:rFonts w:ascii="Arial" w:hAnsi="Arial" w:cs="Arial"/>
                <w:sz w:val="24"/>
                <w:szCs w:val="24"/>
              </w:rPr>
            </w:pPr>
            <w:r w:rsidRPr="00BD2D65">
              <w:rPr>
                <w:rFonts w:ascii="Arial" w:hAnsi="Arial" w:cs="Arial"/>
                <w:bCs/>
                <w:snapToGrid w:val="0"/>
                <w:sz w:val="24"/>
                <w:szCs w:val="24"/>
              </w:rPr>
              <w:t xml:space="preserve">If &lt;num1&gt; and &lt;num2&gt; are both non-null, then the separator/suffix </w:t>
            </w:r>
            <w:r w:rsidRPr="00BD2D65">
              <w:rPr>
                <w:rFonts w:ascii="Arial" w:hAnsi="Arial" w:cs="Arial"/>
                <w:b/>
                <w:bCs/>
                <w:snapToGrid w:val="0"/>
                <w:sz w:val="24"/>
                <w:szCs w:val="24"/>
              </w:rPr>
              <w:t>MUST</w:t>
            </w:r>
            <w:r w:rsidRPr="00BD2D65">
              <w:rPr>
                <w:rFonts w:ascii="Arial" w:hAnsi="Arial" w:cs="Arial"/>
                <w:bCs/>
                <w:snapToGrid w:val="0"/>
                <w:sz w:val="24"/>
                <w:szCs w:val="24"/>
              </w:rPr>
              <w:t xml:space="preserve"> be non-null. </w:t>
            </w:r>
          </w:p>
        </w:tc>
      </w:tr>
      <w:tr w:rsidR="006D4725" w:rsidRPr="00BD2D65" w14:paraId="4D9C79A7" w14:textId="77777777" w:rsidTr="00F6648D">
        <w:tc>
          <w:tcPr>
            <w:tcW w:w="1188" w:type="dxa"/>
          </w:tcPr>
          <w:p w14:paraId="1E0A1F93" w14:textId="77777777" w:rsidR="006D4725" w:rsidRPr="00EB2A5A" w:rsidRDefault="004248ED" w:rsidP="007C77D8">
            <w:pPr>
              <w:pStyle w:val="TableContent"/>
            </w:pPr>
            <w:r w:rsidRPr="00EB2A5A">
              <w:t>CN-004</w:t>
            </w:r>
          </w:p>
        </w:tc>
        <w:tc>
          <w:tcPr>
            <w:tcW w:w="8190" w:type="dxa"/>
            <w:vAlign w:val="center"/>
          </w:tcPr>
          <w:p w14:paraId="0569F9B0" w14:textId="77777777" w:rsidR="006D4725" w:rsidRPr="00BD2D65" w:rsidRDefault="0016798E" w:rsidP="004248ED">
            <w:pPr>
              <w:autoSpaceDE w:val="0"/>
              <w:autoSpaceDN w:val="0"/>
              <w:rPr>
                <w:rFonts w:ascii="Arial" w:hAnsi="Arial" w:cs="Arial"/>
                <w:sz w:val="24"/>
                <w:szCs w:val="24"/>
              </w:rPr>
            </w:pPr>
            <w:r w:rsidRPr="00BD2D65">
              <w:rPr>
                <w:rFonts w:ascii="Arial" w:hAnsi="Arial" w:cs="Arial"/>
                <w:sz w:val="24"/>
                <w:szCs w:val="24"/>
              </w:rPr>
              <w:t xml:space="preserve">MSH.1 (Field Separator) </w:t>
            </w:r>
            <w:r w:rsidRPr="00BD2D65">
              <w:rPr>
                <w:rFonts w:ascii="Arial" w:hAnsi="Arial" w:cs="Arial"/>
                <w:b/>
                <w:sz w:val="24"/>
                <w:szCs w:val="24"/>
              </w:rPr>
              <w:t>SHALL</w:t>
            </w:r>
            <w:r w:rsidRPr="00BD2D65">
              <w:rPr>
                <w:rFonts w:ascii="Arial" w:hAnsi="Arial" w:cs="Arial"/>
                <w:sz w:val="24"/>
                <w:szCs w:val="24"/>
              </w:rPr>
              <w:t xml:space="preserve"> contain the constant value '|'.</w:t>
            </w:r>
          </w:p>
        </w:tc>
      </w:tr>
      <w:tr w:rsidR="006D4725" w:rsidRPr="00BD2D65" w14:paraId="0272FDBB" w14:textId="77777777" w:rsidTr="00F6648D">
        <w:tc>
          <w:tcPr>
            <w:tcW w:w="1188" w:type="dxa"/>
          </w:tcPr>
          <w:p w14:paraId="06F3D5A9" w14:textId="77777777" w:rsidR="006D4725" w:rsidRPr="00EB2A5A" w:rsidRDefault="00882245" w:rsidP="007C77D8">
            <w:pPr>
              <w:pStyle w:val="TableContent"/>
            </w:pPr>
            <w:r w:rsidRPr="00EB2A5A">
              <w:t>CN-005</w:t>
            </w:r>
          </w:p>
        </w:tc>
        <w:tc>
          <w:tcPr>
            <w:tcW w:w="8190" w:type="dxa"/>
            <w:vAlign w:val="center"/>
          </w:tcPr>
          <w:p w14:paraId="53586DA4" w14:textId="77777777" w:rsidR="006D4725" w:rsidRPr="00BD2D65" w:rsidRDefault="0016798E" w:rsidP="00163F01">
            <w:pPr>
              <w:autoSpaceDE w:val="0"/>
              <w:autoSpaceDN w:val="0"/>
              <w:spacing w:before="40" w:after="40"/>
              <w:rPr>
                <w:rFonts w:ascii="Arial" w:hAnsi="Arial" w:cs="Arial"/>
                <w:sz w:val="24"/>
                <w:szCs w:val="24"/>
              </w:rPr>
            </w:pPr>
            <w:r w:rsidRPr="00BD2D65">
              <w:rPr>
                <w:rFonts w:ascii="Arial" w:hAnsi="Arial" w:cs="Arial"/>
                <w:sz w:val="24"/>
                <w:szCs w:val="24"/>
              </w:rPr>
              <w:t xml:space="preserve">MSH.2 (Encoding Characters) </w:t>
            </w:r>
            <w:r w:rsidRPr="00BD2D65">
              <w:rPr>
                <w:rFonts w:ascii="Arial" w:hAnsi="Arial" w:cs="Arial"/>
                <w:b/>
                <w:sz w:val="24"/>
                <w:szCs w:val="24"/>
              </w:rPr>
              <w:t>SHALL</w:t>
            </w:r>
            <w:r w:rsidRPr="00BD2D65">
              <w:rPr>
                <w:rFonts w:ascii="Arial" w:hAnsi="Arial" w:cs="Arial"/>
                <w:sz w:val="24"/>
                <w:szCs w:val="24"/>
              </w:rPr>
              <w:t xml:space="preserve"> contain the constant value '^~\&amp;'.</w:t>
            </w:r>
          </w:p>
        </w:tc>
      </w:tr>
      <w:tr w:rsidR="006D4725" w:rsidRPr="00BD2D65" w14:paraId="0F0CB32D" w14:textId="77777777" w:rsidTr="00F6648D">
        <w:tc>
          <w:tcPr>
            <w:tcW w:w="1188" w:type="dxa"/>
          </w:tcPr>
          <w:p w14:paraId="107C978C" w14:textId="77777777" w:rsidR="006D4725" w:rsidRPr="00EB2A5A" w:rsidRDefault="00964BFC" w:rsidP="007C77D8">
            <w:pPr>
              <w:pStyle w:val="TableContent"/>
            </w:pPr>
            <w:r w:rsidRPr="00EB2A5A">
              <w:t>CN-006</w:t>
            </w:r>
          </w:p>
        </w:tc>
        <w:tc>
          <w:tcPr>
            <w:tcW w:w="8190" w:type="dxa"/>
            <w:vAlign w:val="center"/>
          </w:tcPr>
          <w:p w14:paraId="16CE9A93" w14:textId="77777777" w:rsidR="006D4725" w:rsidRPr="00BD2D65" w:rsidRDefault="0016798E" w:rsidP="00163F01">
            <w:pPr>
              <w:autoSpaceDE w:val="0"/>
              <w:autoSpaceDN w:val="0"/>
              <w:spacing w:before="40" w:after="40"/>
              <w:rPr>
                <w:rFonts w:ascii="Arial" w:hAnsi="Arial" w:cs="Arial"/>
                <w:sz w:val="24"/>
                <w:szCs w:val="24"/>
              </w:rPr>
            </w:pPr>
            <w:r w:rsidRPr="00BD2D65">
              <w:rPr>
                <w:rFonts w:ascii="Arial" w:hAnsi="Arial" w:cs="Arial"/>
                <w:sz w:val="24"/>
                <w:szCs w:val="24"/>
              </w:rPr>
              <w:t xml:space="preserve">MSH-7 (Date/Time of Message) </w:t>
            </w:r>
            <w:r w:rsidRPr="00BD2D65">
              <w:rPr>
                <w:rFonts w:ascii="Arial" w:hAnsi="Arial" w:cs="Arial"/>
                <w:b/>
                <w:sz w:val="24"/>
                <w:szCs w:val="24"/>
              </w:rPr>
              <w:t>SHALL</w:t>
            </w:r>
            <w:r w:rsidRPr="00BD2D65">
              <w:rPr>
                <w:rFonts w:ascii="Arial" w:hAnsi="Arial" w:cs="Arial"/>
                <w:sz w:val="24"/>
                <w:szCs w:val="24"/>
              </w:rPr>
              <w:t xml:space="preserve"> follow the format: YYYYMMDDHHMMSS</w:t>
            </w:r>
            <w:proofErr w:type="gramStart"/>
            <w:r w:rsidRPr="00BD2D65">
              <w:rPr>
                <w:rFonts w:ascii="Arial" w:hAnsi="Arial" w:cs="Arial"/>
                <w:sz w:val="24"/>
                <w:szCs w:val="24"/>
              </w:rPr>
              <w:t>[.S</w:t>
            </w:r>
            <w:proofErr w:type="gramEnd"/>
            <w:r w:rsidRPr="00BD2D65">
              <w:rPr>
                <w:rFonts w:ascii="Arial" w:hAnsi="Arial" w:cs="Arial"/>
                <w:sz w:val="24"/>
                <w:szCs w:val="24"/>
              </w:rPr>
              <w:t>[S[S[S]]]][+/-ZZZZ]</w:t>
            </w:r>
          </w:p>
        </w:tc>
      </w:tr>
      <w:tr w:rsidR="00650CB9" w:rsidRPr="00BD2D65" w14:paraId="26F9B51B" w14:textId="77777777" w:rsidTr="00F6648D">
        <w:tc>
          <w:tcPr>
            <w:tcW w:w="1188" w:type="dxa"/>
          </w:tcPr>
          <w:p w14:paraId="75427A8B" w14:textId="77777777" w:rsidR="00650CB9" w:rsidRPr="00EB2A5A" w:rsidRDefault="00964BFC" w:rsidP="007C77D8">
            <w:pPr>
              <w:pStyle w:val="TableContent"/>
            </w:pPr>
            <w:r w:rsidRPr="00EB2A5A">
              <w:t>CN-007</w:t>
            </w:r>
          </w:p>
        </w:tc>
        <w:tc>
          <w:tcPr>
            <w:tcW w:w="8190" w:type="dxa"/>
            <w:vAlign w:val="center"/>
          </w:tcPr>
          <w:p w14:paraId="1264255A" w14:textId="77777777" w:rsidR="00650CB9" w:rsidRPr="00BD2D65" w:rsidRDefault="0016798E" w:rsidP="00163F01">
            <w:pPr>
              <w:autoSpaceDE w:val="0"/>
              <w:autoSpaceDN w:val="0"/>
              <w:spacing w:before="40" w:after="40"/>
              <w:rPr>
                <w:rFonts w:ascii="Arial" w:hAnsi="Arial" w:cs="Arial"/>
                <w:sz w:val="24"/>
                <w:szCs w:val="24"/>
                <w:highlight w:val="yellow"/>
              </w:rPr>
            </w:pPr>
            <w:r w:rsidRPr="00BD2D65">
              <w:rPr>
                <w:rFonts w:ascii="Arial" w:hAnsi="Arial" w:cs="Arial"/>
                <w:sz w:val="24"/>
                <w:szCs w:val="24"/>
              </w:rPr>
              <w:t xml:space="preserve">MSH-9 (Message Type) </w:t>
            </w:r>
            <w:r w:rsidRPr="00BD2D65">
              <w:rPr>
                <w:rFonts w:ascii="Arial" w:hAnsi="Arial" w:cs="Arial"/>
                <w:b/>
                <w:bCs/>
                <w:sz w:val="24"/>
                <w:szCs w:val="24"/>
              </w:rPr>
              <w:t xml:space="preserve">SHALL </w:t>
            </w:r>
            <w:r w:rsidRPr="00BD2D65">
              <w:rPr>
                <w:rFonts w:ascii="Arial" w:hAnsi="Arial" w:cs="Arial"/>
                <w:sz w:val="24"/>
                <w:szCs w:val="24"/>
              </w:rPr>
              <w:t>be the literal value: ‘ORU^R01^ORU_R01’.</w:t>
            </w:r>
          </w:p>
        </w:tc>
      </w:tr>
      <w:tr w:rsidR="00964BFC" w:rsidRPr="00BD2D65" w14:paraId="73871764" w14:textId="77777777" w:rsidTr="00F6648D">
        <w:tc>
          <w:tcPr>
            <w:tcW w:w="1188" w:type="dxa"/>
          </w:tcPr>
          <w:p w14:paraId="54A58441" w14:textId="77777777" w:rsidR="00964BFC" w:rsidRPr="00EB2A5A" w:rsidRDefault="00964BFC" w:rsidP="007C77D8">
            <w:pPr>
              <w:pStyle w:val="TableContent"/>
            </w:pPr>
            <w:r w:rsidRPr="00EB2A5A">
              <w:t>CN-008</w:t>
            </w:r>
          </w:p>
        </w:tc>
        <w:tc>
          <w:tcPr>
            <w:tcW w:w="8190" w:type="dxa"/>
            <w:vAlign w:val="center"/>
          </w:tcPr>
          <w:p w14:paraId="6CCF9B56" w14:textId="77777777" w:rsidR="00964BFC" w:rsidRPr="00BD2D65" w:rsidRDefault="0016798E" w:rsidP="00163F01">
            <w:pPr>
              <w:autoSpaceDE w:val="0"/>
              <w:autoSpaceDN w:val="0"/>
              <w:spacing w:before="40" w:after="40"/>
              <w:rPr>
                <w:rFonts w:ascii="Arial" w:hAnsi="Arial" w:cs="Arial"/>
                <w:sz w:val="24"/>
                <w:szCs w:val="24"/>
                <w:highlight w:val="yellow"/>
              </w:rPr>
            </w:pPr>
            <w:r w:rsidRPr="00BD2D65">
              <w:rPr>
                <w:rFonts w:ascii="Arial" w:hAnsi="Arial" w:cs="Arial"/>
                <w:sz w:val="24"/>
                <w:szCs w:val="24"/>
              </w:rPr>
              <w:t xml:space="preserve">MSH-12 (Version ID) </w:t>
            </w:r>
            <w:r w:rsidRPr="00BD2D65">
              <w:rPr>
                <w:rFonts w:ascii="Arial" w:hAnsi="Arial" w:cs="Arial"/>
                <w:b/>
                <w:sz w:val="24"/>
                <w:szCs w:val="24"/>
              </w:rPr>
              <w:t>SHALL</w:t>
            </w:r>
            <w:r w:rsidRPr="00BD2D65">
              <w:rPr>
                <w:rFonts w:ascii="Arial" w:hAnsi="Arial" w:cs="Arial"/>
                <w:sz w:val="24"/>
                <w:szCs w:val="24"/>
              </w:rPr>
              <w:t xml:space="preserve"> have the literal value ‘2.5.1’.</w:t>
            </w:r>
          </w:p>
        </w:tc>
      </w:tr>
      <w:tr w:rsidR="006D4725" w:rsidRPr="00BD2D65" w14:paraId="4E670642" w14:textId="77777777" w:rsidTr="00F6648D">
        <w:tc>
          <w:tcPr>
            <w:tcW w:w="1188" w:type="dxa"/>
          </w:tcPr>
          <w:p w14:paraId="20995FED" w14:textId="77777777" w:rsidR="006D4725" w:rsidRPr="00EB2A5A" w:rsidRDefault="00E71A7B" w:rsidP="007C77D8">
            <w:pPr>
              <w:pStyle w:val="TableContent"/>
            </w:pPr>
            <w:r w:rsidRPr="00EB2A5A">
              <w:t>CN-009</w:t>
            </w:r>
          </w:p>
        </w:tc>
        <w:tc>
          <w:tcPr>
            <w:tcW w:w="8190" w:type="dxa"/>
            <w:vAlign w:val="center"/>
          </w:tcPr>
          <w:p w14:paraId="3701BFAB" w14:textId="77777777" w:rsidR="00A0509F" w:rsidRPr="00BD2D65" w:rsidRDefault="00A0509F" w:rsidP="00A0509F">
            <w:pPr>
              <w:pStyle w:val="Default"/>
              <w:spacing w:before="40" w:after="40" w:line="240" w:lineRule="auto"/>
              <w:jc w:val="left"/>
              <w:rPr>
                <w:rFonts w:ascii="Arial" w:hAnsi="Arial" w:cs="Arial"/>
              </w:rPr>
            </w:pPr>
            <w:r w:rsidRPr="00BD2D65">
              <w:rPr>
                <w:rFonts w:ascii="Arial" w:hAnsi="Arial" w:cs="Arial"/>
              </w:rPr>
              <w:t xml:space="preserve">One instance of the Message Profile Identifier </w:t>
            </w:r>
            <w:r w:rsidRPr="00BD2D65">
              <w:rPr>
                <w:rFonts w:ascii="Arial" w:hAnsi="Arial" w:cs="Arial"/>
                <w:b/>
              </w:rPr>
              <w:t>SHALL</w:t>
            </w:r>
            <w:r w:rsidRPr="00BD2D65">
              <w:rPr>
                <w:rFonts w:ascii="Arial" w:hAnsi="Arial" w:cs="Arial"/>
              </w:rPr>
              <w:t xml:space="preserve"> contain either the literal value: ‘NOTF_ORU_v3.0^PHINProfileID^2.16.840.1.114222.4.10.3^ISO’ or ‘SUMM_ORU_v3.0^PHINProfileID^2.16.840.1.114222.4.10.3^ISO’</w:t>
            </w:r>
          </w:p>
          <w:p w14:paraId="5922E247" w14:textId="77777777" w:rsidR="00A0509F" w:rsidRPr="00BD2D65" w:rsidRDefault="00A0509F" w:rsidP="00A0509F">
            <w:pPr>
              <w:pStyle w:val="Default"/>
              <w:spacing w:before="40" w:after="40" w:line="240" w:lineRule="auto"/>
              <w:jc w:val="left"/>
              <w:rPr>
                <w:rFonts w:ascii="Arial" w:hAnsi="Arial" w:cs="Arial"/>
              </w:rPr>
            </w:pPr>
            <w:r w:rsidRPr="00BD2D65">
              <w:rPr>
                <w:rFonts w:ascii="Arial" w:hAnsi="Arial" w:cs="Arial"/>
              </w:rPr>
              <w:t>or ENVNTF_ORU_v3.0^PHINProfileID^2.16.840.1.114222.4.10.3^ISO’</w:t>
            </w:r>
          </w:p>
          <w:p w14:paraId="2A4FB1DC" w14:textId="77777777" w:rsidR="003F2473" w:rsidRPr="00BD2D65" w:rsidRDefault="00A0509F" w:rsidP="003F2473">
            <w:pPr>
              <w:pStyle w:val="Default"/>
              <w:spacing w:before="40" w:after="40" w:line="240" w:lineRule="auto"/>
              <w:jc w:val="left"/>
              <w:rPr>
                <w:rFonts w:ascii="Arial" w:hAnsi="Arial" w:cs="Arial"/>
              </w:rPr>
            </w:pPr>
            <w:r w:rsidRPr="00BD2D65">
              <w:rPr>
                <w:rFonts w:ascii="Arial" w:hAnsi="Arial" w:cs="Arial"/>
              </w:rPr>
              <w:t>Specific to the Individual Case Notification.</w:t>
            </w:r>
          </w:p>
        </w:tc>
      </w:tr>
      <w:tr w:rsidR="00964BFC" w:rsidRPr="00BD2D65" w14:paraId="3677BB1B" w14:textId="77777777" w:rsidTr="00F6648D">
        <w:tc>
          <w:tcPr>
            <w:tcW w:w="1188" w:type="dxa"/>
          </w:tcPr>
          <w:p w14:paraId="6167FACD" w14:textId="77777777" w:rsidR="00964BFC" w:rsidRPr="00EB2A5A" w:rsidRDefault="00E71A7B" w:rsidP="007C77D8">
            <w:pPr>
              <w:pStyle w:val="TableContent"/>
            </w:pPr>
            <w:r w:rsidRPr="00EB2A5A">
              <w:t>CN-010</w:t>
            </w:r>
          </w:p>
        </w:tc>
        <w:tc>
          <w:tcPr>
            <w:tcW w:w="8190" w:type="dxa"/>
            <w:vAlign w:val="center"/>
          </w:tcPr>
          <w:p w14:paraId="6D0D68BB" w14:textId="77777777" w:rsidR="00964BFC" w:rsidRPr="00BD2D65" w:rsidRDefault="00A0509F" w:rsidP="007C77D8">
            <w:pPr>
              <w:pStyle w:val="TableContent"/>
            </w:pPr>
            <w:r w:rsidRPr="00BD2D65">
              <w:t xml:space="preserve">If the NOTF PHIN Profile ID is used, there </w:t>
            </w:r>
            <w:r w:rsidRPr="00BD2D65">
              <w:rPr>
                <w:b/>
              </w:rPr>
              <w:t>SHALL</w:t>
            </w:r>
            <w:r w:rsidRPr="00BD2D65">
              <w:t xml:space="preserve"> be a reference to the Generic Message Mapping </w:t>
            </w:r>
            <w:r w:rsidR="00593B94">
              <w:t>G</w:t>
            </w:r>
            <w:r w:rsidRPr="00BD2D65">
              <w:t xml:space="preserve">uide as there may also be a third reference for a condition-specific Message Mapping Guide, both defined in the Case Map Namespace. </w:t>
            </w:r>
          </w:p>
        </w:tc>
      </w:tr>
      <w:tr w:rsidR="00E71A7B" w:rsidRPr="00BD2D65" w14:paraId="32F770AC" w14:textId="77777777" w:rsidTr="00F6648D">
        <w:tc>
          <w:tcPr>
            <w:tcW w:w="1188" w:type="dxa"/>
          </w:tcPr>
          <w:p w14:paraId="2A51C750" w14:textId="77777777" w:rsidR="00E71A7B" w:rsidRPr="00EB2A5A" w:rsidRDefault="00E71A7B" w:rsidP="007C77D8">
            <w:pPr>
              <w:pStyle w:val="TableContent"/>
            </w:pPr>
            <w:r w:rsidRPr="00EB2A5A">
              <w:t>CN-011</w:t>
            </w:r>
          </w:p>
        </w:tc>
        <w:tc>
          <w:tcPr>
            <w:tcW w:w="8190" w:type="dxa"/>
            <w:vAlign w:val="center"/>
          </w:tcPr>
          <w:p w14:paraId="1E580D00" w14:textId="77777777" w:rsidR="00E71A7B" w:rsidRPr="00BD2D65" w:rsidRDefault="00A0509F" w:rsidP="007C77D8">
            <w:pPr>
              <w:pStyle w:val="TableContent"/>
            </w:pPr>
            <w:r w:rsidRPr="00BD2D65">
              <w:t xml:space="preserve">PID-1 (Set ID) </w:t>
            </w:r>
            <w:r w:rsidRPr="00BD2D65">
              <w:rPr>
                <w:b/>
              </w:rPr>
              <w:t xml:space="preserve">SHALL </w:t>
            </w:r>
            <w:r w:rsidRPr="00BD2D65">
              <w:t>have the Literal Value of ‘1’.</w:t>
            </w:r>
          </w:p>
        </w:tc>
      </w:tr>
      <w:tr w:rsidR="00E71A7B" w:rsidRPr="00BD2D65" w14:paraId="7B013556" w14:textId="77777777" w:rsidTr="00F6648D">
        <w:tc>
          <w:tcPr>
            <w:tcW w:w="1188" w:type="dxa"/>
          </w:tcPr>
          <w:p w14:paraId="59AA4EC0" w14:textId="77777777" w:rsidR="00E71A7B" w:rsidRPr="00EB2A5A" w:rsidRDefault="00E71A7B" w:rsidP="007C77D8">
            <w:pPr>
              <w:pStyle w:val="TableContent"/>
            </w:pPr>
            <w:r w:rsidRPr="00EB2A5A">
              <w:t>CN-012</w:t>
            </w:r>
          </w:p>
        </w:tc>
        <w:tc>
          <w:tcPr>
            <w:tcW w:w="8190" w:type="dxa"/>
            <w:vAlign w:val="center"/>
          </w:tcPr>
          <w:p w14:paraId="759BF489" w14:textId="77777777" w:rsidR="00E71A7B" w:rsidRPr="00BD2D65" w:rsidRDefault="00A0509F" w:rsidP="007C77D8">
            <w:pPr>
              <w:pStyle w:val="TableContent"/>
            </w:pPr>
            <w:r w:rsidRPr="00BD2D65">
              <w:t xml:space="preserve">The first occurrence of the name field in PID-5 shall be blank and the second occurrence of PID-5 </w:t>
            </w:r>
            <w:r w:rsidRPr="00BD2D65">
              <w:rPr>
                <w:b/>
              </w:rPr>
              <w:t xml:space="preserve">SHALL </w:t>
            </w:r>
            <w:r w:rsidRPr="00BD2D65">
              <w:t>be valued only in PID-5.7 (Name Type Code) with the constant value ’S’. (i.e., PID-5 shall be valued as |~^^^^^^S|).</w:t>
            </w:r>
          </w:p>
        </w:tc>
      </w:tr>
      <w:tr w:rsidR="00E71A7B" w:rsidRPr="00BD2D65" w14:paraId="2E0EA8C2" w14:textId="77777777" w:rsidTr="00F6648D">
        <w:tc>
          <w:tcPr>
            <w:tcW w:w="1188" w:type="dxa"/>
          </w:tcPr>
          <w:p w14:paraId="786810F6" w14:textId="77777777" w:rsidR="00E71A7B" w:rsidRPr="00EB2A5A" w:rsidRDefault="00E71A7B" w:rsidP="007C77D8">
            <w:pPr>
              <w:pStyle w:val="TableContent"/>
            </w:pPr>
            <w:r w:rsidRPr="00EB2A5A">
              <w:t>CN-013</w:t>
            </w:r>
          </w:p>
        </w:tc>
        <w:tc>
          <w:tcPr>
            <w:tcW w:w="8190" w:type="dxa"/>
            <w:vAlign w:val="center"/>
          </w:tcPr>
          <w:p w14:paraId="4B5F9CC9" w14:textId="77777777" w:rsidR="00E71A7B" w:rsidRPr="00BD2D65" w:rsidRDefault="00A0509F" w:rsidP="007C77D8">
            <w:pPr>
              <w:pStyle w:val="TableContent"/>
            </w:pPr>
            <w:r w:rsidRPr="00BD2D65">
              <w:t xml:space="preserve">OBR-1 (Set ID - OBR) </w:t>
            </w:r>
            <w:r w:rsidRPr="00BD2D65">
              <w:rPr>
                <w:b/>
              </w:rPr>
              <w:t>SHALL</w:t>
            </w:r>
            <w:r w:rsidRPr="00BD2D65">
              <w:t xml:space="preserve"> be valued sequentially starting with the value '1'.</w:t>
            </w:r>
          </w:p>
        </w:tc>
      </w:tr>
      <w:tr w:rsidR="00E71A7B" w:rsidRPr="00BD2D65" w14:paraId="0A169E72" w14:textId="77777777" w:rsidTr="00F6648D">
        <w:tc>
          <w:tcPr>
            <w:tcW w:w="1188" w:type="dxa"/>
          </w:tcPr>
          <w:p w14:paraId="036CD6DF" w14:textId="77777777" w:rsidR="00E71A7B" w:rsidRPr="00EB2A5A" w:rsidRDefault="00A52479" w:rsidP="007C77D8">
            <w:pPr>
              <w:pStyle w:val="TableContent"/>
            </w:pPr>
            <w:r w:rsidRPr="00EB2A5A">
              <w:lastRenderedPageBreak/>
              <w:t>CN-014</w:t>
            </w:r>
          </w:p>
        </w:tc>
        <w:tc>
          <w:tcPr>
            <w:tcW w:w="8190" w:type="dxa"/>
            <w:vAlign w:val="center"/>
          </w:tcPr>
          <w:p w14:paraId="017BEBED" w14:textId="77777777" w:rsidR="00E71A7B" w:rsidRPr="00BD2D65" w:rsidRDefault="00A0509F" w:rsidP="003F2473">
            <w:pPr>
              <w:spacing w:before="40" w:after="40"/>
              <w:rPr>
                <w:rFonts w:ascii="Arial" w:hAnsi="Arial" w:cs="Arial"/>
                <w:sz w:val="24"/>
                <w:szCs w:val="24"/>
              </w:rPr>
            </w:pPr>
            <w:r w:rsidRPr="00BD2D65">
              <w:rPr>
                <w:rFonts w:ascii="Arial" w:hAnsi="Arial" w:cs="Arial"/>
                <w:sz w:val="24"/>
                <w:szCs w:val="24"/>
              </w:rPr>
              <w:t xml:space="preserve">There </w:t>
            </w:r>
            <w:r w:rsidRPr="00BD2D65">
              <w:rPr>
                <w:rFonts w:ascii="Arial" w:hAnsi="Arial" w:cs="Arial"/>
                <w:b/>
                <w:sz w:val="24"/>
                <w:szCs w:val="24"/>
              </w:rPr>
              <w:t>SHALL</w:t>
            </w:r>
            <w:r w:rsidRPr="00BD2D65">
              <w:rPr>
                <w:rFonts w:ascii="Arial" w:hAnsi="Arial" w:cs="Arial"/>
                <w:sz w:val="24"/>
                <w:szCs w:val="24"/>
              </w:rPr>
              <w:t xml:space="preserve"> be one and only one occurrence of OBR-4 (Universal Identifier) valued ‘68991-9^</w:t>
            </w:r>
            <w:r w:rsidRPr="00BD2D65">
              <w:rPr>
                <w:rFonts w:ascii="Arial" w:hAnsi="Arial" w:cs="Arial"/>
                <w:color w:val="000000"/>
                <w:sz w:val="24"/>
                <w:szCs w:val="24"/>
              </w:rPr>
              <w:t xml:space="preserve">Epidemiologic </w:t>
            </w:r>
            <w:proofErr w:type="spellStart"/>
            <w:r w:rsidRPr="00BD2D65">
              <w:rPr>
                <w:rFonts w:ascii="Arial" w:hAnsi="Arial" w:cs="Arial"/>
                <w:color w:val="000000"/>
                <w:sz w:val="24"/>
                <w:szCs w:val="24"/>
              </w:rPr>
              <w:t>Information^</w:t>
            </w:r>
            <w:proofErr w:type="gramStart"/>
            <w:r w:rsidRPr="00BD2D65">
              <w:rPr>
                <w:rFonts w:ascii="Arial" w:hAnsi="Arial" w:cs="Arial"/>
                <w:color w:val="000000"/>
                <w:sz w:val="24"/>
                <w:szCs w:val="24"/>
              </w:rPr>
              <w:t>LN‘</w:t>
            </w:r>
            <w:proofErr w:type="gramEnd"/>
            <w:r w:rsidRPr="00BD2D65">
              <w:rPr>
                <w:rFonts w:ascii="Arial" w:hAnsi="Arial" w:cs="Arial"/>
                <w:sz w:val="24"/>
                <w:szCs w:val="24"/>
              </w:rPr>
              <w:t>in</w:t>
            </w:r>
            <w:proofErr w:type="spellEnd"/>
            <w:r w:rsidRPr="00BD2D65">
              <w:rPr>
                <w:rFonts w:ascii="Arial" w:hAnsi="Arial" w:cs="Arial"/>
                <w:sz w:val="24"/>
                <w:szCs w:val="24"/>
              </w:rPr>
              <w:t xml:space="preserve"> all types of Case Notification Messages.</w:t>
            </w:r>
          </w:p>
        </w:tc>
      </w:tr>
      <w:tr w:rsidR="00A52479" w:rsidRPr="00BD2D65" w14:paraId="097025EA" w14:textId="77777777" w:rsidTr="00F6648D">
        <w:tc>
          <w:tcPr>
            <w:tcW w:w="1188" w:type="dxa"/>
          </w:tcPr>
          <w:p w14:paraId="20C92980" w14:textId="77777777" w:rsidR="00A52479" w:rsidRPr="00EB2A5A" w:rsidRDefault="00A52479" w:rsidP="007C77D8">
            <w:pPr>
              <w:pStyle w:val="TableContent"/>
            </w:pPr>
            <w:r w:rsidRPr="00EB2A5A">
              <w:t>CN-015</w:t>
            </w:r>
          </w:p>
        </w:tc>
        <w:tc>
          <w:tcPr>
            <w:tcW w:w="8190" w:type="dxa"/>
            <w:vAlign w:val="center"/>
          </w:tcPr>
          <w:p w14:paraId="6049C750" w14:textId="77777777" w:rsidR="00A52479" w:rsidRPr="00BD2D65" w:rsidRDefault="00A0509F" w:rsidP="003F2473">
            <w:pPr>
              <w:spacing w:before="40" w:after="40"/>
              <w:rPr>
                <w:rFonts w:ascii="Arial" w:hAnsi="Arial" w:cs="Arial"/>
                <w:sz w:val="24"/>
                <w:szCs w:val="24"/>
              </w:rPr>
            </w:pPr>
            <w:r w:rsidRPr="00BD2D65">
              <w:rPr>
                <w:rFonts w:ascii="Arial" w:hAnsi="Arial" w:cs="Arial"/>
                <w:sz w:val="24"/>
                <w:szCs w:val="24"/>
              </w:rPr>
              <w:t xml:space="preserve">There </w:t>
            </w:r>
            <w:r w:rsidRPr="00BD2D65">
              <w:rPr>
                <w:rFonts w:ascii="Arial" w:hAnsi="Arial" w:cs="Arial"/>
                <w:b/>
                <w:sz w:val="24"/>
                <w:szCs w:val="24"/>
              </w:rPr>
              <w:t>MAY</w:t>
            </w:r>
            <w:r w:rsidRPr="00BD2D65">
              <w:rPr>
                <w:rFonts w:ascii="Arial" w:hAnsi="Arial" w:cs="Arial"/>
                <w:sz w:val="24"/>
                <w:szCs w:val="24"/>
              </w:rPr>
              <w:t xml:space="preserve"> be zero to many</w:t>
            </w:r>
            <w:r w:rsidRPr="00BD2D65">
              <w:rPr>
                <w:rFonts w:ascii="Arial" w:hAnsi="Arial" w:cs="Arial"/>
                <w:b/>
                <w:sz w:val="24"/>
                <w:szCs w:val="24"/>
              </w:rPr>
              <w:t xml:space="preserve"> </w:t>
            </w:r>
            <w:r w:rsidRPr="00BD2D65">
              <w:rPr>
                <w:rFonts w:ascii="Arial" w:hAnsi="Arial" w:cs="Arial"/>
                <w:sz w:val="24"/>
                <w:szCs w:val="24"/>
              </w:rPr>
              <w:t xml:space="preserve">additional and optional instances of Notification Sections from the </w:t>
            </w:r>
            <w:proofErr w:type="spellStart"/>
            <w:r w:rsidRPr="00BD2D65">
              <w:rPr>
                <w:rFonts w:ascii="Arial" w:hAnsi="Arial" w:cs="Arial"/>
                <w:bCs/>
                <w:sz w:val="24"/>
                <w:szCs w:val="24"/>
              </w:rPr>
              <w:t>PHVS_NotificationSectionHeader_CDC</w:t>
            </w:r>
            <w:proofErr w:type="spellEnd"/>
            <w:r w:rsidRPr="00BD2D65">
              <w:rPr>
                <w:rFonts w:ascii="Arial" w:hAnsi="Arial" w:cs="Arial"/>
                <w:bCs/>
                <w:sz w:val="24"/>
                <w:szCs w:val="24"/>
              </w:rPr>
              <w:t xml:space="preserve"> value set</w:t>
            </w:r>
            <w:r w:rsidRPr="00BD2D65">
              <w:rPr>
                <w:rFonts w:ascii="Arial" w:hAnsi="Arial" w:cs="Arial"/>
                <w:sz w:val="24"/>
                <w:szCs w:val="24"/>
              </w:rPr>
              <w:t xml:space="preserve"> (</w:t>
            </w:r>
            <w:hyperlink r:id="rId31" w:history="1">
              <w:r w:rsidRPr="00BD2D65">
                <w:rPr>
                  <w:rStyle w:val="Hyperlink"/>
                  <w:rFonts w:ascii="Arial" w:eastAsia="Arial Unicode MS" w:hAnsi="Arial" w:cs="Arial"/>
                  <w:sz w:val="24"/>
                  <w:szCs w:val="24"/>
                </w:rPr>
                <w:t>https://phinvads.cdc.gov/vads/ViewValueSet.action?oid=2.16.840.1.114222.4.11.1107</w:t>
              </w:r>
            </w:hyperlink>
            <w:r w:rsidRPr="00BD2D65">
              <w:rPr>
                <w:rFonts w:ascii="Arial" w:hAnsi="Arial" w:cs="Arial"/>
                <w:sz w:val="24"/>
                <w:szCs w:val="24"/>
              </w:rPr>
              <w:t xml:space="preserve">) as indicated by an MMG where the OBR-4 Universal Service ID </w:t>
            </w:r>
            <w:r w:rsidRPr="00BD2D65">
              <w:rPr>
                <w:rFonts w:ascii="Arial" w:hAnsi="Arial" w:cs="Arial"/>
                <w:b/>
                <w:sz w:val="24"/>
                <w:szCs w:val="24"/>
              </w:rPr>
              <w:t>SHOULD</w:t>
            </w:r>
            <w:r w:rsidRPr="00BD2D65">
              <w:rPr>
                <w:rFonts w:ascii="Arial" w:hAnsi="Arial" w:cs="Arial"/>
                <w:sz w:val="24"/>
                <w:szCs w:val="24"/>
              </w:rPr>
              <w:t xml:space="preserve"> contain the literal value as specified in the MMG. </w:t>
            </w:r>
          </w:p>
        </w:tc>
      </w:tr>
      <w:tr w:rsidR="00A52479" w:rsidRPr="00BD2D65" w14:paraId="0CD554E9" w14:textId="77777777" w:rsidTr="00F6648D">
        <w:tc>
          <w:tcPr>
            <w:tcW w:w="1188" w:type="dxa"/>
          </w:tcPr>
          <w:p w14:paraId="2E6B35B6" w14:textId="77777777" w:rsidR="00A52479" w:rsidRPr="00EB2A5A" w:rsidRDefault="00F71359" w:rsidP="007C77D8">
            <w:pPr>
              <w:pStyle w:val="TableContent"/>
            </w:pPr>
            <w:r w:rsidRPr="00EB2A5A">
              <w:t>CN-016</w:t>
            </w:r>
          </w:p>
        </w:tc>
        <w:tc>
          <w:tcPr>
            <w:tcW w:w="8190" w:type="dxa"/>
            <w:vAlign w:val="center"/>
          </w:tcPr>
          <w:p w14:paraId="61F84754" w14:textId="77777777" w:rsidR="00A52479" w:rsidRPr="00BD2D65" w:rsidRDefault="00A0509F" w:rsidP="003F2473">
            <w:pPr>
              <w:contextualSpacing/>
              <w:rPr>
                <w:rFonts w:ascii="Arial" w:hAnsi="Arial" w:cs="Arial"/>
                <w:sz w:val="24"/>
                <w:szCs w:val="24"/>
              </w:rPr>
            </w:pPr>
            <w:r w:rsidRPr="00BD2D65">
              <w:rPr>
                <w:rFonts w:ascii="Arial" w:hAnsi="Arial" w:cs="Arial"/>
                <w:bCs/>
                <w:sz w:val="24"/>
                <w:szCs w:val="24"/>
              </w:rPr>
              <w:t xml:space="preserve">There </w:t>
            </w:r>
            <w:r w:rsidRPr="00BD2D65">
              <w:rPr>
                <w:rFonts w:ascii="Arial" w:hAnsi="Arial" w:cs="Arial"/>
                <w:b/>
                <w:bCs/>
                <w:sz w:val="24"/>
                <w:szCs w:val="24"/>
              </w:rPr>
              <w:t>SHALL</w:t>
            </w:r>
            <w:r w:rsidRPr="00BD2D65">
              <w:rPr>
                <w:rFonts w:ascii="Arial" w:hAnsi="Arial" w:cs="Arial"/>
                <w:bCs/>
                <w:sz w:val="24"/>
                <w:szCs w:val="24"/>
              </w:rPr>
              <w:t xml:space="preserve"> be zero to many</w:t>
            </w:r>
            <w:r w:rsidRPr="00BD2D65">
              <w:rPr>
                <w:rFonts w:ascii="Arial" w:hAnsi="Arial" w:cs="Arial"/>
                <w:b/>
                <w:bCs/>
                <w:sz w:val="24"/>
                <w:szCs w:val="24"/>
              </w:rPr>
              <w:t xml:space="preserve"> </w:t>
            </w:r>
            <w:r w:rsidRPr="00BD2D65">
              <w:rPr>
                <w:rFonts w:ascii="Arial" w:hAnsi="Arial" w:cs="Arial"/>
                <w:sz w:val="24"/>
                <w:szCs w:val="24"/>
              </w:rPr>
              <w:t xml:space="preserve">optional instances of associated laboratory report data sources that may be useful for CDC programs, the OBR-4 Universal Service ID </w:t>
            </w:r>
            <w:r w:rsidRPr="00BD2D65">
              <w:rPr>
                <w:rFonts w:ascii="Arial" w:hAnsi="Arial" w:cs="Arial"/>
                <w:b/>
                <w:bCs/>
                <w:sz w:val="24"/>
                <w:szCs w:val="24"/>
              </w:rPr>
              <w:t>SHOULD</w:t>
            </w:r>
            <w:r w:rsidRPr="00BD2D65">
              <w:rPr>
                <w:rStyle w:val="CommentReference"/>
                <w:rFonts w:ascii="Arial" w:hAnsi="Arial" w:cs="Arial"/>
                <w:sz w:val="24"/>
                <w:szCs w:val="24"/>
              </w:rPr>
              <w:t xml:space="preserve"> </w:t>
            </w:r>
            <w:r w:rsidRPr="00BD2D65">
              <w:rPr>
                <w:rFonts w:ascii="Arial" w:hAnsi="Arial" w:cs="Arial"/>
                <w:sz w:val="24"/>
                <w:szCs w:val="24"/>
              </w:rPr>
              <w:t xml:space="preserve">contain an value from the source laboratory report whose OBR-4 value </w:t>
            </w:r>
            <w:r w:rsidRPr="00BD2D65">
              <w:rPr>
                <w:rFonts w:ascii="Arial" w:hAnsi="Arial" w:cs="Arial"/>
                <w:bCs/>
                <w:sz w:val="24"/>
                <w:szCs w:val="24"/>
              </w:rPr>
              <w:t xml:space="preserve">is </w:t>
            </w:r>
            <w:r w:rsidRPr="00BD2D65">
              <w:rPr>
                <w:rFonts w:ascii="Arial" w:hAnsi="Arial" w:cs="Arial"/>
                <w:sz w:val="24"/>
                <w:szCs w:val="24"/>
              </w:rPr>
              <w:t>’</w:t>
            </w:r>
            <w:r w:rsidRPr="00BD2D65">
              <w:rPr>
                <w:rFonts w:ascii="Arial" w:hAnsi="Arial" w:cs="Arial"/>
                <w:color w:val="000000"/>
                <w:sz w:val="24"/>
                <w:szCs w:val="24"/>
              </w:rPr>
              <w:t xml:space="preserve">30954-2^Laboratory </w:t>
            </w:r>
            <w:proofErr w:type="spellStart"/>
            <w:r w:rsidRPr="00BD2D65">
              <w:rPr>
                <w:rFonts w:ascii="Arial" w:hAnsi="Arial" w:cs="Arial"/>
                <w:color w:val="000000"/>
                <w:sz w:val="24"/>
                <w:szCs w:val="24"/>
              </w:rPr>
              <w:t>Information^LN</w:t>
            </w:r>
            <w:proofErr w:type="spellEnd"/>
            <w:r w:rsidRPr="00BD2D65">
              <w:rPr>
                <w:rFonts w:ascii="Arial" w:hAnsi="Arial" w:cs="Arial"/>
                <w:color w:val="000000"/>
                <w:sz w:val="24"/>
                <w:szCs w:val="24"/>
              </w:rPr>
              <w:t xml:space="preserve">’ or another value not in </w:t>
            </w:r>
            <w:r w:rsidRPr="00BD2D65">
              <w:rPr>
                <w:rFonts w:ascii="Arial" w:hAnsi="Arial" w:cs="Arial"/>
                <w:bCs/>
                <w:sz w:val="24"/>
                <w:szCs w:val="24"/>
              </w:rPr>
              <w:t xml:space="preserve">the </w:t>
            </w:r>
            <w:proofErr w:type="spellStart"/>
            <w:r w:rsidRPr="00BD2D65">
              <w:rPr>
                <w:rFonts w:ascii="Arial" w:hAnsi="Arial" w:cs="Arial"/>
                <w:bCs/>
                <w:sz w:val="24"/>
                <w:szCs w:val="24"/>
              </w:rPr>
              <w:t>PHVS_NotificationSectionHeader_CDC</w:t>
            </w:r>
            <w:proofErr w:type="spellEnd"/>
            <w:r w:rsidRPr="00BD2D65">
              <w:rPr>
                <w:rFonts w:ascii="Arial" w:hAnsi="Arial" w:cs="Arial"/>
                <w:bCs/>
                <w:sz w:val="24"/>
                <w:szCs w:val="24"/>
              </w:rPr>
              <w:t xml:space="preserve"> value set</w:t>
            </w:r>
            <w:r w:rsidRPr="00BD2D65">
              <w:rPr>
                <w:rFonts w:ascii="Arial" w:hAnsi="Arial" w:cs="Arial"/>
                <w:sz w:val="24"/>
                <w:szCs w:val="24"/>
              </w:rPr>
              <w:t xml:space="preserve"> (</w:t>
            </w:r>
            <w:hyperlink r:id="rId32" w:history="1">
              <w:r w:rsidRPr="00BD2D65">
                <w:rPr>
                  <w:rStyle w:val="Hyperlink"/>
                  <w:rFonts w:ascii="Arial" w:eastAsia="Arial Unicode MS" w:hAnsi="Arial" w:cs="Arial"/>
                  <w:sz w:val="24"/>
                  <w:szCs w:val="24"/>
                </w:rPr>
                <w:t>https://phinvads.cdc.gov/vads/ViewValueSet.action?oid=2.16.840.1.114222.4.11.1107</w:t>
              </w:r>
            </w:hyperlink>
            <w:r w:rsidRPr="00BD2D65">
              <w:rPr>
                <w:rFonts w:ascii="Arial" w:hAnsi="Arial" w:cs="Arial"/>
                <w:sz w:val="24"/>
                <w:szCs w:val="24"/>
              </w:rPr>
              <w:t xml:space="preserve">) </w:t>
            </w:r>
            <w:r w:rsidRPr="00BD2D65">
              <w:rPr>
                <w:rFonts w:ascii="Arial" w:hAnsi="Arial" w:cs="Arial"/>
                <w:color w:val="000000"/>
                <w:sz w:val="24"/>
                <w:szCs w:val="24"/>
              </w:rPr>
              <w:t xml:space="preserve">to identify the laboratory information.  </w:t>
            </w:r>
          </w:p>
        </w:tc>
      </w:tr>
      <w:tr w:rsidR="00F71359" w:rsidRPr="00BD2D65" w14:paraId="415E51AC" w14:textId="77777777" w:rsidTr="00F6648D">
        <w:tc>
          <w:tcPr>
            <w:tcW w:w="1188" w:type="dxa"/>
          </w:tcPr>
          <w:p w14:paraId="6F2717A1" w14:textId="77777777" w:rsidR="00F71359" w:rsidRPr="00EB2A5A" w:rsidRDefault="00F71359" w:rsidP="007C77D8">
            <w:pPr>
              <w:pStyle w:val="TableContent"/>
            </w:pPr>
            <w:r w:rsidRPr="00EB2A5A">
              <w:t>CN-017</w:t>
            </w:r>
          </w:p>
        </w:tc>
        <w:tc>
          <w:tcPr>
            <w:tcW w:w="8190" w:type="dxa"/>
            <w:vAlign w:val="center"/>
          </w:tcPr>
          <w:p w14:paraId="49C2630A" w14:textId="77777777" w:rsidR="00F71359" w:rsidRPr="00BD2D65" w:rsidRDefault="003F2473" w:rsidP="007C77D8">
            <w:pPr>
              <w:pStyle w:val="TableContent"/>
            </w:pPr>
            <w:r w:rsidRPr="00BD2D65">
              <w:t xml:space="preserve">OBR-7 Observation Date/Time </w:t>
            </w:r>
            <w:r w:rsidRPr="00BD2D65">
              <w:rPr>
                <w:b/>
              </w:rPr>
              <w:t>SHALL</w:t>
            </w:r>
            <w:r w:rsidRPr="00BD2D65">
              <w:t xml:space="preserve"> follow the format YYYYMMDDHHMMSS</w:t>
            </w:r>
            <w:proofErr w:type="gramStart"/>
            <w:r w:rsidRPr="00BD2D65">
              <w:t>[.S</w:t>
            </w:r>
            <w:proofErr w:type="gramEnd"/>
            <w:r w:rsidRPr="00BD2D65">
              <w:t xml:space="preserve">[S[S[S]]]] [+/-ZZZZ] when OBR-4 is valued ‘68991-9^Epidemiologic </w:t>
            </w:r>
            <w:proofErr w:type="spellStart"/>
            <w:r w:rsidRPr="00BD2D65">
              <w:t>Information^LN</w:t>
            </w:r>
            <w:proofErr w:type="spellEnd"/>
            <w:r w:rsidRPr="00BD2D65">
              <w:t>’.</w:t>
            </w:r>
          </w:p>
        </w:tc>
      </w:tr>
      <w:tr w:rsidR="00F71359" w:rsidRPr="00BD2D65" w14:paraId="00635936" w14:textId="77777777" w:rsidTr="00F6648D">
        <w:tc>
          <w:tcPr>
            <w:tcW w:w="1188" w:type="dxa"/>
          </w:tcPr>
          <w:p w14:paraId="5A70018F" w14:textId="77777777" w:rsidR="00F71359" w:rsidRPr="00EB2A5A" w:rsidRDefault="00F71359" w:rsidP="007C77D8">
            <w:pPr>
              <w:pStyle w:val="TableContent"/>
            </w:pPr>
            <w:r w:rsidRPr="00EB2A5A">
              <w:t>CN-018</w:t>
            </w:r>
          </w:p>
        </w:tc>
        <w:tc>
          <w:tcPr>
            <w:tcW w:w="8190" w:type="dxa"/>
            <w:vAlign w:val="center"/>
          </w:tcPr>
          <w:p w14:paraId="15F8AF22" w14:textId="77777777" w:rsidR="00F71359" w:rsidRPr="00BD2D65" w:rsidRDefault="003F2473" w:rsidP="007C77D8">
            <w:pPr>
              <w:pStyle w:val="TableContent"/>
            </w:pPr>
            <w:r w:rsidRPr="00BD2D65">
              <w:t xml:space="preserve">OBR-22 Results Report/Status Change Date/Time </w:t>
            </w:r>
            <w:r w:rsidRPr="00BD2D65">
              <w:rPr>
                <w:b/>
              </w:rPr>
              <w:t>SHALL</w:t>
            </w:r>
            <w:r w:rsidRPr="00BD2D65">
              <w:t xml:space="preserve"> follow the format YYYYMMDDHHMMSS</w:t>
            </w:r>
            <w:proofErr w:type="gramStart"/>
            <w:r w:rsidRPr="00BD2D65">
              <w:t>[.S</w:t>
            </w:r>
            <w:proofErr w:type="gramEnd"/>
            <w:r w:rsidRPr="00BD2D65">
              <w:t xml:space="preserve">[S[S[S]]]] [+/-ZZZZ] when OBR-4 is valued ‘68991-9^Epidemiologic </w:t>
            </w:r>
            <w:proofErr w:type="spellStart"/>
            <w:r w:rsidRPr="00BD2D65">
              <w:t>Information^LN</w:t>
            </w:r>
            <w:proofErr w:type="spellEnd"/>
            <w:r w:rsidRPr="00BD2D65">
              <w:t>’.</w:t>
            </w:r>
          </w:p>
        </w:tc>
      </w:tr>
      <w:tr w:rsidR="00F71359" w:rsidRPr="00BD2D65" w14:paraId="10DF664C" w14:textId="77777777" w:rsidTr="00F6648D">
        <w:tc>
          <w:tcPr>
            <w:tcW w:w="1188" w:type="dxa"/>
          </w:tcPr>
          <w:p w14:paraId="7E622662" w14:textId="77777777" w:rsidR="00F71359" w:rsidRPr="00EB2A5A" w:rsidRDefault="008F615E" w:rsidP="007C77D8">
            <w:pPr>
              <w:pStyle w:val="TableContent"/>
            </w:pPr>
            <w:r w:rsidRPr="00EB2A5A">
              <w:t>CN-019</w:t>
            </w:r>
          </w:p>
        </w:tc>
        <w:tc>
          <w:tcPr>
            <w:tcW w:w="8190" w:type="dxa"/>
            <w:vAlign w:val="center"/>
          </w:tcPr>
          <w:p w14:paraId="16677F88" w14:textId="77777777" w:rsidR="003F2473" w:rsidRPr="00BD2D65" w:rsidRDefault="003F2473" w:rsidP="003F2473">
            <w:pPr>
              <w:pStyle w:val="TableText"/>
              <w:spacing w:line="240" w:lineRule="auto"/>
              <w:jc w:val="left"/>
              <w:rPr>
                <w:rFonts w:cs="Arial"/>
                <w:sz w:val="24"/>
                <w:szCs w:val="24"/>
              </w:rPr>
            </w:pPr>
            <w:r w:rsidRPr="00BD2D65">
              <w:rPr>
                <w:rFonts w:cs="Arial"/>
                <w:sz w:val="24"/>
                <w:szCs w:val="24"/>
              </w:rPr>
              <w:t xml:space="preserve">OBR-25 Result Status </w:t>
            </w:r>
            <w:r w:rsidRPr="00BD2D65">
              <w:rPr>
                <w:rFonts w:cs="Arial"/>
                <w:b/>
                <w:sz w:val="24"/>
                <w:szCs w:val="24"/>
              </w:rPr>
              <w:t>SHALL</w:t>
            </w:r>
            <w:r w:rsidRPr="00BD2D65">
              <w:rPr>
                <w:rFonts w:cs="Arial"/>
                <w:sz w:val="24"/>
                <w:szCs w:val="24"/>
              </w:rPr>
              <w:t xml:space="preserve"> be limited to the following values when OBR-4 is valued ‘68991-9^Epidemiologic </w:t>
            </w:r>
            <w:proofErr w:type="spellStart"/>
            <w:r w:rsidRPr="00BD2D65">
              <w:rPr>
                <w:rFonts w:cs="Arial"/>
                <w:sz w:val="24"/>
                <w:szCs w:val="24"/>
              </w:rPr>
              <w:t>Information^LN</w:t>
            </w:r>
            <w:proofErr w:type="spellEnd"/>
            <w:r w:rsidRPr="00BD2D65">
              <w:rPr>
                <w:rFonts w:cs="Arial"/>
                <w:sz w:val="24"/>
                <w:szCs w:val="24"/>
              </w:rPr>
              <w:t xml:space="preserve">’: </w:t>
            </w:r>
          </w:p>
          <w:p w14:paraId="1B9444EC" w14:textId="77777777" w:rsidR="003F2473" w:rsidRPr="00BD2D65" w:rsidRDefault="003F2473" w:rsidP="003F2473">
            <w:pPr>
              <w:pStyle w:val="TableText"/>
              <w:spacing w:line="240" w:lineRule="auto"/>
              <w:rPr>
                <w:rFonts w:cs="Arial"/>
                <w:sz w:val="24"/>
                <w:szCs w:val="24"/>
              </w:rPr>
            </w:pPr>
            <w:r w:rsidRPr="00BD2D65">
              <w:rPr>
                <w:rFonts w:cs="Arial"/>
                <w:sz w:val="24"/>
                <w:szCs w:val="24"/>
              </w:rPr>
              <w:t xml:space="preserve">‘F’ for </w:t>
            </w:r>
            <w:r w:rsidRPr="00BD2D65">
              <w:rPr>
                <w:rFonts w:cs="Arial"/>
                <w:i/>
                <w:sz w:val="24"/>
                <w:szCs w:val="24"/>
              </w:rPr>
              <w:t>Final</w:t>
            </w:r>
            <w:r w:rsidRPr="00BD2D65">
              <w:rPr>
                <w:rFonts w:cs="Arial"/>
                <w:sz w:val="24"/>
                <w:szCs w:val="24"/>
              </w:rPr>
              <w:t>, when the notification is first sent.</w:t>
            </w:r>
          </w:p>
          <w:p w14:paraId="2224D446" w14:textId="77777777" w:rsidR="003F2473" w:rsidRPr="00BD2D65" w:rsidRDefault="003F2473" w:rsidP="003F2473">
            <w:pPr>
              <w:pStyle w:val="TableText"/>
              <w:spacing w:line="240" w:lineRule="auto"/>
              <w:rPr>
                <w:rFonts w:cs="Arial"/>
                <w:sz w:val="24"/>
                <w:szCs w:val="24"/>
              </w:rPr>
            </w:pPr>
            <w:r w:rsidRPr="00BD2D65">
              <w:rPr>
                <w:rFonts w:cs="Arial"/>
                <w:sz w:val="24"/>
                <w:szCs w:val="24"/>
              </w:rPr>
              <w:t xml:space="preserve">‘C’ for </w:t>
            </w:r>
            <w:r w:rsidRPr="00BD2D65">
              <w:rPr>
                <w:rFonts w:cs="Arial"/>
                <w:i/>
                <w:sz w:val="24"/>
                <w:szCs w:val="24"/>
              </w:rPr>
              <w:t>Correction</w:t>
            </w:r>
            <w:r w:rsidRPr="00BD2D65">
              <w:rPr>
                <w:rFonts w:cs="Arial"/>
                <w:sz w:val="24"/>
                <w:szCs w:val="24"/>
              </w:rPr>
              <w:t>, when an update/revision is sent.</w:t>
            </w:r>
          </w:p>
          <w:p w14:paraId="79F0404B" w14:textId="77777777" w:rsidR="00F71359" w:rsidRPr="00BD2D65" w:rsidRDefault="003F2473" w:rsidP="007C77D8">
            <w:pPr>
              <w:pStyle w:val="TableContent"/>
            </w:pPr>
            <w:r w:rsidRPr="00BD2D65">
              <w:t xml:space="preserve">‘X’ to indicate that the previously received notification has been </w:t>
            </w:r>
            <w:r w:rsidRPr="00BD2D65">
              <w:rPr>
                <w:rStyle w:val="Heading9Char"/>
                <w:sz w:val="24"/>
                <w:szCs w:val="24"/>
              </w:rPr>
              <w:t>delete</w:t>
            </w:r>
            <w:r w:rsidRPr="00BD2D65">
              <w:t>d or rescinded.</w:t>
            </w:r>
          </w:p>
        </w:tc>
      </w:tr>
      <w:tr w:rsidR="008F615E" w:rsidRPr="00BD2D65" w14:paraId="6FC58BF8" w14:textId="77777777" w:rsidTr="00F6648D">
        <w:tc>
          <w:tcPr>
            <w:tcW w:w="1188" w:type="dxa"/>
          </w:tcPr>
          <w:p w14:paraId="65643E8F" w14:textId="77777777" w:rsidR="008F615E" w:rsidRPr="00EB2A5A" w:rsidRDefault="008F615E" w:rsidP="007C77D8">
            <w:pPr>
              <w:pStyle w:val="TableContent"/>
            </w:pPr>
            <w:r w:rsidRPr="00EB2A5A">
              <w:t>CN-020</w:t>
            </w:r>
          </w:p>
        </w:tc>
        <w:tc>
          <w:tcPr>
            <w:tcW w:w="8190" w:type="dxa"/>
            <w:vAlign w:val="center"/>
          </w:tcPr>
          <w:p w14:paraId="51C0E2B1" w14:textId="77777777" w:rsidR="008F615E" w:rsidRPr="00BD2D65" w:rsidRDefault="003F2473" w:rsidP="007C77D8">
            <w:pPr>
              <w:pStyle w:val="TableContent"/>
            </w:pPr>
            <w:r w:rsidRPr="00BD2D65">
              <w:t xml:space="preserve">OBX-1 (Set ID - OBX) </w:t>
            </w:r>
            <w:r w:rsidRPr="00BD2D65">
              <w:rPr>
                <w:b/>
              </w:rPr>
              <w:t>SHALL</w:t>
            </w:r>
            <w:r w:rsidRPr="00BD2D65">
              <w:t xml:space="preserve"> be valued sequentially under each OBR, starting with the value '1'.</w:t>
            </w:r>
          </w:p>
        </w:tc>
      </w:tr>
      <w:tr w:rsidR="0016798E" w:rsidRPr="00BD2D65" w14:paraId="39134E90" w14:textId="77777777" w:rsidTr="00F6648D">
        <w:tc>
          <w:tcPr>
            <w:tcW w:w="1188" w:type="dxa"/>
          </w:tcPr>
          <w:p w14:paraId="0897A9F9" w14:textId="77777777" w:rsidR="0016798E" w:rsidRPr="00EB2A5A" w:rsidRDefault="003F2473" w:rsidP="007C77D8">
            <w:pPr>
              <w:pStyle w:val="TableContent"/>
            </w:pPr>
            <w:r>
              <w:t>CN-021</w:t>
            </w:r>
          </w:p>
        </w:tc>
        <w:tc>
          <w:tcPr>
            <w:tcW w:w="8190" w:type="dxa"/>
            <w:vAlign w:val="center"/>
          </w:tcPr>
          <w:p w14:paraId="3D60791E" w14:textId="77777777" w:rsidR="00DA4D99" w:rsidRPr="00BD2D65" w:rsidRDefault="00DA4D99" w:rsidP="007C77D8">
            <w:pPr>
              <w:pStyle w:val="TableContent"/>
            </w:pPr>
            <w:r w:rsidRPr="00DA4D99">
              <w:t xml:space="preserve">Each OBX within a repeating group </w:t>
            </w:r>
            <w:r w:rsidRPr="00DA4D99">
              <w:rPr>
                <w:b/>
              </w:rPr>
              <w:t>SHALL</w:t>
            </w:r>
            <w:r w:rsidRPr="00DA4D99">
              <w:t xml:space="preserve"> have the same numeric value in OBX-4 </w:t>
            </w:r>
            <w:r w:rsidRPr="00DA4D99">
              <w:rPr>
                <w:color w:val="000000"/>
              </w:rPr>
              <w:t xml:space="preserve">AND the combination of OBX-3 and OBX-4 </w:t>
            </w:r>
            <w:r w:rsidRPr="00DA4D99">
              <w:rPr>
                <w:b/>
              </w:rPr>
              <w:t>SHALL</w:t>
            </w:r>
            <w:r w:rsidRPr="00DA4D99">
              <w:t xml:space="preserve"> be unique among different repeating groups in the same </w:t>
            </w:r>
            <w:proofErr w:type="spellStart"/>
            <w:r w:rsidRPr="00DA4D99">
              <w:t>Order_Observation</w:t>
            </w:r>
            <w:proofErr w:type="spellEnd"/>
            <w:r w:rsidRPr="00DA4D99">
              <w:t xml:space="preserve"> group.</w:t>
            </w:r>
          </w:p>
        </w:tc>
      </w:tr>
    </w:tbl>
    <w:p w14:paraId="34B9BBE9" w14:textId="77777777" w:rsidR="00712B00" w:rsidRPr="00385C05" w:rsidRDefault="00F9326D" w:rsidP="00F9326D">
      <w:pPr>
        <w:pStyle w:val="Caption"/>
        <w:rPr>
          <w:rFonts w:ascii="Arial" w:hAnsi="Arial" w:cs="Arial"/>
          <w:sz w:val="24"/>
          <w:szCs w:val="24"/>
        </w:rPr>
      </w:pPr>
      <w:r>
        <w:t xml:space="preserve">Figure </w:t>
      </w:r>
      <w:r w:rsidR="00AB2E4F">
        <w:fldChar w:fldCharType="begin"/>
      </w:r>
      <w:r w:rsidR="00AB2E4F">
        <w:instrText xml:space="preserve"> SEQ Figure \* ARABIC </w:instrText>
      </w:r>
      <w:r w:rsidR="00AB2E4F">
        <w:fldChar w:fldCharType="separate"/>
      </w:r>
      <w:r w:rsidR="00752738">
        <w:rPr>
          <w:noProof/>
        </w:rPr>
        <w:t>2</w:t>
      </w:r>
      <w:r w:rsidR="00AB2E4F">
        <w:rPr>
          <w:noProof/>
        </w:rPr>
        <w:fldChar w:fldCharType="end"/>
      </w:r>
      <w:r>
        <w:t>Conformance Statement List</w:t>
      </w:r>
    </w:p>
    <w:p w14:paraId="546AAC11" w14:textId="77777777" w:rsidR="00712B00" w:rsidRPr="00385C05" w:rsidRDefault="00712B00">
      <w:pPr>
        <w:rPr>
          <w:rFonts w:ascii="Arial" w:hAnsi="Arial" w:cs="Arial"/>
          <w:sz w:val="24"/>
          <w:szCs w:val="24"/>
        </w:rPr>
      </w:pPr>
      <w:r w:rsidRPr="00385C05">
        <w:rPr>
          <w:rFonts w:ascii="Arial" w:hAnsi="Arial" w:cs="Arial"/>
          <w:sz w:val="24"/>
          <w:szCs w:val="24"/>
        </w:rPr>
        <w:br w:type="page"/>
      </w:r>
    </w:p>
    <w:p w14:paraId="1B57DA86" w14:textId="77777777" w:rsidR="00A9445B" w:rsidRPr="00A9445B" w:rsidRDefault="00A9445B" w:rsidP="00EA409D">
      <w:pPr>
        <w:pStyle w:val="Heading1"/>
      </w:pPr>
      <w:bookmarkStart w:id="488" w:name="_Toc463606298"/>
      <w:bookmarkStart w:id="489" w:name="_Toc446669943"/>
      <w:bookmarkStart w:id="490" w:name="_Toc487203697"/>
      <w:bookmarkEnd w:id="488"/>
      <w:r w:rsidRPr="00A9445B">
        <w:lastRenderedPageBreak/>
        <w:t xml:space="preserve">APPENDIX D – </w:t>
      </w:r>
      <w:bookmarkEnd w:id="489"/>
      <w:r w:rsidR="00A7212A">
        <w:t>REVISIONS</w:t>
      </w:r>
      <w:r w:rsidR="00A7212A" w:rsidRPr="00A9445B">
        <w:t xml:space="preserve"> </w:t>
      </w:r>
      <w:r w:rsidRPr="00A9445B">
        <w:t>from V2.0</w:t>
      </w:r>
      <w:bookmarkEnd w:id="490"/>
    </w:p>
    <w:tbl>
      <w:tblPr>
        <w:tblStyle w:val="LightList-Accent11"/>
        <w:tblpPr w:leftFromText="180" w:rightFromText="180" w:horzAnchor="margin" w:tblpY="945"/>
        <w:tblW w:w="9890" w:type="dxa"/>
        <w:tblLayout w:type="fixed"/>
        <w:tblCellMar>
          <w:left w:w="58" w:type="dxa"/>
          <w:right w:w="58" w:type="dxa"/>
        </w:tblCellMar>
        <w:tblLook w:val="00A0" w:firstRow="1" w:lastRow="0" w:firstColumn="1" w:lastColumn="0" w:noHBand="0" w:noVBand="0"/>
      </w:tblPr>
      <w:tblGrid>
        <w:gridCol w:w="625"/>
        <w:gridCol w:w="1165"/>
        <w:gridCol w:w="1620"/>
        <w:gridCol w:w="2790"/>
        <w:gridCol w:w="3690"/>
      </w:tblGrid>
      <w:tr w:rsidR="00A9445B" w:rsidRPr="00A9445B" w14:paraId="0AC5676D" w14:textId="77777777" w:rsidTr="00396433">
        <w:trPr>
          <w:cnfStyle w:val="100000000000" w:firstRow="1" w:lastRow="0" w:firstColumn="0" w:lastColumn="0" w:oddVBand="0" w:evenVBand="0" w:oddHBand="0" w:evenHBand="0" w:firstRowFirstColumn="0" w:firstRowLastColumn="0" w:lastRowFirstColumn="0" w:lastRowLastColumn="0"/>
          <w:trHeight w:val="382"/>
          <w:tblHeader/>
        </w:trPr>
        <w:tc>
          <w:tcPr>
            <w:cnfStyle w:val="001000000000" w:firstRow="0" w:lastRow="0" w:firstColumn="1" w:lastColumn="0" w:oddVBand="0" w:evenVBand="0" w:oddHBand="0" w:evenHBand="0" w:firstRowFirstColumn="0" w:firstRowLastColumn="0" w:lastRowFirstColumn="0" w:lastRowLastColumn="0"/>
            <w:tcW w:w="625" w:type="dxa"/>
          </w:tcPr>
          <w:p w14:paraId="1467120F" w14:textId="77777777" w:rsidR="00A9445B" w:rsidRPr="00A9445B" w:rsidRDefault="00A9445B" w:rsidP="00A9445B">
            <w:pPr>
              <w:spacing w:after="200" w:line="276" w:lineRule="auto"/>
              <w:rPr>
                <w:rFonts w:ascii="Calibri" w:hAnsi="Calibri"/>
              </w:rPr>
            </w:pPr>
          </w:p>
          <w:p w14:paraId="512C98F3" w14:textId="77777777" w:rsidR="00A9445B" w:rsidRPr="00A9445B" w:rsidRDefault="00A9445B" w:rsidP="00A9445B">
            <w:pPr>
              <w:spacing w:after="200" w:line="276" w:lineRule="auto"/>
              <w:rPr>
                <w:rFonts w:ascii="Calibri" w:hAnsi="Calibri"/>
              </w:rPr>
            </w:pPr>
          </w:p>
        </w:tc>
        <w:tc>
          <w:tcPr>
            <w:cnfStyle w:val="000010000000" w:firstRow="0" w:lastRow="0" w:firstColumn="0" w:lastColumn="0" w:oddVBand="1" w:evenVBand="0" w:oddHBand="0" w:evenHBand="0" w:firstRowFirstColumn="0" w:firstRowLastColumn="0" w:lastRowFirstColumn="0" w:lastRowLastColumn="0"/>
            <w:tcW w:w="1165" w:type="dxa"/>
          </w:tcPr>
          <w:p w14:paraId="36F47167" w14:textId="77777777" w:rsidR="00A9445B" w:rsidRPr="00DC3F99" w:rsidRDefault="00A9445B" w:rsidP="00A9445B">
            <w:pPr>
              <w:spacing w:after="200" w:line="276" w:lineRule="auto"/>
              <w:rPr>
                <w:rFonts w:ascii="Arial" w:hAnsi="Arial" w:cs="Arial"/>
                <w:sz w:val="24"/>
                <w:szCs w:val="24"/>
              </w:rPr>
            </w:pPr>
            <w:r w:rsidRPr="00DC3F99">
              <w:rPr>
                <w:rFonts w:ascii="Arial" w:hAnsi="Arial" w:cs="Arial"/>
                <w:sz w:val="24"/>
                <w:szCs w:val="24"/>
              </w:rPr>
              <w:t>Location</w:t>
            </w:r>
          </w:p>
        </w:tc>
        <w:tc>
          <w:tcPr>
            <w:tcW w:w="1620" w:type="dxa"/>
          </w:tcPr>
          <w:p w14:paraId="5AAF4F10" w14:textId="77777777" w:rsidR="00A9445B" w:rsidRPr="00DC3F99" w:rsidRDefault="00A9445B" w:rsidP="00A9445B">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C3F99">
              <w:rPr>
                <w:rFonts w:ascii="Arial" w:hAnsi="Arial" w:cs="Arial"/>
                <w:sz w:val="24"/>
                <w:szCs w:val="24"/>
              </w:rPr>
              <w:t>Field Name</w:t>
            </w:r>
          </w:p>
        </w:tc>
        <w:tc>
          <w:tcPr>
            <w:cnfStyle w:val="000010000000" w:firstRow="0" w:lastRow="0" w:firstColumn="0" w:lastColumn="0" w:oddVBand="1" w:evenVBand="0" w:oddHBand="0" w:evenHBand="0" w:firstRowFirstColumn="0" w:firstRowLastColumn="0" w:lastRowFirstColumn="0" w:lastRowLastColumn="0"/>
            <w:tcW w:w="2790" w:type="dxa"/>
          </w:tcPr>
          <w:p w14:paraId="12790011" w14:textId="77777777" w:rsidR="00A9445B" w:rsidRPr="00DC3F99" w:rsidRDefault="00A9445B" w:rsidP="00A9445B">
            <w:pPr>
              <w:spacing w:after="200" w:line="276" w:lineRule="auto"/>
              <w:rPr>
                <w:rFonts w:ascii="Arial" w:hAnsi="Arial" w:cs="Arial"/>
                <w:sz w:val="24"/>
                <w:szCs w:val="24"/>
              </w:rPr>
            </w:pPr>
            <w:r w:rsidRPr="00DC3F99">
              <w:rPr>
                <w:rFonts w:ascii="Arial" w:hAnsi="Arial" w:cs="Arial"/>
                <w:sz w:val="24"/>
                <w:szCs w:val="24"/>
              </w:rPr>
              <w:t>Topic in v2.0</w:t>
            </w:r>
          </w:p>
        </w:tc>
        <w:tc>
          <w:tcPr>
            <w:tcW w:w="3690" w:type="dxa"/>
          </w:tcPr>
          <w:p w14:paraId="47044B31" w14:textId="77777777" w:rsidR="00A9445B" w:rsidRPr="00DC3F99" w:rsidRDefault="00A9445B" w:rsidP="00A9445B">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C3F99">
              <w:rPr>
                <w:rFonts w:ascii="Arial" w:hAnsi="Arial" w:cs="Arial"/>
                <w:sz w:val="24"/>
                <w:szCs w:val="24"/>
              </w:rPr>
              <w:t>Revision in V3.0</w:t>
            </w:r>
          </w:p>
        </w:tc>
      </w:tr>
      <w:tr w:rsidR="00A9445B" w:rsidRPr="000B080D" w14:paraId="2F5FD130"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521D8528"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w:t>
            </w:r>
          </w:p>
          <w:p w14:paraId="518A3116" w14:textId="77777777" w:rsidR="00A9445B" w:rsidRPr="000B080D" w:rsidRDefault="00A9445B" w:rsidP="00A9445B">
            <w:pPr>
              <w:spacing w:after="200" w:line="276" w:lineRule="auto"/>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165" w:type="dxa"/>
          </w:tcPr>
          <w:p w14:paraId="3D8A05D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730FC633"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F338757"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ORDER_OBSERVATION groups were hard-coded to expect one OBR where OBR-4 defined the subject type and one OBR where OBR-4 defined the notification type.</w:t>
            </w:r>
          </w:p>
        </w:tc>
        <w:tc>
          <w:tcPr>
            <w:tcW w:w="3690" w:type="dxa"/>
          </w:tcPr>
          <w:p w14:paraId="36DBF557"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message no longer specifies subject type or notification type in this manner. Subject type is derived from looking at the PID segment (i.e., whether the person or the non-person/animal fields are populated) and notification type is specified in MSH-21 Profile ID.</w:t>
            </w:r>
          </w:p>
        </w:tc>
      </w:tr>
      <w:tr w:rsidR="00A9445B" w:rsidRPr="000B080D" w14:paraId="2D37CF6D"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09E8FC54"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2</w:t>
            </w:r>
          </w:p>
        </w:tc>
        <w:tc>
          <w:tcPr>
            <w:cnfStyle w:val="000010000000" w:firstRow="0" w:lastRow="0" w:firstColumn="0" w:lastColumn="0" w:oddVBand="1" w:evenVBand="0" w:oddHBand="0" w:evenHBand="0" w:firstRowFirstColumn="0" w:firstRowLastColumn="0" w:lastRowFirstColumn="0" w:lastRowLastColumn="0"/>
            <w:tcW w:w="1165" w:type="dxa"/>
          </w:tcPr>
          <w:p w14:paraId="4A24C67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7FDF3DB6"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24F77F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ORDER_OBSERVATION groups were hard-coded to expect one OBR where OBR-4 defined the subject type and one OBR where OBR-4 defined the notification type.</w:t>
            </w:r>
          </w:p>
        </w:tc>
        <w:tc>
          <w:tcPr>
            <w:tcW w:w="3690" w:type="dxa"/>
          </w:tcPr>
          <w:p w14:paraId="2DB8FFBD"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new message specifies that one OBR – the one that conveys “epidemiologic information” - is required and is the source of truth for notification variables that are tied to the OBR segment (OBR-3, OBR-7, OBR-22, OBR-25, OBR-31.) Other OBRs are used for clinical, demographic, laboratory, treatment, or vaccine category information as needed.</w:t>
            </w:r>
          </w:p>
        </w:tc>
      </w:tr>
      <w:tr w:rsidR="00A9445B" w:rsidRPr="000B080D" w14:paraId="2F8FF57C"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511D534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3</w:t>
            </w:r>
          </w:p>
        </w:tc>
        <w:tc>
          <w:tcPr>
            <w:cnfStyle w:val="000010000000" w:firstRow="0" w:lastRow="0" w:firstColumn="0" w:lastColumn="0" w:oddVBand="1" w:evenVBand="0" w:oddHBand="0" w:evenHBand="0" w:firstRowFirstColumn="0" w:firstRowLastColumn="0" w:lastRowFirstColumn="0" w:lastRowLastColumn="0"/>
            <w:tcW w:w="1165" w:type="dxa"/>
          </w:tcPr>
          <w:p w14:paraId="6D118E7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5593F8E5"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8C05EE8"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Next of Kin/ Associated Parties (NK1) segment was not supported.</w:t>
            </w:r>
          </w:p>
        </w:tc>
        <w:tc>
          <w:tcPr>
            <w:tcW w:w="3690" w:type="dxa"/>
          </w:tcPr>
          <w:p w14:paraId="7705AB77"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Next of Kin/ Associated Parties (NK1) segment has been included to allow additional subjects or parent or owner information.</w:t>
            </w:r>
          </w:p>
        </w:tc>
      </w:tr>
      <w:tr w:rsidR="00A9445B" w:rsidRPr="000B080D" w14:paraId="3CAFF328"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40C95643"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4</w:t>
            </w:r>
          </w:p>
        </w:tc>
        <w:tc>
          <w:tcPr>
            <w:cnfStyle w:val="000010000000" w:firstRow="0" w:lastRow="0" w:firstColumn="0" w:lastColumn="0" w:oddVBand="1" w:evenVBand="0" w:oddHBand="0" w:evenHBand="0" w:firstRowFirstColumn="0" w:firstRowLastColumn="0" w:lastRowFirstColumn="0" w:lastRowLastColumn="0"/>
            <w:tcW w:w="1165" w:type="dxa"/>
          </w:tcPr>
          <w:p w14:paraId="06FF155F"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02E38680"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DAB9DAF"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Specimen (SPM) segment was not supported</w:t>
            </w:r>
          </w:p>
        </w:tc>
        <w:tc>
          <w:tcPr>
            <w:tcW w:w="3690" w:type="dxa"/>
          </w:tcPr>
          <w:p w14:paraId="6BCD43D3"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Specimen (SPM) segment has been added, as the message supports it and it may be included in the ORDER_OBSERVATION group specific to laboratory reporting. The definition follows the ELR Implementation Guide but is not as constrained.  The HL7 required SPM-4 remains required but the other fields are sent only if available.</w:t>
            </w:r>
          </w:p>
        </w:tc>
      </w:tr>
      <w:tr w:rsidR="00A9445B" w:rsidRPr="000B080D" w14:paraId="490637FA"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451028F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5</w:t>
            </w:r>
          </w:p>
        </w:tc>
        <w:tc>
          <w:tcPr>
            <w:cnfStyle w:val="000010000000" w:firstRow="0" w:lastRow="0" w:firstColumn="0" w:lastColumn="0" w:oddVBand="1" w:evenVBand="0" w:oddHBand="0" w:evenHBand="0" w:firstRowFirstColumn="0" w:firstRowLastColumn="0" w:lastRowFirstColumn="0" w:lastRowLastColumn="0"/>
            <w:tcW w:w="1165" w:type="dxa"/>
          </w:tcPr>
          <w:p w14:paraId="180040A2"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Segment Profile Attributes</w:t>
            </w:r>
          </w:p>
        </w:tc>
        <w:tc>
          <w:tcPr>
            <w:tcW w:w="1620" w:type="dxa"/>
          </w:tcPr>
          <w:p w14:paraId="5CBC4378"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OBX Segment</w:t>
            </w:r>
          </w:p>
        </w:tc>
        <w:tc>
          <w:tcPr>
            <w:cnfStyle w:val="000010000000" w:firstRow="0" w:lastRow="0" w:firstColumn="0" w:lastColumn="0" w:oddVBand="1" w:evenVBand="0" w:oddHBand="0" w:evenHBand="0" w:firstRowFirstColumn="0" w:firstRowLastColumn="0" w:lastRowFirstColumn="0" w:lastRowLastColumn="0"/>
            <w:tcW w:w="2790" w:type="dxa"/>
          </w:tcPr>
          <w:p w14:paraId="3D752A69"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OBX segment is tightly constrained to only allow “question and answer” pattern and does not allow for some of the fields that ELR messages use.</w:t>
            </w:r>
          </w:p>
        </w:tc>
        <w:tc>
          <w:tcPr>
            <w:tcW w:w="3690" w:type="dxa"/>
          </w:tcPr>
          <w:p w14:paraId="52E8D37D"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Observation (OBX) segment’s constraints have been relaxed to allow the more ELR-like usage of the OBX.</w:t>
            </w:r>
          </w:p>
        </w:tc>
      </w:tr>
      <w:tr w:rsidR="00A9445B" w:rsidRPr="000B080D" w14:paraId="324A8BBC"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0E9E5C4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6</w:t>
            </w:r>
          </w:p>
        </w:tc>
        <w:tc>
          <w:tcPr>
            <w:cnfStyle w:val="000010000000" w:firstRow="0" w:lastRow="0" w:firstColumn="0" w:lastColumn="0" w:oddVBand="1" w:evenVBand="0" w:oddHBand="0" w:evenHBand="0" w:firstRowFirstColumn="0" w:firstRowLastColumn="0" w:lastRowFirstColumn="0" w:lastRowLastColumn="0"/>
            <w:tcW w:w="1165" w:type="dxa"/>
          </w:tcPr>
          <w:p w14:paraId="6C47875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HL7 Message </w:t>
            </w:r>
            <w:r w:rsidRPr="000B080D">
              <w:rPr>
                <w:rFonts w:ascii="Arial" w:hAnsi="Arial" w:cs="Arial"/>
                <w:sz w:val="20"/>
                <w:szCs w:val="20"/>
              </w:rPr>
              <w:lastRenderedPageBreak/>
              <w:t>structure attributes</w:t>
            </w:r>
          </w:p>
        </w:tc>
        <w:tc>
          <w:tcPr>
            <w:tcW w:w="1620" w:type="dxa"/>
          </w:tcPr>
          <w:p w14:paraId="0F208D4C"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ED94AF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All of the Notes and Comments (NTE) segments </w:t>
            </w:r>
            <w:r w:rsidRPr="000B080D">
              <w:rPr>
                <w:rFonts w:ascii="Arial" w:hAnsi="Arial" w:cs="Arial"/>
                <w:sz w:val="20"/>
                <w:szCs w:val="20"/>
              </w:rPr>
              <w:lastRenderedPageBreak/>
              <w:t xml:space="preserve">were constrained out/not supported.  </w:t>
            </w:r>
          </w:p>
        </w:tc>
        <w:tc>
          <w:tcPr>
            <w:tcW w:w="3690" w:type="dxa"/>
          </w:tcPr>
          <w:p w14:paraId="211EB676"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lastRenderedPageBreak/>
              <w:t xml:space="preserve">The Notes and Comments (NTE) segment has been included under the </w:t>
            </w:r>
            <w:r w:rsidRPr="000B080D">
              <w:rPr>
                <w:rFonts w:ascii="Arial" w:hAnsi="Arial" w:cs="Arial"/>
                <w:sz w:val="20"/>
                <w:szCs w:val="20"/>
              </w:rPr>
              <w:lastRenderedPageBreak/>
              <w:t xml:space="preserve">OBX segment to allow comments associated with Laboratory Observations to be in the message.  </w:t>
            </w:r>
          </w:p>
        </w:tc>
      </w:tr>
      <w:tr w:rsidR="00A9445B" w:rsidRPr="000B080D" w14:paraId="02B77886" w14:textId="77777777" w:rsidTr="00396433">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625" w:type="dxa"/>
          </w:tcPr>
          <w:p w14:paraId="70DF6DF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lastRenderedPageBreak/>
              <w:t>7</w:t>
            </w:r>
          </w:p>
        </w:tc>
        <w:tc>
          <w:tcPr>
            <w:cnfStyle w:val="000010000000" w:firstRow="0" w:lastRow="0" w:firstColumn="0" w:lastColumn="0" w:oddVBand="1" w:evenVBand="0" w:oddHBand="0" w:evenHBand="0" w:firstRowFirstColumn="0" w:firstRowLastColumn="0" w:lastRowFirstColumn="0" w:lastRowLastColumn="0"/>
            <w:tcW w:w="1165" w:type="dxa"/>
          </w:tcPr>
          <w:p w14:paraId="468B2959"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Segment Profile Attributes</w:t>
            </w:r>
          </w:p>
        </w:tc>
        <w:tc>
          <w:tcPr>
            <w:tcW w:w="1620" w:type="dxa"/>
          </w:tcPr>
          <w:p w14:paraId="63BE1C36"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tc>
        <w:tc>
          <w:tcPr>
            <w:cnfStyle w:val="000010000000" w:firstRow="0" w:lastRow="0" w:firstColumn="0" w:lastColumn="0" w:oddVBand="1" w:evenVBand="0" w:oddHBand="0" w:evenHBand="0" w:firstRowFirstColumn="0" w:firstRowLastColumn="0" w:lastRowFirstColumn="0" w:lastRowLastColumn="0"/>
            <w:tcW w:w="2790" w:type="dxa"/>
          </w:tcPr>
          <w:p w14:paraId="0F4D3E81"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The message was very constrained to set many fields to “not supported.”  In theory, this will kick out a lot of messages if the </w:t>
            </w:r>
            <w:r w:rsidRPr="000B080D">
              <w:rPr>
                <w:rFonts w:ascii="Arial" w:hAnsi="Arial" w:cs="Arial"/>
                <w:sz w:val="20"/>
                <w:szCs w:val="20"/>
                <w:u w:val="single"/>
              </w:rPr>
              <w:t>receiver</w:t>
            </w:r>
            <w:r w:rsidRPr="000B080D">
              <w:rPr>
                <w:rFonts w:ascii="Arial" w:hAnsi="Arial" w:cs="Arial"/>
                <w:sz w:val="20"/>
                <w:szCs w:val="20"/>
              </w:rPr>
              <w:t xml:space="preserve"> profile is not relaxed.</w:t>
            </w:r>
          </w:p>
        </w:tc>
        <w:tc>
          <w:tcPr>
            <w:tcW w:w="3690" w:type="dxa"/>
          </w:tcPr>
          <w:p w14:paraId="21638A25"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Many fields in used segments have been set to “optional” with the comment that if the field is optional, it is not defined in this document and not expected to be processed by the receiver.  Fields that remained constrained as “not supported” are those that are no longer used for this HL7 version or ones that potentially contain PII data that should not be sent for this use case.</w:t>
            </w:r>
          </w:p>
        </w:tc>
      </w:tr>
      <w:tr w:rsidR="00A9445B" w:rsidRPr="000B080D" w14:paraId="502AE1E1"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5397604E"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8</w:t>
            </w:r>
          </w:p>
        </w:tc>
        <w:tc>
          <w:tcPr>
            <w:cnfStyle w:val="000010000000" w:firstRow="0" w:lastRow="0" w:firstColumn="0" w:lastColumn="0" w:oddVBand="1" w:evenVBand="0" w:oddHBand="0" w:evenHBand="0" w:firstRowFirstColumn="0" w:firstRowLastColumn="0" w:lastRowFirstColumn="0" w:lastRowLastColumn="0"/>
            <w:tcW w:w="1165" w:type="dxa"/>
          </w:tcPr>
          <w:p w14:paraId="71566FF2"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Message Structure</w:t>
            </w:r>
          </w:p>
        </w:tc>
        <w:tc>
          <w:tcPr>
            <w:tcW w:w="1620" w:type="dxa"/>
          </w:tcPr>
          <w:p w14:paraId="1C117F11"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ORU^R01 Message Syntax</w:t>
            </w:r>
          </w:p>
        </w:tc>
        <w:tc>
          <w:tcPr>
            <w:cnfStyle w:val="000010000000" w:firstRow="0" w:lastRow="0" w:firstColumn="0" w:lastColumn="0" w:oddVBand="1" w:evenVBand="0" w:oddHBand="0" w:evenHBand="0" w:firstRowFirstColumn="0" w:firstRowLastColumn="0" w:lastRowFirstColumn="0" w:lastRowLastColumn="0"/>
            <w:tcW w:w="2790" w:type="dxa"/>
          </w:tcPr>
          <w:p w14:paraId="6644753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ORU^R01^ORU_R01 Message definition was a very simplified structure that only showed the required fields and segment groups.</w:t>
            </w:r>
          </w:p>
        </w:tc>
        <w:tc>
          <w:tcPr>
            <w:tcW w:w="3690" w:type="dxa"/>
          </w:tcPr>
          <w:p w14:paraId="6B525244"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ORU^R01^ORU_R01 Message Syntax has been updated to align with the ELR version of the message syntax.</w:t>
            </w:r>
          </w:p>
        </w:tc>
      </w:tr>
      <w:tr w:rsidR="00A9445B" w:rsidRPr="000B080D" w14:paraId="59BD9838"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1828533A"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9</w:t>
            </w:r>
          </w:p>
        </w:tc>
        <w:tc>
          <w:tcPr>
            <w:cnfStyle w:val="000010000000" w:firstRow="0" w:lastRow="0" w:firstColumn="0" w:lastColumn="0" w:oddVBand="1" w:evenVBand="0" w:oddHBand="0" w:evenHBand="0" w:firstRowFirstColumn="0" w:firstRowLastColumn="0" w:lastRowFirstColumn="0" w:lastRowLastColumn="0"/>
            <w:tcW w:w="1165" w:type="dxa"/>
          </w:tcPr>
          <w:p w14:paraId="5E0D8D6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1.4 Summary of Changes</w:t>
            </w:r>
          </w:p>
        </w:tc>
        <w:tc>
          <w:tcPr>
            <w:tcW w:w="1620" w:type="dxa"/>
          </w:tcPr>
          <w:p w14:paraId="48F7284C"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CD1D11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Formerly described the use of the 6 categories of data.</w:t>
            </w:r>
          </w:p>
        </w:tc>
        <w:tc>
          <w:tcPr>
            <w:tcW w:w="3690" w:type="dxa"/>
          </w:tcPr>
          <w:p w14:paraId="284E2A68"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Reworked to clarify and correct the HL7 content change descriptions</w:t>
            </w:r>
          </w:p>
        </w:tc>
      </w:tr>
      <w:tr w:rsidR="00A9445B" w:rsidRPr="000B080D" w14:paraId="7D11864D"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59857E4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10</w:t>
            </w:r>
          </w:p>
        </w:tc>
        <w:tc>
          <w:tcPr>
            <w:cnfStyle w:val="000010000000" w:firstRow="0" w:lastRow="0" w:firstColumn="0" w:lastColumn="0" w:oddVBand="1" w:evenVBand="0" w:oddHBand="0" w:evenHBand="0" w:firstRowFirstColumn="0" w:firstRowLastColumn="0" w:lastRowFirstColumn="0" w:lastRowLastColumn="0"/>
            <w:tcW w:w="1165" w:type="dxa"/>
          </w:tcPr>
          <w:p w14:paraId="714A2CC7"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6 Appendix A</w:t>
            </w:r>
          </w:p>
        </w:tc>
        <w:tc>
          <w:tcPr>
            <w:tcW w:w="1620" w:type="dxa"/>
          </w:tcPr>
          <w:p w14:paraId="45A4B6F8"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Technical Considerations</w:t>
            </w:r>
          </w:p>
        </w:tc>
        <w:tc>
          <w:tcPr>
            <w:cnfStyle w:val="000010000000" w:firstRow="0" w:lastRow="0" w:firstColumn="0" w:lastColumn="0" w:oddVBand="1" w:evenVBand="0" w:oddHBand="0" w:evenHBand="0" w:firstRowFirstColumn="0" w:firstRowLastColumn="0" w:lastRowFirstColumn="0" w:lastRowLastColumn="0"/>
            <w:tcW w:w="2790" w:type="dxa"/>
          </w:tcPr>
          <w:p w14:paraId="5B0C187E"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Only contained a discussion about repeating groups</w:t>
            </w:r>
          </w:p>
        </w:tc>
        <w:tc>
          <w:tcPr>
            <w:tcW w:w="3690" w:type="dxa"/>
          </w:tcPr>
          <w:p w14:paraId="7A146FCA"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 section to discuss repeating variables (that is, the use of the tilde in the field for a multi-select answer).</w:t>
            </w:r>
          </w:p>
        </w:tc>
      </w:tr>
      <w:tr w:rsidR="00A9445B" w:rsidRPr="000B080D" w14:paraId="7BB2C37B"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245A23C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11</w:t>
            </w:r>
          </w:p>
        </w:tc>
        <w:tc>
          <w:tcPr>
            <w:cnfStyle w:val="000010000000" w:firstRow="0" w:lastRow="0" w:firstColumn="0" w:lastColumn="0" w:oddVBand="1" w:evenVBand="0" w:oddHBand="0" w:evenHBand="0" w:firstRowFirstColumn="0" w:firstRowLastColumn="0" w:lastRowFirstColumn="0" w:lastRowLastColumn="0"/>
            <w:tcW w:w="1165" w:type="dxa"/>
          </w:tcPr>
          <w:p w14:paraId="311C0B4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7 Appendix  </w:t>
            </w:r>
          </w:p>
        </w:tc>
        <w:tc>
          <w:tcPr>
            <w:tcW w:w="1620" w:type="dxa"/>
          </w:tcPr>
          <w:p w14:paraId="1BE93ED2"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Messaging Examples</w:t>
            </w:r>
          </w:p>
        </w:tc>
        <w:tc>
          <w:tcPr>
            <w:cnfStyle w:val="000010000000" w:firstRow="0" w:lastRow="0" w:firstColumn="0" w:lastColumn="0" w:oddVBand="1" w:evenVBand="0" w:oddHBand="0" w:evenHBand="0" w:firstRowFirstColumn="0" w:firstRowLastColumn="0" w:lastRowFirstColumn="0" w:lastRowLastColumn="0"/>
            <w:tcW w:w="2790" w:type="dxa"/>
          </w:tcPr>
          <w:p w14:paraId="5E1BAF37"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Messages were conformant to specifications.</w:t>
            </w:r>
          </w:p>
        </w:tc>
        <w:tc>
          <w:tcPr>
            <w:tcW w:w="3690" w:type="dxa"/>
          </w:tcPr>
          <w:p w14:paraId="671DC245"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Revised the messages</w:t>
            </w:r>
          </w:p>
        </w:tc>
      </w:tr>
      <w:tr w:rsidR="00A9445B" w:rsidRPr="000B080D" w14:paraId="55821A4D"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14022D8A" w14:textId="77777777" w:rsidR="00A9445B" w:rsidRPr="000B080D" w:rsidRDefault="00A9445B" w:rsidP="00A9445B">
            <w:pPr>
              <w:rPr>
                <w:rFonts w:ascii="Arial" w:hAnsi="Arial" w:cs="Arial"/>
                <w:sz w:val="20"/>
                <w:szCs w:val="20"/>
              </w:rPr>
            </w:pPr>
            <w:r w:rsidRPr="000B080D">
              <w:rPr>
                <w:rFonts w:ascii="Arial" w:hAnsi="Arial" w:cs="Arial"/>
                <w:sz w:val="20"/>
                <w:szCs w:val="20"/>
              </w:rPr>
              <w:t>12</w:t>
            </w:r>
          </w:p>
        </w:tc>
        <w:tc>
          <w:tcPr>
            <w:cnfStyle w:val="000010000000" w:firstRow="0" w:lastRow="0" w:firstColumn="0" w:lastColumn="0" w:oddVBand="1" w:evenVBand="0" w:oddHBand="0" w:evenHBand="0" w:firstRowFirstColumn="0" w:firstRowLastColumn="0" w:lastRowFirstColumn="0" w:lastRowLastColumn="0"/>
            <w:tcW w:w="1165" w:type="dxa"/>
          </w:tcPr>
          <w:p w14:paraId="3299B152" w14:textId="77777777" w:rsidR="00A9445B" w:rsidRPr="000B080D" w:rsidRDefault="00A9445B" w:rsidP="00A9445B">
            <w:pPr>
              <w:rPr>
                <w:rFonts w:ascii="Arial" w:hAnsi="Arial" w:cs="Arial"/>
                <w:sz w:val="20"/>
                <w:szCs w:val="20"/>
              </w:rPr>
            </w:pPr>
            <w:r w:rsidRPr="000B080D">
              <w:rPr>
                <w:rFonts w:ascii="Arial" w:hAnsi="Arial" w:cs="Arial"/>
                <w:sz w:val="20"/>
                <w:szCs w:val="20"/>
              </w:rPr>
              <w:t>5.2 Segment and Field Descriptions</w:t>
            </w:r>
          </w:p>
        </w:tc>
        <w:tc>
          <w:tcPr>
            <w:tcW w:w="1620" w:type="dxa"/>
          </w:tcPr>
          <w:p w14:paraId="4D345461"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All CE fields</w:t>
            </w:r>
          </w:p>
        </w:tc>
        <w:tc>
          <w:tcPr>
            <w:cnfStyle w:val="000010000000" w:firstRow="0" w:lastRow="0" w:firstColumn="0" w:lastColumn="0" w:oddVBand="1" w:evenVBand="0" w:oddHBand="0" w:evenHBand="0" w:firstRowFirstColumn="0" w:firstRowLastColumn="0" w:lastRowFirstColumn="0" w:lastRowLastColumn="0"/>
            <w:tcW w:w="2790" w:type="dxa"/>
          </w:tcPr>
          <w:p w14:paraId="6B95F2EA" w14:textId="77777777" w:rsidR="00A9445B" w:rsidRPr="000B080D" w:rsidRDefault="00A9445B" w:rsidP="00A9445B">
            <w:pPr>
              <w:rPr>
                <w:rFonts w:ascii="Arial" w:hAnsi="Arial" w:cs="Arial"/>
                <w:sz w:val="20"/>
                <w:szCs w:val="20"/>
              </w:rPr>
            </w:pPr>
            <w:r w:rsidRPr="000B080D">
              <w:rPr>
                <w:rFonts w:ascii="Arial" w:hAnsi="Arial" w:cs="Arial"/>
                <w:sz w:val="20"/>
                <w:szCs w:val="20"/>
              </w:rPr>
              <w:t>Maximum length CE fields were not consistence.</w:t>
            </w:r>
          </w:p>
        </w:tc>
        <w:tc>
          <w:tcPr>
            <w:tcW w:w="3690" w:type="dxa"/>
          </w:tcPr>
          <w:p w14:paraId="7294E780"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Maximum length increased to 841.  This increase affected other datatypes that contain a CE datatype as a component, such as VID and XPN.</w:t>
            </w:r>
          </w:p>
        </w:tc>
      </w:tr>
      <w:tr w:rsidR="00A9445B" w:rsidRPr="000B080D" w14:paraId="2C92AF73"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7B37DF19" w14:textId="77777777" w:rsidR="00A9445B" w:rsidRPr="000B080D" w:rsidRDefault="00A9445B" w:rsidP="00A9445B">
            <w:pPr>
              <w:rPr>
                <w:rFonts w:ascii="Arial" w:hAnsi="Arial" w:cs="Arial"/>
                <w:sz w:val="20"/>
                <w:szCs w:val="20"/>
              </w:rPr>
            </w:pPr>
            <w:r w:rsidRPr="000B080D">
              <w:rPr>
                <w:rFonts w:ascii="Arial" w:hAnsi="Arial" w:cs="Arial"/>
                <w:sz w:val="20"/>
                <w:szCs w:val="20"/>
              </w:rPr>
              <w:t>13</w:t>
            </w:r>
          </w:p>
        </w:tc>
        <w:tc>
          <w:tcPr>
            <w:cnfStyle w:val="000010000000" w:firstRow="0" w:lastRow="0" w:firstColumn="0" w:lastColumn="0" w:oddVBand="1" w:evenVBand="0" w:oddHBand="0" w:evenHBand="0" w:firstRowFirstColumn="0" w:firstRowLastColumn="0" w:lastRowFirstColumn="0" w:lastRowLastColumn="0"/>
            <w:tcW w:w="1165" w:type="dxa"/>
          </w:tcPr>
          <w:p w14:paraId="2976CE33" w14:textId="77777777" w:rsidR="00A9445B" w:rsidRPr="000B080D" w:rsidRDefault="00A9445B" w:rsidP="00A9445B">
            <w:pPr>
              <w:rPr>
                <w:rFonts w:ascii="Arial" w:hAnsi="Arial" w:cs="Arial"/>
                <w:sz w:val="20"/>
                <w:szCs w:val="20"/>
              </w:rPr>
            </w:pPr>
            <w:r w:rsidRPr="000B080D">
              <w:rPr>
                <w:rFonts w:ascii="Arial" w:hAnsi="Arial" w:cs="Arial"/>
                <w:sz w:val="20"/>
                <w:szCs w:val="20"/>
              </w:rPr>
              <w:t>5.2 Segment and Field Descriptions</w:t>
            </w:r>
          </w:p>
        </w:tc>
        <w:tc>
          <w:tcPr>
            <w:tcW w:w="1620" w:type="dxa"/>
          </w:tcPr>
          <w:p w14:paraId="4DD147C7" w14:textId="77777777" w:rsidR="00A9445B" w:rsidRPr="000B080D" w:rsidRDefault="00A9445B" w:rsidP="00A9445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All CWE fields</w:t>
            </w:r>
          </w:p>
        </w:tc>
        <w:tc>
          <w:tcPr>
            <w:cnfStyle w:val="000010000000" w:firstRow="0" w:lastRow="0" w:firstColumn="0" w:lastColumn="0" w:oddVBand="1" w:evenVBand="0" w:oddHBand="0" w:evenHBand="0" w:firstRowFirstColumn="0" w:firstRowLastColumn="0" w:lastRowFirstColumn="0" w:lastRowLastColumn="0"/>
            <w:tcW w:w="2790" w:type="dxa"/>
          </w:tcPr>
          <w:p w14:paraId="70BB818B" w14:textId="77777777" w:rsidR="00A9445B" w:rsidRPr="000B080D" w:rsidRDefault="00A9445B" w:rsidP="00A9445B">
            <w:pPr>
              <w:rPr>
                <w:rFonts w:ascii="Arial" w:hAnsi="Arial" w:cs="Arial"/>
                <w:sz w:val="20"/>
                <w:szCs w:val="20"/>
              </w:rPr>
            </w:pPr>
            <w:r w:rsidRPr="000B080D">
              <w:rPr>
                <w:rFonts w:ascii="Arial" w:hAnsi="Arial" w:cs="Arial"/>
                <w:sz w:val="20"/>
                <w:szCs w:val="20"/>
              </w:rPr>
              <w:t>Maximum length CE fields were not consistence.</w:t>
            </w:r>
          </w:p>
        </w:tc>
        <w:tc>
          <w:tcPr>
            <w:tcW w:w="3690" w:type="dxa"/>
          </w:tcPr>
          <w:p w14:paraId="6465B30C" w14:textId="77777777" w:rsidR="00A9445B" w:rsidRPr="000B080D" w:rsidRDefault="00A9445B" w:rsidP="00A9445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Maximum length increased to 1063.  This increase affected other datatypes that contain a CWE datatype as a component, such as XCN.</w:t>
            </w:r>
          </w:p>
        </w:tc>
      </w:tr>
      <w:tr w:rsidR="00A9445B" w:rsidRPr="000B080D" w14:paraId="3ECCE6DC"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12618B53" w14:textId="77777777" w:rsidR="00A9445B" w:rsidRPr="000B080D" w:rsidRDefault="00A9445B" w:rsidP="00A9445B">
            <w:pPr>
              <w:rPr>
                <w:rFonts w:ascii="Arial" w:hAnsi="Arial" w:cs="Arial"/>
                <w:sz w:val="20"/>
                <w:szCs w:val="20"/>
              </w:rPr>
            </w:pPr>
            <w:r w:rsidRPr="000B080D">
              <w:rPr>
                <w:rFonts w:ascii="Arial" w:hAnsi="Arial" w:cs="Arial"/>
                <w:sz w:val="20"/>
                <w:szCs w:val="20"/>
              </w:rPr>
              <w:t>14</w:t>
            </w:r>
          </w:p>
        </w:tc>
        <w:tc>
          <w:tcPr>
            <w:cnfStyle w:val="000010000000" w:firstRow="0" w:lastRow="0" w:firstColumn="0" w:lastColumn="0" w:oddVBand="1" w:evenVBand="0" w:oddHBand="0" w:evenHBand="0" w:firstRowFirstColumn="0" w:firstRowLastColumn="0" w:lastRowFirstColumn="0" w:lastRowLastColumn="0"/>
            <w:tcW w:w="1165" w:type="dxa"/>
          </w:tcPr>
          <w:p w14:paraId="432A99A3" w14:textId="77777777" w:rsidR="00A9445B" w:rsidRPr="000B080D" w:rsidRDefault="00A9445B" w:rsidP="00A9445B">
            <w:pPr>
              <w:rPr>
                <w:rFonts w:ascii="Arial" w:hAnsi="Arial" w:cs="Arial"/>
                <w:sz w:val="20"/>
                <w:szCs w:val="20"/>
              </w:rPr>
            </w:pPr>
            <w:r w:rsidRPr="000B080D">
              <w:rPr>
                <w:rFonts w:ascii="Arial" w:hAnsi="Arial" w:cs="Arial"/>
                <w:sz w:val="20"/>
                <w:szCs w:val="20"/>
              </w:rPr>
              <w:t>5.2.4 OBR Segment Detail</w:t>
            </w:r>
          </w:p>
        </w:tc>
        <w:tc>
          <w:tcPr>
            <w:tcW w:w="1620" w:type="dxa"/>
          </w:tcPr>
          <w:p w14:paraId="5454DBAE"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OBR-22 Status </w:t>
            </w:r>
            <w:proofErr w:type="spellStart"/>
            <w:r w:rsidRPr="000B080D">
              <w:rPr>
                <w:rFonts w:ascii="Arial" w:hAnsi="Arial" w:cs="Arial"/>
                <w:sz w:val="20"/>
                <w:szCs w:val="20"/>
              </w:rPr>
              <w:t>Chg</w:t>
            </w:r>
            <w:proofErr w:type="spellEnd"/>
            <w:r w:rsidRPr="000B080D">
              <w:rPr>
                <w:rFonts w:ascii="Arial" w:hAnsi="Arial" w:cs="Arial"/>
                <w:sz w:val="20"/>
                <w:szCs w:val="20"/>
              </w:rPr>
              <w:t>/Update Date/time</w:t>
            </w:r>
          </w:p>
        </w:tc>
        <w:tc>
          <w:tcPr>
            <w:cnfStyle w:val="000010000000" w:firstRow="0" w:lastRow="0" w:firstColumn="0" w:lastColumn="0" w:oddVBand="1" w:evenVBand="0" w:oddHBand="0" w:evenHBand="0" w:firstRowFirstColumn="0" w:firstRowLastColumn="0" w:lastRowFirstColumn="0" w:lastRowLastColumn="0"/>
            <w:tcW w:w="2790" w:type="dxa"/>
          </w:tcPr>
          <w:p w14:paraId="567C7767" w14:textId="77777777" w:rsidR="00A9445B" w:rsidRPr="000B080D" w:rsidRDefault="00A9445B" w:rsidP="00A9445B">
            <w:pPr>
              <w:rPr>
                <w:rFonts w:ascii="Arial" w:hAnsi="Arial" w:cs="Arial"/>
                <w:sz w:val="20"/>
                <w:szCs w:val="20"/>
              </w:rPr>
            </w:pPr>
            <w:r w:rsidRPr="000B080D">
              <w:rPr>
                <w:rFonts w:ascii="Arial" w:hAnsi="Arial" w:cs="Arial"/>
                <w:sz w:val="20"/>
                <w:szCs w:val="20"/>
              </w:rPr>
              <w:t>The cardinality of OBR-22 was [</w:t>
            </w:r>
            <w:proofErr w:type="gramStart"/>
            <w:r w:rsidRPr="000B080D">
              <w:rPr>
                <w:rFonts w:ascii="Arial" w:hAnsi="Arial" w:cs="Arial"/>
                <w:sz w:val="20"/>
                <w:szCs w:val="20"/>
              </w:rPr>
              <w:t>1..</w:t>
            </w:r>
            <w:proofErr w:type="gramEnd"/>
            <w:r w:rsidRPr="000B080D">
              <w:rPr>
                <w:rFonts w:ascii="Arial" w:hAnsi="Arial" w:cs="Arial"/>
                <w:sz w:val="20"/>
                <w:szCs w:val="20"/>
              </w:rPr>
              <w:t>1].</w:t>
            </w:r>
          </w:p>
        </w:tc>
        <w:tc>
          <w:tcPr>
            <w:tcW w:w="3690" w:type="dxa"/>
          </w:tcPr>
          <w:p w14:paraId="7FFD9869"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Technical correction to the cardinality of OBR-22 from [</w:t>
            </w:r>
            <w:proofErr w:type="gramStart"/>
            <w:r w:rsidRPr="000B080D">
              <w:rPr>
                <w:rFonts w:ascii="Arial" w:hAnsi="Arial" w:cs="Arial"/>
                <w:sz w:val="20"/>
                <w:szCs w:val="20"/>
              </w:rPr>
              <w:t>1..</w:t>
            </w:r>
            <w:proofErr w:type="gramEnd"/>
            <w:r w:rsidRPr="000B080D">
              <w:rPr>
                <w:rFonts w:ascii="Arial" w:hAnsi="Arial" w:cs="Arial"/>
                <w:sz w:val="20"/>
                <w:szCs w:val="20"/>
              </w:rPr>
              <w:t xml:space="preserve">1] to [0..1]. This is not an HL7 required field so it is only required per Condition Predicate:  If OBR-4 is populated with ‘68991-9^Epidemiology </w:t>
            </w:r>
            <w:proofErr w:type="spellStart"/>
            <w:r w:rsidRPr="000B080D">
              <w:rPr>
                <w:rFonts w:ascii="Arial" w:hAnsi="Arial" w:cs="Arial"/>
                <w:sz w:val="20"/>
                <w:szCs w:val="20"/>
              </w:rPr>
              <w:t>Information^LN</w:t>
            </w:r>
            <w:proofErr w:type="spellEnd"/>
            <w:r w:rsidRPr="000B080D">
              <w:rPr>
                <w:rFonts w:ascii="Arial" w:hAnsi="Arial" w:cs="Arial"/>
                <w:sz w:val="20"/>
                <w:szCs w:val="20"/>
              </w:rPr>
              <w:t>’</w:t>
            </w:r>
          </w:p>
        </w:tc>
      </w:tr>
    </w:tbl>
    <w:p w14:paraId="55C1635B" w14:textId="77777777" w:rsidR="00886F09" w:rsidRPr="000B080D" w:rsidRDefault="00886F09" w:rsidP="00886F09">
      <w:pPr>
        <w:rPr>
          <w:rFonts w:ascii="Arial" w:hAnsi="Arial" w:cs="Arial"/>
          <w:sz w:val="20"/>
          <w:szCs w:val="20"/>
        </w:rPr>
      </w:pPr>
    </w:p>
    <w:p w14:paraId="770D874D" w14:textId="77777777" w:rsidR="00886F09" w:rsidRPr="000B080D" w:rsidRDefault="00886F09">
      <w:pPr>
        <w:rPr>
          <w:rFonts w:ascii="Arial" w:hAnsi="Arial" w:cs="Arial"/>
          <w:sz w:val="20"/>
          <w:szCs w:val="20"/>
        </w:rPr>
      </w:pPr>
      <w:r w:rsidRPr="000B080D">
        <w:rPr>
          <w:rFonts w:ascii="Arial" w:hAnsi="Arial" w:cs="Arial"/>
          <w:sz w:val="20"/>
          <w:szCs w:val="20"/>
        </w:rPr>
        <w:br w:type="page"/>
      </w:r>
    </w:p>
    <w:p w14:paraId="5D0C8EBB" w14:textId="77777777" w:rsidR="00886F09" w:rsidRPr="000B080D" w:rsidRDefault="00886F09" w:rsidP="00886F09">
      <w:pPr>
        <w:pStyle w:val="Heading1"/>
        <w:rPr>
          <w:sz w:val="26"/>
          <w:szCs w:val="26"/>
        </w:rPr>
      </w:pPr>
      <w:bookmarkStart w:id="491" w:name="_Toc487203698"/>
      <w:r w:rsidRPr="000B080D">
        <w:rPr>
          <w:sz w:val="26"/>
          <w:szCs w:val="26"/>
        </w:rPr>
        <w:lastRenderedPageBreak/>
        <w:t>APPENDIX E – REVISION LIST</w:t>
      </w:r>
      <w:bookmarkEnd w:id="491"/>
    </w:p>
    <w:tbl>
      <w:tblPr>
        <w:tblStyle w:val="LightList-Accent12"/>
        <w:tblpPr w:leftFromText="180" w:rightFromText="180" w:horzAnchor="margin" w:tblpY="945"/>
        <w:tblW w:w="9800" w:type="dxa"/>
        <w:tblLayout w:type="fixed"/>
        <w:tblCellMar>
          <w:left w:w="58" w:type="dxa"/>
          <w:right w:w="58" w:type="dxa"/>
        </w:tblCellMar>
        <w:tblLook w:val="00A0" w:firstRow="1" w:lastRow="0" w:firstColumn="1" w:lastColumn="0" w:noHBand="0" w:noVBand="0"/>
      </w:tblPr>
      <w:tblGrid>
        <w:gridCol w:w="530"/>
        <w:gridCol w:w="1418"/>
        <w:gridCol w:w="1462"/>
        <w:gridCol w:w="2790"/>
        <w:gridCol w:w="3600"/>
      </w:tblGrid>
      <w:tr w:rsidR="00886F09" w:rsidRPr="000B080D" w14:paraId="7C520808" w14:textId="77777777" w:rsidTr="000B080D">
        <w:trPr>
          <w:cnfStyle w:val="100000000000" w:firstRow="1" w:lastRow="0" w:firstColumn="0" w:lastColumn="0" w:oddVBand="0" w:evenVBand="0" w:oddHBand="0" w:evenHBand="0" w:firstRowFirstColumn="0" w:firstRowLastColumn="0" w:lastRowFirstColumn="0" w:lastRowLastColumn="0"/>
          <w:trHeight w:val="790"/>
          <w:tblHeader/>
        </w:trPr>
        <w:tc>
          <w:tcPr>
            <w:cnfStyle w:val="001000000000" w:firstRow="0" w:lastRow="0" w:firstColumn="1" w:lastColumn="0" w:oddVBand="0" w:evenVBand="0" w:oddHBand="0" w:evenHBand="0" w:firstRowFirstColumn="0" w:firstRowLastColumn="0" w:lastRowFirstColumn="0" w:lastRowLastColumn="0"/>
            <w:tcW w:w="530" w:type="dxa"/>
          </w:tcPr>
          <w:p w14:paraId="45CC7C37" w14:textId="77777777" w:rsidR="00886F09" w:rsidRPr="000B080D" w:rsidRDefault="00886F09" w:rsidP="003C74A7">
            <w:pPr>
              <w:spacing w:after="200" w:line="276" w:lineRule="auto"/>
              <w:ind w:left="90"/>
              <w:rPr>
                <w:rFonts w:ascii="Arial" w:hAnsi="Arial" w:cs="Arial"/>
                <w:sz w:val="20"/>
                <w:szCs w:val="20"/>
              </w:rPr>
            </w:pPr>
          </w:p>
          <w:p w14:paraId="50C6337B" w14:textId="77777777" w:rsidR="00886F09" w:rsidRPr="000B080D" w:rsidRDefault="00886F09" w:rsidP="003C74A7">
            <w:pPr>
              <w:spacing w:after="200" w:line="276" w:lineRule="auto"/>
              <w:ind w:left="9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418" w:type="dxa"/>
          </w:tcPr>
          <w:p w14:paraId="5EB1C5EE" w14:textId="77777777" w:rsidR="00886F09" w:rsidRPr="000B080D" w:rsidRDefault="00886F09" w:rsidP="00E225A8">
            <w:pPr>
              <w:spacing w:after="200" w:line="276" w:lineRule="auto"/>
              <w:ind w:left="90"/>
              <w:rPr>
                <w:rFonts w:ascii="Arial" w:hAnsi="Arial" w:cs="Arial"/>
                <w:sz w:val="20"/>
                <w:szCs w:val="20"/>
              </w:rPr>
            </w:pPr>
            <w:r w:rsidRPr="000B080D">
              <w:rPr>
                <w:rFonts w:ascii="Arial" w:hAnsi="Arial" w:cs="Arial"/>
                <w:sz w:val="20"/>
                <w:szCs w:val="20"/>
              </w:rPr>
              <w:t>Location</w:t>
            </w:r>
          </w:p>
        </w:tc>
        <w:tc>
          <w:tcPr>
            <w:tcW w:w="1462" w:type="dxa"/>
          </w:tcPr>
          <w:p w14:paraId="650329E7" w14:textId="77777777" w:rsidR="00886F09" w:rsidRPr="000B080D" w:rsidRDefault="00886F09" w:rsidP="00E225A8">
            <w:pPr>
              <w:spacing w:after="200" w:line="276"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Field Name</w:t>
            </w:r>
          </w:p>
        </w:tc>
        <w:tc>
          <w:tcPr>
            <w:cnfStyle w:val="000010000000" w:firstRow="0" w:lastRow="0" w:firstColumn="0" w:lastColumn="0" w:oddVBand="1" w:evenVBand="0" w:oddHBand="0" w:evenHBand="0" w:firstRowFirstColumn="0" w:firstRowLastColumn="0" w:lastRowFirstColumn="0" w:lastRowLastColumn="0"/>
            <w:tcW w:w="2790" w:type="dxa"/>
          </w:tcPr>
          <w:p w14:paraId="456B7914" w14:textId="77777777" w:rsidR="00E225A8" w:rsidRPr="000B080D" w:rsidRDefault="00886F09" w:rsidP="00E225A8">
            <w:pPr>
              <w:spacing w:after="200" w:line="276" w:lineRule="auto"/>
              <w:rPr>
                <w:rFonts w:ascii="Arial" w:hAnsi="Arial" w:cs="Arial"/>
                <w:sz w:val="20"/>
                <w:szCs w:val="20"/>
              </w:rPr>
            </w:pPr>
            <w:r w:rsidRPr="000B080D">
              <w:rPr>
                <w:rFonts w:ascii="Arial" w:hAnsi="Arial" w:cs="Arial"/>
                <w:sz w:val="20"/>
                <w:szCs w:val="20"/>
              </w:rPr>
              <w:t>Justifications</w:t>
            </w:r>
            <w:r w:rsidR="00E225A8" w:rsidRPr="000B080D">
              <w:rPr>
                <w:rFonts w:ascii="Arial" w:hAnsi="Arial" w:cs="Arial"/>
                <w:sz w:val="20"/>
                <w:szCs w:val="20"/>
              </w:rPr>
              <w:t xml:space="preserve"> </w:t>
            </w:r>
            <w:r w:rsidRPr="000B080D">
              <w:rPr>
                <w:rFonts w:ascii="Arial" w:hAnsi="Arial" w:cs="Arial"/>
                <w:sz w:val="20"/>
                <w:szCs w:val="20"/>
              </w:rPr>
              <w:t>/</w:t>
            </w:r>
          </w:p>
          <w:p w14:paraId="4710DF43" w14:textId="77777777" w:rsidR="00886F09" w:rsidRPr="000B080D" w:rsidRDefault="00886F09" w:rsidP="00E225A8">
            <w:pPr>
              <w:spacing w:after="200" w:line="276" w:lineRule="auto"/>
              <w:rPr>
                <w:rFonts w:ascii="Arial" w:hAnsi="Arial" w:cs="Arial"/>
                <w:sz w:val="20"/>
                <w:szCs w:val="20"/>
              </w:rPr>
            </w:pPr>
            <w:r w:rsidRPr="000B080D">
              <w:rPr>
                <w:rFonts w:ascii="Arial" w:hAnsi="Arial" w:cs="Arial"/>
                <w:sz w:val="20"/>
                <w:szCs w:val="20"/>
              </w:rPr>
              <w:t>Comments</w:t>
            </w:r>
          </w:p>
        </w:tc>
        <w:tc>
          <w:tcPr>
            <w:tcW w:w="3600" w:type="dxa"/>
          </w:tcPr>
          <w:p w14:paraId="6D51F5DD" w14:textId="77777777" w:rsidR="00886F09" w:rsidRPr="000B080D" w:rsidRDefault="00886F09" w:rsidP="003C74A7">
            <w:pPr>
              <w:spacing w:after="200" w:line="276"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Version 3.0</w:t>
            </w:r>
          </w:p>
        </w:tc>
      </w:tr>
      <w:tr w:rsidR="003D0C53" w:rsidRPr="000B080D" w14:paraId="18CA34D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720B18B5" w14:textId="77777777" w:rsidR="003D0C53"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2EBFD70F" w14:textId="77777777" w:rsidR="003D0C53" w:rsidRPr="000B080D" w:rsidRDefault="003D0C53" w:rsidP="00C81256">
            <w:pPr>
              <w:spacing w:after="200" w:line="276" w:lineRule="auto"/>
              <w:rPr>
                <w:rFonts w:ascii="Arial" w:hAnsi="Arial" w:cs="Arial"/>
                <w:sz w:val="20"/>
                <w:szCs w:val="20"/>
              </w:rPr>
            </w:pPr>
            <w:r w:rsidRPr="000B080D">
              <w:rPr>
                <w:rFonts w:ascii="Arial" w:hAnsi="Arial" w:cs="Arial"/>
                <w:sz w:val="20"/>
                <w:szCs w:val="20"/>
              </w:rPr>
              <w:t>Pages 1-4</w:t>
            </w:r>
          </w:p>
        </w:tc>
        <w:tc>
          <w:tcPr>
            <w:tcW w:w="1462" w:type="dxa"/>
          </w:tcPr>
          <w:p w14:paraId="10AA254E" w14:textId="77777777" w:rsidR="003D0C53" w:rsidRPr="000B080D" w:rsidRDefault="003D0C53"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A65E66B"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Release 3.0</w:t>
            </w:r>
          </w:p>
          <w:p w14:paraId="624582D7"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Publication History</w:t>
            </w:r>
          </w:p>
          <w:p w14:paraId="1FB9687F"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Copyright text</w:t>
            </w:r>
          </w:p>
        </w:tc>
        <w:tc>
          <w:tcPr>
            <w:tcW w:w="3600" w:type="dxa"/>
          </w:tcPr>
          <w:p w14:paraId="26EA8351" w14:textId="77777777" w:rsidR="003D0C53" w:rsidRPr="000B080D" w:rsidRDefault="003D0C53"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Version 3.0 Release 1</w:t>
            </w:r>
          </w:p>
          <w:p w14:paraId="0DBC703A" w14:textId="77777777" w:rsidR="003D0C53" w:rsidRPr="000B080D" w:rsidRDefault="00F04DCF"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October 18</w:t>
            </w:r>
            <w:r w:rsidR="003D0C53" w:rsidRPr="000B080D">
              <w:rPr>
                <w:rFonts w:ascii="Arial" w:hAnsi="Arial" w:cs="Arial"/>
                <w:sz w:val="20"/>
                <w:szCs w:val="20"/>
              </w:rPr>
              <w:t>, 2016</w:t>
            </w:r>
          </w:p>
          <w:p w14:paraId="112A2495" w14:textId="77777777" w:rsidR="003D0C53" w:rsidRPr="000B080D" w:rsidRDefault="003D0C53"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with correct LOINC information</w:t>
            </w:r>
          </w:p>
        </w:tc>
      </w:tr>
      <w:tr w:rsidR="00886F09" w:rsidRPr="000B080D" w14:paraId="2FD59E70"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05A8F66"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tcPr>
          <w:p w14:paraId="4D3C0DBA"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Throughout</w:t>
            </w:r>
          </w:p>
        </w:tc>
        <w:tc>
          <w:tcPr>
            <w:tcW w:w="1462" w:type="dxa"/>
          </w:tcPr>
          <w:p w14:paraId="13E771F6"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10BB898"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A number of conformance statements have been added and detailed in the appendix to clarify any ambiguities in the use of the message fields.</w:t>
            </w:r>
          </w:p>
        </w:tc>
        <w:tc>
          <w:tcPr>
            <w:tcW w:w="3600" w:type="dxa"/>
          </w:tcPr>
          <w:p w14:paraId="29B56AF9" w14:textId="77777777" w:rsidR="00886F09" w:rsidRPr="000B080D" w:rsidRDefault="00886F09" w:rsidP="00C8125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APPENDIX C – CONFORMANCE STATEMENTS has been added.</w:t>
            </w:r>
          </w:p>
        </w:tc>
      </w:tr>
      <w:tr w:rsidR="00886F09" w:rsidRPr="000B080D" w14:paraId="037228F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312BE935"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tcPr>
          <w:p w14:paraId="7C9E6AC5" w14:textId="77777777" w:rsidR="00886F09" w:rsidRPr="000B080D" w:rsidRDefault="00886F09" w:rsidP="003C74A7">
            <w:pPr>
              <w:spacing w:after="200" w:line="276" w:lineRule="auto"/>
              <w:ind w:left="90"/>
              <w:rPr>
                <w:rFonts w:ascii="Arial" w:hAnsi="Arial" w:cs="Arial"/>
                <w:sz w:val="20"/>
                <w:szCs w:val="20"/>
              </w:rPr>
            </w:pPr>
          </w:p>
        </w:tc>
        <w:tc>
          <w:tcPr>
            <w:tcW w:w="1462" w:type="dxa"/>
          </w:tcPr>
          <w:p w14:paraId="64730392" w14:textId="77777777" w:rsidR="00886F09" w:rsidRPr="000B080D" w:rsidRDefault="00886F09"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Actors, Goals and Messaging Transactions</w:t>
            </w:r>
          </w:p>
        </w:tc>
        <w:tc>
          <w:tcPr>
            <w:cnfStyle w:val="000010000000" w:firstRow="0" w:lastRow="0" w:firstColumn="0" w:lastColumn="0" w:oddVBand="1" w:evenVBand="0" w:oddHBand="0" w:evenHBand="0" w:firstRowFirstColumn="0" w:firstRowLastColumn="0" w:lastRowFirstColumn="0" w:lastRowLastColumn="0"/>
            <w:tcW w:w="2790" w:type="dxa"/>
          </w:tcPr>
          <w:p w14:paraId="2B5CE98F"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The Case Notification Use Case was not included in the document, it was previously described in a separate document posted on the PHIN web site.</w:t>
            </w:r>
          </w:p>
        </w:tc>
        <w:tc>
          <w:tcPr>
            <w:tcW w:w="3600" w:type="dxa"/>
          </w:tcPr>
          <w:p w14:paraId="2678CD8C" w14:textId="77777777" w:rsidR="00886F09" w:rsidRPr="000B080D" w:rsidRDefault="00886F09"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Use Case for National Notifiable Condition Reporting has been incorporated into the document.</w:t>
            </w:r>
          </w:p>
        </w:tc>
      </w:tr>
      <w:tr w:rsidR="00886F09" w:rsidRPr="000B080D" w14:paraId="4D65430B"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4D9B1D11"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tcPr>
          <w:p w14:paraId="52B706FE"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HL7 Batch Protocol</w:t>
            </w:r>
          </w:p>
        </w:tc>
        <w:tc>
          <w:tcPr>
            <w:tcW w:w="1462" w:type="dxa"/>
          </w:tcPr>
          <w:p w14:paraId="529414BD"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5EC8808"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HL7 Batch Protocol was previously described in a separate document posted on the PHIN web site.</w:t>
            </w:r>
          </w:p>
        </w:tc>
        <w:tc>
          <w:tcPr>
            <w:tcW w:w="3600" w:type="dxa"/>
          </w:tcPr>
          <w:p w14:paraId="2E2B4791" w14:textId="77777777" w:rsidR="00886F09" w:rsidRPr="000B080D" w:rsidRDefault="00886F09" w:rsidP="00C8125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HL7 Batch Protocol has been incorporated into this document under the Messaging Infrastructure section.</w:t>
            </w:r>
          </w:p>
        </w:tc>
      </w:tr>
      <w:tr w:rsidR="00886F09" w:rsidRPr="000B080D" w14:paraId="351B617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40C9CDC5"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tcPr>
          <w:p w14:paraId="18E7D111"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Review</w:t>
            </w:r>
            <w:r w:rsidR="00CF74C5" w:rsidRPr="000B080D">
              <w:rPr>
                <w:rFonts w:ascii="Arial" w:hAnsi="Arial" w:cs="Arial"/>
                <w:sz w:val="20"/>
                <w:szCs w:val="20"/>
              </w:rPr>
              <w:t>ers</w:t>
            </w:r>
            <w:r w:rsidRPr="000B080D">
              <w:rPr>
                <w:rFonts w:ascii="Arial" w:hAnsi="Arial" w:cs="Arial"/>
                <w:sz w:val="20"/>
                <w:szCs w:val="20"/>
              </w:rPr>
              <w:t xml:space="preserve"> Comments</w:t>
            </w:r>
          </w:p>
        </w:tc>
        <w:tc>
          <w:tcPr>
            <w:tcW w:w="1462" w:type="dxa"/>
          </w:tcPr>
          <w:p w14:paraId="104C2C21"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tc>
        <w:tc>
          <w:tcPr>
            <w:cnfStyle w:val="000010000000" w:firstRow="0" w:lastRow="0" w:firstColumn="0" w:lastColumn="0" w:oddVBand="1" w:evenVBand="0" w:oddHBand="0" w:evenHBand="0" w:firstRowFirstColumn="0" w:firstRowLastColumn="0" w:lastRowFirstColumn="0" w:lastRowLastColumn="0"/>
            <w:tcW w:w="2790" w:type="dxa"/>
          </w:tcPr>
          <w:p w14:paraId="5545B53E"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 xml:space="preserve">Incorporated </w:t>
            </w:r>
            <w:r w:rsidR="00CF74C5" w:rsidRPr="000B080D">
              <w:rPr>
                <w:rFonts w:ascii="Arial" w:hAnsi="Arial" w:cs="Arial"/>
                <w:sz w:val="20"/>
                <w:szCs w:val="20"/>
              </w:rPr>
              <w:t xml:space="preserve">feedback and </w:t>
            </w:r>
            <w:r w:rsidRPr="000B080D">
              <w:rPr>
                <w:rFonts w:ascii="Arial" w:hAnsi="Arial" w:cs="Arial"/>
                <w:sz w:val="20"/>
                <w:szCs w:val="20"/>
              </w:rPr>
              <w:t>comments.</w:t>
            </w:r>
          </w:p>
        </w:tc>
        <w:tc>
          <w:tcPr>
            <w:tcW w:w="3600" w:type="dxa"/>
          </w:tcPr>
          <w:p w14:paraId="6E4701C2"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Incorporated many suggestions for edits and improvements to wording, typo corrections, etc.</w:t>
            </w:r>
          </w:p>
        </w:tc>
      </w:tr>
      <w:tr w:rsidR="00886F09" w:rsidRPr="000B080D" w14:paraId="4A6F729A"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76761087"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tcPr>
          <w:p w14:paraId="2A64FB23"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Table 2.</w:t>
            </w:r>
            <w:r w:rsidRPr="000B080D">
              <w:rPr>
                <w:rFonts w:ascii="Arial" w:hAnsi="Arial" w:cs="Arial"/>
                <w:sz w:val="20"/>
                <w:szCs w:val="20"/>
              </w:rPr>
              <w:fldChar w:fldCharType="begin"/>
            </w:r>
            <w:r w:rsidRPr="000B080D">
              <w:rPr>
                <w:rFonts w:ascii="Arial" w:hAnsi="Arial" w:cs="Arial"/>
                <w:sz w:val="20"/>
                <w:szCs w:val="20"/>
              </w:rPr>
              <w:instrText xml:space="preserve"> SEQ Table \* ARABIC \s 1 </w:instrText>
            </w:r>
            <w:r w:rsidRPr="000B080D">
              <w:rPr>
                <w:rFonts w:ascii="Arial" w:hAnsi="Arial" w:cs="Arial"/>
                <w:sz w:val="20"/>
                <w:szCs w:val="20"/>
              </w:rPr>
              <w:fldChar w:fldCharType="separate"/>
            </w:r>
            <w:r w:rsidR="00752738" w:rsidRPr="000B080D">
              <w:rPr>
                <w:rFonts w:ascii="Arial" w:hAnsi="Arial" w:cs="Arial"/>
                <w:noProof/>
                <w:sz w:val="20"/>
                <w:szCs w:val="20"/>
              </w:rPr>
              <w:t>1</w:t>
            </w:r>
            <w:r w:rsidRPr="000B080D">
              <w:rPr>
                <w:rFonts w:ascii="Arial" w:hAnsi="Arial" w:cs="Arial"/>
                <w:sz w:val="20"/>
                <w:szCs w:val="20"/>
              </w:rPr>
              <w:fldChar w:fldCharType="end"/>
            </w:r>
            <w:r w:rsidRPr="000B080D">
              <w:rPr>
                <w:rFonts w:ascii="Arial" w:hAnsi="Arial" w:cs="Arial"/>
                <w:sz w:val="20"/>
                <w:szCs w:val="20"/>
              </w:rPr>
              <w:t>. Information Interchange Requirements</w:t>
            </w:r>
          </w:p>
        </w:tc>
        <w:tc>
          <w:tcPr>
            <w:tcW w:w="1462" w:type="dxa"/>
          </w:tcPr>
          <w:p w14:paraId="7F033D5C"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State case investigation identifier</w:t>
            </w:r>
          </w:p>
          <w:p w14:paraId="3A55F5D9"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EC55064"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A9B58A"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3A6453B"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CBA9099"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49FED8"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p w14:paraId="7DC28652"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AA80089"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Message need</w:t>
            </w:r>
            <w:r w:rsidR="00B10147" w:rsidRPr="000B080D">
              <w:rPr>
                <w:rFonts w:ascii="Arial" w:hAnsi="Arial" w:cs="Arial"/>
                <w:sz w:val="20"/>
                <w:szCs w:val="20"/>
              </w:rPr>
              <w:t>s</w:t>
            </w:r>
            <w:r w:rsidRPr="000B080D">
              <w:rPr>
                <w:rFonts w:ascii="Arial" w:hAnsi="Arial" w:cs="Arial"/>
                <w:sz w:val="20"/>
                <w:szCs w:val="20"/>
              </w:rPr>
              <w:t xml:space="preserve"> to </w:t>
            </w:r>
            <w:proofErr w:type="gramStart"/>
            <w:r w:rsidRPr="000B080D">
              <w:rPr>
                <w:rFonts w:ascii="Arial" w:hAnsi="Arial" w:cs="Arial"/>
                <w:sz w:val="20"/>
                <w:szCs w:val="20"/>
              </w:rPr>
              <w:t>be  structurally</w:t>
            </w:r>
            <w:proofErr w:type="gramEnd"/>
            <w:r w:rsidRPr="000B080D">
              <w:rPr>
                <w:rFonts w:ascii="Arial" w:hAnsi="Arial" w:cs="Arial"/>
                <w:sz w:val="20"/>
                <w:szCs w:val="20"/>
              </w:rPr>
              <w:t xml:space="preserve"> correct as well as have a minimum set of required observations answered to be accepted and processed. Added requirement for the state case investigation identifier.</w:t>
            </w:r>
          </w:p>
          <w:p w14:paraId="0A294E48" w14:textId="77777777" w:rsidR="00886F09" w:rsidRPr="000B080D" w:rsidRDefault="0053536F" w:rsidP="003C74A7">
            <w:pPr>
              <w:spacing w:after="200" w:line="276" w:lineRule="auto"/>
              <w:rPr>
                <w:rFonts w:ascii="Arial" w:hAnsi="Arial" w:cs="Arial"/>
                <w:sz w:val="20"/>
                <w:szCs w:val="20"/>
              </w:rPr>
            </w:pPr>
            <w:r w:rsidRPr="000B080D">
              <w:rPr>
                <w:rFonts w:ascii="Arial" w:hAnsi="Arial" w:cs="Arial"/>
                <w:sz w:val="20"/>
                <w:szCs w:val="20"/>
              </w:rPr>
              <w:t>Case Report to Case Notification</w:t>
            </w:r>
          </w:p>
        </w:tc>
        <w:tc>
          <w:tcPr>
            <w:tcW w:w="3600" w:type="dxa"/>
          </w:tcPr>
          <w:p w14:paraId="6DACD0B5"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National Notifiable </w:t>
            </w:r>
            <w:r w:rsidR="0053536F" w:rsidRPr="000B080D">
              <w:rPr>
                <w:rFonts w:ascii="Arial" w:hAnsi="Arial" w:cs="Arial"/>
                <w:sz w:val="20"/>
                <w:szCs w:val="20"/>
              </w:rPr>
              <w:t>Case Notification</w:t>
            </w:r>
            <w:r w:rsidRPr="000B080D">
              <w:rPr>
                <w:rFonts w:ascii="Arial" w:hAnsi="Arial" w:cs="Arial"/>
                <w:sz w:val="20"/>
                <w:szCs w:val="20"/>
              </w:rPr>
              <w:t xml:space="preserve"> containing data elements related to a nationally notifiable disease.</w:t>
            </w:r>
          </w:p>
          <w:p w14:paraId="19CFA492"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Required patient data for all National Notifiable </w:t>
            </w:r>
            <w:r w:rsidR="0053536F" w:rsidRPr="000B080D">
              <w:rPr>
                <w:rFonts w:ascii="Arial" w:hAnsi="Arial" w:cs="Arial"/>
                <w:sz w:val="20"/>
                <w:szCs w:val="20"/>
              </w:rPr>
              <w:t>Case Notification</w:t>
            </w:r>
            <w:r w:rsidRPr="000B080D">
              <w:rPr>
                <w:rFonts w:ascii="Arial" w:hAnsi="Arial" w:cs="Arial"/>
                <w:sz w:val="20"/>
                <w:szCs w:val="20"/>
              </w:rPr>
              <w:t>:</w:t>
            </w:r>
          </w:p>
          <w:p w14:paraId="4DE92F68"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Sending system’s Internal case investigation identifier</w:t>
            </w:r>
          </w:p>
          <w:p w14:paraId="05CC95BB"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Case Class Status</w:t>
            </w:r>
          </w:p>
          <w:p w14:paraId="1498DE75"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MMWR Week</w:t>
            </w:r>
          </w:p>
          <w:p w14:paraId="479AF8D5"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MMWR Year</w:t>
            </w:r>
          </w:p>
          <w:p w14:paraId="1F48E46A"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lastRenderedPageBreak/>
              <w:t>Reporting State National</w:t>
            </w:r>
            <w:r w:rsidR="004C346C" w:rsidRPr="000B080D">
              <w:rPr>
                <w:rFonts w:ascii="Arial" w:hAnsi="Arial" w:cs="Arial"/>
                <w:sz w:val="20"/>
                <w:szCs w:val="20"/>
              </w:rPr>
              <w:t xml:space="preserve"> OR</w:t>
            </w:r>
            <w:r w:rsidRPr="000B080D">
              <w:rPr>
                <w:rFonts w:ascii="Arial" w:hAnsi="Arial" w:cs="Arial"/>
                <w:sz w:val="20"/>
                <w:szCs w:val="20"/>
              </w:rPr>
              <w:t xml:space="preserve"> Reporting Jurisdiction</w:t>
            </w:r>
          </w:p>
        </w:tc>
      </w:tr>
      <w:tr w:rsidR="00886F09" w:rsidRPr="000B080D" w14:paraId="2115335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308C4B59"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lastRenderedPageBreak/>
              <w:t>7</w:t>
            </w:r>
          </w:p>
        </w:tc>
        <w:tc>
          <w:tcPr>
            <w:cnfStyle w:val="000010000000" w:firstRow="0" w:lastRow="0" w:firstColumn="0" w:lastColumn="0" w:oddVBand="1" w:evenVBand="0" w:oddHBand="0" w:evenHBand="0" w:firstRowFirstColumn="0" w:firstRowLastColumn="0" w:lastRowFirstColumn="0" w:lastRowLastColumn="0"/>
            <w:tcW w:w="1418" w:type="dxa"/>
          </w:tcPr>
          <w:p w14:paraId="1133612A"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 Data Types</w:t>
            </w:r>
          </w:p>
        </w:tc>
        <w:tc>
          <w:tcPr>
            <w:tcW w:w="1462" w:type="dxa"/>
          </w:tcPr>
          <w:p w14:paraId="7B2334D6"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0AEF8DF"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Added datatype specifications for CQ EIP, NM, XCN and XON. Added a new comment in the Data Types introduction.</w:t>
            </w:r>
          </w:p>
        </w:tc>
        <w:tc>
          <w:tcPr>
            <w:tcW w:w="3600" w:type="dxa"/>
          </w:tcPr>
          <w:p w14:paraId="238E31B2" w14:textId="77777777" w:rsidR="00886F09" w:rsidRPr="000B080D" w:rsidRDefault="00886F09" w:rsidP="00593B9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 new comment in the Data Types introduction: “There may be some Optional fields in the segments used that are not further specified.  If the field is used, the standard datatype definition from the 2.5.1 HL7 Standard, Chapter 2A, applies.  This</w:t>
            </w:r>
            <w:r w:rsidR="00593B94" w:rsidRPr="000B080D">
              <w:rPr>
                <w:rFonts w:ascii="Arial" w:hAnsi="Arial" w:cs="Arial"/>
                <w:sz w:val="20"/>
                <w:szCs w:val="20"/>
              </w:rPr>
              <w:t xml:space="preserve"> specification</w:t>
            </w:r>
            <w:r w:rsidRPr="000B080D">
              <w:rPr>
                <w:rFonts w:ascii="Arial" w:hAnsi="Arial" w:cs="Arial"/>
                <w:sz w:val="20"/>
                <w:szCs w:val="20"/>
              </w:rPr>
              <w:t xml:space="preserve"> does not further constrain those datatypes.”</w:t>
            </w:r>
          </w:p>
        </w:tc>
      </w:tr>
      <w:tr w:rsidR="00886F09" w:rsidRPr="000B080D" w14:paraId="223CE1C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45602504"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1478E711"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4.1 CE Datatype Definition</w:t>
            </w:r>
          </w:p>
        </w:tc>
        <w:tc>
          <w:tcPr>
            <w:tcW w:w="1462" w:type="dxa"/>
          </w:tcPr>
          <w:p w14:paraId="7D453E21"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46D78B7"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Needed further clarifications to the CE datatype</w:t>
            </w:r>
          </w:p>
        </w:tc>
        <w:tc>
          <w:tcPr>
            <w:tcW w:w="3600" w:type="dxa"/>
          </w:tcPr>
          <w:p w14:paraId="56BCE0B7" w14:textId="77777777" w:rsidR="00A827AF" w:rsidRPr="000B080D" w:rsidRDefault="00FD6460" w:rsidP="00A827AF">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Key words were added to each component to clarify what is expected</w:t>
            </w:r>
            <w:r w:rsidR="00A827AF" w:rsidRPr="000B080D">
              <w:rPr>
                <w:rFonts w:ascii="Arial" w:hAnsi="Arial" w:cs="Arial"/>
                <w:sz w:val="20"/>
                <w:szCs w:val="20"/>
              </w:rPr>
              <w:t>.</w:t>
            </w:r>
          </w:p>
          <w:p w14:paraId="2705BD53" w14:textId="77777777" w:rsidR="00886F09" w:rsidRPr="000B080D" w:rsidRDefault="00A827AF" w:rsidP="00EC3343">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sidRPr="000B080D">
              <w:rPr>
                <w:rFonts w:ascii="Arial" w:hAnsi="Arial" w:cs="Arial"/>
                <w:sz w:val="20"/>
                <w:szCs w:val="20"/>
              </w:rPr>
              <w:t>A</w:t>
            </w:r>
            <w:r w:rsidR="00FD6460" w:rsidRPr="000B080D">
              <w:rPr>
                <w:rFonts w:ascii="Arial" w:hAnsi="Arial" w:cs="Arial"/>
                <w:sz w:val="20"/>
                <w:szCs w:val="20"/>
              </w:rPr>
              <w:t>dditionally</w:t>
            </w:r>
            <w:proofErr w:type="gramEnd"/>
            <w:r w:rsidR="00FD6460" w:rsidRPr="000B080D">
              <w:rPr>
                <w:rFonts w:ascii="Arial" w:hAnsi="Arial" w:cs="Arial"/>
                <w:sz w:val="20"/>
                <w:szCs w:val="20"/>
              </w:rPr>
              <w:t xml:space="preserve"> indicating </w:t>
            </w:r>
            <w:r w:rsidRPr="000B080D">
              <w:rPr>
                <w:rFonts w:ascii="Arial" w:hAnsi="Arial" w:cs="Arial"/>
                <w:sz w:val="20"/>
                <w:szCs w:val="20"/>
              </w:rPr>
              <w:t xml:space="preserve">that </w:t>
            </w:r>
            <w:r w:rsidR="00FD6460" w:rsidRPr="000B080D">
              <w:rPr>
                <w:rFonts w:ascii="Arial" w:hAnsi="Arial" w:cs="Arial"/>
                <w:sz w:val="20"/>
                <w:szCs w:val="20"/>
              </w:rPr>
              <w:t xml:space="preserve">the use of </w:t>
            </w:r>
            <w:r w:rsidRPr="000B080D">
              <w:rPr>
                <w:rFonts w:ascii="Arial" w:hAnsi="Arial" w:cs="Arial"/>
                <w:sz w:val="20"/>
                <w:szCs w:val="20"/>
              </w:rPr>
              <w:t xml:space="preserve">standard coding systems or </w:t>
            </w:r>
            <w:r w:rsidR="00FD6460" w:rsidRPr="000B080D">
              <w:rPr>
                <w:rFonts w:ascii="Arial" w:hAnsi="Arial" w:cs="Arial"/>
                <w:sz w:val="20"/>
                <w:szCs w:val="20"/>
              </w:rPr>
              <w:t>OID</w:t>
            </w:r>
            <w:r w:rsidR="00EC3343" w:rsidRPr="000B080D">
              <w:rPr>
                <w:rFonts w:ascii="Arial" w:hAnsi="Arial" w:cs="Arial"/>
                <w:sz w:val="20"/>
                <w:szCs w:val="20"/>
              </w:rPr>
              <w:t>s</w:t>
            </w:r>
            <w:r w:rsidRPr="000B080D">
              <w:rPr>
                <w:rFonts w:ascii="Arial" w:hAnsi="Arial" w:cs="Arial"/>
                <w:sz w:val="20"/>
                <w:szCs w:val="20"/>
              </w:rPr>
              <w:t xml:space="preserve"> </w:t>
            </w:r>
            <w:r w:rsidRPr="000B080D">
              <w:rPr>
                <w:rFonts w:ascii="Arial" w:hAnsi="Arial" w:cs="Arial"/>
                <w:b/>
                <w:sz w:val="20"/>
                <w:szCs w:val="20"/>
              </w:rPr>
              <w:t>MAY</w:t>
            </w:r>
            <w:r w:rsidRPr="000B080D">
              <w:rPr>
                <w:rFonts w:ascii="Arial" w:hAnsi="Arial" w:cs="Arial"/>
                <w:sz w:val="20"/>
                <w:szCs w:val="20"/>
              </w:rPr>
              <w:t xml:space="preserve"> be sent for the coding systems</w:t>
            </w:r>
            <w:r w:rsidR="00FD6460" w:rsidRPr="000B080D">
              <w:rPr>
                <w:rFonts w:ascii="Arial" w:hAnsi="Arial" w:cs="Arial"/>
                <w:sz w:val="20"/>
                <w:szCs w:val="20"/>
              </w:rPr>
              <w:t>.</w:t>
            </w:r>
            <w:r w:rsidRPr="000B080D">
              <w:rPr>
                <w:rFonts w:ascii="Arial" w:hAnsi="Arial" w:cs="Arial"/>
                <w:sz w:val="20"/>
                <w:szCs w:val="20"/>
              </w:rPr>
              <w:t xml:space="preserve"> As they are both supported. </w:t>
            </w:r>
            <w:r w:rsidR="00FD6460" w:rsidRPr="000B080D">
              <w:rPr>
                <w:rFonts w:ascii="Arial" w:hAnsi="Arial" w:cs="Arial"/>
                <w:sz w:val="20"/>
                <w:szCs w:val="20"/>
              </w:rPr>
              <w:t xml:space="preserve"> </w:t>
            </w:r>
          </w:p>
        </w:tc>
      </w:tr>
      <w:tr w:rsidR="00886F09" w:rsidRPr="000B080D" w14:paraId="34D72201"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4ADA9B1"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6553B973"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4.3 CWE Datatype Definition</w:t>
            </w:r>
          </w:p>
        </w:tc>
        <w:tc>
          <w:tcPr>
            <w:tcW w:w="1462" w:type="dxa"/>
          </w:tcPr>
          <w:p w14:paraId="57FE5BEC"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54196332"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Needed further clarifications to the CWE datatype</w:t>
            </w:r>
          </w:p>
        </w:tc>
        <w:tc>
          <w:tcPr>
            <w:tcW w:w="3600" w:type="dxa"/>
          </w:tcPr>
          <w:p w14:paraId="6CFF55AB" w14:textId="77777777" w:rsidR="00C57860" w:rsidRPr="000B080D" w:rsidRDefault="00C57860" w:rsidP="00C5786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Key words were added to each component to clarify what is expected, particularly for usage of CWE.9.</w:t>
            </w:r>
          </w:p>
          <w:p w14:paraId="1A867F87" w14:textId="77777777" w:rsidR="00886F09" w:rsidRPr="000B080D" w:rsidRDefault="00C57860"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0B080D">
              <w:rPr>
                <w:rFonts w:ascii="Arial" w:hAnsi="Arial" w:cs="Arial"/>
                <w:sz w:val="20"/>
                <w:szCs w:val="20"/>
              </w:rPr>
              <w:t>Additionally</w:t>
            </w:r>
            <w:proofErr w:type="gramEnd"/>
            <w:r w:rsidRPr="000B080D">
              <w:rPr>
                <w:rFonts w:ascii="Arial" w:hAnsi="Arial" w:cs="Arial"/>
                <w:sz w:val="20"/>
                <w:szCs w:val="20"/>
              </w:rPr>
              <w:t xml:space="preserve"> indicating that the use of standard coding systems or OIDs </w:t>
            </w:r>
            <w:r w:rsidRPr="000B080D">
              <w:rPr>
                <w:rFonts w:ascii="Arial" w:hAnsi="Arial" w:cs="Arial"/>
                <w:b/>
                <w:sz w:val="20"/>
                <w:szCs w:val="20"/>
              </w:rPr>
              <w:t>MAY</w:t>
            </w:r>
            <w:r w:rsidRPr="000B080D">
              <w:rPr>
                <w:rFonts w:ascii="Arial" w:hAnsi="Arial" w:cs="Arial"/>
                <w:sz w:val="20"/>
                <w:szCs w:val="20"/>
              </w:rPr>
              <w:t xml:space="preserve"> be sent for the coding systems. As they are both supported.  </w:t>
            </w:r>
          </w:p>
        </w:tc>
      </w:tr>
      <w:tr w:rsidR="00886F09" w:rsidRPr="000B080D" w14:paraId="6EFDF036"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3C405089"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10</w:t>
            </w:r>
          </w:p>
        </w:tc>
        <w:tc>
          <w:tcPr>
            <w:cnfStyle w:val="000010000000" w:firstRow="0" w:lastRow="0" w:firstColumn="0" w:lastColumn="0" w:oddVBand="1" w:evenVBand="0" w:oddHBand="0" w:evenHBand="0" w:firstRowFirstColumn="0" w:firstRowLastColumn="0" w:lastRowFirstColumn="0" w:lastRowLastColumn="0"/>
            <w:tcW w:w="1418" w:type="dxa"/>
          </w:tcPr>
          <w:p w14:paraId="0A5E7F40"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4.5 DR Datatype Definition</w:t>
            </w:r>
          </w:p>
        </w:tc>
        <w:tc>
          <w:tcPr>
            <w:tcW w:w="1462" w:type="dxa"/>
          </w:tcPr>
          <w:p w14:paraId="664467CE"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94F3475"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DR Datatype previously not supported.</w:t>
            </w:r>
          </w:p>
        </w:tc>
        <w:tc>
          <w:tcPr>
            <w:tcW w:w="3600" w:type="dxa"/>
          </w:tcPr>
          <w:p w14:paraId="1E9C588E"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the DR Date/time Range datatype specification as section 4.5 and moved the rest of the numbers down one spot.</w:t>
            </w:r>
          </w:p>
        </w:tc>
      </w:tr>
      <w:tr w:rsidR="00886F09" w:rsidRPr="000B080D" w14:paraId="1A5B1ED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EF54367"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42277C97"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2.1.3 Functional Requirements</w:t>
            </w:r>
          </w:p>
        </w:tc>
        <w:tc>
          <w:tcPr>
            <w:tcW w:w="1462" w:type="dxa"/>
          </w:tcPr>
          <w:p w14:paraId="7FE39334"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Sender Requirements</w:t>
            </w:r>
          </w:p>
        </w:tc>
        <w:tc>
          <w:tcPr>
            <w:cnfStyle w:val="000010000000" w:firstRow="0" w:lastRow="0" w:firstColumn="0" w:lastColumn="0" w:oddVBand="1" w:evenVBand="0" w:oddHBand="0" w:evenHBand="0" w:firstRowFirstColumn="0" w:firstRowLastColumn="0" w:lastRowFirstColumn="0" w:lastRowLastColumn="0"/>
            <w:tcW w:w="2790" w:type="dxa"/>
          </w:tcPr>
          <w:p w14:paraId="589336BD"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Sender requirements needed additional clarification.</w:t>
            </w:r>
          </w:p>
        </w:tc>
        <w:tc>
          <w:tcPr>
            <w:tcW w:w="3600" w:type="dxa"/>
          </w:tcPr>
          <w:p w14:paraId="22A7CC73"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this verbiage: Each notification is in “snapshot mode”, meaning it is a complete record of the notification data at the time it was sent.</w:t>
            </w:r>
          </w:p>
        </w:tc>
      </w:tr>
      <w:tr w:rsidR="00886F09" w:rsidRPr="000B080D" w14:paraId="2C5C75AB"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4B9CC88"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6E8555F" w14:textId="77777777" w:rsidR="00886F09" w:rsidRPr="000B080D" w:rsidRDefault="00886F09" w:rsidP="007C77D8">
            <w:pPr>
              <w:spacing w:line="276" w:lineRule="auto"/>
              <w:rPr>
                <w:rFonts w:ascii="Arial" w:hAnsi="Arial" w:cs="Arial"/>
                <w:sz w:val="20"/>
                <w:szCs w:val="20"/>
              </w:rPr>
            </w:pPr>
            <w:r w:rsidRPr="000B080D">
              <w:rPr>
                <w:rFonts w:ascii="Arial" w:hAnsi="Arial" w:cs="Arial"/>
                <w:sz w:val="20"/>
                <w:szCs w:val="20"/>
              </w:rPr>
              <w:t xml:space="preserve">5.2.7 </w:t>
            </w:r>
            <w:r w:rsidR="007C77D8">
              <w:rPr>
                <w:rFonts w:ascii="Arial" w:hAnsi="Arial" w:cs="Arial"/>
                <w:sz w:val="20"/>
                <w:szCs w:val="20"/>
              </w:rPr>
              <w:t xml:space="preserve">NTE </w:t>
            </w:r>
            <w:r w:rsidR="007C77D8" w:rsidRPr="000B080D">
              <w:rPr>
                <w:rFonts w:ascii="Arial" w:hAnsi="Arial" w:cs="Arial"/>
                <w:sz w:val="20"/>
                <w:szCs w:val="20"/>
              </w:rPr>
              <w:t>–</w:t>
            </w:r>
          </w:p>
          <w:p w14:paraId="2A2000CB"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Notes and Comments Segment</w:t>
            </w:r>
          </w:p>
        </w:tc>
        <w:tc>
          <w:tcPr>
            <w:tcW w:w="1462" w:type="dxa"/>
            <w:shd w:val="clear" w:color="auto" w:fill="FFFFFF"/>
          </w:tcPr>
          <w:p w14:paraId="28CB3913"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NTE-1 / Set ID - NTE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75952C4"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Previously not supported</w:t>
            </w:r>
          </w:p>
        </w:tc>
        <w:tc>
          <w:tcPr>
            <w:tcW w:w="3600" w:type="dxa"/>
            <w:shd w:val="clear" w:color="auto" w:fill="FFFFFF"/>
          </w:tcPr>
          <w:p w14:paraId="58C8D9E8"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Changed usage to R, updated cardinality to [</w:t>
            </w:r>
            <w:proofErr w:type="gramStart"/>
            <w:r w:rsidRPr="000B080D">
              <w:rPr>
                <w:rFonts w:ascii="Arial" w:hAnsi="Arial" w:cs="Arial"/>
                <w:sz w:val="20"/>
                <w:szCs w:val="20"/>
              </w:rPr>
              <w:t>1..</w:t>
            </w:r>
            <w:proofErr w:type="gramEnd"/>
            <w:r w:rsidRPr="000B080D">
              <w:rPr>
                <w:rFonts w:ascii="Arial" w:hAnsi="Arial" w:cs="Arial"/>
                <w:sz w:val="20"/>
                <w:szCs w:val="20"/>
              </w:rPr>
              <w:t>1].</w:t>
            </w:r>
          </w:p>
        </w:tc>
      </w:tr>
      <w:tr w:rsidR="00886F09" w:rsidRPr="000B080D" w14:paraId="0A41FEB5"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21AF989"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FE3E380" w14:textId="77777777" w:rsidR="00886F09" w:rsidRPr="000B080D" w:rsidRDefault="00886F09" w:rsidP="007C77D8">
            <w:pPr>
              <w:spacing w:line="276" w:lineRule="auto"/>
              <w:rPr>
                <w:rFonts w:ascii="Arial" w:hAnsi="Arial" w:cs="Arial"/>
                <w:sz w:val="20"/>
                <w:szCs w:val="20"/>
              </w:rPr>
            </w:pPr>
            <w:r w:rsidRPr="000B080D">
              <w:rPr>
                <w:rFonts w:ascii="Arial" w:hAnsi="Arial" w:cs="Arial"/>
                <w:sz w:val="20"/>
                <w:szCs w:val="20"/>
              </w:rPr>
              <w:t xml:space="preserve">5.2.7 </w:t>
            </w:r>
            <w:r w:rsidR="007C77D8">
              <w:rPr>
                <w:rFonts w:ascii="Arial" w:hAnsi="Arial" w:cs="Arial"/>
                <w:sz w:val="20"/>
                <w:szCs w:val="20"/>
              </w:rPr>
              <w:t xml:space="preserve">NTE </w:t>
            </w:r>
            <w:r w:rsidR="007C77D8" w:rsidRPr="000B080D">
              <w:rPr>
                <w:rFonts w:ascii="Arial" w:hAnsi="Arial" w:cs="Arial"/>
                <w:sz w:val="20"/>
                <w:szCs w:val="20"/>
              </w:rPr>
              <w:t>–</w:t>
            </w:r>
            <w:r w:rsidR="007C77D8">
              <w:rPr>
                <w:rFonts w:ascii="Arial" w:hAnsi="Arial" w:cs="Arial"/>
                <w:sz w:val="20"/>
                <w:szCs w:val="20"/>
              </w:rPr>
              <w:t xml:space="preserve"> </w:t>
            </w:r>
          </w:p>
          <w:p w14:paraId="349B5A2D"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Notes and Comments Segment</w:t>
            </w:r>
          </w:p>
        </w:tc>
        <w:tc>
          <w:tcPr>
            <w:tcW w:w="1462" w:type="dxa"/>
            <w:shd w:val="clear" w:color="auto" w:fill="FFFFFF"/>
          </w:tcPr>
          <w:p w14:paraId="46DF3E6C"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NTE-3 / Comment</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D6A9969"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The NTE segment cardinality is incorrect.</w:t>
            </w:r>
          </w:p>
        </w:tc>
        <w:tc>
          <w:tcPr>
            <w:tcW w:w="3600" w:type="dxa"/>
            <w:shd w:val="clear" w:color="auto" w:fill="FFFFFF"/>
          </w:tcPr>
          <w:p w14:paraId="7D8C4BB9"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Cardinality to [</w:t>
            </w:r>
            <w:proofErr w:type="gramStart"/>
            <w:r w:rsidRPr="000B080D">
              <w:rPr>
                <w:rFonts w:ascii="Arial" w:hAnsi="Arial" w:cs="Arial"/>
                <w:sz w:val="20"/>
                <w:szCs w:val="20"/>
              </w:rPr>
              <w:t>1..</w:t>
            </w:r>
            <w:proofErr w:type="gramEnd"/>
            <w:r w:rsidRPr="000B080D">
              <w:rPr>
                <w:rFonts w:ascii="Arial" w:hAnsi="Arial" w:cs="Arial"/>
                <w:sz w:val="20"/>
                <w:szCs w:val="20"/>
              </w:rPr>
              <w:t xml:space="preserve">*]. </w:t>
            </w:r>
          </w:p>
        </w:tc>
      </w:tr>
      <w:tr w:rsidR="00886F09" w:rsidRPr="000B080D" w14:paraId="2BDBEA6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0D51B08"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lastRenderedPageBreak/>
              <w:t>1</w:t>
            </w:r>
            <w:r w:rsidR="00E225A8"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A7ABB01"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5.2.6 SPM – Specimen Segment</w:t>
            </w:r>
          </w:p>
        </w:tc>
        <w:tc>
          <w:tcPr>
            <w:tcW w:w="1462" w:type="dxa"/>
            <w:shd w:val="clear" w:color="auto" w:fill="FFFFFF"/>
          </w:tcPr>
          <w:p w14:paraId="4164D893" w14:textId="77777777" w:rsidR="00886F09" w:rsidRPr="000B080D" w:rsidRDefault="00886F09" w:rsidP="00B011B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SPM-1 / Set ID – SPM</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4D5569E"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 xml:space="preserve">The SPM segment usage and cardinality </w:t>
            </w:r>
            <w:proofErr w:type="gramStart"/>
            <w:r w:rsidRPr="000B080D">
              <w:rPr>
                <w:rFonts w:ascii="Arial" w:hAnsi="Arial" w:cs="Arial"/>
                <w:sz w:val="20"/>
                <w:szCs w:val="20"/>
              </w:rPr>
              <w:t>is</w:t>
            </w:r>
            <w:proofErr w:type="gramEnd"/>
            <w:r w:rsidRPr="000B080D">
              <w:rPr>
                <w:rFonts w:ascii="Arial" w:hAnsi="Arial" w:cs="Arial"/>
                <w:sz w:val="20"/>
                <w:szCs w:val="20"/>
              </w:rPr>
              <w:t xml:space="preserve"> incorrect with optional if sent with a related OBR, the SPM should indicate that it is required if sent.</w:t>
            </w:r>
          </w:p>
        </w:tc>
        <w:tc>
          <w:tcPr>
            <w:tcW w:w="3600" w:type="dxa"/>
            <w:shd w:val="clear" w:color="auto" w:fill="FFFFFF"/>
          </w:tcPr>
          <w:p w14:paraId="1768D5B9"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Changed usage to R, updated cardinality to [</w:t>
            </w:r>
            <w:proofErr w:type="gramStart"/>
            <w:r w:rsidRPr="000B080D">
              <w:rPr>
                <w:rFonts w:ascii="Arial" w:hAnsi="Arial" w:cs="Arial"/>
                <w:sz w:val="20"/>
                <w:szCs w:val="20"/>
              </w:rPr>
              <w:t>1..</w:t>
            </w:r>
            <w:proofErr w:type="gramEnd"/>
            <w:r w:rsidRPr="000B080D">
              <w:rPr>
                <w:rFonts w:ascii="Arial" w:hAnsi="Arial" w:cs="Arial"/>
                <w:sz w:val="20"/>
                <w:szCs w:val="20"/>
              </w:rPr>
              <w:t>1].</w:t>
            </w:r>
          </w:p>
        </w:tc>
      </w:tr>
      <w:tr w:rsidR="00886F09" w:rsidRPr="000B080D" w14:paraId="7F5EC97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EBB72B7"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82CAA66"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5.2.4 OBR – Observation Request Segment</w:t>
            </w:r>
          </w:p>
        </w:tc>
        <w:tc>
          <w:tcPr>
            <w:tcW w:w="1462" w:type="dxa"/>
            <w:shd w:val="clear" w:color="auto" w:fill="FFFFFF"/>
          </w:tcPr>
          <w:p w14:paraId="1491F5AE"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OBR-16 / Ordering Provider</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E8AD9E5"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Previously not supported</w:t>
            </w:r>
          </w:p>
        </w:tc>
        <w:tc>
          <w:tcPr>
            <w:tcW w:w="3600" w:type="dxa"/>
            <w:shd w:val="clear" w:color="auto" w:fill="FFFFFF"/>
          </w:tcPr>
          <w:p w14:paraId="6FD5FD2E"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Updated to be supported, changed usage from X to RE and removed the highlighting for OBR-16 in the OBR table to indicate it is available for use. </w:t>
            </w:r>
          </w:p>
        </w:tc>
      </w:tr>
      <w:tr w:rsidR="00886F09" w:rsidRPr="000B080D" w14:paraId="7FAC8769"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264C34F"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EA59421"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Contact Information</w:t>
            </w:r>
          </w:p>
        </w:tc>
        <w:tc>
          <w:tcPr>
            <w:tcW w:w="1462" w:type="dxa"/>
            <w:shd w:val="clear" w:color="auto" w:fill="FFFFFF"/>
          </w:tcPr>
          <w:p w14:paraId="51307527"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B0B37BA"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Contact information added for assistance with the artifact.</w:t>
            </w:r>
          </w:p>
        </w:tc>
        <w:tc>
          <w:tcPr>
            <w:tcW w:w="3600" w:type="dxa"/>
            <w:shd w:val="clear" w:color="auto" w:fill="FFFFFF"/>
          </w:tcPr>
          <w:p w14:paraId="0865BD41"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with the following text:</w:t>
            </w:r>
          </w:p>
          <w:p w14:paraId="421A228E"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This artifact is considered to be a technical document. Please contact edx@cdc.gov for assistance with this artifact.</w:t>
            </w:r>
          </w:p>
        </w:tc>
      </w:tr>
      <w:tr w:rsidR="00886F09" w:rsidRPr="000B080D" w14:paraId="218BF3C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8D3C195"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tcPr>
          <w:p w14:paraId="0EB61D1D"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Section 1.2</w:t>
            </w:r>
          </w:p>
        </w:tc>
        <w:tc>
          <w:tcPr>
            <w:tcW w:w="1462" w:type="dxa"/>
          </w:tcPr>
          <w:p w14:paraId="7B87ACE9"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ACRONYMS</w:t>
            </w:r>
          </w:p>
        </w:tc>
        <w:tc>
          <w:tcPr>
            <w:cnfStyle w:val="000010000000" w:firstRow="0" w:lastRow="0" w:firstColumn="0" w:lastColumn="0" w:oddVBand="1" w:evenVBand="0" w:oddHBand="0" w:evenHBand="0" w:firstRowFirstColumn="0" w:firstRowLastColumn="0" w:lastRowFirstColumn="0" w:lastRowLastColumn="0"/>
            <w:tcW w:w="2790" w:type="dxa"/>
          </w:tcPr>
          <w:p w14:paraId="1F015C82"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Removal of unused acronyms and addition of used acronyms. </w:t>
            </w:r>
          </w:p>
        </w:tc>
        <w:tc>
          <w:tcPr>
            <w:tcW w:w="3600" w:type="dxa"/>
          </w:tcPr>
          <w:p w14:paraId="1246B66E"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Removed CSTE, IIS, NETSS, PHLIP, STD, STLT. </w:t>
            </w:r>
          </w:p>
          <w:p w14:paraId="3DD14D36"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ELR, MMG, OID.</w:t>
            </w:r>
          </w:p>
        </w:tc>
      </w:tr>
      <w:tr w:rsidR="00886F09" w:rsidRPr="000B080D" w14:paraId="49D210D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1112CC24"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192E4E2F"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2.1</w:t>
            </w:r>
          </w:p>
        </w:tc>
        <w:tc>
          <w:tcPr>
            <w:tcW w:w="1462" w:type="dxa"/>
          </w:tcPr>
          <w:p w14:paraId="207A1108"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05EC1CF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Corrected the required patient data list for “Reporting State OR National Reporting Jurisdiction,” replaced “OR” with “AND”. </w:t>
            </w:r>
          </w:p>
        </w:tc>
        <w:tc>
          <w:tcPr>
            <w:tcW w:w="3600" w:type="dxa"/>
          </w:tcPr>
          <w:p w14:paraId="4E2057B8"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Reporting State AND National Reporting Jurisdiction</w:t>
            </w:r>
          </w:p>
        </w:tc>
      </w:tr>
      <w:tr w:rsidR="00886F09" w:rsidRPr="000B080D" w14:paraId="1A61467F"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ADC4679"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0F883EF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Tables 2.1, 2.2, 3.1 / Sections 3.10, 3.11, 4</w:t>
            </w:r>
          </w:p>
        </w:tc>
        <w:tc>
          <w:tcPr>
            <w:tcW w:w="1462" w:type="dxa"/>
          </w:tcPr>
          <w:p w14:paraId="78E352C1"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3EAA09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table numbering and section numbering due to table changes or for newly added tables and sections. Some tables used the ‘-’ notation and used the ‘.’ Notation. Example Table 2-1 or Table 2.1, replaced with the ‘.’ Notation. </w:t>
            </w:r>
          </w:p>
        </w:tc>
        <w:tc>
          <w:tcPr>
            <w:tcW w:w="3600" w:type="dxa"/>
          </w:tcPr>
          <w:p w14:paraId="1B1F78AE"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Table 2.1, Table 2.2, Table 3.1</w:t>
            </w:r>
          </w:p>
          <w:p w14:paraId="21656B0D"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Usage Conformance Testing Recommendations section to 3.10.</w:t>
            </w:r>
          </w:p>
          <w:p w14:paraId="4AC8A245"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 tables under 3.11 HL7 Batch Protocol.</w:t>
            </w:r>
          </w:p>
          <w:p w14:paraId="0E06150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Various tables under section 4 Data Types. </w:t>
            </w:r>
          </w:p>
        </w:tc>
      </w:tr>
      <w:tr w:rsidR="00886F09" w:rsidRPr="000B080D" w14:paraId="1B492F7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0DA3C46" w14:textId="77777777" w:rsidR="00886F09" w:rsidRPr="000B080D" w:rsidRDefault="00E225A8" w:rsidP="007243A8">
            <w:pPr>
              <w:spacing w:after="200" w:line="276" w:lineRule="auto"/>
              <w:rPr>
                <w:rFonts w:ascii="Arial" w:hAnsi="Arial" w:cs="Arial"/>
                <w:b w:val="0"/>
                <w:sz w:val="20"/>
                <w:szCs w:val="20"/>
              </w:rPr>
            </w:pPr>
            <w:r w:rsidRPr="000B080D">
              <w:rPr>
                <w:rFonts w:ascii="Arial" w:hAnsi="Arial" w:cs="Arial"/>
                <w:b w:val="0"/>
                <w:sz w:val="20"/>
                <w:szCs w:val="20"/>
              </w:rPr>
              <w:t>20</w:t>
            </w:r>
          </w:p>
        </w:tc>
        <w:tc>
          <w:tcPr>
            <w:cnfStyle w:val="000010000000" w:firstRow="0" w:lastRow="0" w:firstColumn="0" w:lastColumn="0" w:oddVBand="1" w:evenVBand="0" w:oddHBand="0" w:evenHBand="0" w:firstRowFirstColumn="0" w:firstRowLastColumn="0" w:lastRowFirstColumn="0" w:lastRowLastColumn="0"/>
            <w:tcW w:w="1418" w:type="dxa"/>
          </w:tcPr>
          <w:p w14:paraId="6F46FD8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3.6-3.9</w:t>
            </w:r>
          </w:p>
        </w:tc>
        <w:tc>
          <w:tcPr>
            <w:tcW w:w="1462" w:type="dxa"/>
          </w:tcPr>
          <w:p w14:paraId="117820EC"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893B64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Added sections for information on the use of standard codes, literal values, unknown values and MMG constraints.</w:t>
            </w:r>
          </w:p>
        </w:tc>
        <w:tc>
          <w:tcPr>
            <w:tcW w:w="3600" w:type="dxa"/>
          </w:tcPr>
          <w:p w14:paraId="65C5AD7E"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Sections 3.6 – 3.9</w:t>
            </w:r>
          </w:p>
          <w:p w14:paraId="6B9DAED6"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1E4DABBB"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61ADEAE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681871A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4.3 &amp; 4.11</w:t>
            </w:r>
          </w:p>
        </w:tc>
        <w:tc>
          <w:tcPr>
            <w:tcW w:w="1462" w:type="dxa"/>
          </w:tcPr>
          <w:p w14:paraId="0CCC4107"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2E74F9C"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Addition of CQ and FT data types, mentioned or used but not listed in the data type list. </w:t>
            </w:r>
          </w:p>
        </w:tc>
        <w:tc>
          <w:tcPr>
            <w:tcW w:w="3600" w:type="dxa"/>
          </w:tcPr>
          <w:p w14:paraId="4EE5D1A3"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CQ (Composite Quantity with Units)</w:t>
            </w:r>
          </w:p>
          <w:p w14:paraId="61A83C5F"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FT (Formatted Text Data)</w:t>
            </w:r>
          </w:p>
          <w:p w14:paraId="0E20E068"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6BE3F026"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4C1F662"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lastRenderedPageBreak/>
              <w:t>2</w:t>
            </w:r>
            <w:r w:rsidR="00E225A8"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tcPr>
          <w:p w14:paraId="4015D216"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Section 4.1, 4.2, 4.4</w:t>
            </w:r>
          </w:p>
        </w:tc>
        <w:tc>
          <w:tcPr>
            <w:tcW w:w="1462" w:type="dxa"/>
          </w:tcPr>
          <w:p w14:paraId="20297095"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0D0CEC1"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Update CWE, CE-PH, and CE data types to include reference to using standard codes for component 1. Also added the reference to OIDs MAY be used for component 3.</w:t>
            </w:r>
          </w:p>
          <w:p w14:paraId="1598BF06" w14:textId="77777777" w:rsidR="00886F09" w:rsidRPr="000B080D" w:rsidRDefault="00886F09" w:rsidP="003C74A7">
            <w:pPr>
              <w:spacing w:after="200" w:line="276" w:lineRule="auto"/>
              <w:rPr>
                <w:rFonts w:ascii="Arial" w:hAnsi="Arial" w:cs="Arial"/>
                <w:sz w:val="20"/>
                <w:szCs w:val="20"/>
              </w:rPr>
            </w:pPr>
          </w:p>
        </w:tc>
        <w:tc>
          <w:tcPr>
            <w:tcW w:w="3600" w:type="dxa"/>
          </w:tcPr>
          <w:p w14:paraId="1FE4F4DD"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Component 1: “Standard coding system identifier must be used.”</w:t>
            </w:r>
          </w:p>
          <w:p w14:paraId="2D929828"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Component 3</w:t>
            </w:r>
            <w:proofErr w:type="gramStart"/>
            <w:r w:rsidRPr="000B080D">
              <w:rPr>
                <w:rFonts w:ascii="Arial" w:hAnsi="Arial" w:cs="Arial"/>
                <w:sz w:val="20"/>
                <w:szCs w:val="20"/>
              </w:rPr>
              <w:t xml:space="preserve">: </w:t>
            </w:r>
            <w:r w:rsidRPr="000B080D">
              <w:rPr>
                <w:rFonts w:ascii="Arial" w:hAnsi="Arial" w:cs="Arial"/>
                <w:color w:val="000000"/>
                <w:sz w:val="20"/>
                <w:szCs w:val="20"/>
              </w:rPr>
              <w:t xml:space="preserve"> “</w:t>
            </w:r>
            <w:proofErr w:type="gramEnd"/>
            <w:r w:rsidRPr="000B080D">
              <w:rPr>
                <w:rFonts w:ascii="Arial" w:hAnsi="Arial" w:cs="Arial"/>
                <w:color w:val="000000"/>
                <w:sz w:val="20"/>
                <w:szCs w:val="20"/>
              </w:rPr>
              <w:t xml:space="preserve">Standard coding system identifiers or OIDs </w:t>
            </w:r>
            <w:r w:rsidRPr="000B080D">
              <w:rPr>
                <w:rFonts w:ascii="Arial" w:hAnsi="Arial" w:cs="Arial"/>
                <w:b/>
                <w:color w:val="000000"/>
                <w:sz w:val="20"/>
                <w:szCs w:val="20"/>
              </w:rPr>
              <w:t>MAY</w:t>
            </w:r>
            <w:r w:rsidRPr="000B080D">
              <w:rPr>
                <w:rFonts w:ascii="Arial" w:hAnsi="Arial" w:cs="Arial"/>
                <w:color w:val="000000"/>
                <w:sz w:val="20"/>
                <w:szCs w:val="20"/>
              </w:rPr>
              <w:t xml:space="preserve"> be sent for Coding Systems, both are supported.”</w:t>
            </w:r>
          </w:p>
        </w:tc>
      </w:tr>
      <w:tr w:rsidR="00886F09" w:rsidRPr="000B080D" w14:paraId="7AE60F1A"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2280D5CC"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tcPr>
          <w:p w14:paraId="4396AD7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4.2, 4.4</w:t>
            </w:r>
          </w:p>
        </w:tc>
        <w:tc>
          <w:tcPr>
            <w:tcW w:w="1462" w:type="dxa"/>
          </w:tcPr>
          <w:p w14:paraId="068A0E45"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9522496"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Added wording for CWE and CE-PH text component 2 to indicate recommendations to send text and bolded key words, to be consistent with intended usage across CE and CWE data types. </w:t>
            </w:r>
          </w:p>
        </w:tc>
        <w:tc>
          <w:tcPr>
            <w:tcW w:w="3600" w:type="dxa"/>
          </w:tcPr>
          <w:p w14:paraId="5F527F2F" w14:textId="77777777" w:rsidR="00886F09" w:rsidRPr="000B080D" w:rsidRDefault="00886F09" w:rsidP="003C74A7">
            <w:pPr>
              <w:tabs>
                <w:tab w:val="left" w:pos="1168"/>
              </w:tabs>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color w:val="000000"/>
                <w:sz w:val="20"/>
                <w:szCs w:val="20"/>
              </w:rPr>
              <w:t xml:space="preserve">It is strongly recommended that text </w:t>
            </w:r>
            <w:r w:rsidRPr="000B080D">
              <w:rPr>
                <w:rFonts w:ascii="Arial" w:hAnsi="Arial" w:cs="Arial"/>
                <w:b/>
                <w:color w:val="000000"/>
                <w:sz w:val="20"/>
                <w:szCs w:val="20"/>
              </w:rPr>
              <w:t>SHOULD</w:t>
            </w:r>
            <w:r w:rsidRPr="000B080D">
              <w:rPr>
                <w:rFonts w:ascii="Arial" w:hAnsi="Arial" w:cs="Arial"/>
                <w:color w:val="000000"/>
                <w:sz w:val="20"/>
                <w:szCs w:val="20"/>
              </w:rPr>
              <w:t xml:space="preserve"> be sent to accompany any identifier. </w:t>
            </w:r>
          </w:p>
        </w:tc>
      </w:tr>
      <w:tr w:rsidR="00886F09" w:rsidRPr="000B080D" w14:paraId="38E07F7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66DE614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tcPr>
          <w:p w14:paraId="7C463B4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 4.2, 4.4</w:t>
            </w:r>
          </w:p>
        </w:tc>
        <w:tc>
          <w:tcPr>
            <w:tcW w:w="1462" w:type="dxa"/>
          </w:tcPr>
          <w:p w14:paraId="2D5C0661"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E6D8218"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Update wording for CWE, CE-PH, and CE data types to use “component” and removed CE or CWE.  For consistency and clarification. </w:t>
            </w:r>
          </w:p>
        </w:tc>
        <w:tc>
          <w:tcPr>
            <w:tcW w:w="3600" w:type="dxa"/>
          </w:tcPr>
          <w:p w14:paraId="0A2497CE"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Component 1, Component 4</w:t>
            </w:r>
          </w:p>
        </w:tc>
      </w:tr>
      <w:tr w:rsidR="00886F09" w:rsidRPr="000B080D" w14:paraId="32E64C5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7860871"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tcPr>
          <w:p w14:paraId="0BFE8A3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4.7</w:t>
            </w:r>
          </w:p>
        </w:tc>
        <w:tc>
          <w:tcPr>
            <w:tcW w:w="1462" w:type="dxa"/>
          </w:tcPr>
          <w:p w14:paraId="3F09AF3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194544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Correction to example for incorrect date for DT (date) data type. Removed “April 1999”. </w:t>
            </w:r>
          </w:p>
        </w:tc>
        <w:tc>
          <w:tcPr>
            <w:tcW w:w="3600" w:type="dxa"/>
          </w:tcPr>
          <w:p w14:paraId="6273276D" w14:textId="77777777" w:rsidR="00886F09" w:rsidRPr="000B080D" w:rsidRDefault="00886F09" w:rsidP="007243A8">
            <w:pPr>
              <w:pStyle w:val="NormalIndented"/>
              <w:cnfStyle w:val="000000100000" w:firstRow="0" w:lastRow="0" w:firstColumn="0" w:lastColumn="0" w:oddVBand="0" w:evenVBand="0" w:oddHBand="1" w:evenHBand="0" w:firstRowFirstColumn="0" w:firstRowLastColumn="0" w:lastRowFirstColumn="0" w:lastRowLastColumn="0"/>
              <w:rPr>
                <w:rFonts w:ascii="Arial" w:hAnsi="Arial" w:cs="Arial"/>
                <w:snapToGrid w:val="0"/>
                <w:sz w:val="20"/>
                <w:szCs w:val="20"/>
              </w:rPr>
            </w:pPr>
            <w:r w:rsidRPr="000B080D">
              <w:rPr>
                <w:rFonts w:ascii="Arial" w:hAnsi="Arial" w:cs="Arial"/>
                <w:snapToGrid w:val="0"/>
                <w:sz w:val="20"/>
                <w:szCs w:val="20"/>
              </w:rPr>
              <w:t>|199503| specifies March 1995.</w:t>
            </w:r>
          </w:p>
          <w:p w14:paraId="76BC5A6F"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15A41841"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480C3EF6"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tcPr>
          <w:p w14:paraId="18D83F8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4.8</w:t>
            </w:r>
          </w:p>
        </w:tc>
        <w:tc>
          <w:tcPr>
            <w:tcW w:w="1462" w:type="dxa"/>
          </w:tcPr>
          <w:p w14:paraId="3B0A07EB"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0ADE8F1A" w14:textId="77777777" w:rsidR="00886F09" w:rsidRPr="000B080D" w:rsidRDefault="00886F09" w:rsidP="007243A8">
            <w:pPr>
              <w:pStyle w:val="NormalIndented"/>
              <w:spacing w:line="276" w:lineRule="auto"/>
              <w:jc w:val="left"/>
              <w:rPr>
                <w:rFonts w:ascii="Arial" w:hAnsi="Arial" w:cs="Arial"/>
                <w:snapToGrid w:val="0"/>
                <w:sz w:val="20"/>
                <w:szCs w:val="20"/>
              </w:rPr>
            </w:pPr>
            <w:r w:rsidRPr="000B080D">
              <w:rPr>
                <w:rFonts w:ascii="Arial" w:hAnsi="Arial" w:cs="Arial"/>
                <w:sz w:val="20"/>
                <w:szCs w:val="20"/>
              </w:rPr>
              <w:t xml:space="preserve">Corrected example date time format. </w:t>
            </w:r>
            <w:r w:rsidRPr="000B080D">
              <w:rPr>
                <w:rFonts w:ascii="Arial" w:hAnsi="Arial" w:cs="Arial"/>
                <w:snapToGrid w:val="0"/>
                <w:sz w:val="20"/>
                <w:szCs w:val="20"/>
              </w:rPr>
              <w:t xml:space="preserve"> “Example: |199904| specifies April 1999.</w:t>
            </w:r>
          </w:p>
          <w:p w14:paraId="17248BED" w14:textId="77777777" w:rsidR="00886F09" w:rsidRPr="000B080D" w:rsidRDefault="00886F09" w:rsidP="007243A8">
            <w:pPr>
              <w:spacing w:line="276" w:lineRule="auto"/>
              <w:rPr>
                <w:rFonts w:ascii="Arial" w:hAnsi="Arial" w:cs="Arial"/>
                <w:sz w:val="20"/>
                <w:szCs w:val="20"/>
              </w:rPr>
            </w:pPr>
            <w:r w:rsidRPr="000B080D">
              <w:rPr>
                <w:rFonts w:ascii="Arial" w:hAnsi="Arial" w:cs="Arial"/>
                <w:sz w:val="20"/>
                <w:szCs w:val="20"/>
              </w:rPr>
              <w:t>Format: YYYYMMDD[HH[MM[SS</w:t>
            </w:r>
            <w:proofErr w:type="gramStart"/>
            <w:r w:rsidRPr="000B080D">
              <w:rPr>
                <w:rFonts w:ascii="Arial" w:hAnsi="Arial" w:cs="Arial"/>
                <w:sz w:val="20"/>
                <w:szCs w:val="20"/>
              </w:rPr>
              <w:t>[.S</w:t>
            </w:r>
            <w:proofErr w:type="gramEnd"/>
            <w:r w:rsidRPr="000B080D">
              <w:rPr>
                <w:rFonts w:ascii="Arial" w:hAnsi="Arial" w:cs="Arial"/>
                <w:sz w:val="20"/>
                <w:szCs w:val="20"/>
              </w:rPr>
              <w:t>[S[S[S]]]]]]][+/-ZZZZ]”</w:t>
            </w:r>
          </w:p>
          <w:p w14:paraId="7018AE67" w14:textId="77777777" w:rsidR="00886F09" w:rsidRPr="000B080D" w:rsidRDefault="00886F09" w:rsidP="007243A8">
            <w:pPr>
              <w:spacing w:line="276" w:lineRule="auto"/>
              <w:rPr>
                <w:rFonts w:ascii="Arial" w:hAnsi="Arial" w:cs="Arial"/>
                <w:sz w:val="20"/>
                <w:szCs w:val="20"/>
              </w:rPr>
            </w:pPr>
          </w:p>
          <w:p w14:paraId="7DE7A52B" w14:textId="77777777" w:rsidR="00886F09" w:rsidRPr="000B080D" w:rsidRDefault="00886F09" w:rsidP="007243A8">
            <w:pPr>
              <w:spacing w:line="276" w:lineRule="auto"/>
              <w:rPr>
                <w:rFonts w:ascii="Arial" w:hAnsi="Arial" w:cs="Arial"/>
                <w:sz w:val="20"/>
                <w:szCs w:val="20"/>
              </w:rPr>
            </w:pPr>
            <w:r w:rsidRPr="000B080D">
              <w:rPr>
                <w:rFonts w:ascii="Arial" w:hAnsi="Arial" w:cs="Arial"/>
                <w:sz w:val="20"/>
                <w:szCs w:val="20"/>
              </w:rPr>
              <w:t xml:space="preserve">The format does not show the optionality of MMDD. </w:t>
            </w:r>
          </w:p>
          <w:p w14:paraId="3AB85749" w14:textId="77777777" w:rsidR="00886F09" w:rsidRPr="000B080D" w:rsidRDefault="00886F09" w:rsidP="003C74A7">
            <w:pPr>
              <w:spacing w:after="200" w:line="276" w:lineRule="auto"/>
              <w:rPr>
                <w:rFonts w:ascii="Arial" w:hAnsi="Arial" w:cs="Arial"/>
                <w:sz w:val="20"/>
                <w:szCs w:val="20"/>
              </w:rPr>
            </w:pPr>
          </w:p>
        </w:tc>
        <w:tc>
          <w:tcPr>
            <w:tcW w:w="3600" w:type="dxa"/>
          </w:tcPr>
          <w:p w14:paraId="4CF95E51"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0B080D">
              <w:rPr>
                <w:rFonts w:ascii="Arial" w:hAnsi="Arial" w:cs="Arial"/>
                <w:sz w:val="20"/>
                <w:szCs w:val="20"/>
              </w:rPr>
              <w:t>YYYY[MM[DD[HH[MM[SS</w:t>
            </w:r>
            <w:proofErr w:type="gramStart"/>
            <w:r w:rsidRPr="000B080D">
              <w:rPr>
                <w:rFonts w:ascii="Arial" w:hAnsi="Arial" w:cs="Arial"/>
                <w:sz w:val="20"/>
                <w:szCs w:val="20"/>
              </w:rPr>
              <w:t>[.S</w:t>
            </w:r>
            <w:proofErr w:type="gramEnd"/>
            <w:r w:rsidRPr="000B080D">
              <w:rPr>
                <w:rFonts w:ascii="Arial" w:hAnsi="Arial" w:cs="Arial"/>
                <w:sz w:val="20"/>
                <w:szCs w:val="20"/>
              </w:rPr>
              <w:t>[S[S[S]]]]]]]]][+/-ZZZZ]</w:t>
            </w:r>
          </w:p>
        </w:tc>
      </w:tr>
      <w:tr w:rsidR="00886F09" w:rsidRPr="000B080D" w14:paraId="3B3B92F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53432C6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tcPr>
          <w:p w14:paraId="530AA35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4.17</w:t>
            </w:r>
          </w:p>
        </w:tc>
        <w:tc>
          <w:tcPr>
            <w:tcW w:w="1462" w:type="dxa"/>
          </w:tcPr>
          <w:p w14:paraId="5A28FE1F"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1A9C9F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Example is incorrect, updated from MSH-10 to MSH-11. </w:t>
            </w:r>
          </w:p>
          <w:p w14:paraId="19B61FB7" w14:textId="77777777" w:rsidR="00886F09" w:rsidRPr="000B080D" w:rsidRDefault="00886F09" w:rsidP="007243A8">
            <w:pPr>
              <w:autoSpaceDE w:val="0"/>
              <w:autoSpaceDN w:val="0"/>
              <w:rPr>
                <w:rFonts w:ascii="Arial" w:hAnsi="Arial" w:cs="Arial"/>
                <w:bCs/>
                <w:snapToGrid w:val="0"/>
                <w:sz w:val="20"/>
                <w:szCs w:val="20"/>
              </w:rPr>
            </w:pPr>
            <w:r w:rsidRPr="000B080D">
              <w:rPr>
                <w:rFonts w:ascii="Arial" w:hAnsi="Arial" w:cs="Arial"/>
                <w:bCs/>
                <w:snapToGrid w:val="0"/>
                <w:sz w:val="20"/>
                <w:szCs w:val="20"/>
              </w:rPr>
              <w:t>“Example: MSH-10 Processing ID: |D| or |P| or |T|.”</w:t>
            </w:r>
          </w:p>
          <w:p w14:paraId="7AEB6341" w14:textId="77777777" w:rsidR="00886F09" w:rsidRPr="000B080D" w:rsidRDefault="00886F09" w:rsidP="003C74A7">
            <w:pPr>
              <w:spacing w:after="200" w:line="276" w:lineRule="auto"/>
              <w:ind w:left="90"/>
              <w:rPr>
                <w:rFonts w:ascii="Arial" w:hAnsi="Arial" w:cs="Arial"/>
                <w:sz w:val="20"/>
                <w:szCs w:val="20"/>
              </w:rPr>
            </w:pPr>
          </w:p>
        </w:tc>
        <w:tc>
          <w:tcPr>
            <w:tcW w:w="3600" w:type="dxa"/>
          </w:tcPr>
          <w:p w14:paraId="334BA229" w14:textId="77777777" w:rsidR="00886F09" w:rsidRPr="000B080D" w:rsidRDefault="00886F09" w:rsidP="007243A8">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Cs/>
                <w:snapToGrid w:val="0"/>
                <w:sz w:val="20"/>
                <w:szCs w:val="20"/>
              </w:rPr>
            </w:pPr>
            <w:r w:rsidRPr="000B080D">
              <w:rPr>
                <w:rFonts w:ascii="Arial" w:hAnsi="Arial" w:cs="Arial"/>
                <w:bCs/>
                <w:snapToGrid w:val="0"/>
                <w:sz w:val="20"/>
                <w:szCs w:val="20"/>
              </w:rPr>
              <w:t>Example: MSH-11 Processing ID: |D| or |P| or |T|.</w:t>
            </w:r>
          </w:p>
          <w:p w14:paraId="7798C7F2"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6DA40E9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7780DD1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25AFE99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tcPr>
          <w:p w14:paraId="68A14575"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SN-3</w:t>
            </w:r>
            <w:r w:rsidR="00A943C0" w:rsidRPr="000B080D">
              <w:rPr>
                <w:rFonts w:ascii="Arial" w:hAnsi="Arial" w:cs="Arial"/>
                <w:sz w:val="20"/>
                <w:szCs w:val="20"/>
              </w:rPr>
              <w:t xml:space="preserve"> </w:t>
            </w:r>
            <w:r w:rsidR="001D5E5E" w:rsidRPr="000B080D">
              <w:rPr>
                <w:rFonts w:ascii="Arial" w:hAnsi="Arial" w:cs="Arial"/>
                <w:sz w:val="20"/>
                <w:szCs w:val="20"/>
              </w:rPr>
              <w:t>and</w:t>
            </w:r>
            <w:r w:rsidR="00A943C0" w:rsidRPr="000B080D">
              <w:rPr>
                <w:rFonts w:ascii="Arial" w:hAnsi="Arial" w:cs="Arial"/>
                <w:sz w:val="20"/>
                <w:szCs w:val="20"/>
              </w:rPr>
              <w:t xml:space="preserve"> SN-4</w:t>
            </w:r>
          </w:p>
        </w:tc>
        <w:tc>
          <w:tcPr>
            <w:cnfStyle w:val="000010000000" w:firstRow="0" w:lastRow="0" w:firstColumn="0" w:lastColumn="0" w:oddVBand="1" w:evenVBand="0" w:oddHBand="0" w:evenHBand="0" w:firstRowFirstColumn="0" w:firstRowLastColumn="0" w:lastRowFirstColumn="0" w:lastRowLastColumn="0"/>
            <w:tcW w:w="2790" w:type="dxa"/>
          </w:tcPr>
          <w:p w14:paraId="0DF28029"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w:t>
            </w:r>
            <w:r w:rsidR="00A943C0" w:rsidRPr="000B080D">
              <w:rPr>
                <w:rFonts w:ascii="Arial" w:hAnsi="Arial" w:cs="Arial"/>
                <w:sz w:val="20"/>
                <w:szCs w:val="20"/>
              </w:rPr>
              <w:t>Condition Predicate for the</w:t>
            </w:r>
            <w:r w:rsidR="001D5E5E" w:rsidRPr="000B080D">
              <w:rPr>
                <w:rFonts w:ascii="Arial" w:hAnsi="Arial" w:cs="Arial"/>
                <w:sz w:val="20"/>
                <w:szCs w:val="20"/>
              </w:rPr>
              <w:t xml:space="preserve"> </w:t>
            </w:r>
            <w:r w:rsidRPr="000B080D">
              <w:rPr>
                <w:rFonts w:ascii="Arial" w:hAnsi="Arial" w:cs="Arial"/>
                <w:sz w:val="20"/>
                <w:szCs w:val="20"/>
              </w:rPr>
              <w:t xml:space="preserve">SN data type to identify the required order of components to be used. New </w:t>
            </w:r>
            <w:r w:rsidR="00A943C0" w:rsidRPr="000B080D">
              <w:rPr>
                <w:rFonts w:ascii="Arial" w:hAnsi="Arial" w:cs="Arial"/>
                <w:sz w:val="20"/>
                <w:szCs w:val="20"/>
              </w:rPr>
              <w:lastRenderedPageBreak/>
              <w:t xml:space="preserve">condition predicate </w:t>
            </w:r>
            <w:r w:rsidRPr="000B080D">
              <w:rPr>
                <w:rFonts w:ascii="Arial" w:hAnsi="Arial" w:cs="Arial"/>
                <w:sz w:val="20"/>
                <w:szCs w:val="20"/>
              </w:rPr>
              <w:t>to require the 2</w:t>
            </w:r>
            <w:r w:rsidRPr="000B080D">
              <w:rPr>
                <w:rFonts w:ascii="Arial" w:hAnsi="Arial" w:cs="Arial"/>
                <w:sz w:val="20"/>
                <w:szCs w:val="20"/>
                <w:vertAlign w:val="superscript"/>
              </w:rPr>
              <w:t>nd</w:t>
            </w:r>
            <w:r w:rsidRPr="000B080D">
              <w:rPr>
                <w:rFonts w:ascii="Arial" w:hAnsi="Arial" w:cs="Arial"/>
                <w:sz w:val="20"/>
                <w:szCs w:val="20"/>
              </w:rPr>
              <w:t xml:space="preserve"> component to be present if the before the 3</w:t>
            </w:r>
            <w:r w:rsidRPr="000B080D">
              <w:rPr>
                <w:rFonts w:ascii="Arial" w:hAnsi="Arial" w:cs="Arial"/>
                <w:sz w:val="20"/>
                <w:szCs w:val="20"/>
                <w:vertAlign w:val="superscript"/>
              </w:rPr>
              <w:t>rd</w:t>
            </w:r>
            <w:r w:rsidRPr="000B080D">
              <w:rPr>
                <w:rFonts w:ascii="Arial" w:hAnsi="Arial" w:cs="Arial"/>
                <w:sz w:val="20"/>
                <w:szCs w:val="20"/>
              </w:rPr>
              <w:t xml:space="preserve"> and 4</w:t>
            </w:r>
            <w:r w:rsidRPr="000B080D">
              <w:rPr>
                <w:rFonts w:ascii="Arial" w:hAnsi="Arial" w:cs="Arial"/>
                <w:sz w:val="20"/>
                <w:szCs w:val="20"/>
                <w:vertAlign w:val="superscript"/>
              </w:rPr>
              <w:t>th</w:t>
            </w:r>
            <w:r w:rsidRPr="000B080D">
              <w:rPr>
                <w:rFonts w:ascii="Arial" w:hAnsi="Arial" w:cs="Arial"/>
                <w:sz w:val="20"/>
                <w:szCs w:val="20"/>
              </w:rPr>
              <w:t xml:space="preserve"> components.</w:t>
            </w:r>
          </w:p>
        </w:tc>
        <w:tc>
          <w:tcPr>
            <w:tcW w:w="3600" w:type="dxa"/>
          </w:tcPr>
          <w:p w14:paraId="2B2B5287"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
                <w:bCs/>
                <w:sz w:val="20"/>
              </w:rPr>
            </w:pPr>
            <w:r w:rsidRPr="000B080D">
              <w:rPr>
                <w:rFonts w:cs="Arial"/>
                <w:b/>
                <w:bCs/>
                <w:sz w:val="20"/>
              </w:rPr>
              <w:lastRenderedPageBreak/>
              <w:t>Usage: C(RE/X)</w:t>
            </w:r>
          </w:p>
          <w:p w14:paraId="3809D046"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
                <w:bCs/>
                <w:sz w:val="20"/>
              </w:rPr>
            </w:pPr>
          </w:p>
          <w:p w14:paraId="6B87CEFD"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Cs/>
                <w:sz w:val="20"/>
              </w:rPr>
            </w:pPr>
            <w:r w:rsidRPr="000B080D">
              <w:rPr>
                <w:rFonts w:cs="Arial"/>
                <w:b/>
                <w:bCs/>
                <w:sz w:val="20"/>
              </w:rPr>
              <w:lastRenderedPageBreak/>
              <w:t>Condition Predicate:</w:t>
            </w:r>
            <w:r w:rsidRPr="000B080D">
              <w:rPr>
                <w:rFonts w:cs="Arial"/>
                <w:bCs/>
                <w:sz w:val="20"/>
              </w:rPr>
              <w:t xml:space="preserve"> If </w:t>
            </w:r>
            <w:r w:rsidRPr="000B080D">
              <w:rPr>
                <w:rFonts w:cs="Arial"/>
                <w:color w:val="000000"/>
                <w:sz w:val="20"/>
              </w:rPr>
              <w:t>component 2</w:t>
            </w:r>
            <w:r w:rsidRPr="000B080D" w:rsidDel="003C06A9">
              <w:rPr>
                <w:rFonts w:cs="Arial"/>
                <w:bCs/>
                <w:sz w:val="20"/>
              </w:rPr>
              <w:t xml:space="preserve"> </w:t>
            </w:r>
            <w:r w:rsidRPr="000B080D">
              <w:rPr>
                <w:rFonts w:cs="Arial"/>
                <w:bCs/>
                <w:sz w:val="20"/>
              </w:rPr>
              <w:t>(Numeric Value 1) is valued.</w:t>
            </w:r>
          </w:p>
          <w:p w14:paraId="541CBDA4"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663F4EFE"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49D1E5FE"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lastRenderedPageBreak/>
              <w:t>2</w:t>
            </w:r>
            <w:r w:rsidR="00E225A8"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14712169"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tcPr>
          <w:p w14:paraId="531B6E58"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5E64FE75"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conformance statement for SN data type to require the separator/suffix if both &lt;num1&gt; and &lt;num2&gt; are non-null values. </w:t>
            </w:r>
          </w:p>
        </w:tc>
        <w:tc>
          <w:tcPr>
            <w:tcW w:w="3600" w:type="dxa"/>
          </w:tcPr>
          <w:p w14:paraId="6382BC32" w14:textId="77777777" w:rsidR="00886F09" w:rsidRPr="000B080D" w:rsidRDefault="00886F09" w:rsidP="007243A8">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Cs/>
                <w:snapToGrid w:val="0"/>
                <w:sz w:val="20"/>
                <w:szCs w:val="20"/>
              </w:rPr>
            </w:pPr>
            <w:r w:rsidRPr="000B080D">
              <w:rPr>
                <w:rFonts w:ascii="Arial" w:hAnsi="Arial" w:cs="Arial"/>
                <w:b/>
                <w:sz w:val="20"/>
                <w:szCs w:val="20"/>
              </w:rPr>
              <w:t>CONFORMANCE STATEMENT CN-0</w:t>
            </w:r>
            <w:r w:rsidR="00A943C0" w:rsidRPr="000B080D">
              <w:rPr>
                <w:rFonts w:ascii="Arial" w:hAnsi="Arial" w:cs="Arial"/>
                <w:b/>
                <w:sz w:val="20"/>
                <w:szCs w:val="20"/>
              </w:rPr>
              <w:t>03</w:t>
            </w:r>
            <w:r w:rsidRPr="000B080D">
              <w:rPr>
                <w:rFonts w:ascii="Arial" w:hAnsi="Arial" w:cs="Arial"/>
                <w:b/>
                <w:sz w:val="20"/>
                <w:szCs w:val="20"/>
              </w:rPr>
              <w:t xml:space="preserve">: </w:t>
            </w:r>
            <w:r w:rsidRPr="000B080D">
              <w:rPr>
                <w:rFonts w:ascii="Arial" w:hAnsi="Arial" w:cs="Arial"/>
                <w:bCs/>
                <w:snapToGrid w:val="0"/>
                <w:sz w:val="20"/>
                <w:szCs w:val="20"/>
              </w:rPr>
              <w:t xml:space="preserve">If &lt;num1&gt; and &lt;num2&gt; are both non-null, then the separator/suffix </w:t>
            </w:r>
            <w:r w:rsidRPr="000B080D">
              <w:rPr>
                <w:rFonts w:ascii="Arial" w:hAnsi="Arial" w:cs="Arial"/>
                <w:b/>
                <w:bCs/>
                <w:snapToGrid w:val="0"/>
                <w:sz w:val="20"/>
                <w:szCs w:val="20"/>
              </w:rPr>
              <w:t>MUST</w:t>
            </w:r>
            <w:r w:rsidRPr="000B080D">
              <w:rPr>
                <w:rFonts w:ascii="Arial" w:hAnsi="Arial" w:cs="Arial"/>
                <w:bCs/>
                <w:snapToGrid w:val="0"/>
                <w:sz w:val="20"/>
                <w:szCs w:val="20"/>
              </w:rPr>
              <w:t xml:space="preserve"> be non-null. </w:t>
            </w:r>
          </w:p>
          <w:p w14:paraId="297AC75F"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0D2D71A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5C64B0E" w14:textId="77777777" w:rsidR="00886F09" w:rsidRPr="000B080D" w:rsidRDefault="00E225A8" w:rsidP="007243A8">
            <w:pPr>
              <w:spacing w:after="200" w:line="276" w:lineRule="auto"/>
              <w:rPr>
                <w:rFonts w:ascii="Arial" w:hAnsi="Arial" w:cs="Arial"/>
                <w:b w:val="0"/>
                <w:sz w:val="20"/>
                <w:szCs w:val="20"/>
              </w:rPr>
            </w:pPr>
            <w:r w:rsidRPr="000B080D">
              <w:rPr>
                <w:rFonts w:ascii="Arial" w:hAnsi="Arial" w:cs="Arial"/>
                <w:b w:val="0"/>
                <w:sz w:val="20"/>
                <w:szCs w:val="20"/>
              </w:rPr>
              <w:t>30</w:t>
            </w:r>
          </w:p>
        </w:tc>
        <w:tc>
          <w:tcPr>
            <w:cnfStyle w:val="000010000000" w:firstRow="0" w:lastRow="0" w:firstColumn="0" w:lastColumn="0" w:oddVBand="1" w:evenVBand="0" w:oddHBand="0" w:evenHBand="0" w:firstRowFirstColumn="0" w:firstRowLastColumn="0" w:lastRowFirstColumn="0" w:lastRowLastColumn="0"/>
            <w:tcW w:w="1418" w:type="dxa"/>
          </w:tcPr>
          <w:p w14:paraId="433A175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 Table 5.2.1</w:t>
            </w:r>
          </w:p>
        </w:tc>
        <w:tc>
          <w:tcPr>
            <w:tcW w:w="1462" w:type="dxa"/>
          </w:tcPr>
          <w:p w14:paraId="269DB0AF"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MSH-7</w:t>
            </w:r>
          </w:p>
        </w:tc>
        <w:tc>
          <w:tcPr>
            <w:cnfStyle w:val="000010000000" w:firstRow="0" w:lastRow="0" w:firstColumn="0" w:lastColumn="0" w:oddVBand="1" w:evenVBand="0" w:oddHBand="0" w:evenHBand="0" w:firstRowFirstColumn="0" w:firstRowLastColumn="0" w:lastRowFirstColumn="0" w:lastRowLastColumn="0"/>
            <w:tcW w:w="2790" w:type="dxa"/>
          </w:tcPr>
          <w:p w14:paraId="0A8FE1C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tc>
        <w:tc>
          <w:tcPr>
            <w:tcW w:w="3600" w:type="dxa"/>
          </w:tcPr>
          <w:p w14:paraId="4CD5253F" w14:textId="77777777" w:rsidR="00FB4AB5" w:rsidRPr="000B080D" w:rsidRDefault="00FB4AB5"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0B080D">
              <w:rPr>
                <w:rFonts w:ascii="Arial" w:hAnsi="Arial" w:cs="Arial"/>
                <w:b/>
                <w:sz w:val="20"/>
                <w:szCs w:val="20"/>
              </w:rPr>
              <w:t>Conformance statement added for MSH-7:</w:t>
            </w:r>
          </w:p>
          <w:p w14:paraId="2802C432" w14:textId="77777777" w:rsidR="00886F09" w:rsidRPr="000B080D" w:rsidRDefault="00FB4AB5"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CN-006</w:t>
            </w:r>
            <w:r w:rsidRPr="000B080D">
              <w:rPr>
                <w:rFonts w:ascii="Arial" w:hAnsi="Arial" w:cs="Arial"/>
                <w:sz w:val="20"/>
                <w:szCs w:val="20"/>
              </w:rPr>
              <w:t xml:space="preserve">: MSH-7 (Date/Time of Message) </w:t>
            </w:r>
            <w:r w:rsidRPr="000B080D">
              <w:rPr>
                <w:rFonts w:ascii="Arial" w:hAnsi="Arial" w:cs="Arial"/>
                <w:b/>
                <w:sz w:val="20"/>
                <w:szCs w:val="20"/>
              </w:rPr>
              <w:t>SHALL</w:t>
            </w:r>
            <w:r w:rsidRPr="000B080D">
              <w:rPr>
                <w:rFonts w:ascii="Arial" w:hAnsi="Arial" w:cs="Arial"/>
                <w:sz w:val="20"/>
                <w:szCs w:val="20"/>
              </w:rPr>
              <w:t xml:space="preserve"> follow the format: YYYYMMDDHHMMSS</w:t>
            </w:r>
            <w:proofErr w:type="gramStart"/>
            <w:r w:rsidRPr="000B080D">
              <w:rPr>
                <w:rFonts w:ascii="Arial" w:hAnsi="Arial" w:cs="Arial"/>
                <w:sz w:val="20"/>
                <w:szCs w:val="20"/>
              </w:rPr>
              <w:t>[.S</w:t>
            </w:r>
            <w:proofErr w:type="gramEnd"/>
            <w:r w:rsidRPr="000B080D">
              <w:rPr>
                <w:rFonts w:ascii="Arial" w:hAnsi="Arial" w:cs="Arial"/>
                <w:sz w:val="20"/>
                <w:szCs w:val="20"/>
              </w:rPr>
              <w:t xml:space="preserve">[S[S[S]]]][+/-ZZZZ] </w:t>
            </w:r>
          </w:p>
        </w:tc>
      </w:tr>
      <w:tr w:rsidR="00886F09" w:rsidRPr="000B080D" w14:paraId="6C078C93"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236D018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27E19D2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tc>
        <w:tc>
          <w:tcPr>
            <w:tcW w:w="1462" w:type="dxa"/>
          </w:tcPr>
          <w:p w14:paraId="15567840"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MSH-7</w:t>
            </w:r>
          </w:p>
        </w:tc>
        <w:tc>
          <w:tcPr>
            <w:cnfStyle w:val="000010000000" w:firstRow="0" w:lastRow="0" w:firstColumn="0" w:lastColumn="0" w:oddVBand="1" w:evenVBand="0" w:oddHBand="0" w:evenHBand="0" w:firstRowFirstColumn="0" w:firstRowLastColumn="0" w:lastRowFirstColumn="0" w:lastRowLastColumn="0"/>
            <w:tcW w:w="2790" w:type="dxa"/>
          </w:tcPr>
          <w:p w14:paraId="314FE0A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The requirement for sending time zone was relaxed to optional based on the use of the sender local time being used to indicate the time zone of the message.</w:t>
            </w:r>
          </w:p>
          <w:p w14:paraId="60694EDD"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Format:  YYYYMMDDHHMM[SS</w:t>
            </w:r>
            <w:proofErr w:type="gramStart"/>
            <w:r w:rsidRPr="000B080D">
              <w:rPr>
                <w:rFonts w:ascii="Arial" w:hAnsi="Arial" w:cs="Arial"/>
                <w:sz w:val="20"/>
                <w:szCs w:val="20"/>
              </w:rPr>
              <w:t>[.S</w:t>
            </w:r>
            <w:proofErr w:type="gramEnd"/>
            <w:r w:rsidRPr="000B080D">
              <w:rPr>
                <w:rFonts w:ascii="Arial" w:hAnsi="Arial" w:cs="Arial"/>
                <w:sz w:val="20"/>
                <w:szCs w:val="20"/>
              </w:rPr>
              <w:t>[S[S[S]]]]] +/-ZZZZ</w:t>
            </w:r>
          </w:p>
          <w:p w14:paraId="43034DF9" w14:textId="77777777" w:rsidR="00886F09" w:rsidRPr="000B080D" w:rsidRDefault="00886F09" w:rsidP="003C74A7">
            <w:pPr>
              <w:spacing w:after="200" w:line="276" w:lineRule="auto"/>
              <w:rPr>
                <w:rFonts w:ascii="Arial" w:hAnsi="Arial" w:cs="Arial"/>
                <w:sz w:val="20"/>
                <w:szCs w:val="20"/>
              </w:rPr>
            </w:pPr>
          </w:p>
        </w:tc>
        <w:tc>
          <w:tcPr>
            <w:tcW w:w="3600" w:type="dxa"/>
          </w:tcPr>
          <w:p w14:paraId="70D3338E"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This field contains the date/time that the sending system created the message. The time zone (+/-ZZZZ) is represented as +/-HHMM offset from Coordinated Universal Time (UTC) (formerly Greenwich Mean Time [GMT]), where +0000 or -0000 both represent UTC (without offset). If the time zone is not included, the time zone is understood to be the local time zone of the sender.; minimum precision to second.</w:t>
            </w:r>
          </w:p>
          <w:p w14:paraId="716DB037"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80E21E6"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Format updated to:</w:t>
            </w:r>
          </w:p>
          <w:p w14:paraId="71372807"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YYYYMMDDHHMMSS</w:t>
            </w:r>
            <w:proofErr w:type="gramStart"/>
            <w:r w:rsidRPr="000B080D">
              <w:rPr>
                <w:rFonts w:ascii="Arial" w:hAnsi="Arial" w:cs="Arial"/>
                <w:sz w:val="20"/>
                <w:szCs w:val="20"/>
              </w:rPr>
              <w:t>[.S</w:t>
            </w:r>
            <w:proofErr w:type="gramEnd"/>
            <w:r w:rsidRPr="000B080D">
              <w:rPr>
                <w:rFonts w:ascii="Arial" w:hAnsi="Arial" w:cs="Arial"/>
                <w:sz w:val="20"/>
                <w:szCs w:val="20"/>
              </w:rPr>
              <w:t>[S[S[S]]]][+/-ZZZZ]</w:t>
            </w:r>
          </w:p>
        </w:tc>
      </w:tr>
      <w:tr w:rsidR="00886F09" w:rsidRPr="000B080D" w14:paraId="12FD13B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8A8E34D"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225039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6106E8F4"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OBR-7</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123CE9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tc>
        <w:tc>
          <w:tcPr>
            <w:tcW w:w="3600" w:type="dxa"/>
            <w:shd w:val="clear" w:color="auto" w:fill="FFFFFF"/>
          </w:tcPr>
          <w:p w14:paraId="35B8F0DD"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Conformance statement CN-016 added to require TS format:  YYYYMMDDHHMMSS</w:t>
            </w:r>
            <w:proofErr w:type="gramStart"/>
            <w:r w:rsidRPr="000B080D">
              <w:rPr>
                <w:rFonts w:ascii="Arial" w:hAnsi="Arial" w:cs="Arial"/>
                <w:sz w:val="20"/>
                <w:szCs w:val="20"/>
              </w:rPr>
              <w:t>[.S</w:t>
            </w:r>
            <w:proofErr w:type="gramEnd"/>
            <w:r w:rsidRPr="000B080D">
              <w:rPr>
                <w:rFonts w:ascii="Arial" w:hAnsi="Arial" w:cs="Arial"/>
                <w:sz w:val="20"/>
                <w:szCs w:val="20"/>
              </w:rPr>
              <w:t>[S[S[S]]]][+/-ZZZZ]</w:t>
            </w:r>
          </w:p>
        </w:tc>
      </w:tr>
      <w:tr w:rsidR="00886F09" w:rsidRPr="000B080D" w14:paraId="776E9CF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1EB487A"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A482BB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0DC2CD13"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OBR-22</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5421C7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p w14:paraId="544A841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new conformance statement to indicate the </w:t>
            </w:r>
            <w:r w:rsidRPr="000B080D">
              <w:rPr>
                <w:rFonts w:ascii="Arial" w:hAnsi="Arial" w:cs="Arial"/>
                <w:sz w:val="20"/>
                <w:szCs w:val="20"/>
              </w:rPr>
              <w:lastRenderedPageBreak/>
              <w:t xml:space="preserve">format requirement replacing the condition predicate. </w:t>
            </w:r>
          </w:p>
        </w:tc>
        <w:tc>
          <w:tcPr>
            <w:tcW w:w="3600" w:type="dxa"/>
            <w:shd w:val="clear" w:color="auto" w:fill="FFFFFF"/>
          </w:tcPr>
          <w:p w14:paraId="49B9C95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lastRenderedPageBreak/>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8</w:t>
            </w:r>
            <w:r w:rsidRPr="000B080D">
              <w:rPr>
                <w:rFonts w:ascii="Arial" w:hAnsi="Arial" w:cs="Arial"/>
                <w:b/>
                <w:sz w:val="20"/>
                <w:szCs w:val="20"/>
              </w:rPr>
              <w:t xml:space="preserve">: </w:t>
            </w:r>
            <w:r w:rsidRPr="000B080D">
              <w:rPr>
                <w:rFonts w:ascii="Arial" w:hAnsi="Arial" w:cs="Arial"/>
                <w:sz w:val="20"/>
                <w:szCs w:val="20"/>
              </w:rPr>
              <w:t xml:space="preserve">OBR-22 Results Report/Status Change Date/Time </w:t>
            </w:r>
            <w:r w:rsidRPr="000B080D">
              <w:rPr>
                <w:rFonts w:ascii="Arial" w:hAnsi="Arial" w:cs="Arial"/>
                <w:b/>
                <w:sz w:val="20"/>
                <w:szCs w:val="20"/>
              </w:rPr>
              <w:t>SHALL</w:t>
            </w:r>
            <w:r w:rsidRPr="000B080D">
              <w:rPr>
                <w:rFonts w:ascii="Arial" w:hAnsi="Arial" w:cs="Arial"/>
                <w:sz w:val="20"/>
                <w:szCs w:val="20"/>
              </w:rPr>
              <w:t xml:space="preserve"> follow the format YYYYMMDDHHMMSS</w:t>
            </w:r>
            <w:proofErr w:type="gramStart"/>
            <w:r w:rsidRPr="000B080D">
              <w:rPr>
                <w:rFonts w:ascii="Arial" w:hAnsi="Arial" w:cs="Arial"/>
                <w:sz w:val="20"/>
                <w:szCs w:val="20"/>
              </w:rPr>
              <w:t>[.S</w:t>
            </w:r>
            <w:proofErr w:type="gramEnd"/>
            <w:r w:rsidRPr="000B080D">
              <w:rPr>
                <w:rFonts w:ascii="Arial" w:hAnsi="Arial" w:cs="Arial"/>
                <w:sz w:val="20"/>
                <w:szCs w:val="20"/>
              </w:rPr>
              <w:t xml:space="preserve">[S[S[S]]]] [+/-ZZZZ] when OBR-4 is valued ‘68991-9^Epidemiologic </w:t>
            </w:r>
            <w:proofErr w:type="spellStart"/>
            <w:r w:rsidRPr="000B080D">
              <w:rPr>
                <w:rFonts w:ascii="Arial" w:hAnsi="Arial" w:cs="Arial"/>
                <w:sz w:val="20"/>
                <w:szCs w:val="20"/>
              </w:rPr>
              <w:t>Information^LN</w:t>
            </w:r>
            <w:proofErr w:type="spellEnd"/>
            <w:r w:rsidRPr="000B080D">
              <w:rPr>
                <w:rFonts w:ascii="Arial" w:hAnsi="Arial" w:cs="Arial"/>
                <w:sz w:val="20"/>
                <w:szCs w:val="20"/>
              </w:rPr>
              <w:t>’.</w:t>
            </w:r>
          </w:p>
        </w:tc>
      </w:tr>
      <w:tr w:rsidR="00886F09" w:rsidRPr="000B080D" w14:paraId="1AED342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987D78A"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B64AB1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p w14:paraId="00036E2A" w14:textId="77777777" w:rsidR="00886F09" w:rsidRPr="000B080D" w:rsidRDefault="00886F09" w:rsidP="003C74A7">
            <w:pPr>
              <w:spacing w:after="200" w:line="276" w:lineRule="auto"/>
              <w:ind w:left="90"/>
              <w:rPr>
                <w:rFonts w:ascii="Arial" w:hAnsi="Arial" w:cs="Arial"/>
                <w:sz w:val="20"/>
                <w:szCs w:val="20"/>
              </w:rPr>
            </w:pPr>
          </w:p>
        </w:tc>
        <w:tc>
          <w:tcPr>
            <w:tcW w:w="1462" w:type="dxa"/>
            <w:shd w:val="clear" w:color="auto" w:fill="FFFFFF"/>
          </w:tcPr>
          <w:p w14:paraId="1EA60392"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MSH-10</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1E3C85D"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Additional wording was added to clarify the use of the Message Control ID to uniquely identify the message and updates to indicate appending a timestamp is an example to ensure uniqueness but not required. </w:t>
            </w:r>
          </w:p>
        </w:tc>
        <w:tc>
          <w:tcPr>
            <w:tcW w:w="3600" w:type="dxa"/>
            <w:shd w:val="clear" w:color="auto" w:fill="FFFFFF"/>
          </w:tcPr>
          <w:p w14:paraId="7A8A74A8" w14:textId="77777777" w:rsidR="00886F09" w:rsidRPr="000B080D" w:rsidRDefault="00886F09" w:rsidP="007243A8">
            <w:pPr>
              <w:tabs>
                <w:tab w:val="left" w:pos="1933"/>
              </w:tabs>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This field contains a string that uniquely identifies the message instance from the sending application.</w:t>
            </w:r>
          </w:p>
          <w:p w14:paraId="2CAA4386" w14:textId="77777777" w:rsidR="00886F09" w:rsidRPr="000B080D" w:rsidRDefault="00886F09" w:rsidP="007243A8">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unique record identifier for the notification as created by the sending surveillance system is a good candidate for this string. If the local record identifier is not unique (if the record is updated), as an example a timestamp can be appended to ensure a unique identifier.</w:t>
            </w:r>
          </w:p>
        </w:tc>
      </w:tr>
      <w:tr w:rsidR="00886F09" w:rsidRPr="000B080D" w14:paraId="24C5BE8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8F5EEF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DDE5CA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Various Places</w:t>
            </w:r>
          </w:p>
        </w:tc>
        <w:tc>
          <w:tcPr>
            <w:tcW w:w="1462" w:type="dxa"/>
            <w:shd w:val="clear" w:color="auto" w:fill="FFFFFF"/>
          </w:tcPr>
          <w:p w14:paraId="4695D028"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C5F65A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Removal of the reference to “</w:t>
            </w:r>
            <w:r w:rsidRPr="000B080D">
              <w:rPr>
                <w:rFonts w:ascii="Arial" w:hAnsi="Arial" w:cs="Arial"/>
                <w:color w:val="000000"/>
                <w:sz w:val="20"/>
                <w:szCs w:val="20"/>
              </w:rPr>
              <w:t>From V251_IG_LB_LABRPTPH_R2_DSTU_R</w:t>
            </w:r>
            <w:proofErr w:type="gramStart"/>
            <w:r w:rsidRPr="000B080D">
              <w:rPr>
                <w:rFonts w:ascii="Arial" w:hAnsi="Arial" w:cs="Arial"/>
                <w:color w:val="000000"/>
                <w:sz w:val="20"/>
                <w:szCs w:val="20"/>
              </w:rPr>
              <w:t>1,1_2014MAY.pdf</w:t>
            </w:r>
            <w:proofErr w:type="gramEnd"/>
            <w:r w:rsidRPr="000B080D">
              <w:rPr>
                <w:rFonts w:ascii="Arial" w:hAnsi="Arial" w:cs="Arial"/>
                <w:color w:val="000000"/>
                <w:sz w:val="20"/>
                <w:szCs w:val="20"/>
              </w:rPr>
              <w:t xml:space="preserve">.” Reference to a specific ELR guide may be misleading to requirements to how to provide the laboratory information.  </w:t>
            </w:r>
          </w:p>
        </w:tc>
        <w:tc>
          <w:tcPr>
            <w:tcW w:w="3600" w:type="dxa"/>
            <w:shd w:val="clear" w:color="auto" w:fill="FFFFFF"/>
          </w:tcPr>
          <w:p w14:paraId="72CC5AD6" w14:textId="77777777" w:rsidR="00886F09" w:rsidRPr="000B080D" w:rsidRDefault="00B011B6"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886F09" w:rsidRPr="000B080D" w14:paraId="41A202AA"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12BF5F9"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E8827A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tc>
        <w:tc>
          <w:tcPr>
            <w:tcW w:w="1462" w:type="dxa"/>
            <w:shd w:val="clear" w:color="auto" w:fill="FFFFFF"/>
          </w:tcPr>
          <w:p w14:paraId="6864FA9E"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MSH-21</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4EF62E8"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Removal of the specific literals for indicating the profile and MMG to be used for a given message. The conformance statement was removed and added to each MMG instead of in this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because each conformance is unique to each MMG.  </w:t>
            </w:r>
          </w:p>
        </w:tc>
        <w:tc>
          <w:tcPr>
            <w:tcW w:w="3600" w:type="dxa"/>
            <w:shd w:val="clear" w:color="auto" w:fill="FFFFFF"/>
          </w:tcPr>
          <w:p w14:paraId="6EB21A25" w14:textId="77777777" w:rsidR="00886F09" w:rsidRPr="000B080D" w:rsidRDefault="00886F09" w:rsidP="007243A8">
            <w:pPr>
              <w:pStyle w:val="Default"/>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Conformance statement replaced with: “The conformance statements for NOT115 </w:t>
            </w:r>
            <w:r w:rsidRPr="000B080D">
              <w:rPr>
                <w:rFonts w:ascii="Arial" w:hAnsi="Arial" w:cs="Arial"/>
                <w:b/>
                <w:sz w:val="20"/>
                <w:szCs w:val="20"/>
              </w:rPr>
              <w:t>SHALL</w:t>
            </w:r>
            <w:r w:rsidRPr="000B080D">
              <w:rPr>
                <w:rFonts w:ascii="Arial" w:hAnsi="Arial" w:cs="Arial"/>
                <w:sz w:val="20"/>
                <w:szCs w:val="20"/>
              </w:rPr>
              <w:t xml:space="preserve"> be obtained from the program specific MMG.” </w:t>
            </w:r>
          </w:p>
        </w:tc>
      </w:tr>
      <w:tr w:rsidR="00886F09" w:rsidRPr="000B080D" w14:paraId="218557D7"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F4D0C18"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9D5FAD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3104E957"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478834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Updated the conformance statement to clearly state “one and only one” occurrence of the ‘68991-9^</w:t>
            </w:r>
            <w:r w:rsidRPr="000B080D">
              <w:rPr>
                <w:rFonts w:ascii="Arial" w:hAnsi="Arial" w:cs="Arial"/>
                <w:color w:val="000000"/>
                <w:sz w:val="20"/>
                <w:szCs w:val="20"/>
              </w:rPr>
              <w:t xml:space="preserve">Epidemiologic </w:t>
            </w:r>
            <w:proofErr w:type="spellStart"/>
            <w:r w:rsidRPr="000B080D">
              <w:rPr>
                <w:rFonts w:ascii="Arial" w:hAnsi="Arial" w:cs="Arial"/>
                <w:color w:val="000000"/>
                <w:sz w:val="20"/>
                <w:szCs w:val="20"/>
              </w:rPr>
              <w:t>Information^</w:t>
            </w:r>
            <w:proofErr w:type="gramStart"/>
            <w:r w:rsidRPr="000B080D">
              <w:rPr>
                <w:rFonts w:ascii="Arial" w:hAnsi="Arial" w:cs="Arial"/>
                <w:color w:val="000000"/>
                <w:sz w:val="20"/>
                <w:szCs w:val="20"/>
              </w:rPr>
              <w:t>LN</w:t>
            </w:r>
            <w:proofErr w:type="spellEnd"/>
            <w:r w:rsidRPr="000B080D">
              <w:rPr>
                <w:rFonts w:ascii="Arial" w:hAnsi="Arial" w:cs="Arial"/>
                <w:color w:val="000000"/>
                <w:sz w:val="20"/>
                <w:szCs w:val="20"/>
              </w:rPr>
              <w:t>‘ wil</w:t>
            </w:r>
            <w:r w:rsidR="00CD15AB" w:rsidRPr="000B080D">
              <w:rPr>
                <w:rFonts w:ascii="Arial" w:hAnsi="Arial" w:cs="Arial"/>
                <w:color w:val="000000"/>
                <w:sz w:val="20"/>
                <w:szCs w:val="20"/>
              </w:rPr>
              <w:t>l</w:t>
            </w:r>
            <w:proofErr w:type="gramEnd"/>
            <w:r w:rsidRPr="000B080D">
              <w:rPr>
                <w:rFonts w:ascii="Arial" w:hAnsi="Arial" w:cs="Arial"/>
                <w:color w:val="000000"/>
                <w:sz w:val="20"/>
                <w:szCs w:val="20"/>
              </w:rPr>
              <w:t xml:space="preserve"> be allowed, instead of “an occurrence”. </w:t>
            </w:r>
          </w:p>
        </w:tc>
        <w:tc>
          <w:tcPr>
            <w:tcW w:w="3600" w:type="dxa"/>
            <w:shd w:val="clear" w:color="auto" w:fill="FFFFFF"/>
          </w:tcPr>
          <w:p w14:paraId="3E50F803" w14:textId="77777777" w:rsidR="00886F09" w:rsidRPr="000B080D" w:rsidRDefault="00886F09" w:rsidP="007243A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4</w:t>
            </w:r>
            <w:r w:rsidRPr="000B080D">
              <w:rPr>
                <w:rFonts w:ascii="Arial" w:hAnsi="Arial" w:cs="Arial"/>
                <w:b/>
                <w:sz w:val="20"/>
                <w:szCs w:val="20"/>
              </w:rPr>
              <w:t xml:space="preserve">:  </w:t>
            </w:r>
            <w:r w:rsidRPr="000B080D">
              <w:rPr>
                <w:rFonts w:ascii="Arial" w:hAnsi="Arial" w:cs="Arial"/>
                <w:sz w:val="20"/>
                <w:szCs w:val="20"/>
              </w:rPr>
              <w:t xml:space="preserve">There </w:t>
            </w:r>
            <w:r w:rsidRPr="000B080D">
              <w:rPr>
                <w:rFonts w:ascii="Arial" w:hAnsi="Arial" w:cs="Arial"/>
                <w:b/>
                <w:sz w:val="20"/>
                <w:szCs w:val="20"/>
              </w:rPr>
              <w:t>SHALL</w:t>
            </w:r>
            <w:r w:rsidRPr="000B080D">
              <w:rPr>
                <w:rFonts w:ascii="Arial" w:hAnsi="Arial" w:cs="Arial"/>
                <w:sz w:val="20"/>
                <w:szCs w:val="20"/>
              </w:rPr>
              <w:t xml:space="preserve"> be one and only one occurrence of OBR-4 (Universal Identifier) valued ‘68991-9^</w:t>
            </w:r>
            <w:r w:rsidRPr="000B080D">
              <w:rPr>
                <w:rFonts w:ascii="Arial" w:hAnsi="Arial" w:cs="Arial"/>
                <w:color w:val="000000"/>
                <w:sz w:val="20"/>
                <w:szCs w:val="20"/>
              </w:rPr>
              <w:t xml:space="preserve">Epidemiologic </w:t>
            </w:r>
            <w:proofErr w:type="spellStart"/>
            <w:r w:rsidRPr="000B080D">
              <w:rPr>
                <w:rFonts w:ascii="Arial" w:hAnsi="Arial" w:cs="Arial"/>
                <w:color w:val="000000"/>
                <w:sz w:val="20"/>
                <w:szCs w:val="20"/>
              </w:rPr>
              <w:t>Information^</w:t>
            </w:r>
            <w:proofErr w:type="gramStart"/>
            <w:r w:rsidRPr="000B080D">
              <w:rPr>
                <w:rFonts w:ascii="Arial" w:hAnsi="Arial" w:cs="Arial"/>
                <w:color w:val="000000"/>
                <w:sz w:val="20"/>
                <w:szCs w:val="20"/>
              </w:rPr>
              <w:t>LN‘</w:t>
            </w:r>
            <w:proofErr w:type="gramEnd"/>
            <w:r w:rsidRPr="000B080D">
              <w:rPr>
                <w:rFonts w:ascii="Arial" w:hAnsi="Arial" w:cs="Arial"/>
                <w:sz w:val="20"/>
                <w:szCs w:val="20"/>
              </w:rPr>
              <w:t>in</w:t>
            </w:r>
            <w:proofErr w:type="spellEnd"/>
            <w:r w:rsidRPr="000B080D">
              <w:rPr>
                <w:rFonts w:ascii="Arial" w:hAnsi="Arial" w:cs="Arial"/>
                <w:sz w:val="20"/>
                <w:szCs w:val="20"/>
              </w:rPr>
              <w:t xml:space="preserve"> all types of Case Notification Messages.</w:t>
            </w:r>
          </w:p>
          <w:p w14:paraId="43474DED" w14:textId="77777777" w:rsidR="00886F09" w:rsidRPr="000B080D" w:rsidRDefault="00886F09" w:rsidP="003C74A7">
            <w:pPr>
              <w:spacing w:after="200" w:line="276" w:lineRule="auto"/>
              <w:ind w:left="90" w:firstLine="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2C707A2C"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387854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111F60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391730B9"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9B4F110"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Removal of the Treatment Information conformance statement because it is currently not used, replaced the reference to any other specific section header for OBR-4 to a more generic </w:t>
            </w:r>
            <w:r w:rsidRPr="000B080D">
              <w:rPr>
                <w:rFonts w:ascii="Arial" w:hAnsi="Arial" w:cs="Arial"/>
                <w:sz w:val="20"/>
                <w:szCs w:val="20"/>
              </w:rPr>
              <w:lastRenderedPageBreak/>
              <w:t>conformance statement to capture anything not listed in this messaging</w:t>
            </w:r>
            <w:r w:rsidR="00593B94" w:rsidRPr="000B080D">
              <w:rPr>
                <w:rFonts w:ascii="Arial" w:hAnsi="Arial" w:cs="Arial"/>
                <w:sz w:val="20"/>
                <w:szCs w:val="20"/>
              </w:rPr>
              <w:t xml:space="preserve"> specification</w:t>
            </w:r>
            <w:r w:rsidRPr="000B080D">
              <w:rPr>
                <w:rFonts w:ascii="Arial" w:hAnsi="Arial" w:cs="Arial"/>
                <w:sz w:val="20"/>
                <w:szCs w:val="20"/>
              </w:rPr>
              <w:t>. This allows the MMG(s) to specify other headers sections without requiring additional changes to the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w:t>
            </w:r>
          </w:p>
        </w:tc>
        <w:tc>
          <w:tcPr>
            <w:tcW w:w="3600" w:type="dxa"/>
            <w:shd w:val="clear" w:color="auto" w:fill="FFFFFF"/>
          </w:tcPr>
          <w:p w14:paraId="3D90D412"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lastRenderedPageBreak/>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5</w:t>
            </w:r>
            <w:r w:rsidRPr="000B080D">
              <w:rPr>
                <w:rFonts w:ascii="Arial" w:hAnsi="Arial" w:cs="Arial"/>
                <w:b/>
                <w:sz w:val="20"/>
                <w:szCs w:val="20"/>
              </w:rPr>
              <w:t xml:space="preserve">: </w:t>
            </w:r>
            <w:r w:rsidRPr="000B080D">
              <w:rPr>
                <w:rFonts w:ascii="Arial" w:hAnsi="Arial" w:cs="Arial"/>
                <w:sz w:val="20"/>
                <w:szCs w:val="20"/>
              </w:rPr>
              <w:t xml:space="preserve"> There </w:t>
            </w:r>
            <w:r w:rsidRPr="000B080D">
              <w:rPr>
                <w:rFonts w:ascii="Arial" w:hAnsi="Arial" w:cs="Arial"/>
                <w:b/>
                <w:sz w:val="20"/>
                <w:szCs w:val="20"/>
              </w:rPr>
              <w:t>MAY</w:t>
            </w:r>
            <w:r w:rsidRPr="000B080D">
              <w:rPr>
                <w:rFonts w:ascii="Arial" w:hAnsi="Arial" w:cs="Arial"/>
                <w:sz w:val="20"/>
                <w:szCs w:val="20"/>
              </w:rPr>
              <w:t xml:space="preserve"> be zero to many</w:t>
            </w:r>
            <w:r w:rsidRPr="000B080D">
              <w:rPr>
                <w:rFonts w:ascii="Arial" w:hAnsi="Arial" w:cs="Arial"/>
                <w:b/>
                <w:sz w:val="20"/>
                <w:szCs w:val="20"/>
              </w:rPr>
              <w:t xml:space="preserve"> </w:t>
            </w:r>
            <w:r w:rsidRPr="000B080D">
              <w:rPr>
                <w:rFonts w:ascii="Arial" w:hAnsi="Arial" w:cs="Arial"/>
                <w:sz w:val="20"/>
                <w:szCs w:val="20"/>
              </w:rPr>
              <w:t xml:space="preserve">additional and optional instances of Notification Sections from the </w:t>
            </w:r>
            <w:proofErr w:type="spellStart"/>
            <w:r w:rsidRPr="000B080D">
              <w:rPr>
                <w:rFonts w:ascii="Arial" w:hAnsi="Arial" w:cs="Arial"/>
                <w:bCs/>
                <w:sz w:val="20"/>
                <w:szCs w:val="20"/>
              </w:rPr>
              <w:t>PHVS_NotificationSectionHeader_CDC</w:t>
            </w:r>
            <w:proofErr w:type="spellEnd"/>
            <w:r w:rsidRPr="000B080D">
              <w:rPr>
                <w:rFonts w:ascii="Arial" w:hAnsi="Arial" w:cs="Arial"/>
                <w:bCs/>
                <w:sz w:val="20"/>
                <w:szCs w:val="20"/>
              </w:rPr>
              <w:t xml:space="preserve"> value set</w:t>
            </w:r>
            <w:r w:rsidRPr="000B080D">
              <w:rPr>
                <w:rFonts w:ascii="Arial" w:hAnsi="Arial" w:cs="Arial"/>
                <w:sz w:val="20"/>
                <w:szCs w:val="20"/>
              </w:rPr>
              <w:t xml:space="preserve"> (</w:t>
            </w:r>
            <w:hyperlink r:id="rId33" w:history="1">
              <w:r w:rsidRPr="000B080D">
                <w:rPr>
                  <w:rStyle w:val="Hyperlink"/>
                  <w:rFonts w:ascii="Arial" w:eastAsia="Arial Unicode MS" w:hAnsi="Arial" w:cs="Arial"/>
                  <w:sz w:val="20"/>
                  <w:szCs w:val="20"/>
                </w:rPr>
                <w:t>https://phinvads.cdc.gov/vads/ViewValueSet.action?oid=2.16.840.1.114222.4</w:t>
              </w:r>
              <w:r w:rsidRPr="000B080D">
                <w:rPr>
                  <w:rStyle w:val="Hyperlink"/>
                  <w:rFonts w:ascii="Arial" w:eastAsia="Arial Unicode MS" w:hAnsi="Arial" w:cs="Arial"/>
                  <w:sz w:val="20"/>
                  <w:szCs w:val="20"/>
                </w:rPr>
                <w:lastRenderedPageBreak/>
                <w:t>.11.1107</w:t>
              </w:r>
            </w:hyperlink>
            <w:r w:rsidRPr="000B080D">
              <w:rPr>
                <w:rFonts w:ascii="Arial" w:hAnsi="Arial" w:cs="Arial"/>
                <w:sz w:val="20"/>
                <w:szCs w:val="20"/>
              </w:rPr>
              <w:t xml:space="preserve">) as indicated by an MMG where the OBR-4 Universal Service ID </w:t>
            </w:r>
            <w:r w:rsidRPr="000B080D">
              <w:rPr>
                <w:rFonts w:ascii="Arial" w:hAnsi="Arial" w:cs="Arial"/>
                <w:b/>
                <w:sz w:val="20"/>
                <w:szCs w:val="20"/>
              </w:rPr>
              <w:t>SHOULD</w:t>
            </w:r>
            <w:r w:rsidRPr="000B080D">
              <w:rPr>
                <w:rFonts w:ascii="Arial" w:hAnsi="Arial" w:cs="Arial"/>
                <w:sz w:val="20"/>
                <w:szCs w:val="20"/>
              </w:rPr>
              <w:t xml:space="preserve"> contain the literal value as specified in the MMG. </w:t>
            </w:r>
          </w:p>
          <w:p w14:paraId="78248789"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245CDFD8"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20BB6E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lastRenderedPageBreak/>
              <w:t>3</w:t>
            </w:r>
            <w:r w:rsidR="00E80682"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675DD9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32C1EF80"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50DC39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Clarification for the “’</w:t>
            </w:r>
            <w:r w:rsidRPr="000B080D">
              <w:rPr>
                <w:rFonts w:ascii="Arial" w:hAnsi="Arial" w:cs="Arial"/>
                <w:color w:val="000000"/>
                <w:sz w:val="20"/>
                <w:szCs w:val="20"/>
              </w:rPr>
              <w:t xml:space="preserve">30954-2^Laboratory </w:t>
            </w:r>
            <w:proofErr w:type="spellStart"/>
            <w:r w:rsidRPr="000B080D">
              <w:rPr>
                <w:rFonts w:ascii="Arial" w:hAnsi="Arial" w:cs="Arial"/>
                <w:color w:val="000000"/>
                <w:sz w:val="20"/>
                <w:szCs w:val="20"/>
              </w:rPr>
              <w:t>Information^LN</w:t>
            </w:r>
            <w:proofErr w:type="spellEnd"/>
            <w:r w:rsidRPr="000B080D">
              <w:rPr>
                <w:rFonts w:ascii="Arial" w:hAnsi="Arial" w:cs="Arial"/>
                <w:sz w:val="20"/>
                <w:szCs w:val="20"/>
              </w:rPr>
              <w:t xml:space="preserve">” conformance statement, corrected the wording of “one or more additional” to “zero to many” and added specific instructions for values not listed in </w:t>
            </w:r>
            <w:proofErr w:type="spellStart"/>
            <w:r w:rsidRPr="000B080D">
              <w:rPr>
                <w:rFonts w:ascii="Arial" w:hAnsi="Arial" w:cs="Arial"/>
                <w:bCs/>
                <w:sz w:val="20"/>
                <w:szCs w:val="20"/>
              </w:rPr>
              <w:t>PHVS_NotificationSectionHeader_CDC</w:t>
            </w:r>
            <w:proofErr w:type="spellEnd"/>
            <w:r w:rsidRPr="000B080D">
              <w:rPr>
                <w:rFonts w:ascii="Arial" w:hAnsi="Arial" w:cs="Arial"/>
                <w:bCs/>
                <w:sz w:val="20"/>
                <w:szCs w:val="20"/>
              </w:rPr>
              <w:t xml:space="preserve"> value set and added a link to the value set. </w:t>
            </w:r>
          </w:p>
        </w:tc>
        <w:tc>
          <w:tcPr>
            <w:tcW w:w="3600" w:type="dxa"/>
            <w:shd w:val="clear" w:color="auto" w:fill="FFFFFF"/>
          </w:tcPr>
          <w:p w14:paraId="0C153347" w14:textId="77777777" w:rsidR="00886F09" w:rsidRPr="000B080D" w:rsidRDefault="00886F09" w:rsidP="007243A8">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B080D">
              <w:rPr>
                <w:rFonts w:ascii="Arial" w:hAnsi="Arial" w:cs="Arial"/>
                <w:b/>
                <w:bCs/>
                <w:sz w:val="20"/>
                <w:szCs w:val="20"/>
              </w:rPr>
              <w:t>CONFORMANCE STATEMENT</w:t>
            </w:r>
            <w:r w:rsidRPr="000B080D">
              <w:rPr>
                <w:rFonts w:ascii="Arial" w:hAnsi="Arial" w:cs="Arial"/>
                <w:sz w:val="20"/>
                <w:szCs w:val="20"/>
              </w:rPr>
              <w:t xml:space="preserve"> </w:t>
            </w:r>
            <w:r w:rsidRPr="000B080D">
              <w:rPr>
                <w:rFonts w:ascii="Arial" w:hAnsi="Arial" w:cs="Arial"/>
                <w:b/>
                <w:bCs/>
                <w:sz w:val="20"/>
                <w:szCs w:val="20"/>
              </w:rPr>
              <w:t>CN-01</w:t>
            </w:r>
            <w:r w:rsidR="00E80682" w:rsidRPr="000B080D">
              <w:rPr>
                <w:rFonts w:ascii="Arial" w:hAnsi="Arial" w:cs="Arial"/>
                <w:b/>
                <w:bCs/>
                <w:sz w:val="20"/>
                <w:szCs w:val="20"/>
              </w:rPr>
              <w:t>6</w:t>
            </w:r>
            <w:r w:rsidRPr="000B080D">
              <w:rPr>
                <w:rFonts w:ascii="Arial" w:hAnsi="Arial" w:cs="Arial"/>
                <w:b/>
                <w:bCs/>
                <w:sz w:val="20"/>
                <w:szCs w:val="20"/>
              </w:rPr>
              <w:t>: </w:t>
            </w:r>
            <w:r w:rsidRPr="000B080D">
              <w:rPr>
                <w:rFonts w:ascii="Arial" w:hAnsi="Arial" w:cs="Arial"/>
                <w:bCs/>
                <w:sz w:val="20"/>
                <w:szCs w:val="20"/>
              </w:rPr>
              <w:t xml:space="preserve"> There </w:t>
            </w:r>
            <w:r w:rsidRPr="000B080D">
              <w:rPr>
                <w:rFonts w:ascii="Arial" w:hAnsi="Arial" w:cs="Arial"/>
                <w:b/>
                <w:bCs/>
                <w:sz w:val="20"/>
                <w:szCs w:val="20"/>
              </w:rPr>
              <w:t>SHALL</w:t>
            </w:r>
            <w:r w:rsidRPr="000B080D">
              <w:rPr>
                <w:rFonts w:ascii="Arial" w:hAnsi="Arial" w:cs="Arial"/>
                <w:bCs/>
                <w:sz w:val="20"/>
                <w:szCs w:val="20"/>
              </w:rPr>
              <w:t xml:space="preserve"> be zero to many</w:t>
            </w:r>
            <w:r w:rsidRPr="000B080D">
              <w:rPr>
                <w:rFonts w:ascii="Arial" w:hAnsi="Arial" w:cs="Arial"/>
                <w:b/>
                <w:bCs/>
                <w:sz w:val="20"/>
                <w:szCs w:val="20"/>
              </w:rPr>
              <w:t xml:space="preserve"> </w:t>
            </w:r>
            <w:r w:rsidRPr="000B080D">
              <w:rPr>
                <w:rFonts w:ascii="Arial" w:hAnsi="Arial" w:cs="Arial"/>
                <w:sz w:val="20"/>
                <w:szCs w:val="20"/>
              </w:rPr>
              <w:t xml:space="preserve">optional instances of associated laboratory report data sources that may be useful for CDC programs, the OBR-4 Universal Service ID </w:t>
            </w:r>
            <w:r w:rsidRPr="000B080D">
              <w:rPr>
                <w:rFonts w:ascii="Arial" w:hAnsi="Arial" w:cs="Arial"/>
                <w:b/>
                <w:bCs/>
                <w:sz w:val="20"/>
                <w:szCs w:val="20"/>
              </w:rPr>
              <w:t>SHOULD</w:t>
            </w:r>
            <w:r w:rsidRPr="000B080D">
              <w:rPr>
                <w:rStyle w:val="CommentReference"/>
                <w:rFonts w:ascii="Arial" w:hAnsi="Arial" w:cs="Arial"/>
                <w:sz w:val="20"/>
                <w:szCs w:val="20"/>
              </w:rPr>
              <w:t xml:space="preserve"> </w:t>
            </w:r>
            <w:r w:rsidRPr="000B080D">
              <w:rPr>
                <w:rFonts w:ascii="Arial" w:hAnsi="Arial" w:cs="Arial"/>
                <w:sz w:val="20"/>
                <w:szCs w:val="20"/>
              </w:rPr>
              <w:t xml:space="preserve">contain an value from the source laboratory report whose OBR-4 value </w:t>
            </w:r>
            <w:r w:rsidRPr="000B080D">
              <w:rPr>
                <w:rFonts w:ascii="Arial" w:hAnsi="Arial" w:cs="Arial"/>
                <w:bCs/>
                <w:sz w:val="20"/>
                <w:szCs w:val="20"/>
              </w:rPr>
              <w:t xml:space="preserve">is </w:t>
            </w:r>
            <w:r w:rsidRPr="000B080D">
              <w:rPr>
                <w:rFonts w:ascii="Arial" w:hAnsi="Arial" w:cs="Arial"/>
                <w:sz w:val="20"/>
                <w:szCs w:val="20"/>
              </w:rPr>
              <w:t>’</w:t>
            </w:r>
            <w:r w:rsidRPr="000B080D">
              <w:rPr>
                <w:rFonts w:ascii="Arial" w:hAnsi="Arial" w:cs="Arial"/>
                <w:color w:val="000000"/>
                <w:sz w:val="20"/>
                <w:szCs w:val="20"/>
              </w:rPr>
              <w:t xml:space="preserve">30954-2^Laboratory </w:t>
            </w:r>
            <w:proofErr w:type="spellStart"/>
            <w:r w:rsidRPr="000B080D">
              <w:rPr>
                <w:rFonts w:ascii="Arial" w:hAnsi="Arial" w:cs="Arial"/>
                <w:color w:val="000000"/>
                <w:sz w:val="20"/>
                <w:szCs w:val="20"/>
              </w:rPr>
              <w:t>Information^LN</w:t>
            </w:r>
            <w:proofErr w:type="spellEnd"/>
            <w:r w:rsidRPr="000B080D">
              <w:rPr>
                <w:rFonts w:ascii="Arial" w:hAnsi="Arial" w:cs="Arial"/>
                <w:color w:val="000000"/>
                <w:sz w:val="20"/>
                <w:szCs w:val="20"/>
              </w:rPr>
              <w:t xml:space="preserve">’ or another value not in </w:t>
            </w:r>
            <w:r w:rsidRPr="000B080D">
              <w:rPr>
                <w:rFonts w:ascii="Arial" w:hAnsi="Arial" w:cs="Arial"/>
                <w:bCs/>
                <w:sz w:val="20"/>
                <w:szCs w:val="20"/>
              </w:rPr>
              <w:t xml:space="preserve">the </w:t>
            </w:r>
            <w:proofErr w:type="spellStart"/>
            <w:r w:rsidRPr="000B080D">
              <w:rPr>
                <w:rFonts w:ascii="Arial" w:hAnsi="Arial" w:cs="Arial"/>
                <w:bCs/>
                <w:sz w:val="20"/>
                <w:szCs w:val="20"/>
              </w:rPr>
              <w:t>PHVS_NotificationSectionHeader_CDC</w:t>
            </w:r>
            <w:proofErr w:type="spellEnd"/>
            <w:r w:rsidRPr="000B080D">
              <w:rPr>
                <w:rFonts w:ascii="Arial" w:hAnsi="Arial" w:cs="Arial"/>
                <w:bCs/>
                <w:sz w:val="20"/>
                <w:szCs w:val="20"/>
              </w:rPr>
              <w:t xml:space="preserve"> value set</w:t>
            </w:r>
            <w:r w:rsidRPr="000B080D">
              <w:rPr>
                <w:rFonts w:ascii="Arial" w:hAnsi="Arial" w:cs="Arial"/>
                <w:sz w:val="20"/>
                <w:szCs w:val="20"/>
              </w:rPr>
              <w:t xml:space="preserve"> (</w:t>
            </w:r>
            <w:hyperlink r:id="rId34" w:history="1">
              <w:r w:rsidRPr="000B080D">
                <w:rPr>
                  <w:rStyle w:val="Hyperlink"/>
                  <w:rFonts w:ascii="Arial" w:eastAsia="Arial Unicode MS" w:hAnsi="Arial" w:cs="Arial"/>
                  <w:sz w:val="20"/>
                  <w:szCs w:val="20"/>
                </w:rPr>
                <w:t>https://phinvads.cdc.gov/vads/ViewValueSet.action?oid=2.16.840.1.114222.4.11.1107</w:t>
              </w:r>
            </w:hyperlink>
            <w:r w:rsidRPr="000B080D">
              <w:rPr>
                <w:rFonts w:ascii="Arial" w:hAnsi="Arial" w:cs="Arial"/>
                <w:sz w:val="20"/>
                <w:szCs w:val="20"/>
              </w:rPr>
              <w:t xml:space="preserve">) </w:t>
            </w:r>
            <w:r w:rsidRPr="000B080D">
              <w:rPr>
                <w:rFonts w:ascii="Arial" w:hAnsi="Arial" w:cs="Arial"/>
                <w:color w:val="000000"/>
                <w:sz w:val="20"/>
                <w:szCs w:val="20"/>
              </w:rPr>
              <w:t xml:space="preserve">to identify the laboratory information.  </w:t>
            </w:r>
          </w:p>
        </w:tc>
      </w:tr>
      <w:tr w:rsidR="00886F09" w:rsidRPr="000B080D" w14:paraId="3C09903A"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A042C06" w14:textId="77777777" w:rsidR="00886F09" w:rsidRPr="000B080D" w:rsidRDefault="00E80682" w:rsidP="007243A8">
            <w:pPr>
              <w:spacing w:after="200" w:line="276" w:lineRule="auto"/>
              <w:rPr>
                <w:rFonts w:ascii="Arial" w:hAnsi="Arial" w:cs="Arial"/>
                <w:b w:val="0"/>
                <w:sz w:val="20"/>
                <w:szCs w:val="20"/>
              </w:rPr>
            </w:pPr>
            <w:r w:rsidRPr="000B080D">
              <w:rPr>
                <w:rFonts w:ascii="Arial" w:hAnsi="Arial" w:cs="Arial"/>
                <w:b w:val="0"/>
                <w:sz w:val="20"/>
                <w:szCs w:val="20"/>
              </w:rPr>
              <w:t>40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D19B1C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4DC50F35"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BE532C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information regarding reference to condition specific MMG(s) for the use of other values used in OBR-4. </w:t>
            </w:r>
          </w:p>
        </w:tc>
        <w:tc>
          <w:tcPr>
            <w:tcW w:w="3600" w:type="dxa"/>
            <w:shd w:val="clear" w:color="auto" w:fill="FFFFFF"/>
          </w:tcPr>
          <w:p w14:paraId="42D9E3EB"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color w:val="000000"/>
                <w:sz w:val="20"/>
                <w:szCs w:val="20"/>
              </w:rPr>
              <w:t>For any other value used in OBR-4 refer to the condition specific MMG.</w:t>
            </w:r>
          </w:p>
        </w:tc>
      </w:tr>
      <w:tr w:rsidR="00886F09" w:rsidRPr="000B080D" w14:paraId="58512A8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5EEE37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8989F9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Various </w:t>
            </w:r>
          </w:p>
        </w:tc>
        <w:tc>
          <w:tcPr>
            <w:tcW w:w="1462" w:type="dxa"/>
            <w:shd w:val="clear" w:color="auto" w:fill="FFFFFF"/>
          </w:tcPr>
          <w:p w14:paraId="222E9A5A"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0E4414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Updated wording “to allow ELR-like” to state “similar to ELR” to help with references to laboratory data elements.</w:t>
            </w:r>
          </w:p>
        </w:tc>
        <w:tc>
          <w:tcPr>
            <w:tcW w:w="3600" w:type="dxa"/>
            <w:shd w:val="clear" w:color="auto" w:fill="FFFFFF"/>
          </w:tcPr>
          <w:p w14:paraId="7FA8ADF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“similar to ELR” added where references are made for supporting the Laboratory Information Header. </w:t>
            </w:r>
          </w:p>
          <w:p w14:paraId="05278620"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“Optionally supported to allow mapping similar to ELR.”</w:t>
            </w:r>
          </w:p>
        </w:tc>
      </w:tr>
      <w:tr w:rsidR="00886F09" w:rsidRPr="000B080D" w14:paraId="52B5590B"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CDA5484"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EE9180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Various </w:t>
            </w:r>
          </w:p>
        </w:tc>
        <w:tc>
          <w:tcPr>
            <w:tcW w:w="1462" w:type="dxa"/>
            <w:shd w:val="clear" w:color="auto" w:fill="FFFFFF"/>
          </w:tcPr>
          <w:p w14:paraId="6F4AC636"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2A2FC6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Added wording for intended data elements supported under the Laboratory Information Header.</w:t>
            </w:r>
          </w:p>
        </w:tc>
        <w:tc>
          <w:tcPr>
            <w:tcW w:w="3600" w:type="dxa"/>
            <w:shd w:val="clear" w:color="auto" w:fill="FFFFFF"/>
          </w:tcPr>
          <w:p w14:paraId="61B8EB54"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Supported to allow for the sending of optional laboratory data elements of interest under the Laboratory Information Header.</w:t>
            </w:r>
          </w:p>
          <w:p w14:paraId="0E28EA68" w14:textId="77777777" w:rsidR="00886F09" w:rsidRPr="000B080D" w:rsidRDefault="00886F09" w:rsidP="003C74A7">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886F09" w:rsidRPr="000B080D" w14:paraId="2F8187B5"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225DCDB"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196799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14C2E934"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OBR-25</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479197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conformance statement for OBR-25 to include key words, added “SHALL be” to indicate the requirement for the listed OBR-25 values, added additional wording changes to clarify the usage of ‘X’. </w:t>
            </w:r>
          </w:p>
        </w:tc>
        <w:tc>
          <w:tcPr>
            <w:tcW w:w="3600" w:type="dxa"/>
            <w:shd w:val="clear" w:color="auto" w:fill="FFFFFF"/>
          </w:tcPr>
          <w:p w14:paraId="04D32FE5"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b/>
                <w:bCs/>
                <w:sz w:val="20"/>
                <w:szCs w:val="20"/>
              </w:rPr>
              <w:t>CONFORMANCE STATEMENT</w:t>
            </w:r>
            <w:r w:rsidRPr="000B080D">
              <w:rPr>
                <w:rFonts w:cs="Arial"/>
                <w:sz w:val="20"/>
                <w:szCs w:val="20"/>
              </w:rPr>
              <w:t xml:space="preserve"> </w:t>
            </w:r>
            <w:r w:rsidRPr="000B080D">
              <w:rPr>
                <w:rFonts w:cs="Arial"/>
                <w:b/>
                <w:bCs/>
                <w:sz w:val="20"/>
                <w:szCs w:val="20"/>
              </w:rPr>
              <w:t xml:space="preserve">CN-019: </w:t>
            </w:r>
            <w:r w:rsidRPr="000B080D">
              <w:rPr>
                <w:rFonts w:cs="Arial"/>
                <w:sz w:val="20"/>
                <w:szCs w:val="20"/>
              </w:rPr>
              <w:t xml:space="preserve">OBR-25 Result Status </w:t>
            </w:r>
            <w:r w:rsidRPr="000B080D">
              <w:rPr>
                <w:rFonts w:cs="Arial"/>
                <w:b/>
                <w:bCs/>
                <w:sz w:val="20"/>
                <w:szCs w:val="20"/>
              </w:rPr>
              <w:t>SHALL</w:t>
            </w:r>
            <w:r w:rsidRPr="000B080D">
              <w:rPr>
                <w:rFonts w:cs="Arial"/>
                <w:sz w:val="20"/>
                <w:szCs w:val="20"/>
              </w:rPr>
              <w:t xml:space="preserve"> be limited to the following values when OBR-4 is valued ‘68991-9^Epidemiologic </w:t>
            </w:r>
            <w:proofErr w:type="spellStart"/>
            <w:r w:rsidRPr="000B080D">
              <w:rPr>
                <w:rFonts w:cs="Arial"/>
                <w:sz w:val="20"/>
                <w:szCs w:val="20"/>
              </w:rPr>
              <w:t>Information^LN</w:t>
            </w:r>
            <w:proofErr w:type="spellEnd"/>
            <w:r w:rsidRPr="000B080D">
              <w:rPr>
                <w:rFonts w:cs="Arial"/>
                <w:sz w:val="20"/>
                <w:szCs w:val="20"/>
              </w:rPr>
              <w:t xml:space="preserve">’: </w:t>
            </w:r>
          </w:p>
          <w:p w14:paraId="34E11E1D" w14:textId="77777777" w:rsidR="00CD15AB" w:rsidRPr="000B080D" w:rsidRDefault="00CD15AB" w:rsidP="00CD15AB">
            <w:pPr>
              <w:pStyle w:val="TableText"/>
              <w:spacing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‘F’ for </w:t>
            </w:r>
            <w:r w:rsidRPr="000B080D">
              <w:rPr>
                <w:rFonts w:cs="Arial"/>
                <w:i/>
                <w:iCs/>
                <w:sz w:val="20"/>
                <w:szCs w:val="20"/>
              </w:rPr>
              <w:t>Final</w:t>
            </w:r>
            <w:r w:rsidRPr="000B080D">
              <w:rPr>
                <w:rFonts w:cs="Arial"/>
                <w:sz w:val="20"/>
                <w:szCs w:val="20"/>
              </w:rPr>
              <w:t>, when the notification is first sent.</w:t>
            </w:r>
          </w:p>
          <w:p w14:paraId="3B4D01AC" w14:textId="77777777" w:rsidR="00CD15AB" w:rsidRPr="000B080D" w:rsidRDefault="00CD15AB" w:rsidP="00CD15AB">
            <w:pPr>
              <w:pStyle w:val="TableText"/>
              <w:spacing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‘C’ for </w:t>
            </w:r>
            <w:r w:rsidRPr="000B080D">
              <w:rPr>
                <w:rFonts w:cs="Arial"/>
                <w:i/>
                <w:iCs/>
                <w:sz w:val="20"/>
                <w:szCs w:val="20"/>
              </w:rPr>
              <w:t>Correction</w:t>
            </w:r>
            <w:r w:rsidRPr="000B080D">
              <w:rPr>
                <w:rFonts w:cs="Arial"/>
                <w:sz w:val="20"/>
                <w:szCs w:val="20"/>
              </w:rPr>
              <w:t>, when an update/revision is sent.</w:t>
            </w:r>
          </w:p>
          <w:p w14:paraId="1445F3BC"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‘X’ to indicate that the previously received notification has been </w:t>
            </w:r>
            <w:r w:rsidRPr="000B080D">
              <w:rPr>
                <w:rStyle w:val="Heading9Char"/>
                <w:sz w:val="20"/>
                <w:szCs w:val="20"/>
              </w:rPr>
              <w:t>delete</w:t>
            </w:r>
            <w:r w:rsidRPr="000B080D">
              <w:rPr>
                <w:rFonts w:cs="Arial"/>
                <w:sz w:val="20"/>
                <w:szCs w:val="20"/>
              </w:rPr>
              <w:t xml:space="preserve">d </w:t>
            </w:r>
            <w:r w:rsidRPr="000B080D">
              <w:rPr>
                <w:rFonts w:cs="Arial"/>
                <w:sz w:val="20"/>
                <w:szCs w:val="20"/>
              </w:rPr>
              <w:lastRenderedPageBreak/>
              <w:t>or rescinded.</w:t>
            </w:r>
          </w:p>
          <w:p w14:paraId="5AA43B60"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p w14:paraId="6986C809"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To update information on a previously submitted case, update the information in your surveillance system and re-send the case.  Set the Notification Result Status (in OBR-25) to “C” to indicate a correction and, if needed, update the case classification status (e.g., confirmed, probable, suspected, not a case.) The updated record will supersede the previous notification.  Be careful not to change data elements used to define a unique case (see </w:t>
            </w:r>
            <w:hyperlink r:id="rId35" w:history="1">
              <w:r w:rsidRPr="000B080D">
                <w:rPr>
                  <w:rStyle w:val="Hyperlink"/>
                  <w:rFonts w:eastAsiaTheme="minorHAnsi" w:cs="Arial"/>
                  <w:sz w:val="20"/>
                  <w:szCs w:val="20"/>
                </w:rPr>
                <w:t>http://wwwn.cdc.gov/nndss/document/Generic_Data_Elements_that_Define_a_Unique_Case.docx</w:t>
              </w:r>
            </w:hyperlink>
            <w:r w:rsidRPr="000B080D">
              <w:rPr>
                <w:rFonts w:cs="Arial"/>
                <w:sz w:val="20"/>
                <w:szCs w:val="20"/>
              </w:rPr>
              <w:t xml:space="preserve">) or you will cause a new case to be added to the CDC data base instead of updating a previously reported case.  </w:t>
            </w:r>
          </w:p>
          <w:p w14:paraId="72B4EC44"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p w14:paraId="21D8D53B"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If you determine that a previously sent case should not be counted as a case, send an updated case notification using one of the following methods:</w:t>
            </w:r>
          </w:p>
          <w:p w14:paraId="1678FAE6" w14:textId="77777777" w:rsidR="00CD15AB" w:rsidRPr="000B080D" w:rsidRDefault="00CD15AB" w:rsidP="00CD15AB">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Preferred Method: Re-send the case with case classification status data element ‘77990-0’ </w:t>
            </w:r>
            <w:proofErr w:type="gramStart"/>
            <w:r w:rsidRPr="000B080D">
              <w:rPr>
                <w:rFonts w:cs="Arial"/>
                <w:sz w:val="20"/>
                <w:szCs w:val="20"/>
              </w:rPr>
              <w:t>=“</w:t>
            </w:r>
            <w:proofErr w:type="gramEnd"/>
            <w:r w:rsidRPr="000B080D">
              <w:rPr>
                <w:rFonts w:cs="Arial"/>
                <w:sz w:val="20"/>
                <w:szCs w:val="20"/>
              </w:rPr>
              <w:t xml:space="preserve">Not a Case” and Notification Result Status (OBR-25) = “C” to indicate this is a correction. </w:t>
            </w:r>
          </w:p>
          <w:p w14:paraId="3A3E0174" w14:textId="77777777" w:rsidR="00050335" w:rsidRPr="000B080D" w:rsidRDefault="00CD15AB" w:rsidP="00050335">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Alternate Method:  Re-send the case with case classification status data element ‘77990-0’ = “Not a Case” and Notification Result Status (OBR-25) = “X” to indicate this case is “rescinded”</w:t>
            </w:r>
            <w:r w:rsidR="00050335" w:rsidRPr="000B080D">
              <w:rPr>
                <w:rFonts w:cs="Arial"/>
                <w:sz w:val="20"/>
                <w:szCs w:val="20"/>
              </w:rPr>
              <w:t>.</w:t>
            </w:r>
          </w:p>
          <w:p w14:paraId="77CA85F2" w14:textId="77777777" w:rsidR="00886F09" w:rsidRPr="000B080D" w:rsidRDefault="00CD15AB" w:rsidP="00050335">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Alternate Method for jurisdictions unable to send case classification status of “Not a Case”:  Regardless of the value transmitted in the case classification status, re-send the case with Notification Result Status (in OBR-25) = “X” to indicate this case is rescinded.</w:t>
            </w:r>
          </w:p>
        </w:tc>
      </w:tr>
      <w:tr w:rsidR="00886F09" w:rsidRPr="000B080D" w14:paraId="69B6A824"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73FE8B9"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lastRenderedPageBreak/>
              <w:t>4</w:t>
            </w:r>
            <w:r w:rsidR="00773A10"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9CFBD0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5.2.5</w:t>
            </w:r>
          </w:p>
        </w:tc>
        <w:tc>
          <w:tcPr>
            <w:tcW w:w="1462" w:type="dxa"/>
            <w:shd w:val="clear" w:color="auto" w:fill="FFFFFF"/>
          </w:tcPr>
          <w:p w14:paraId="019280E5"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C67872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the wording in the condition predicate to help clarify the usage when repeating segments. </w:t>
            </w:r>
          </w:p>
        </w:tc>
        <w:tc>
          <w:tcPr>
            <w:tcW w:w="3600" w:type="dxa"/>
            <w:shd w:val="clear" w:color="auto" w:fill="FFFFFF"/>
          </w:tcPr>
          <w:p w14:paraId="5AB84186"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Condition Predicate:</w:t>
            </w:r>
            <w:r w:rsidRPr="000B080D">
              <w:rPr>
                <w:rFonts w:ascii="Arial" w:hAnsi="Arial" w:cs="Arial"/>
                <w:sz w:val="20"/>
                <w:szCs w:val="20"/>
              </w:rPr>
              <w:t xml:space="preserve"> If the OBX segment is allowed to repeat more than once within the same OBR segment and contain the same OBX-3 values.  </w:t>
            </w:r>
          </w:p>
        </w:tc>
      </w:tr>
      <w:tr w:rsidR="00886F09" w:rsidRPr="000B080D" w14:paraId="7112733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F5D4D97"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9764B8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5.2.5</w:t>
            </w:r>
          </w:p>
        </w:tc>
        <w:tc>
          <w:tcPr>
            <w:tcW w:w="1462" w:type="dxa"/>
            <w:shd w:val="clear" w:color="auto" w:fill="FFFFFF"/>
          </w:tcPr>
          <w:p w14:paraId="2A3C8AA8"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FA0183C"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conformance statement to indicate the requirement for OBX-4 to </w:t>
            </w:r>
            <w:r w:rsidRPr="000B080D">
              <w:rPr>
                <w:rFonts w:ascii="Arial" w:hAnsi="Arial" w:cs="Arial"/>
                <w:sz w:val="20"/>
                <w:szCs w:val="20"/>
              </w:rPr>
              <w:lastRenderedPageBreak/>
              <w:t xml:space="preserve">have the same unique numeric value in each repeating group. </w:t>
            </w:r>
          </w:p>
        </w:tc>
        <w:tc>
          <w:tcPr>
            <w:tcW w:w="3600" w:type="dxa"/>
            <w:shd w:val="clear" w:color="auto" w:fill="FFFFFF"/>
          </w:tcPr>
          <w:p w14:paraId="6BCEA164"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lastRenderedPageBreak/>
              <w:t>CONFORMANCE STATEMENT CN-02</w:t>
            </w:r>
            <w:r w:rsidR="00773A10" w:rsidRPr="000B080D">
              <w:rPr>
                <w:rFonts w:ascii="Arial" w:hAnsi="Arial" w:cs="Arial"/>
                <w:b/>
                <w:sz w:val="20"/>
                <w:szCs w:val="20"/>
              </w:rPr>
              <w:t>1</w:t>
            </w:r>
            <w:r w:rsidRPr="000B080D">
              <w:rPr>
                <w:rFonts w:ascii="Arial" w:hAnsi="Arial" w:cs="Arial"/>
                <w:b/>
                <w:sz w:val="20"/>
                <w:szCs w:val="20"/>
              </w:rPr>
              <w:t>:</w:t>
            </w:r>
            <w:r w:rsidRPr="000B080D">
              <w:rPr>
                <w:rFonts w:ascii="Arial" w:hAnsi="Arial" w:cs="Arial"/>
                <w:sz w:val="20"/>
                <w:szCs w:val="20"/>
              </w:rPr>
              <w:t xml:space="preserve"> OBX-4 </w:t>
            </w:r>
            <w:r w:rsidRPr="000B080D">
              <w:rPr>
                <w:rFonts w:ascii="Arial" w:hAnsi="Arial" w:cs="Arial"/>
                <w:b/>
                <w:sz w:val="20"/>
                <w:szCs w:val="20"/>
              </w:rPr>
              <w:t>SHALL</w:t>
            </w:r>
            <w:r w:rsidRPr="000B080D">
              <w:rPr>
                <w:rFonts w:ascii="Arial" w:hAnsi="Arial" w:cs="Arial"/>
                <w:sz w:val="20"/>
                <w:szCs w:val="20"/>
              </w:rPr>
              <w:t xml:space="preserve"> have the same </w:t>
            </w:r>
            <w:r w:rsidRPr="000B080D">
              <w:rPr>
                <w:rFonts w:ascii="Arial" w:hAnsi="Arial" w:cs="Arial"/>
                <w:sz w:val="20"/>
                <w:szCs w:val="20"/>
              </w:rPr>
              <w:lastRenderedPageBreak/>
              <w:t>unique numeric value in each repeating group.</w:t>
            </w:r>
          </w:p>
        </w:tc>
      </w:tr>
      <w:tr w:rsidR="00886F09" w:rsidRPr="000B080D" w14:paraId="2C8BC408"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BDBB304"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lastRenderedPageBreak/>
              <w:t>4</w:t>
            </w:r>
            <w:r w:rsidR="00773A10"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66F81C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5.2.6</w:t>
            </w:r>
          </w:p>
        </w:tc>
        <w:tc>
          <w:tcPr>
            <w:tcW w:w="1462" w:type="dxa"/>
            <w:shd w:val="clear" w:color="auto" w:fill="FFFFFF"/>
          </w:tcPr>
          <w:p w14:paraId="5ED2D40F"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SPM</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91E2DB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Removed the reference to the ’</w:t>
            </w:r>
            <w:r w:rsidRPr="000B080D">
              <w:rPr>
                <w:rFonts w:ascii="Arial" w:hAnsi="Arial" w:cs="Arial"/>
                <w:color w:val="000000"/>
                <w:sz w:val="20"/>
                <w:szCs w:val="20"/>
              </w:rPr>
              <w:t xml:space="preserve">30954-2^Laboratory </w:t>
            </w:r>
            <w:proofErr w:type="spellStart"/>
            <w:r w:rsidRPr="000B080D">
              <w:rPr>
                <w:rFonts w:ascii="Arial" w:hAnsi="Arial" w:cs="Arial"/>
                <w:color w:val="000000"/>
                <w:sz w:val="20"/>
                <w:szCs w:val="20"/>
              </w:rPr>
              <w:t>Information^LN</w:t>
            </w:r>
            <w:proofErr w:type="spellEnd"/>
            <w:r w:rsidRPr="000B080D">
              <w:rPr>
                <w:rFonts w:ascii="Arial" w:hAnsi="Arial" w:cs="Arial"/>
                <w:color w:val="000000"/>
                <w:sz w:val="20"/>
                <w:szCs w:val="20"/>
              </w:rPr>
              <w:t xml:space="preserve">’ section header and added </w:t>
            </w:r>
            <w:r w:rsidRPr="000B080D">
              <w:rPr>
                <w:rFonts w:ascii="Arial" w:hAnsi="Arial" w:cs="Arial"/>
                <w:sz w:val="20"/>
                <w:szCs w:val="20"/>
              </w:rPr>
              <w:t>“Supported to allow for the sending of laboratory data elements of interest under the Laboratory Information Section Header (Lab OBR)</w:t>
            </w:r>
            <w:r w:rsidRPr="000B080D">
              <w:rPr>
                <w:rFonts w:ascii="Arial" w:hAnsi="Arial" w:cs="Arial"/>
                <w:color w:val="000000"/>
                <w:sz w:val="20"/>
                <w:szCs w:val="20"/>
              </w:rPr>
              <w:t xml:space="preserve">.” Original wording was determined to be unclear and unnecessary. </w:t>
            </w:r>
          </w:p>
        </w:tc>
        <w:tc>
          <w:tcPr>
            <w:tcW w:w="3600" w:type="dxa"/>
            <w:shd w:val="clear" w:color="auto" w:fill="FFFFFF"/>
          </w:tcPr>
          <w:p w14:paraId="75CBF53B" w14:textId="77777777" w:rsidR="00886F09" w:rsidRPr="000B080D" w:rsidRDefault="00886F09" w:rsidP="007243A8">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intent of this segment is to describe the characteristics of a specimen. It differs from the intent of the OBR, in that the OBR addresses order-specific information. Supported to allow for the sending of laboratory data elements of interest under the Laboratory Information Section Header (Lab OBR), Optionally supported to allow mapping similar to ELR.</w:t>
            </w:r>
          </w:p>
        </w:tc>
      </w:tr>
      <w:tr w:rsidR="00886F09" w:rsidRPr="000B080D" w14:paraId="5EE435B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8EC3A74"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98B3BE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5.2.7</w:t>
            </w:r>
          </w:p>
        </w:tc>
        <w:tc>
          <w:tcPr>
            <w:tcW w:w="1462" w:type="dxa"/>
            <w:shd w:val="clear" w:color="auto" w:fill="FFFFFF"/>
          </w:tcPr>
          <w:p w14:paraId="1D86A707"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NTE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1C2664C"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Removed the reference to the ’</w:t>
            </w:r>
            <w:r w:rsidRPr="000B080D">
              <w:rPr>
                <w:rFonts w:ascii="Arial" w:hAnsi="Arial" w:cs="Arial"/>
                <w:color w:val="000000"/>
                <w:sz w:val="20"/>
                <w:szCs w:val="20"/>
              </w:rPr>
              <w:t xml:space="preserve">30954-2^Laboratory </w:t>
            </w:r>
            <w:proofErr w:type="spellStart"/>
            <w:r w:rsidRPr="000B080D">
              <w:rPr>
                <w:rFonts w:ascii="Arial" w:hAnsi="Arial" w:cs="Arial"/>
                <w:color w:val="000000"/>
                <w:sz w:val="20"/>
                <w:szCs w:val="20"/>
              </w:rPr>
              <w:t>Information^LN</w:t>
            </w:r>
            <w:proofErr w:type="spellEnd"/>
            <w:r w:rsidRPr="000B080D">
              <w:rPr>
                <w:rFonts w:ascii="Arial" w:hAnsi="Arial" w:cs="Arial"/>
                <w:color w:val="000000"/>
                <w:sz w:val="20"/>
                <w:szCs w:val="20"/>
              </w:rPr>
              <w:t xml:space="preserve">’ section header and added </w:t>
            </w:r>
            <w:r w:rsidRPr="000B080D">
              <w:rPr>
                <w:rFonts w:ascii="Arial" w:hAnsi="Arial" w:cs="Arial"/>
                <w:sz w:val="20"/>
                <w:szCs w:val="20"/>
              </w:rPr>
              <w:t>“Supported to allow for the sending of laboratory data elements of interest under the Laboratory Information Section Header (Lab OBR)</w:t>
            </w:r>
            <w:r w:rsidRPr="000B080D">
              <w:rPr>
                <w:rFonts w:ascii="Arial" w:hAnsi="Arial" w:cs="Arial"/>
                <w:color w:val="000000"/>
                <w:sz w:val="20"/>
                <w:szCs w:val="20"/>
              </w:rPr>
              <w:t>.” Original wording was determined to be unclear and unnecessary.</w:t>
            </w:r>
          </w:p>
        </w:tc>
        <w:tc>
          <w:tcPr>
            <w:tcW w:w="3600" w:type="dxa"/>
            <w:shd w:val="clear" w:color="auto" w:fill="FFFFFF"/>
          </w:tcPr>
          <w:p w14:paraId="29DB58A3" w14:textId="77777777" w:rsidR="00886F09" w:rsidRPr="000B080D" w:rsidRDefault="00886F09" w:rsidP="007243A8">
            <w:p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NTE segment is defined here to allow for inclusion in the Case Notification message, for Notes and Comments following an OBX Observation segment. Supported to allow for the sending of optional laboratory data elements of interest under the Laboratory Information Section Header (Lab OBR.), Optionally supported to allow mapping similar to ELR.</w:t>
            </w:r>
            <w:r w:rsidRPr="000B080D" w:rsidDel="009955E3">
              <w:rPr>
                <w:rFonts w:ascii="Arial" w:hAnsi="Arial" w:cs="Arial"/>
                <w:sz w:val="20"/>
                <w:szCs w:val="20"/>
              </w:rPr>
              <w:t xml:space="preserve"> </w:t>
            </w:r>
          </w:p>
        </w:tc>
      </w:tr>
      <w:tr w:rsidR="00886F09" w:rsidRPr="000B080D" w14:paraId="347CBD4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3EC7DEC"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2A7B08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062C3D88"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A41420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conformance statement numbering and alignment due to the addition of several conformance statements and corrections to miss numbered conformance numbers. </w:t>
            </w:r>
          </w:p>
        </w:tc>
        <w:tc>
          <w:tcPr>
            <w:tcW w:w="3600" w:type="dxa"/>
            <w:shd w:val="clear" w:color="auto" w:fill="FFFFFF"/>
          </w:tcPr>
          <w:p w14:paraId="648DF1A9"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Numbering from CN-001 through CN-02</w:t>
            </w:r>
            <w:r w:rsidR="00773A10" w:rsidRPr="000B080D">
              <w:rPr>
                <w:rFonts w:ascii="Arial" w:hAnsi="Arial" w:cs="Arial"/>
                <w:sz w:val="20"/>
                <w:szCs w:val="20"/>
              </w:rPr>
              <w:t>1</w:t>
            </w:r>
            <w:r w:rsidRPr="000B080D">
              <w:rPr>
                <w:rFonts w:ascii="Arial" w:hAnsi="Arial" w:cs="Arial"/>
                <w:sz w:val="20"/>
                <w:szCs w:val="20"/>
              </w:rPr>
              <w:t>.</w:t>
            </w:r>
          </w:p>
        </w:tc>
      </w:tr>
      <w:tr w:rsidR="00886F09" w:rsidRPr="000B080D" w14:paraId="6AD0BE6F"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0773C2B"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94C078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8 Appendix C</w:t>
            </w:r>
          </w:p>
        </w:tc>
        <w:tc>
          <w:tcPr>
            <w:tcW w:w="1462" w:type="dxa"/>
            <w:shd w:val="clear" w:color="auto" w:fill="FFFFFF"/>
          </w:tcPr>
          <w:p w14:paraId="24C89716"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E58FBD0"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Updated conformance statement list and alignment with conformance statements listed throughout the </w:t>
            </w:r>
            <w:r w:rsidR="002D4F5A" w:rsidRPr="000B080D">
              <w:rPr>
                <w:rFonts w:ascii="Arial" w:hAnsi="Arial" w:cs="Arial"/>
                <w:sz w:val="20"/>
                <w:szCs w:val="20"/>
              </w:rPr>
              <w:t>PHIN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w:t>
            </w:r>
          </w:p>
        </w:tc>
        <w:tc>
          <w:tcPr>
            <w:tcW w:w="3600" w:type="dxa"/>
            <w:shd w:val="clear" w:color="auto" w:fill="FFFFFF"/>
          </w:tcPr>
          <w:p w14:paraId="76C125B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886F09" w:rsidRPr="000B080D" w14:paraId="08E25231"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526AA53" w14:textId="77777777" w:rsidR="00886F09" w:rsidRPr="000B080D" w:rsidRDefault="00773A10" w:rsidP="007243A8">
            <w:pPr>
              <w:spacing w:after="200" w:line="276" w:lineRule="auto"/>
              <w:rPr>
                <w:rFonts w:ascii="Arial" w:hAnsi="Arial" w:cs="Arial"/>
                <w:b w:val="0"/>
                <w:sz w:val="20"/>
                <w:szCs w:val="20"/>
              </w:rPr>
            </w:pPr>
            <w:r w:rsidRPr="000B080D">
              <w:rPr>
                <w:rFonts w:ascii="Arial" w:hAnsi="Arial" w:cs="Arial"/>
                <w:b w:val="0"/>
                <w:sz w:val="20"/>
                <w:szCs w:val="20"/>
              </w:rPr>
              <w:t>50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76111B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9 Appendix D</w:t>
            </w:r>
          </w:p>
        </w:tc>
        <w:tc>
          <w:tcPr>
            <w:tcW w:w="1462" w:type="dxa"/>
            <w:shd w:val="clear" w:color="auto" w:fill="FFFFFF"/>
          </w:tcPr>
          <w:p w14:paraId="01F0571F"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C4AECFE"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Appendix D was updated to contain the Modifications from the </w:t>
            </w:r>
            <w:r w:rsidR="002D4F5A" w:rsidRPr="000B080D">
              <w:rPr>
                <w:rFonts w:ascii="Arial" w:hAnsi="Arial" w:cs="Arial"/>
                <w:sz w:val="20"/>
                <w:szCs w:val="20"/>
              </w:rPr>
              <w:t>PHIN Messaging</w:t>
            </w:r>
            <w:r w:rsidR="00593B94" w:rsidRPr="000B080D">
              <w:rPr>
                <w:rFonts w:ascii="Arial" w:hAnsi="Arial" w:cs="Arial"/>
                <w:sz w:val="20"/>
                <w:szCs w:val="20"/>
              </w:rPr>
              <w:t xml:space="preserve"> Specification</w:t>
            </w:r>
            <w:r w:rsidR="002D4F5A" w:rsidRPr="000B080D">
              <w:rPr>
                <w:rFonts w:ascii="Arial" w:hAnsi="Arial" w:cs="Arial"/>
                <w:sz w:val="20"/>
                <w:szCs w:val="20"/>
              </w:rPr>
              <w:t xml:space="preserve"> </w:t>
            </w:r>
            <w:r w:rsidRPr="000B080D">
              <w:rPr>
                <w:rFonts w:ascii="Arial" w:hAnsi="Arial" w:cs="Arial"/>
                <w:sz w:val="20"/>
                <w:szCs w:val="20"/>
              </w:rPr>
              <w:t xml:space="preserve">V2.0 and V3.0. To clarify between the differences in the two specifications and the changes made only to </w:t>
            </w:r>
            <w:r w:rsidRPr="000B080D">
              <w:rPr>
                <w:rFonts w:ascii="Arial" w:hAnsi="Arial" w:cs="Arial"/>
                <w:sz w:val="20"/>
                <w:szCs w:val="20"/>
              </w:rPr>
              <w:lastRenderedPageBreak/>
              <w:t xml:space="preserve">Version 3.0, the changes only related to Version 3.0 were removed and placed in a new appendix, Appendix E. </w:t>
            </w:r>
          </w:p>
        </w:tc>
        <w:tc>
          <w:tcPr>
            <w:tcW w:w="3600" w:type="dxa"/>
            <w:shd w:val="clear" w:color="auto" w:fill="FFFFFF"/>
          </w:tcPr>
          <w:p w14:paraId="6172B6F9"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lastRenderedPageBreak/>
              <w:t>Updated Appendix D.</w:t>
            </w:r>
          </w:p>
        </w:tc>
      </w:tr>
      <w:tr w:rsidR="00886F09" w:rsidRPr="000B080D" w14:paraId="7E253C41"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D77CC35"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5</w:t>
            </w:r>
            <w:r w:rsidR="00773A10"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7E2061D"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Section 10 Appendix E </w:t>
            </w:r>
          </w:p>
        </w:tc>
        <w:tc>
          <w:tcPr>
            <w:tcW w:w="1462" w:type="dxa"/>
            <w:shd w:val="clear" w:color="auto" w:fill="FFFFFF"/>
          </w:tcPr>
          <w:p w14:paraId="25115FED"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699D553"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Added new revision list, Appendix E to capture changes to only </w:t>
            </w:r>
            <w:r w:rsidR="002D4F5A" w:rsidRPr="000B080D">
              <w:rPr>
                <w:rFonts w:ascii="Arial" w:hAnsi="Arial" w:cs="Arial"/>
                <w:sz w:val="20"/>
                <w:szCs w:val="20"/>
              </w:rPr>
              <w:t>PHIN Messaging</w:t>
            </w:r>
            <w:r w:rsidR="00593B94" w:rsidRPr="000B080D">
              <w:rPr>
                <w:rFonts w:ascii="Arial" w:hAnsi="Arial" w:cs="Arial"/>
                <w:sz w:val="20"/>
                <w:szCs w:val="20"/>
              </w:rPr>
              <w:t xml:space="preserve"> </w:t>
            </w:r>
            <w:proofErr w:type="gramStart"/>
            <w:r w:rsidR="00593B94" w:rsidRPr="000B080D">
              <w:rPr>
                <w:rFonts w:ascii="Arial" w:hAnsi="Arial" w:cs="Arial"/>
                <w:sz w:val="20"/>
                <w:szCs w:val="20"/>
              </w:rPr>
              <w:t xml:space="preserve">Specification </w:t>
            </w:r>
            <w:r w:rsidR="002D4F5A" w:rsidRPr="000B080D">
              <w:rPr>
                <w:rFonts w:ascii="Arial" w:hAnsi="Arial" w:cs="Arial"/>
                <w:sz w:val="20"/>
                <w:szCs w:val="20"/>
              </w:rPr>
              <w:t xml:space="preserve"> </w:t>
            </w:r>
            <w:r w:rsidRPr="000B080D">
              <w:rPr>
                <w:rFonts w:ascii="Arial" w:hAnsi="Arial" w:cs="Arial"/>
                <w:sz w:val="20"/>
                <w:szCs w:val="20"/>
              </w:rPr>
              <w:t>Version</w:t>
            </w:r>
            <w:proofErr w:type="gramEnd"/>
            <w:r w:rsidRPr="000B080D">
              <w:rPr>
                <w:rFonts w:ascii="Arial" w:hAnsi="Arial" w:cs="Arial"/>
                <w:sz w:val="20"/>
                <w:szCs w:val="20"/>
              </w:rPr>
              <w:t xml:space="preserve"> 3.</w:t>
            </w:r>
          </w:p>
        </w:tc>
        <w:tc>
          <w:tcPr>
            <w:tcW w:w="3600" w:type="dxa"/>
            <w:shd w:val="clear" w:color="auto" w:fill="FFFFFF"/>
          </w:tcPr>
          <w:p w14:paraId="76999CE7"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Appendix E</w:t>
            </w:r>
            <w:r w:rsidR="007243A8" w:rsidRPr="000B080D">
              <w:rPr>
                <w:rFonts w:ascii="Arial" w:hAnsi="Arial" w:cs="Arial"/>
                <w:sz w:val="20"/>
                <w:szCs w:val="20"/>
              </w:rPr>
              <w:t>.</w:t>
            </w:r>
          </w:p>
        </w:tc>
      </w:tr>
      <w:tr w:rsidR="005A4CD9" w:rsidRPr="000B080D" w14:paraId="288C05D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5859101" w14:textId="77777777" w:rsidR="005A4CD9" w:rsidRPr="000B080D" w:rsidRDefault="005A4CD9" w:rsidP="007243A8">
            <w:pPr>
              <w:spacing w:after="200" w:line="276" w:lineRule="auto"/>
              <w:rPr>
                <w:rFonts w:ascii="Arial" w:hAnsi="Arial" w:cs="Arial"/>
                <w:b w:val="0"/>
                <w:sz w:val="20"/>
                <w:szCs w:val="20"/>
              </w:rPr>
            </w:pPr>
            <w:r w:rsidRPr="000B080D">
              <w:rPr>
                <w:rFonts w:ascii="Arial" w:hAnsi="Arial" w:cs="Arial"/>
                <w:b w:val="0"/>
                <w:sz w:val="20"/>
                <w:szCs w:val="20"/>
              </w:rPr>
              <w:t>52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018DC42" w14:textId="77777777" w:rsidR="005A4CD9" w:rsidRPr="000B080D" w:rsidDel="00773A10" w:rsidRDefault="005A4CD9" w:rsidP="007243A8">
            <w:pPr>
              <w:spacing w:after="200" w:line="276" w:lineRule="auto"/>
              <w:rPr>
                <w:rFonts w:ascii="Arial" w:hAnsi="Arial" w:cs="Arial"/>
                <w:sz w:val="20"/>
                <w:szCs w:val="20"/>
              </w:rPr>
            </w:pPr>
            <w:r w:rsidRPr="000B080D">
              <w:rPr>
                <w:rFonts w:ascii="Arial" w:hAnsi="Arial" w:cs="Arial"/>
                <w:sz w:val="20"/>
                <w:szCs w:val="20"/>
              </w:rPr>
              <w:t>5.2.6 SPM</w:t>
            </w:r>
          </w:p>
        </w:tc>
        <w:tc>
          <w:tcPr>
            <w:tcW w:w="1462" w:type="dxa"/>
            <w:shd w:val="clear" w:color="auto" w:fill="FFFFFF"/>
          </w:tcPr>
          <w:p w14:paraId="74C6A46B" w14:textId="77777777" w:rsidR="005A4CD9" w:rsidRPr="000B080D" w:rsidRDefault="00A369ED"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39E91EA" w14:textId="77777777" w:rsidR="005A4CD9" w:rsidRPr="000B080D" w:rsidRDefault="00A369ED" w:rsidP="00A369ED">
            <w:pPr>
              <w:spacing w:after="200" w:line="276" w:lineRule="auto"/>
              <w:rPr>
                <w:rFonts w:ascii="Arial" w:hAnsi="Arial" w:cs="Arial"/>
                <w:sz w:val="20"/>
                <w:szCs w:val="20"/>
              </w:rPr>
            </w:pPr>
            <w:r w:rsidRPr="000B080D">
              <w:rPr>
                <w:rFonts w:ascii="Arial" w:hAnsi="Arial" w:cs="Arial"/>
                <w:sz w:val="20"/>
                <w:szCs w:val="20"/>
              </w:rPr>
              <w:t xml:space="preserve">Relaxed or removed reference to value sets that could create </w:t>
            </w:r>
            <w:r w:rsidR="001D5E5E" w:rsidRPr="000B080D">
              <w:rPr>
                <w:rFonts w:ascii="Arial" w:hAnsi="Arial" w:cs="Arial"/>
                <w:sz w:val="20"/>
                <w:szCs w:val="20"/>
              </w:rPr>
              <w:t>confusion</w:t>
            </w:r>
            <w:r w:rsidRPr="000B080D">
              <w:rPr>
                <w:rFonts w:ascii="Arial" w:hAnsi="Arial" w:cs="Arial"/>
                <w:sz w:val="20"/>
                <w:szCs w:val="20"/>
              </w:rPr>
              <w:t xml:space="preserve"> for implementers. The MMG(s) further specify value sets to be used. </w:t>
            </w:r>
          </w:p>
        </w:tc>
        <w:tc>
          <w:tcPr>
            <w:tcW w:w="3600" w:type="dxa"/>
            <w:shd w:val="clear" w:color="auto" w:fill="FFFFFF"/>
          </w:tcPr>
          <w:p w14:paraId="755066FE" w14:textId="77777777" w:rsidR="005A4CD9" w:rsidRPr="000B080D" w:rsidRDefault="00A369ED"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5169DD" w:rsidRPr="000B080D" w14:paraId="4D06F3F9"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EC84AB1" w14:textId="77777777" w:rsidR="005169DD" w:rsidRPr="000B080D" w:rsidRDefault="005169DD" w:rsidP="005169DD">
            <w:pPr>
              <w:spacing w:after="200" w:line="276" w:lineRule="auto"/>
              <w:rPr>
                <w:rFonts w:ascii="Arial" w:hAnsi="Arial" w:cs="Arial"/>
                <w:b w:val="0"/>
                <w:sz w:val="20"/>
                <w:szCs w:val="20"/>
              </w:rPr>
            </w:pPr>
            <w:r w:rsidRPr="000B080D">
              <w:rPr>
                <w:rFonts w:ascii="Arial" w:hAnsi="Arial" w:cs="Arial"/>
                <w:b w:val="0"/>
                <w:sz w:val="20"/>
                <w:szCs w:val="20"/>
              </w:rPr>
              <w:t>53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4E63661" w14:textId="77777777" w:rsidR="005169DD" w:rsidRPr="000B080D" w:rsidRDefault="009134F6" w:rsidP="005169DD">
            <w:pPr>
              <w:spacing w:after="200" w:line="276" w:lineRule="auto"/>
              <w:rPr>
                <w:rFonts w:ascii="Arial" w:hAnsi="Arial" w:cs="Arial"/>
                <w:sz w:val="20"/>
                <w:szCs w:val="20"/>
              </w:rPr>
            </w:pPr>
            <w:r>
              <w:rPr>
                <w:rFonts w:ascii="Arial" w:hAnsi="Arial" w:cs="Arial"/>
                <w:sz w:val="20"/>
                <w:szCs w:val="20"/>
              </w:rPr>
              <w:t>Title Page and Revision History</w:t>
            </w:r>
          </w:p>
        </w:tc>
        <w:tc>
          <w:tcPr>
            <w:tcW w:w="1462" w:type="dxa"/>
            <w:shd w:val="clear" w:color="auto" w:fill="FFFFFF"/>
          </w:tcPr>
          <w:p w14:paraId="0EC0E50F" w14:textId="77777777" w:rsidR="005169DD" w:rsidRPr="000B080D" w:rsidRDefault="005169DD"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Pages 1-3</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9201E4F" w14:textId="77777777" w:rsidR="005169DD" w:rsidRPr="000B080D" w:rsidRDefault="005169DD" w:rsidP="005169DD">
            <w:pPr>
              <w:spacing w:after="200" w:line="276" w:lineRule="auto"/>
              <w:rPr>
                <w:rFonts w:ascii="Arial" w:hAnsi="Arial" w:cs="Arial"/>
                <w:sz w:val="20"/>
                <w:szCs w:val="20"/>
              </w:rPr>
            </w:pPr>
          </w:p>
        </w:tc>
        <w:tc>
          <w:tcPr>
            <w:tcW w:w="3600" w:type="dxa"/>
            <w:shd w:val="clear" w:color="auto" w:fill="FFFFFF"/>
          </w:tcPr>
          <w:p w14:paraId="00377679" w14:textId="77777777" w:rsidR="005169DD" w:rsidRPr="000B080D" w:rsidRDefault="00F85EAB"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Version </w:t>
            </w:r>
            <w:r w:rsidR="005169DD" w:rsidRPr="000B080D">
              <w:rPr>
                <w:rFonts w:ascii="Arial" w:hAnsi="Arial" w:cs="Arial"/>
                <w:sz w:val="20"/>
                <w:szCs w:val="20"/>
              </w:rPr>
              <w:t xml:space="preserve">3.0 </w:t>
            </w:r>
            <w:r w:rsidRPr="000B080D">
              <w:rPr>
                <w:rFonts w:ascii="Arial" w:hAnsi="Arial" w:cs="Arial"/>
                <w:sz w:val="20"/>
                <w:szCs w:val="20"/>
              </w:rPr>
              <w:t>Release</w:t>
            </w:r>
            <w:r w:rsidR="005169DD" w:rsidRPr="000B080D">
              <w:rPr>
                <w:rFonts w:ascii="Arial" w:hAnsi="Arial" w:cs="Arial"/>
                <w:sz w:val="20"/>
                <w:szCs w:val="20"/>
              </w:rPr>
              <w:t xml:space="preserve"> </w:t>
            </w:r>
            <w:r w:rsidR="00902442" w:rsidRPr="000B080D">
              <w:rPr>
                <w:rFonts w:ascii="Arial" w:hAnsi="Arial" w:cs="Arial"/>
                <w:sz w:val="20"/>
                <w:szCs w:val="20"/>
              </w:rPr>
              <w:t>2</w:t>
            </w:r>
          </w:p>
          <w:p w14:paraId="6AC8B527" w14:textId="77777777" w:rsidR="005169DD" w:rsidRPr="000B080D" w:rsidRDefault="005169DD"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Publication History</w:t>
            </w:r>
          </w:p>
          <w:p w14:paraId="30DA9806" w14:textId="77777777" w:rsidR="005169DD" w:rsidRPr="000B080D" w:rsidRDefault="00F32AFB"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August 15</w:t>
            </w:r>
            <w:r w:rsidR="00902442" w:rsidRPr="000B080D">
              <w:rPr>
                <w:rFonts w:ascii="Arial" w:hAnsi="Arial" w:cs="Arial"/>
                <w:sz w:val="20"/>
                <w:szCs w:val="20"/>
              </w:rPr>
              <w:t>, 2017</w:t>
            </w:r>
          </w:p>
        </w:tc>
      </w:tr>
      <w:tr w:rsidR="00070341" w:rsidRPr="000B080D" w14:paraId="3B3DC865" w14:textId="77777777" w:rsidTr="000B080D">
        <w:trPr>
          <w:trHeight w:val="1903"/>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ECA7079" w14:textId="77777777" w:rsidR="00070341" w:rsidRPr="000B080D" w:rsidRDefault="00070341" w:rsidP="007243A8">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749A3B4" w14:textId="77777777" w:rsidR="00070341" w:rsidRPr="000B080D" w:rsidRDefault="00070341" w:rsidP="007243A8">
            <w:pPr>
              <w:spacing w:after="200" w:line="276" w:lineRule="auto"/>
              <w:rPr>
                <w:rFonts w:ascii="Arial" w:hAnsi="Arial" w:cs="Arial"/>
                <w:sz w:val="20"/>
                <w:szCs w:val="20"/>
              </w:rPr>
            </w:pPr>
            <w:r w:rsidRPr="000B080D">
              <w:rPr>
                <w:rFonts w:ascii="Arial" w:hAnsi="Arial" w:cs="Arial"/>
                <w:sz w:val="20"/>
                <w:szCs w:val="20"/>
              </w:rPr>
              <w:t>Section 4 Data Types</w:t>
            </w:r>
          </w:p>
        </w:tc>
        <w:tc>
          <w:tcPr>
            <w:tcW w:w="1462" w:type="dxa"/>
            <w:shd w:val="clear" w:color="auto" w:fill="FFFFFF"/>
          </w:tcPr>
          <w:p w14:paraId="3F1A10C0" w14:textId="77777777" w:rsidR="00070341" w:rsidRPr="000B080D" w:rsidRDefault="00527450"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6015FDA" w14:textId="77777777" w:rsidR="00070341" w:rsidRPr="000B080D" w:rsidRDefault="009D5A30" w:rsidP="009D5A30">
            <w:pPr>
              <w:spacing w:after="200" w:line="276" w:lineRule="auto"/>
              <w:rPr>
                <w:rFonts w:ascii="Arial" w:hAnsi="Arial" w:cs="Arial"/>
                <w:sz w:val="20"/>
                <w:szCs w:val="20"/>
              </w:rPr>
            </w:pPr>
            <w:r w:rsidRPr="000B080D">
              <w:rPr>
                <w:rFonts w:ascii="Arial" w:hAnsi="Arial" w:cs="Arial"/>
                <w:sz w:val="20"/>
                <w:szCs w:val="20"/>
              </w:rPr>
              <w:t>Added Encapsulated Data (ED)</w:t>
            </w:r>
            <w:r w:rsidR="00E618FD" w:rsidRPr="000B080D">
              <w:rPr>
                <w:rFonts w:ascii="Arial" w:hAnsi="Arial" w:cs="Arial"/>
                <w:sz w:val="20"/>
                <w:szCs w:val="20"/>
              </w:rPr>
              <w:t xml:space="preserve"> data type</w:t>
            </w:r>
            <w:r w:rsidRPr="000B080D">
              <w:rPr>
                <w:rFonts w:ascii="Arial" w:hAnsi="Arial" w:cs="Arial"/>
                <w:sz w:val="20"/>
                <w:szCs w:val="20"/>
              </w:rPr>
              <w:t xml:space="preserve"> to support encapsulated data such as images or pdf documents.</w:t>
            </w:r>
          </w:p>
        </w:tc>
        <w:tc>
          <w:tcPr>
            <w:tcW w:w="3600" w:type="dxa"/>
            <w:shd w:val="clear" w:color="auto" w:fill="FFFFFF"/>
          </w:tcPr>
          <w:p w14:paraId="5DC720AF" w14:textId="77777777" w:rsidR="00070341" w:rsidRPr="000B080D" w:rsidRDefault="00CD3D33" w:rsidP="00CD3D33">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Cs/>
                <w:snapToGrid w:val="0"/>
                <w:sz w:val="20"/>
                <w:szCs w:val="20"/>
              </w:rPr>
              <w:t>Needed for future support to allow sending of encapsulated data such as images or PDF files associated with a case or lab report, commonly Base64 encoded.</w:t>
            </w:r>
          </w:p>
        </w:tc>
      </w:tr>
      <w:tr w:rsidR="00527450" w:rsidRPr="000B080D" w14:paraId="6363D8D8" w14:textId="77777777" w:rsidTr="000B080D">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C3D96F8" w14:textId="77777777" w:rsidR="00527450" w:rsidRPr="000B080D" w:rsidRDefault="00527450"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71D57E7C" w14:textId="77777777" w:rsidR="00527450" w:rsidRPr="000B080D" w:rsidRDefault="00527450" w:rsidP="00527450">
            <w:pPr>
              <w:spacing w:after="200" w:line="276" w:lineRule="auto"/>
              <w:rPr>
                <w:rFonts w:ascii="Arial" w:hAnsi="Arial" w:cs="Arial"/>
                <w:sz w:val="20"/>
                <w:szCs w:val="20"/>
              </w:rPr>
            </w:pPr>
            <w:r w:rsidRPr="000B080D">
              <w:rPr>
                <w:rFonts w:ascii="Arial" w:hAnsi="Arial" w:cs="Arial"/>
                <w:sz w:val="20"/>
                <w:szCs w:val="20"/>
              </w:rPr>
              <w:t>Section 4 Data Types</w:t>
            </w:r>
          </w:p>
        </w:tc>
        <w:tc>
          <w:tcPr>
            <w:tcW w:w="1462" w:type="dxa"/>
            <w:shd w:val="clear" w:color="auto" w:fill="FFFFFF"/>
          </w:tcPr>
          <w:p w14:paraId="26624572" w14:textId="77777777" w:rsidR="00527450" w:rsidRPr="000B080D" w:rsidRDefault="00527450"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OBR-26</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30EFD8F" w14:textId="77777777" w:rsidR="00527450" w:rsidRPr="000B080D" w:rsidRDefault="009D5A30" w:rsidP="009D5A30">
            <w:pPr>
              <w:spacing w:after="200" w:line="276" w:lineRule="auto"/>
              <w:rPr>
                <w:rFonts w:ascii="Arial" w:hAnsi="Arial" w:cs="Arial"/>
                <w:sz w:val="20"/>
                <w:szCs w:val="20"/>
              </w:rPr>
            </w:pPr>
            <w:r w:rsidRPr="000B080D">
              <w:rPr>
                <w:rFonts w:ascii="Arial" w:hAnsi="Arial" w:cs="Arial"/>
                <w:sz w:val="20"/>
                <w:szCs w:val="20"/>
              </w:rPr>
              <w:t>Added Parent Result Link</w:t>
            </w:r>
            <w:r w:rsidR="00204318" w:rsidRPr="000B080D">
              <w:rPr>
                <w:rFonts w:ascii="Arial" w:hAnsi="Arial" w:cs="Arial"/>
                <w:sz w:val="20"/>
                <w:szCs w:val="20"/>
              </w:rPr>
              <w:t xml:space="preserve"> (PRL)</w:t>
            </w:r>
            <w:r w:rsidR="00E618FD" w:rsidRPr="000B080D">
              <w:rPr>
                <w:rFonts w:ascii="Arial" w:hAnsi="Arial" w:cs="Arial"/>
                <w:sz w:val="20"/>
                <w:szCs w:val="20"/>
              </w:rPr>
              <w:t xml:space="preserve"> data type</w:t>
            </w:r>
            <w:r w:rsidR="00204318" w:rsidRPr="000B080D">
              <w:rPr>
                <w:rFonts w:ascii="Arial" w:hAnsi="Arial" w:cs="Arial"/>
                <w:sz w:val="20"/>
                <w:szCs w:val="20"/>
              </w:rPr>
              <w:t xml:space="preserve"> to support parent / child</w:t>
            </w:r>
            <w:r w:rsidRPr="000B080D">
              <w:rPr>
                <w:rFonts w:ascii="Arial" w:hAnsi="Arial" w:cs="Arial"/>
                <w:sz w:val="20"/>
                <w:szCs w:val="20"/>
              </w:rPr>
              <w:t xml:space="preserve"> test </w:t>
            </w:r>
            <w:r w:rsidR="00CD3D33" w:rsidRPr="000B080D">
              <w:rPr>
                <w:rFonts w:ascii="Arial" w:hAnsi="Arial" w:cs="Arial"/>
                <w:sz w:val="20"/>
                <w:szCs w:val="20"/>
              </w:rPr>
              <w:t xml:space="preserve">result </w:t>
            </w:r>
            <w:r w:rsidRPr="000B080D">
              <w:rPr>
                <w:rFonts w:ascii="Arial" w:hAnsi="Arial" w:cs="Arial"/>
                <w:sz w:val="20"/>
                <w:szCs w:val="20"/>
              </w:rPr>
              <w:t>linkage.</w:t>
            </w:r>
            <w:r w:rsidR="00A708CB" w:rsidRPr="000B080D">
              <w:rPr>
                <w:rFonts w:ascii="Arial" w:hAnsi="Arial" w:cs="Arial"/>
                <w:sz w:val="20"/>
                <w:szCs w:val="20"/>
              </w:rPr>
              <w:t xml:space="preserve"> </w:t>
            </w:r>
          </w:p>
        </w:tc>
        <w:tc>
          <w:tcPr>
            <w:tcW w:w="3600" w:type="dxa"/>
            <w:shd w:val="clear" w:color="auto" w:fill="FFFFFF"/>
          </w:tcPr>
          <w:p w14:paraId="112213F2" w14:textId="77777777" w:rsidR="00527450" w:rsidRPr="000B080D" w:rsidRDefault="009D5A30" w:rsidP="009D5A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Only used by OBR-26.</w:t>
            </w:r>
          </w:p>
        </w:tc>
      </w:tr>
      <w:tr w:rsidR="00A708CB" w:rsidRPr="000B080D" w14:paraId="563A4B4C" w14:textId="77777777" w:rsidTr="000B080D">
        <w:trPr>
          <w:trHeight w:val="2182"/>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882BD93" w14:textId="77777777" w:rsidR="00A708CB" w:rsidRPr="000B080D" w:rsidRDefault="00A708CB"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AAF617C" w14:textId="77777777" w:rsidR="00A708CB" w:rsidRPr="000B080D" w:rsidRDefault="005C608F"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553B848C" w14:textId="77777777" w:rsidR="00A708CB" w:rsidRPr="000B080D" w:rsidRDefault="005C608F"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OBR-11</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758D908" w14:textId="77777777" w:rsidR="00A708CB" w:rsidRPr="000B080D" w:rsidRDefault="009D5A30" w:rsidP="008E1556">
            <w:pPr>
              <w:spacing w:after="200" w:line="276" w:lineRule="auto"/>
              <w:rPr>
                <w:rFonts w:ascii="Arial" w:hAnsi="Arial" w:cs="Arial"/>
                <w:sz w:val="20"/>
                <w:szCs w:val="20"/>
              </w:rPr>
            </w:pPr>
            <w:r w:rsidRPr="000B080D">
              <w:rPr>
                <w:rFonts w:ascii="Arial" w:hAnsi="Arial" w:cs="Arial"/>
                <w:sz w:val="20"/>
                <w:szCs w:val="20"/>
              </w:rPr>
              <w:t xml:space="preserve">Opened OBR-11 (Specimen Action Code) to support using value ‘G’ indicating “Generated order, reflex order” to be used for parent / child test result linkage. </w:t>
            </w:r>
          </w:p>
        </w:tc>
        <w:tc>
          <w:tcPr>
            <w:tcW w:w="3600" w:type="dxa"/>
            <w:shd w:val="clear" w:color="auto" w:fill="FFFFFF"/>
          </w:tcPr>
          <w:p w14:paraId="568AF081" w14:textId="77777777" w:rsidR="00A708CB" w:rsidRPr="000B080D" w:rsidRDefault="009D5A30"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Based on ELR 2014, </w:t>
            </w:r>
            <w:r w:rsidR="00C719D9" w:rsidRPr="000B080D">
              <w:rPr>
                <w:rFonts w:ascii="Arial" w:hAnsi="Arial" w:cs="Arial"/>
                <w:sz w:val="20"/>
                <w:szCs w:val="20"/>
              </w:rPr>
              <w:t xml:space="preserve">OBR-11 is </w:t>
            </w:r>
            <w:r w:rsidRPr="000B080D">
              <w:rPr>
                <w:rFonts w:ascii="Arial" w:hAnsi="Arial" w:cs="Arial"/>
                <w:sz w:val="20"/>
                <w:szCs w:val="20"/>
              </w:rPr>
              <w:t xml:space="preserve">optionally supported. </w:t>
            </w:r>
          </w:p>
          <w:p w14:paraId="2B397495" w14:textId="77777777" w:rsidR="009D5A30" w:rsidRPr="000B080D" w:rsidRDefault="009D5A30" w:rsidP="00C259F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If OBR-11 Specimen Action Code is valued ‘G’ </w:t>
            </w:r>
            <w:r w:rsidR="00C719D9" w:rsidRPr="000B080D">
              <w:rPr>
                <w:rFonts w:ascii="Arial" w:hAnsi="Arial" w:cs="Arial"/>
                <w:sz w:val="20"/>
                <w:szCs w:val="20"/>
              </w:rPr>
              <w:t xml:space="preserve">then </w:t>
            </w:r>
            <w:r w:rsidRPr="000B080D">
              <w:rPr>
                <w:rFonts w:ascii="Arial" w:hAnsi="Arial" w:cs="Arial"/>
                <w:sz w:val="20"/>
                <w:szCs w:val="20"/>
              </w:rPr>
              <w:t xml:space="preserve">OBR-26 (Parent Result) and OBR-29 (Parent) </w:t>
            </w:r>
            <w:r w:rsidRPr="000B080D">
              <w:rPr>
                <w:rFonts w:ascii="Arial" w:hAnsi="Arial" w:cs="Arial"/>
                <w:b/>
                <w:sz w:val="20"/>
                <w:szCs w:val="20"/>
              </w:rPr>
              <w:t>SHOULD</w:t>
            </w:r>
            <w:r w:rsidRPr="000B080D">
              <w:rPr>
                <w:rFonts w:ascii="Arial" w:hAnsi="Arial" w:cs="Arial"/>
                <w:sz w:val="20"/>
                <w:szCs w:val="20"/>
              </w:rPr>
              <w:t xml:space="preserve"> be populated.</w:t>
            </w:r>
          </w:p>
        </w:tc>
      </w:tr>
      <w:tr w:rsidR="009D5A30" w:rsidRPr="000B080D" w14:paraId="6CCDAD6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5679447" w14:textId="77777777" w:rsidR="009D5A30" w:rsidRPr="000B080D" w:rsidRDefault="009D5A30"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1B03053" w14:textId="77777777" w:rsidR="009D5A30" w:rsidRPr="000B080D" w:rsidRDefault="009D5A30"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1F3AB366" w14:textId="77777777" w:rsidR="009D5A30" w:rsidRPr="000B080D" w:rsidRDefault="009D5A30"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OBR-26</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A012254" w14:textId="77777777" w:rsidR="009D5A30" w:rsidRPr="000B080D" w:rsidRDefault="009D5A30" w:rsidP="00527450">
            <w:pPr>
              <w:spacing w:after="200" w:line="276" w:lineRule="auto"/>
              <w:rPr>
                <w:rFonts w:ascii="Arial" w:hAnsi="Arial" w:cs="Arial"/>
                <w:sz w:val="20"/>
                <w:szCs w:val="20"/>
              </w:rPr>
            </w:pPr>
            <w:r w:rsidRPr="000B080D">
              <w:rPr>
                <w:rFonts w:ascii="Arial" w:hAnsi="Arial" w:cs="Arial"/>
                <w:sz w:val="20"/>
                <w:szCs w:val="20"/>
              </w:rPr>
              <w:t>Updated Usage to RE and provided guidance for linking child sensitivities</w:t>
            </w:r>
            <w:r w:rsidR="00C259FB" w:rsidRPr="000B080D">
              <w:rPr>
                <w:rFonts w:ascii="Arial" w:hAnsi="Arial" w:cs="Arial"/>
                <w:sz w:val="20"/>
                <w:szCs w:val="20"/>
              </w:rPr>
              <w:t xml:space="preserve"> </w:t>
            </w:r>
            <w:r w:rsidRPr="000B080D">
              <w:rPr>
                <w:rFonts w:ascii="Arial" w:hAnsi="Arial" w:cs="Arial"/>
                <w:sz w:val="20"/>
                <w:szCs w:val="20"/>
              </w:rPr>
              <w:t xml:space="preserve">/ susceptibilities to the parent </w:t>
            </w:r>
            <w:r w:rsidR="00C259FB" w:rsidRPr="000B080D">
              <w:rPr>
                <w:rFonts w:ascii="Arial" w:hAnsi="Arial" w:cs="Arial"/>
                <w:sz w:val="20"/>
                <w:szCs w:val="20"/>
              </w:rPr>
              <w:t xml:space="preserve">result </w:t>
            </w:r>
            <w:r w:rsidRPr="000B080D">
              <w:rPr>
                <w:rFonts w:ascii="Arial" w:hAnsi="Arial" w:cs="Arial"/>
                <w:sz w:val="20"/>
                <w:szCs w:val="20"/>
              </w:rPr>
              <w:t>test.</w:t>
            </w:r>
          </w:p>
        </w:tc>
        <w:tc>
          <w:tcPr>
            <w:tcW w:w="3600" w:type="dxa"/>
            <w:shd w:val="clear" w:color="auto" w:fill="FFFFFF"/>
          </w:tcPr>
          <w:p w14:paraId="088EB4EE" w14:textId="77777777" w:rsidR="00C259FB" w:rsidRPr="000B080D" w:rsidRDefault="00C259FB" w:rsidP="00C259FB">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Field that, together with OBR-29 Parent, allows this result to be linked to a specific OBX segment associated with another OBR segment. </w:t>
            </w:r>
          </w:p>
          <w:p w14:paraId="65BFBBB7" w14:textId="77777777" w:rsidR="00C259FB" w:rsidRPr="000B080D" w:rsidRDefault="00C259FB" w:rsidP="00C259FB">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7915099" w14:textId="77777777" w:rsidR="00C259FB" w:rsidRPr="000B080D" w:rsidRDefault="00C259FB"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lastRenderedPageBreak/>
              <w:t xml:space="preserve">OBR-26 </w:t>
            </w:r>
            <w:r w:rsidRPr="000B080D">
              <w:rPr>
                <w:rFonts w:ascii="Arial" w:hAnsi="Arial" w:cs="Arial"/>
                <w:b/>
                <w:sz w:val="20"/>
                <w:szCs w:val="20"/>
              </w:rPr>
              <w:t>SHOULD</w:t>
            </w:r>
            <w:r w:rsidRPr="000B080D">
              <w:rPr>
                <w:rFonts w:ascii="Arial" w:hAnsi="Arial" w:cs="Arial"/>
                <w:sz w:val="20"/>
                <w:szCs w:val="20"/>
              </w:rPr>
              <w:t xml:space="preserve"> be populated when linking child sensitivities or susceptibilities to the parent test. </w:t>
            </w:r>
          </w:p>
        </w:tc>
      </w:tr>
      <w:tr w:rsidR="00C259FB" w:rsidRPr="000B080D" w14:paraId="107044ED"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9818476" w14:textId="77777777" w:rsidR="00C259FB" w:rsidRPr="000B080D" w:rsidRDefault="00C259FB" w:rsidP="00527450">
            <w:pPr>
              <w:spacing w:after="200" w:line="276" w:lineRule="auto"/>
              <w:rPr>
                <w:rFonts w:ascii="Arial" w:hAnsi="Arial" w:cs="Arial"/>
                <w:b w:val="0"/>
                <w:sz w:val="20"/>
                <w:szCs w:val="20"/>
              </w:rPr>
            </w:pPr>
            <w:r w:rsidRPr="000B080D">
              <w:rPr>
                <w:rFonts w:ascii="Arial" w:hAnsi="Arial" w:cs="Arial"/>
                <w:b w:val="0"/>
                <w:sz w:val="20"/>
                <w:szCs w:val="20"/>
              </w:rPr>
              <w:lastRenderedPageBreak/>
              <w:t>5</w:t>
            </w:r>
            <w:r w:rsidR="005169DD"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8C36015" w14:textId="77777777" w:rsidR="00C259FB" w:rsidRPr="000B080D" w:rsidRDefault="00C259FB"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2A49EED4" w14:textId="77777777" w:rsidR="00C259FB" w:rsidRPr="000B080D" w:rsidRDefault="00C259FB"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OBR-29</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15C15C0" w14:textId="77777777" w:rsidR="00C259FB" w:rsidRPr="000B080D" w:rsidRDefault="00C259FB" w:rsidP="00C259FB">
            <w:pPr>
              <w:spacing w:after="200" w:line="276" w:lineRule="auto"/>
              <w:rPr>
                <w:rFonts w:ascii="Arial" w:hAnsi="Arial" w:cs="Arial"/>
                <w:sz w:val="20"/>
                <w:szCs w:val="20"/>
              </w:rPr>
            </w:pPr>
            <w:r w:rsidRPr="000B080D">
              <w:rPr>
                <w:rFonts w:ascii="Arial" w:hAnsi="Arial" w:cs="Arial"/>
                <w:sz w:val="20"/>
                <w:szCs w:val="20"/>
              </w:rPr>
              <w:t xml:space="preserve">Updated Usage to RE and provided guidance for linking child sensitivities / susceptibilities parent OBR. </w:t>
            </w:r>
          </w:p>
        </w:tc>
        <w:tc>
          <w:tcPr>
            <w:tcW w:w="3600" w:type="dxa"/>
            <w:shd w:val="clear" w:color="auto" w:fill="FFFFFF"/>
          </w:tcPr>
          <w:p w14:paraId="74BB65AD" w14:textId="77777777" w:rsidR="00C259FB" w:rsidRPr="000B080D" w:rsidRDefault="00C259FB" w:rsidP="00C259F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Used to link this OBR with a parent OBR. Commonly used with microbiology messages to link a susceptibility result with the parent culture that identified the organism. For this linkage to work properly, the Placer Order Number and the Filler Order Number must uniquely identify the specific parent OBR.</w:t>
            </w:r>
          </w:p>
          <w:p w14:paraId="543892A9" w14:textId="77777777" w:rsidR="00C259FB" w:rsidRPr="000B080D" w:rsidRDefault="00C259FB" w:rsidP="00C259F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This means that the same Filler Number cannot be used to identify multiple OBRs. </w:t>
            </w:r>
          </w:p>
          <w:p w14:paraId="195F3E21" w14:textId="77777777" w:rsidR="00C259FB" w:rsidRPr="000B080D" w:rsidRDefault="00C259FB" w:rsidP="00C259FB">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DF3E91" w14:textId="77777777" w:rsidR="00C259FB" w:rsidRPr="000B080D" w:rsidRDefault="00C259FB" w:rsidP="00C259F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OBR-29 </w:t>
            </w:r>
            <w:r w:rsidRPr="000B080D">
              <w:rPr>
                <w:rFonts w:ascii="Arial" w:hAnsi="Arial" w:cs="Arial"/>
                <w:b/>
                <w:sz w:val="20"/>
                <w:szCs w:val="20"/>
              </w:rPr>
              <w:t>SHOULD</w:t>
            </w:r>
            <w:r w:rsidRPr="000B080D">
              <w:rPr>
                <w:rFonts w:ascii="Arial" w:hAnsi="Arial" w:cs="Arial"/>
                <w:sz w:val="20"/>
                <w:szCs w:val="20"/>
              </w:rPr>
              <w:t xml:space="preserve"> be populated when linking child sensitivities or susceptibilities to the parent OBR. </w:t>
            </w:r>
          </w:p>
        </w:tc>
      </w:tr>
      <w:tr w:rsidR="00C259FB" w:rsidRPr="000B080D" w14:paraId="3B2C04EE"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E110280" w14:textId="77777777" w:rsidR="00C259FB" w:rsidRPr="000B080D" w:rsidRDefault="00C259FB"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D99D080" w14:textId="77777777" w:rsidR="00C259FB" w:rsidRPr="000B080D" w:rsidRDefault="00C259FB"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00E09CD7" w14:textId="77777777" w:rsidR="00C259FB" w:rsidRPr="000B080D" w:rsidRDefault="00C259FB"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OBR-50</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3ED8B85" w14:textId="77777777" w:rsidR="00C259FB" w:rsidRPr="000B080D" w:rsidRDefault="00C259FB" w:rsidP="00C259FB">
            <w:pPr>
              <w:spacing w:after="200" w:line="276" w:lineRule="auto"/>
              <w:rPr>
                <w:rFonts w:ascii="Arial" w:hAnsi="Arial" w:cs="Arial"/>
                <w:sz w:val="20"/>
                <w:szCs w:val="20"/>
              </w:rPr>
            </w:pPr>
            <w:r w:rsidRPr="000B080D">
              <w:rPr>
                <w:rFonts w:ascii="Arial" w:hAnsi="Arial" w:cs="Arial"/>
                <w:sz w:val="20"/>
                <w:szCs w:val="20"/>
              </w:rPr>
              <w:t xml:space="preserve">Updated description to indicate using OBR-50 when linking parent/child results from labs that do not support unique placer or filler order numbers. </w:t>
            </w:r>
          </w:p>
        </w:tc>
        <w:tc>
          <w:tcPr>
            <w:tcW w:w="3600" w:type="dxa"/>
            <w:shd w:val="clear" w:color="auto" w:fill="FFFFFF"/>
          </w:tcPr>
          <w:p w14:paraId="0B0E35A0" w14:textId="77777777" w:rsidR="00C259FB" w:rsidRPr="000B080D" w:rsidRDefault="007B7684" w:rsidP="00593B94">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This field has been retained as optional for situations where a unique placer or filler </w:t>
            </w:r>
            <w:r w:rsidR="00446827" w:rsidRPr="000B080D">
              <w:rPr>
                <w:rFonts w:ascii="Arial" w:hAnsi="Arial" w:cs="Arial"/>
                <w:sz w:val="20"/>
                <w:szCs w:val="20"/>
              </w:rPr>
              <w:t xml:space="preserve">order number is not available. It will allow use of the </w:t>
            </w:r>
            <w:r w:rsidR="00C259FB" w:rsidRPr="000B080D">
              <w:rPr>
                <w:rFonts w:ascii="Arial" w:hAnsi="Arial" w:cs="Arial"/>
                <w:sz w:val="20"/>
                <w:szCs w:val="20"/>
              </w:rPr>
              <w:t>requisition number in conjunction with the Universal Service ID</w:t>
            </w:r>
            <w:r w:rsidR="00446827" w:rsidRPr="000B080D">
              <w:rPr>
                <w:rFonts w:ascii="Arial" w:hAnsi="Arial" w:cs="Arial"/>
                <w:sz w:val="20"/>
                <w:szCs w:val="20"/>
              </w:rPr>
              <w:t xml:space="preserve"> as a </w:t>
            </w:r>
            <w:r w:rsidR="00C259FB" w:rsidRPr="000B080D">
              <w:rPr>
                <w:rFonts w:ascii="Arial" w:hAnsi="Arial" w:cs="Arial"/>
                <w:sz w:val="20"/>
                <w:szCs w:val="20"/>
              </w:rPr>
              <w:t xml:space="preserve">unique identifier for the order. For parent/child result linking to work in these situations, the sending </w:t>
            </w:r>
            <w:r w:rsidR="00C850D9" w:rsidRPr="000B080D">
              <w:rPr>
                <w:rFonts w:ascii="Arial" w:hAnsi="Arial" w:cs="Arial"/>
                <w:sz w:val="20"/>
                <w:szCs w:val="20"/>
              </w:rPr>
              <w:t xml:space="preserve">application </w:t>
            </w:r>
            <w:r w:rsidR="00C259FB" w:rsidRPr="000B080D">
              <w:rPr>
                <w:rFonts w:ascii="Arial" w:hAnsi="Arial" w:cs="Arial"/>
                <w:sz w:val="20"/>
                <w:szCs w:val="20"/>
              </w:rPr>
              <w:t xml:space="preserve">will need to populate not only OBR-29, but this field also. The receiving application will need to use both OBR-29 and this field to properly link these results. </w:t>
            </w:r>
            <w:r w:rsidR="005E5202" w:rsidRPr="000B080D">
              <w:rPr>
                <w:rFonts w:ascii="Arial" w:hAnsi="Arial" w:cs="Arial"/>
                <w:sz w:val="20"/>
                <w:szCs w:val="20"/>
              </w:rPr>
              <w:t>N</w:t>
            </w:r>
            <w:r w:rsidR="00C259FB" w:rsidRPr="000B080D">
              <w:rPr>
                <w:rFonts w:ascii="Arial" w:hAnsi="Arial" w:cs="Arial"/>
                <w:sz w:val="20"/>
                <w:szCs w:val="20"/>
              </w:rPr>
              <w:t xml:space="preserve">ote that such implementations will not be conformant with </w:t>
            </w:r>
            <w:proofErr w:type="gramStart"/>
            <w:r w:rsidR="00C259FB" w:rsidRPr="000B080D">
              <w:rPr>
                <w:rFonts w:ascii="Arial" w:hAnsi="Arial" w:cs="Arial"/>
                <w:sz w:val="20"/>
                <w:szCs w:val="20"/>
              </w:rPr>
              <w:t>this</w:t>
            </w:r>
            <w:r w:rsidR="00593B94" w:rsidRPr="000B080D">
              <w:rPr>
                <w:rFonts w:ascii="Arial" w:hAnsi="Arial" w:cs="Arial"/>
                <w:sz w:val="20"/>
                <w:szCs w:val="20"/>
              </w:rPr>
              <w:t xml:space="preserve">  specification</w:t>
            </w:r>
            <w:proofErr w:type="gramEnd"/>
            <w:r w:rsidR="00C259FB" w:rsidRPr="000B080D">
              <w:rPr>
                <w:rFonts w:ascii="Arial" w:hAnsi="Arial" w:cs="Arial"/>
                <w:sz w:val="20"/>
                <w:szCs w:val="20"/>
              </w:rPr>
              <w:t xml:space="preserve">, but optional support for this field has been retained </w:t>
            </w:r>
            <w:r w:rsidR="00C0123C" w:rsidRPr="000B080D">
              <w:rPr>
                <w:rFonts w:ascii="Arial" w:hAnsi="Arial" w:cs="Arial"/>
                <w:sz w:val="20"/>
                <w:szCs w:val="20"/>
              </w:rPr>
              <w:t xml:space="preserve">to allow for this use. </w:t>
            </w:r>
          </w:p>
        </w:tc>
      </w:tr>
      <w:tr w:rsidR="0047450A" w:rsidRPr="000B080D" w14:paraId="1A6B913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2C5F515" w14:textId="77777777" w:rsidR="0047450A" w:rsidRPr="000B080D" w:rsidRDefault="005169DD" w:rsidP="00527450">
            <w:pPr>
              <w:spacing w:after="200" w:line="276" w:lineRule="auto"/>
              <w:rPr>
                <w:rFonts w:ascii="Arial" w:hAnsi="Arial" w:cs="Arial"/>
                <w:b w:val="0"/>
                <w:sz w:val="20"/>
                <w:szCs w:val="20"/>
              </w:rPr>
            </w:pPr>
            <w:r w:rsidRPr="000B080D">
              <w:rPr>
                <w:rFonts w:ascii="Arial" w:hAnsi="Arial" w:cs="Arial"/>
                <w:b w:val="0"/>
                <w:sz w:val="20"/>
                <w:szCs w:val="20"/>
              </w:rPr>
              <w:t>60</w:t>
            </w:r>
            <w:r w:rsidR="009E48EE" w:rsidRPr="000B080D">
              <w:rPr>
                <w:rFonts w:ascii="Arial" w:hAnsi="Arial" w:cs="Arial"/>
                <w:b w:val="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F57D935" w14:textId="77777777" w:rsidR="0047450A" w:rsidRPr="000B080D" w:rsidRDefault="009E48EE" w:rsidP="00527450">
            <w:pPr>
              <w:spacing w:after="200" w:line="276" w:lineRule="auto"/>
              <w:rPr>
                <w:rFonts w:ascii="Arial" w:hAnsi="Arial" w:cs="Arial"/>
                <w:sz w:val="20"/>
                <w:szCs w:val="20"/>
              </w:rPr>
            </w:pPr>
            <w:r w:rsidRPr="000B080D">
              <w:rPr>
                <w:rFonts w:ascii="Arial" w:hAnsi="Arial" w:cs="Arial"/>
                <w:sz w:val="20"/>
                <w:szCs w:val="20"/>
              </w:rPr>
              <w:t>Section 5.2.5</w:t>
            </w:r>
          </w:p>
        </w:tc>
        <w:tc>
          <w:tcPr>
            <w:tcW w:w="1462" w:type="dxa"/>
            <w:shd w:val="clear" w:color="auto" w:fill="FFFFFF"/>
          </w:tcPr>
          <w:p w14:paraId="08349109" w14:textId="77777777" w:rsidR="0047450A" w:rsidRPr="000B080D" w:rsidRDefault="009E48EE"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3ACC462" w14:textId="77777777" w:rsidR="009E48EE" w:rsidRPr="000B080D" w:rsidRDefault="008E1556" w:rsidP="009E48EE">
            <w:pPr>
              <w:textAlignment w:val="center"/>
              <w:rPr>
                <w:rFonts w:ascii="Arial" w:hAnsi="Arial" w:cs="Arial"/>
                <w:color w:val="000000"/>
                <w:sz w:val="20"/>
                <w:szCs w:val="20"/>
              </w:rPr>
            </w:pPr>
            <w:r w:rsidRPr="000B080D">
              <w:rPr>
                <w:rFonts w:ascii="Arial" w:hAnsi="Arial" w:cs="Arial"/>
                <w:color w:val="000000"/>
                <w:sz w:val="20"/>
                <w:szCs w:val="20"/>
              </w:rPr>
              <w:t xml:space="preserve">Updated </w:t>
            </w:r>
            <w:r w:rsidR="009E48EE" w:rsidRPr="000B080D">
              <w:rPr>
                <w:rFonts w:ascii="Arial" w:hAnsi="Arial" w:cs="Arial"/>
                <w:color w:val="000000"/>
                <w:sz w:val="20"/>
                <w:szCs w:val="20"/>
              </w:rPr>
              <w:t xml:space="preserve">Conformance Statement CN-021 to clearly explain the requirements for OBX-3 and OBX-4 to be unique among different repeating groups. </w:t>
            </w:r>
          </w:p>
          <w:p w14:paraId="75F6D3B1" w14:textId="77777777" w:rsidR="0047450A" w:rsidRPr="000B080D" w:rsidRDefault="0047450A" w:rsidP="00C259FB">
            <w:pPr>
              <w:spacing w:after="200" w:line="276" w:lineRule="auto"/>
              <w:rPr>
                <w:rFonts w:ascii="Arial" w:hAnsi="Arial" w:cs="Arial"/>
                <w:sz w:val="20"/>
                <w:szCs w:val="20"/>
              </w:rPr>
            </w:pPr>
          </w:p>
        </w:tc>
        <w:tc>
          <w:tcPr>
            <w:tcW w:w="3600" w:type="dxa"/>
            <w:shd w:val="clear" w:color="auto" w:fill="FFFFFF"/>
          </w:tcPr>
          <w:p w14:paraId="19242351" w14:textId="77777777" w:rsidR="0047450A" w:rsidRPr="000B080D" w:rsidRDefault="009E48EE" w:rsidP="001C157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 CN-021:</w:t>
            </w:r>
            <w:r w:rsidRPr="000B080D">
              <w:rPr>
                <w:rFonts w:ascii="Arial" w:hAnsi="Arial" w:cs="Arial"/>
                <w:sz w:val="20"/>
                <w:szCs w:val="20"/>
              </w:rPr>
              <w:t xml:space="preserve"> Each OBX within a repeating group </w:t>
            </w:r>
            <w:r w:rsidRPr="000B080D">
              <w:rPr>
                <w:rFonts w:ascii="Arial" w:hAnsi="Arial" w:cs="Arial"/>
                <w:b/>
                <w:sz w:val="20"/>
                <w:szCs w:val="20"/>
              </w:rPr>
              <w:t>SHALL</w:t>
            </w:r>
            <w:r w:rsidRPr="000B080D">
              <w:rPr>
                <w:rFonts w:ascii="Arial" w:hAnsi="Arial" w:cs="Arial"/>
                <w:sz w:val="20"/>
                <w:szCs w:val="20"/>
              </w:rPr>
              <w:t xml:space="preserve"> have the same numeric value in OBX-4 AND </w:t>
            </w:r>
            <w:r w:rsidR="00850FDA" w:rsidRPr="000B080D">
              <w:rPr>
                <w:rFonts w:ascii="Arial" w:hAnsi="Arial" w:cs="Arial"/>
                <w:sz w:val="20"/>
                <w:szCs w:val="20"/>
              </w:rPr>
              <w:t xml:space="preserve">the </w:t>
            </w:r>
            <w:r w:rsidRPr="000B080D">
              <w:rPr>
                <w:rFonts w:ascii="Arial" w:hAnsi="Arial" w:cs="Arial"/>
                <w:sz w:val="20"/>
                <w:szCs w:val="20"/>
              </w:rPr>
              <w:t xml:space="preserve">combination of OBX-3 and OBX-4 </w:t>
            </w:r>
            <w:r w:rsidRPr="000B080D">
              <w:rPr>
                <w:rFonts w:ascii="Arial" w:hAnsi="Arial" w:cs="Arial"/>
                <w:b/>
                <w:sz w:val="20"/>
                <w:szCs w:val="20"/>
              </w:rPr>
              <w:t>SHALL</w:t>
            </w:r>
            <w:r w:rsidRPr="000B080D">
              <w:rPr>
                <w:rFonts w:ascii="Arial" w:hAnsi="Arial" w:cs="Arial"/>
                <w:sz w:val="20"/>
                <w:szCs w:val="20"/>
              </w:rPr>
              <w:t xml:space="preserve"> be unique among different repeating groups in the same </w:t>
            </w:r>
            <w:proofErr w:type="spellStart"/>
            <w:r w:rsidRPr="000B080D">
              <w:rPr>
                <w:rFonts w:ascii="Arial" w:hAnsi="Arial" w:cs="Arial"/>
                <w:sz w:val="20"/>
                <w:szCs w:val="20"/>
              </w:rPr>
              <w:t>Order_Observation</w:t>
            </w:r>
            <w:proofErr w:type="spellEnd"/>
            <w:r w:rsidRPr="000B080D">
              <w:rPr>
                <w:rFonts w:ascii="Arial" w:hAnsi="Arial" w:cs="Arial"/>
                <w:sz w:val="20"/>
                <w:szCs w:val="20"/>
              </w:rPr>
              <w:t xml:space="preserve"> group.</w:t>
            </w:r>
          </w:p>
        </w:tc>
      </w:tr>
      <w:tr w:rsidR="003857B9" w:rsidRPr="000B080D" w14:paraId="6DE18D8B"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BAE22E7" w14:textId="77777777" w:rsidR="003857B9" w:rsidRPr="000B080D" w:rsidRDefault="003857B9" w:rsidP="003857B9">
            <w:pPr>
              <w:spacing w:after="200" w:line="276" w:lineRule="auto"/>
              <w:rPr>
                <w:rFonts w:ascii="Arial" w:hAnsi="Arial" w:cs="Arial"/>
                <w:sz w:val="20"/>
                <w:szCs w:val="20"/>
              </w:rPr>
            </w:pPr>
            <w:r w:rsidRPr="000B080D">
              <w:rPr>
                <w:rFonts w:ascii="Arial" w:hAnsi="Arial" w:cs="Arial"/>
                <w:b w:val="0"/>
                <w:sz w:val="20"/>
                <w:szCs w:val="20"/>
              </w:rPr>
              <w:t>61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27DB56F" w14:textId="77777777" w:rsidR="003857B9" w:rsidRPr="000B080D" w:rsidRDefault="003857B9" w:rsidP="003857B9">
            <w:pPr>
              <w:spacing w:after="200" w:line="276" w:lineRule="auto"/>
              <w:rPr>
                <w:rFonts w:ascii="Arial" w:hAnsi="Arial" w:cs="Arial"/>
                <w:sz w:val="20"/>
                <w:szCs w:val="20"/>
              </w:rPr>
            </w:pPr>
            <w:r w:rsidRPr="000B080D">
              <w:rPr>
                <w:rFonts w:ascii="Arial" w:hAnsi="Arial" w:cs="Arial"/>
                <w:sz w:val="20"/>
                <w:szCs w:val="20"/>
              </w:rPr>
              <w:t>Section 4.4</w:t>
            </w:r>
          </w:p>
        </w:tc>
        <w:tc>
          <w:tcPr>
            <w:tcW w:w="1462" w:type="dxa"/>
            <w:shd w:val="clear" w:color="auto" w:fill="FFFFFF"/>
          </w:tcPr>
          <w:p w14:paraId="3BA64209" w14:textId="77777777" w:rsidR="003857B9" w:rsidRPr="000B080D" w:rsidRDefault="003857B9"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CWE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4401D85" w14:textId="77777777" w:rsidR="00F620C9" w:rsidRPr="000B080D" w:rsidRDefault="00F620C9" w:rsidP="003857B9">
            <w:pPr>
              <w:textAlignment w:val="center"/>
              <w:rPr>
                <w:rFonts w:ascii="Arial" w:hAnsi="Arial" w:cs="Arial"/>
                <w:color w:val="000000"/>
                <w:sz w:val="20"/>
                <w:szCs w:val="20"/>
              </w:rPr>
            </w:pPr>
            <w:r w:rsidRPr="000B080D">
              <w:rPr>
                <w:rFonts w:ascii="Arial" w:hAnsi="Arial" w:cs="Arial"/>
                <w:color w:val="000000"/>
                <w:sz w:val="20"/>
                <w:szCs w:val="20"/>
              </w:rPr>
              <w:t>The Condition Predicate to require CWE</w:t>
            </w:r>
            <w:r w:rsidR="00912054" w:rsidRPr="000B080D">
              <w:rPr>
                <w:rFonts w:ascii="Arial" w:hAnsi="Arial" w:cs="Arial"/>
                <w:color w:val="000000"/>
                <w:sz w:val="20"/>
                <w:szCs w:val="20"/>
              </w:rPr>
              <w:t xml:space="preserve"> component </w:t>
            </w:r>
            <w:r w:rsidRPr="000B080D">
              <w:rPr>
                <w:rFonts w:ascii="Arial" w:hAnsi="Arial" w:cs="Arial"/>
                <w:color w:val="000000"/>
                <w:sz w:val="20"/>
                <w:szCs w:val="20"/>
              </w:rPr>
              <w:t xml:space="preserve">9 was not implementable </w:t>
            </w:r>
            <w:r w:rsidR="00D24A67" w:rsidRPr="000B080D">
              <w:rPr>
                <w:rFonts w:ascii="Arial" w:hAnsi="Arial" w:cs="Arial"/>
                <w:color w:val="000000"/>
                <w:sz w:val="20"/>
                <w:szCs w:val="20"/>
              </w:rPr>
              <w:t xml:space="preserve">as written </w:t>
            </w:r>
            <w:r w:rsidRPr="000B080D">
              <w:rPr>
                <w:rFonts w:ascii="Arial" w:hAnsi="Arial" w:cs="Arial"/>
                <w:color w:val="000000"/>
                <w:sz w:val="20"/>
                <w:szCs w:val="20"/>
              </w:rPr>
              <w:t>resulting in false error</w:t>
            </w:r>
            <w:r w:rsidR="00464774" w:rsidRPr="000B080D">
              <w:rPr>
                <w:rFonts w:ascii="Arial" w:hAnsi="Arial" w:cs="Arial"/>
                <w:color w:val="000000"/>
                <w:sz w:val="20"/>
                <w:szCs w:val="20"/>
              </w:rPr>
              <w:t>s</w:t>
            </w:r>
            <w:r w:rsidR="00912054" w:rsidRPr="000B080D">
              <w:rPr>
                <w:rFonts w:ascii="Arial" w:hAnsi="Arial" w:cs="Arial"/>
                <w:color w:val="000000"/>
                <w:sz w:val="20"/>
                <w:szCs w:val="20"/>
              </w:rPr>
              <w:t xml:space="preserve"> expecting a value in the </w:t>
            </w:r>
            <w:r w:rsidR="00464774" w:rsidRPr="000B080D">
              <w:rPr>
                <w:rFonts w:ascii="Arial" w:hAnsi="Arial" w:cs="Arial"/>
                <w:color w:val="000000"/>
                <w:sz w:val="20"/>
                <w:szCs w:val="20"/>
              </w:rPr>
              <w:t>9</w:t>
            </w:r>
            <w:proofErr w:type="gramStart"/>
            <w:r w:rsidR="00912054" w:rsidRPr="000B080D">
              <w:rPr>
                <w:rFonts w:ascii="Arial" w:hAnsi="Arial" w:cs="Arial"/>
                <w:color w:val="000000"/>
                <w:sz w:val="20"/>
                <w:szCs w:val="20"/>
                <w:vertAlign w:val="superscript"/>
              </w:rPr>
              <w:t>th</w:t>
            </w:r>
            <w:r w:rsidR="00912054" w:rsidRPr="000B080D">
              <w:rPr>
                <w:rFonts w:ascii="Arial" w:hAnsi="Arial" w:cs="Arial"/>
                <w:color w:val="000000"/>
                <w:sz w:val="20"/>
                <w:szCs w:val="20"/>
              </w:rPr>
              <w:t xml:space="preserve"> </w:t>
            </w:r>
            <w:r w:rsidR="00464774" w:rsidRPr="000B080D">
              <w:rPr>
                <w:rFonts w:ascii="Arial" w:hAnsi="Arial" w:cs="Arial"/>
                <w:color w:val="000000"/>
                <w:sz w:val="20"/>
                <w:szCs w:val="20"/>
              </w:rPr>
              <w:t xml:space="preserve"> </w:t>
            </w:r>
            <w:r w:rsidR="00912054" w:rsidRPr="000B080D">
              <w:rPr>
                <w:rFonts w:ascii="Arial" w:hAnsi="Arial" w:cs="Arial"/>
                <w:color w:val="000000"/>
                <w:sz w:val="20"/>
                <w:szCs w:val="20"/>
              </w:rPr>
              <w:t>component</w:t>
            </w:r>
            <w:proofErr w:type="gramEnd"/>
            <w:r w:rsidR="00912054" w:rsidRPr="000B080D">
              <w:rPr>
                <w:rFonts w:ascii="Arial" w:hAnsi="Arial" w:cs="Arial"/>
                <w:color w:val="000000"/>
                <w:sz w:val="20"/>
                <w:szCs w:val="20"/>
              </w:rPr>
              <w:t xml:space="preserve"> </w:t>
            </w:r>
            <w:r w:rsidR="00464774" w:rsidRPr="000B080D">
              <w:rPr>
                <w:rFonts w:ascii="Arial" w:hAnsi="Arial" w:cs="Arial"/>
                <w:color w:val="000000"/>
                <w:sz w:val="20"/>
                <w:szCs w:val="20"/>
              </w:rPr>
              <w:t>based on</w:t>
            </w:r>
            <w:r w:rsidR="00912054" w:rsidRPr="000B080D">
              <w:rPr>
                <w:rFonts w:ascii="Arial" w:hAnsi="Arial" w:cs="Arial"/>
                <w:color w:val="000000"/>
                <w:sz w:val="20"/>
                <w:szCs w:val="20"/>
              </w:rPr>
              <w:t xml:space="preserve">  component </w:t>
            </w:r>
            <w:r w:rsidR="00D24A67" w:rsidRPr="000B080D">
              <w:rPr>
                <w:rFonts w:ascii="Arial" w:hAnsi="Arial" w:cs="Arial"/>
                <w:color w:val="000000"/>
                <w:sz w:val="20"/>
                <w:szCs w:val="20"/>
              </w:rPr>
              <w:t>1 o</w:t>
            </w:r>
            <w:r w:rsidRPr="000B080D">
              <w:rPr>
                <w:rFonts w:ascii="Arial" w:hAnsi="Arial" w:cs="Arial"/>
                <w:color w:val="000000"/>
                <w:sz w:val="20"/>
                <w:szCs w:val="20"/>
              </w:rPr>
              <w:t xml:space="preserve">r </w:t>
            </w:r>
            <w:r w:rsidR="00912054" w:rsidRPr="000B080D">
              <w:rPr>
                <w:rFonts w:ascii="Arial" w:hAnsi="Arial" w:cs="Arial"/>
                <w:color w:val="000000"/>
                <w:sz w:val="20"/>
                <w:szCs w:val="20"/>
              </w:rPr>
              <w:t xml:space="preserve"> component </w:t>
            </w:r>
            <w:r w:rsidRPr="000B080D">
              <w:rPr>
                <w:rFonts w:ascii="Arial" w:hAnsi="Arial" w:cs="Arial"/>
                <w:color w:val="000000"/>
                <w:sz w:val="20"/>
                <w:szCs w:val="20"/>
              </w:rPr>
              <w:t>4 being populated.</w:t>
            </w:r>
            <w:r w:rsidR="00464774" w:rsidRPr="000B080D">
              <w:rPr>
                <w:rFonts w:ascii="Arial" w:hAnsi="Arial" w:cs="Arial"/>
                <w:color w:val="000000"/>
                <w:sz w:val="20"/>
                <w:szCs w:val="20"/>
              </w:rPr>
              <w:t xml:space="preserve"> </w:t>
            </w:r>
            <w:r w:rsidRPr="000B080D">
              <w:rPr>
                <w:rFonts w:ascii="Arial" w:hAnsi="Arial" w:cs="Arial"/>
                <w:color w:val="000000"/>
                <w:sz w:val="20"/>
                <w:szCs w:val="20"/>
              </w:rPr>
              <w:t xml:space="preserve"> </w:t>
            </w:r>
          </w:p>
          <w:p w14:paraId="5AB977BE" w14:textId="77777777" w:rsidR="00F620C9" w:rsidRPr="000B080D" w:rsidRDefault="00F620C9" w:rsidP="003857B9">
            <w:pPr>
              <w:textAlignment w:val="center"/>
              <w:rPr>
                <w:rFonts w:ascii="Arial" w:hAnsi="Arial" w:cs="Arial"/>
                <w:color w:val="000000"/>
                <w:sz w:val="20"/>
                <w:szCs w:val="20"/>
              </w:rPr>
            </w:pPr>
          </w:p>
          <w:p w14:paraId="18339AC1" w14:textId="77777777" w:rsidR="003857B9" w:rsidRPr="000B080D" w:rsidRDefault="003857B9" w:rsidP="003857B9">
            <w:pPr>
              <w:textAlignment w:val="center"/>
              <w:rPr>
                <w:rFonts w:ascii="Arial" w:hAnsi="Arial" w:cs="Arial"/>
                <w:color w:val="000000"/>
                <w:sz w:val="20"/>
                <w:szCs w:val="20"/>
              </w:rPr>
            </w:pPr>
            <w:r w:rsidRPr="000B080D">
              <w:rPr>
                <w:rFonts w:ascii="Arial" w:hAnsi="Arial" w:cs="Arial"/>
                <w:color w:val="000000"/>
                <w:sz w:val="20"/>
                <w:szCs w:val="20"/>
              </w:rPr>
              <w:lastRenderedPageBreak/>
              <w:t>Removed the Condition Predicate and updated the usage from C(R/RE) to RE</w:t>
            </w:r>
            <w:r w:rsidR="00F620C9" w:rsidRPr="000B080D">
              <w:rPr>
                <w:rFonts w:ascii="Arial" w:hAnsi="Arial" w:cs="Arial"/>
                <w:color w:val="000000"/>
                <w:sz w:val="20"/>
                <w:szCs w:val="20"/>
              </w:rPr>
              <w:t>, conformance statements or further requirements for</w:t>
            </w:r>
            <w:r w:rsidR="00912054" w:rsidRPr="000B080D">
              <w:rPr>
                <w:rFonts w:ascii="Arial" w:hAnsi="Arial" w:cs="Arial"/>
                <w:color w:val="000000"/>
                <w:sz w:val="20"/>
                <w:szCs w:val="20"/>
              </w:rPr>
              <w:t xml:space="preserve"> the</w:t>
            </w:r>
            <w:r w:rsidR="00F620C9" w:rsidRPr="000B080D">
              <w:rPr>
                <w:rFonts w:ascii="Arial" w:hAnsi="Arial" w:cs="Arial"/>
                <w:color w:val="000000"/>
                <w:sz w:val="20"/>
                <w:szCs w:val="20"/>
              </w:rPr>
              <w:t xml:space="preserve"> CWE</w:t>
            </w:r>
            <w:r w:rsidR="00912054" w:rsidRPr="000B080D">
              <w:rPr>
                <w:rFonts w:ascii="Arial" w:hAnsi="Arial" w:cs="Arial"/>
                <w:color w:val="000000"/>
                <w:sz w:val="20"/>
                <w:szCs w:val="20"/>
              </w:rPr>
              <w:t xml:space="preserve"> 9</w:t>
            </w:r>
            <w:r w:rsidR="00912054" w:rsidRPr="000B080D">
              <w:rPr>
                <w:rFonts w:ascii="Arial" w:hAnsi="Arial" w:cs="Arial"/>
                <w:color w:val="000000"/>
                <w:sz w:val="20"/>
                <w:szCs w:val="20"/>
                <w:vertAlign w:val="superscript"/>
              </w:rPr>
              <w:t>th</w:t>
            </w:r>
            <w:r w:rsidR="00912054" w:rsidRPr="000B080D">
              <w:rPr>
                <w:rFonts w:ascii="Arial" w:hAnsi="Arial" w:cs="Arial"/>
                <w:color w:val="000000"/>
                <w:sz w:val="20"/>
                <w:szCs w:val="20"/>
              </w:rPr>
              <w:t xml:space="preserve"> component </w:t>
            </w:r>
            <w:r w:rsidR="00F620C9" w:rsidRPr="000B080D">
              <w:rPr>
                <w:rFonts w:ascii="Arial" w:hAnsi="Arial" w:cs="Arial"/>
                <w:color w:val="000000"/>
                <w:sz w:val="20"/>
                <w:szCs w:val="20"/>
              </w:rPr>
              <w:t>will be provided in the MMG to resolve the issue</w:t>
            </w:r>
            <w:r w:rsidRPr="000B080D">
              <w:rPr>
                <w:rFonts w:ascii="Arial" w:hAnsi="Arial" w:cs="Arial"/>
                <w:color w:val="000000"/>
                <w:sz w:val="20"/>
                <w:szCs w:val="20"/>
              </w:rPr>
              <w:t>.</w:t>
            </w:r>
          </w:p>
          <w:p w14:paraId="0EC492B7" w14:textId="77777777" w:rsidR="003857B9" w:rsidRPr="000B080D" w:rsidRDefault="003857B9" w:rsidP="003857B9">
            <w:pPr>
              <w:textAlignment w:val="center"/>
              <w:rPr>
                <w:rFonts w:ascii="Arial" w:hAnsi="Arial" w:cs="Arial"/>
                <w:color w:val="000000"/>
                <w:sz w:val="20"/>
                <w:szCs w:val="20"/>
              </w:rPr>
            </w:pPr>
          </w:p>
          <w:p w14:paraId="263D3D97" w14:textId="77777777" w:rsidR="003857B9" w:rsidRPr="000B080D" w:rsidRDefault="003857B9" w:rsidP="003857B9">
            <w:pPr>
              <w:textAlignment w:val="center"/>
              <w:rPr>
                <w:rFonts w:ascii="Arial" w:hAnsi="Arial" w:cs="Arial"/>
                <w:color w:val="000000"/>
                <w:sz w:val="20"/>
                <w:szCs w:val="20"/>
              </w:rPr>
            </w:pPr>
            <w:r w:rsidRPr="000B080D">
              <w:rPr>
                <w:rFonts w:ascii="Arial" w:hAnsi="Arial" w:cs="Arial"/>
                <w:color w:val="000000"/>
                <w:sz w:val="20"/>
                <w:szCs w:val="20"/>
              </w:rPr>
              <w:t xml:space="preserve">Removed: </w:t>
            </w:r>
          </w:p>
          <w:p w14:paraId="16708BCC" w14:textId="77777777" w:rsidR="003857B9" w:rsidRPr="000B080D" w:rsidRDefault="003857B9" w:rsidP="003857B9">
            <w:pPr>
              <w:pStyle w:val="ComponentTableBody"/>
              <w:spacing w:before="40" w:after="40" w:line="240" w:lineRule="auto"/>
              <w:jc w:val="left"/>
              <w:rPr>
                <w:rFonts w:cs="Arial"/>
                <w:bCs/>
                <w:sz w:val="20"/>
              </w:rPr>
            </w:pPr>
            <w:r w:rsidRPr="000B080D">
              <w:rPr>
                <w:rFonts w:cs="Arial"/>
                <w:b/>
                <w:bCs/>
                <w:sz w:val="20"/>
              </w:rPr>
              <w:t>Condition Predicate:</w:t>
            </w:r>
            <w:r w:rsidRPr="000B080D">
              <w:rPr>
                <w:rFonts w:cs="Arial"/>
                <w:bCs/>
                <w:sz w:val="20"/>
              </w:rPr>
              <w:t xml:space="preserve"> If </w:t>
            </w:r>
            <w:r w:rsidRPr="000B080D">
              <w:rPr>
                <w:rFonts w:cs="Arial"/>
                <w:color w:val="000000"/>
                <w:sz w:val="20"/>
              </w:rPr>
              <w:t>components 1</w:t>
            </w:r>
            <w:r w:rsidRPr="000B080D" w:rsidDel="003C06A9">
              <w:rPr>
                <w:rFonts w:cs="Arial"/>
                <w:bCs/>
                <w:sz w:val="20"/>
              </w:rPr>
              <w:t xml:space="preserve"> </w:t>
            </w:r>
            <w:r w:rsidRPr="000B080D">
              <w:rPr>
                <w:rFonts w:cs="Arial"/>
                <w:bCs/>
                <w:sz w:val="20"/>
              </w:rPr>
              <w:t xml:space="preserve">(Identifier) OR </w:t>
            </w:r>
            <w:r w:rsidRPr="000B080D">
              <w:rPr>
                <w:rFonts w:cs="Arial"/>
                <w:sz w:val="20"/>
              </w:rPr>
              <w:t>components 4</w:t>
            </w:r>
            <w:r w:rsidRPr="000B080D" w:rsidDel="003C06A9">
              <w:rPr>
                <w:rFonts w:cs="Arial"/>
                <w:bCs/>
                <w:sz w:val="20"/>
              </w:rPr>
              <w:t xml:space="preserve"> </w:t>
            </w:r>
            <w:r w:rsidRPr="000B080D">
              <w:rPr>
                <w:rFonts w:cs="Arial"/>
                <w:bCs/>
                <w:sz w:val="20"/>
              </w:rPr>
              <w:t>(alternate identifier) are valued.</w:t>
            </w:r>
          </w:p>
        </w:tc>
        <w:tc>
          <w:tcPr>
            <w:tcW w:w="3600" w:type="dxa"/>
            <w:shd w:val="clear" w:color="auto" w:fill="FFFFFF"/>
          </w:tcPr>
          <w:p w14:paraId="76AFBE96" w14:textId="77777777" w:rsidR="003857B9" w:rsidRPr="000B080D" w:rsidRDefault="003857B9"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lastRenderedPageBreak/>
              <w:t>Usage: RE</w:t>
            </w:r>
          </w:p>
          <w:p w14:paraId="4F2F8A82" w14:textId="77777777" w:rsidR="003857B9" w:rsidRPr="000B080D" w:rsidRDefault="003857B9"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656876" w:rsidRPr="000B080D" w14:paraId="3C4AA8CD"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0FFF20E" w14:textId="77777777" w:rsidR="00656876" w:rsidRPr="000B080D" w:rsidRDefault="00656876" w:rsidP="003857B9">
            <w:pPr>
              <w:spacing w:after="200" w:line="276" w:lineRule="auto"/>
              <w:rPr>
                <w:rFonts w:ascii="Arial" w:hAnsi="Arial" w:cs="Arial"/>
                <w:b w:val="0"/>
                <w:sz w:val="20"/>
                <w:szCs w:val="20"/>
              </w:rPr>
            </w:pPr>
            <w:r w:rsidRPr="000B080D">
              <w:rPr>
                <w:rFonts w:ascii="Arial" w:hAnsi="Arial" w:cs="Arial"/>
                <w:b w:val="0"/>
                <w:sz w:val="20"/>
                <w:szCs w:val="20"/>
              </w:rPr>
              <w:t>62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75F5AD91" w14:textId="77777777" w:rsidR="00656876" w:rsidRPr="000B080D" w:rsidRDefault="00656876" w:rsidP="003857B9">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6D109381" w14:textId="77777777" w:rsidR="00656876" w:rsidRPr="000B080D" w:rsidRDefault="00656876"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Document Name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FF79C99" w14:textId="77777777" w:rsidR="00656876" w:rsidRPr="000B080D" w:rsidRDefault="00656876" w:rsidP="003857B9">
            <w:pPr>
              <w:textAlignment w:val="center"/>
              <w:rPr>
                <w:rFonts w:ascii="Arial" w:hAnsi="Arial" w:cs="Arial"/>
                <w:color w:val="000000"/>
                <w:sz w:val="20"/>
                <w:szCs w:val="20"/>
              </w:rPr>
            </w:pPr>
            <w:r w:rsidRPr="000B080D">
              <w:rPr>
                <w:rFonts w:ascii="Arial" w:hAnsi="Arial" w:cs="Arial"/>
                <w:color w:val="000000"/>
                <w:sz w:val="20"/>
                <w:szCs w:val="20"/>
              </w:rPr>
              <w:t xml:space="preserve">Document name updated to be more consistent with previous versions of the document to correct </w:t>
            </w:r>
            <w:proofErr w:type="spellStart"/>
            <w:r w:rsidRPr="000B080D">
              <w:rPr>
                <w:rFonts w:ascii="Arial" w:hAnsi="Arial" w:cs="Arial"/>
                <w:color w:val="000000"/>
                <w:sz w:val="20"/>
                <w:szCs w:val="20"/>
              </w:rPr>
              <w:t>confussion</w:t>
            </w:r>
            <w:proofErr w:type="spellEnd"/>
            <w:r w:rsidRPr="000B080D">
              <w:rPr>
                <w:rFonts w:ascii="Arial" w:hAnsi="Arial" w:cs="Arial"/>
                <w:color w:val="000000"/>
                <w:sz w:val="20"/>
                <w:szCs w:val="20"/>
              </w:rPr>
              <w:t xml:space="preserve">. </w:t>
            </w:r>
            <w:r w:rsidR="00C42C67" w:rsidRPr="000B080D">
              <w:rPr>
                <w:rFonts w:ascii="Arial" w:hAnsi="Arial" w:cs="Arial"/>
                <w:color w:val="000000"/>
                <w:sz w:val="20"/>
                <w:szCs w:val="20"/>
              </w:rPr>
              <w:t>Corrected various locations that reference the name directly.</w:t>
            </w:r>
          </w:p>
        </w:tc>
        <w:tc>
          <w:tcPr>
            <w:tcW w:w="3600" w:type="dxa"/>
            <w:shd w:val="clear" w:color="auto" w:fill="FFFFFF"/>
          </w:tcPr>
          <w:p w14:paraId="493F603D" w14:textId="77777777" w:rsidR="00656876" w:rsidRPr="000B080D" w:rsidRDefault="00656876" w:rsidP="00656876">
            <w:pPr>
              <w:cnfStyle w:val="000000000000" w:firstRow="0" w:lastRow="0" w:firstColumn="0" w:lastColumn="0" w:oddVBand="0" w:evenVBand="0" w:oddHBand="0" w:evenHBand="0" w:firstRowFirstColumn="0" w:firstRowLastColumn="0" w:lastRowFirstColumn="0" w:lastRowLastColumn="0"/>
              <w:rPr>
                <w:rFonts w:ascii="Arial" w:hAnsi="Arial" w:cs="Arial"/>
                <w:caps/>
                <w:sz w:val="20"/>
                <w:szCs w:val="20"/>
              </w:rPr>
            </w:pPr>
            <w:r w:rsidRPr="000B080D">
              <w:rPr>
                <w:rFonts w:ascii="Arial" w:hAnsi="Arial" w:cs="Arial"/>
                <w:caps/>
                <w:sz w:val="20"/>
                <w:szCs w:val="20"/>
              </w:rPr>
              <w:t xml:space="preserve">PHIN MESSAGING </w:t>
            </w:r>
            <w:r w:rsidRPr="000B080D">
              <w:rPr>
                <w:rFonts w:ascii="Arial" w:hAnsi="Arial" w:cs="Arial"/>
                <w:sz w:val="20"/>
                <w:szCs w:val="20"/>
              </w:rPr>
              <w:t>SPECIFICATION</w:t>
            </w:r>
            <w:r w:rsidRPr="000B080D">
              <w:rPr>
                <w:rFonts w:ascii="Arial" w:hAnsi="Arial" w:cs="Arial"/>
                <w:caps/>
                <w:sz w:val="20"/>
                <w:szCs w:val="20"/>
              </w:rPr>
              <w:t xml:space="preserve"> </w:t>
            </w:r>
            <w:r w:rsidRPr="000B080D">
              <w:rPr>
                <w:rFonts w:ascii="Arial" w:hAnsi="Arial" w:cs="Arial"/>
                <w:sz w:val="20"/>
                <w:szCs w:val="20"/>
              </w:rPr>
              <w:t>for</w:t>
            </w:r>
            <w:r w:rsidRPr="000B080D">
              <w:rPr>
                <w:rFonts w:ascii="Arial" w:hAnsi="Arial" w:cs="Arial"/>
                <w:caps/>
                <w:sz w:val="20"/>
                <w:szCs w:val="20"/>
              </w:rPr>
              <w:t xml:space="preserve"> CASE NOTIFICATION</w:t>
            </w:r>
          </w:p>
          <w:p w14:paraId="1F5BE904" w14:textId="77777777" w:rsidR="00656876" w:rsidRPr="000B080D" w:rsidRDefault="00656876" w:rsidP="00656876">
            <w:pPr>
              <w:cnfStyle w:val="000000000000" w:firstRow="0" w:lastRow="0" w:firstColumn="0" w:lastColumn="0" w:oddVBand="0" w:evenVBand="0" w:oddHBand="0" w:evenHBand="0" w:firstRowFirstColumn="0" w:firstRowLastColumn="0" w:lastRowFirstColumn="0" w:lastRowLastColumn="0"/>
              <w:rPr>
                <w:rFonts w:ascii="Arial" w:hAnsi="Arial" w:cs="Arial"/>
                <w:bCs/>
                <w:i/>
                <w:sz w:val="20"/>
                <w:szCs w:val="20"/>
              </w:rPr>
            </w:pPr>
            <w:r w:rsidRPr="000B080D">
              <w:rPr>
                <w:rFonts w:ascii="Arial" w:hAnsi="Arial" w:cs="Arial"/>
                <w:i/>
                <w:caps/>
                <w:sz w:val="20"/>
                <w:szCs w:val="20"/>
              </w:rPr>
              <w:t xml:space="preserve">ORU^R01 </w:t>
            </w:r>
            <w:r w:rsidRPr="000B080D">
              <w:rPr>
                <w:rFonts w:ascii="Arial" w:hAnsi="Arial" w:cs="Arial"/>
                <w:i/>
                <w:color w:val="000000"/>
                <w:sz w:val="20"/>
                <w:szCs w:val="20"/>
              </w:rPr>
              <w:t>Message Structure Specification/Profile</w:t>
            </w:r>
          </w:p>
          <w:p w14:paraId="240704AA" w14:textId="77777777" w:rsidR="00656876" w:rsidRPr="000B080D" w:rsidRDefault="00656876" w:rsidP="003857B9">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56876" w:rsidRPr="000B080D" w14:paraId="557956B4"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73A9F69" w14:textId="77777777" w:rsidR="00656876" w:rsidRPr="000B080D" w:rsidRDefault="00656876" w:rsidP="003857B9">
            <w:pPr>
              <w:spacing w:after="200" w:line="276" w:lineRule="auto"/>
              <w:rPr>
                <w:rFonts w:ascii="Arial" w:hAnsi="Arial" w:cs="Arial"/>
                <w:b w:val="0"/>
                <w:sz w:val="20"/>
                <w:szCs w:val="20"/>
              </w:rPr>
            </w:pPr>
            <w:r w:rsidRPr="000B080D">
              <w:rPr>
                <w:rFonts w:ascii="Arial" w:hAnsi="Arial" w:cs="Arial"/>
                <w:b w:val="0"/>
                <w:sz w:val="20"/>
                <w:szCs w:val="20"/>
              </w:rPr>
              <w:t>63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F0237F1" w14:textId="77777777" w:rsidR="00656876" w:rsidRPr="000B080D" w:rsidRDefault="00656876" w:rsidP="003857B9">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5328E640" w14:textId="77777777" w:rsidR="00656876" w:rsidRPr="000B080D" w:rsidRDefault="00656876"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3160CF3" w14:textId="7A9533DA" w:rsidR="00656876"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Replaced “guide” </w:t>
            </w:r>
            <w:proofErr w:type="spellStart"/>
            <w:r w:rsidRPr="000B080D">
              <w:rPr>
                <w:rFonts w:ascii="Arial" w:hAnsi="Arial" w:cs="Arial"/>
                <w:color w:val="000000"/>
                <w:sz w:val="20"/>
                <w:szCs w:val="20"/>
              </w:rPr>
              <w:t>throuthout</w:t>
            </w:r>
            <w:proofErr w:type="spellEnd"/>
            <w:r w:rsidRPr="000B080D">
              <w:rPr>
                <w:rFonts w:ascii="Arial" w:hAnsi="Arial" w:cs="Arial"/>
                <w:color w:val="000000"/>
                <w:sz w:val="20"/>
                <w:szCs w:val="20"/>
              </w:rPr>
              <w:t xml:space="preserve"> to align with new do</w:t>
            </w:r>
            <w:ins w:id="492" w:author="Author">
              <w:r w:rsidR="00E03C52">
                <w:rPr>
                  <w:rFonts w:ascii="Arial" w:hAnsi="Arial" w:cs="Arial"/>
                  <w:color w:val="000000"/>
                  <w:sz w:val="20"/>
                  <w:szCs w:val="20"/>
                </w:rPr>
                <w:t>c</w:t>
              </w:r>
            </w:ins>
            <w:del w:id="493" w:author="Author">
              <w:r w:rsidRPr="000B080D" w:rsidDel="00E03C52">
                <w:rPr>
                  <w:rFonts w:ascii="Arial" w:hAnsi="Arial" w:cs="Arial"/>
                  <w:color w:val="000000"/>
                  <w:sz w:val="20"/>
                  <w:szCs w:val="20"/>
                </w:rPr>
                <w:delText>w</w:delText>
              </w:r>
            </w:del>
            <w:r w:rsidRPr="000B080D">
              <w:rPr>
                <w:rFonts w:ascii="Arial" w:hAnsi="Arial" w:cs="Arial"/>
                <w:color w:val="000000"/>
                <w:sz w:val="20"/>
                <w:szCs w:val="20"/>
              </w:rPr>
              <w:t xml:space="preserve">ument name. </w:t>
            </w:r>
          </w:p>
        </w:tc>
        <w:tc>
          <w:tcPr>
            <w:tcW w:w="3600" w:type="dxa"/>
            <w:shd w:val="clear" w:color="auto" w:fill="FFFFFF"/>
          </w:tcPr>
          <w:p w14:paraId="5FFBAF1A" w14:textId="77777777" w:rsidR="00656876" w:rsidRPr="000B080D" w:rsidRDefault="00C42C67"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Replaced “guide” with “specification”. </w:t>
            </w:r>
          </w:p>
        </w:tc>
      </w:tr>
      <w:tr w:rsidR="00C42C67" w:rsidRPr="000B080D" w14:paraId="613CAA7C"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B002490"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F8774BD"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4.18</w:t>
            </w:r>
          </w:p>
        </w:tc>
        <w:tc>
          <w:tcPr>
            <w:tcW w:w="1462" w:type="dxa"/>
            <w:shd w:val="clear" w:color="auto" w:fill="FFFFFF"/>
          </w:tcPr>
          <w:p w14:paraId="4A965AFD" w14:textId="77777777" w:rsidR="00C42C67" w:rsidRPr="000B080D" w:rsidRDefault="00C42C67"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PRL</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52D7E12"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Updated sentence to help clarify it, added parentheses. </w:t>
            </w:r>
          </w:p>
        </w:tc>
        <w:tc>
          <w:tcPr>
            <w:tcW w:w="3600" w:type="dxa"/>
            <w:shd w:val="clear" w:color="auto" w:fill="FFFFFF"/>
          </w:tcPr>
          <w:p w14:paraId="3D4A2A11" w14:textId="77777777" w:rsidR="00C42C67" w:rsidRPr="000B080D" w:rsidRDefault="00C42C67" w:rsidP="003857B9">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For example if the current order identifies susceptibility testing, the value in OBR-26 PRL datatype identifies the organism the testing is being performed on by referencing the performed </w:t>
            </w:r>
            <w:proofErr w:type="gramStart"/>
            <w:r w:rsidRPr="000B080D">
              <w:rPr>
                <w:rFonts w:ascii="Arial" w:hAnsi="Arial" w:cs="Arial"/>
                <w:sz w:val="20"/>
                <w:szCs w:val="20"/>
              </w:rPr>
              <w:t>test(</w:t>
            </w:r>
            <w:proofErr w:type="gramEnd"/>
            <w:r w:rsidRPr="000B080D">
              <w:rPr>
                <w:rFonts w:ascii="Arial" w:hAnsi="Arial" w:cs="Arial"/>
                <w:sz w:val="20"/>
                <w:szCs w:val="20"/>
              </w:rPr>
              <w:t>which isolated the organism) and the respective sub-ID (which identify the correct result value)</w:t>
            </w:r>
          </w:p>
        </w:tc>
      </w:tr>
      <w:tr w:rsidR="00C42C67" w:rsidRPr="000B080D" w14:paraId="5D1DF414"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F654EDB"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C8F1269"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5.2.1</w:t>
            </w:r>
          </w:p>
        </w:tc>
        <w:tc>
          <w:tcPr>
            <w:tcW w:w="1462" w:type="dxa"/>
            <w:shd w:val="clear" w:color="auto" w:fill="FFFFFF"/>
          </w:tcPr>
          <w:p w14:paraId="37C1FA85" w14:textId="77777777" w:rsidR="00C42C67" w:rsidRPr="000B080D" w:rsidRDefault="00C42C67"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MSH-3</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7B498E2"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Added wording to help clarify the use of unique OID(s). </w:t>
            </w:r>
          </w:p>
        </w:tc>
        <w:tc>
          <w:tcPr>
            <w:tcW w:w="3600" w:type="dxa"/>
            <w:shd w:val="clear" w:color="auto" w:fill="FFFFFF"/>
          </w:tcPr>
          <w:p w14:paraId="5659E467" w14:textId="77777777" w:rsidR="00C42C67" w:rsidRPr="000B080D" w:rsidRDefault="00C42C67" w:rsidP="00C42C6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A public health agency (PHA) with the authority to send HL7 case notifications to CDC should use a unique Object Identifier (OID) in this field to indicate the specific PHA system from which the case notification data is being sent. Each PHA sending system should have its own unique OID. </w:t>
            </w:r>
          </w:p>
          <w:p w14:paraId="519C1623" w14:textId="77777777" w:rsidR="00656118" w:rsidRPr="000B080D" w:rsidRDefault="00656118" w:rsidP="00C42C6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C0A2AEF" w14:textId="77777777" w:rsidR="00C42C67" w:rsidRPr="000B080D" w:rsidRDefault="00C42C67" w:rsidP="00C42C67">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(Refer to TA and Training Resource Center at </w:t>
            </w:r>
            <w:hyperlink r:id="rId36" w:history="1">
              <w:r w:rsidRPr="000B080D">
                <w:rPr>
                  <w:rStyle w:val="Hyperlink"/>
                  <w:rFonts w:ascii="Arial" w:hAnsi="Arial" w:cs="Arial"/>
                  <w:sz w:val="20"/>
                  <w:szCs w:val="20"/>
                </w:rPr>
                <w:t>https://www.cdc.gov/nmi/ta-trc/index.html</w:t>
              </w:r>
            </w:hyperlink>
            <w:r w:rsidRPr="000B080D">
              <w:rPr>
                <w:rFonts w:ascii="Arial" w:hAnsi="Arial" w:cs="Arial"/>
                <w:sz w:val="20"/>
                <w:szCs w:val="20"/>
              </w:rPr>
              <w:t xml:space="preserve"> for further resources).</w:t>
            </w:r>
          </w:p>
        </w:tc>
      </w:tr>
      <w:tr w:rsidR="00C42C67" w:rsidRPr="000B080D" w14:paraId="1CB2432C"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1299AC6"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4239345"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5.2.1</w:t>
            </w:r>
          </w:p>
        </w:tc>
        <w:tc>
          <w:tcPr>
            <w:tcW w:w="1462" w:type="dxa"/>
            <w:shd w:val="clear" w:color="auto" w:fill="FFFFFF"/>
          </w:tcPr>
          <w:p w14:paraId="33D582C7" w14:textId="77777777" w:rsidR="00C42C67" w:rsidRPr="000B080D" w:rsidRDefault="00C42C67"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106D56D"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Added wording to help clarify the use of unique OID(s).</w:t>
            </w:r>
          </w:p>
        </w:tc>
        <w:tc>
          <w:tcPr>
            <w:tcW w:w="3600" w:type="dxa"/>
            <w:shd w:val="clear" w:color="auto" w:fill="FFFFFF"/>
          </w:tcPr>
          <w:p w14:paraId="1E3674DE" w14:textId="77777777" w:rsidR="00C42C67" w:rsidRPr="000B080D" w:rsidRDefault="00C42C67"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 public health agency with the authority to send HL7 case notifications to CDC should use a consistent Object Identifier (OID) in this field to identify the PHA.</w:t>
            </w:r>
          </w:p>
          <w:p w14:paraId="2A2E19F4" w14:textId="77777777" w:rsidR="00656118" w:rsidRPr="000B080D" w:rsidRDefault="00656118"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5A66D0C" w14:textId="77777777" w:rsidR="00C42C67" w:rsidRPr="000B080D" w:rsidRDefault="00C42C67"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(Refer to TA and Training Resource Center at </w:t>
            </w:r>
            <w:hyperlink r:id="rId37" w:history="1">
              <w:r w:rsidRPr="000B080D">
                <w:rPr>
                  <w:rStyle w:val="Hyperlink"/>
                  <w:rFonts w:ascii="Arial" w:hAnsi="Arial" w:cs="Arial"/>
                  <w:sz w:val="20"/>
                  <w:szCs w:val="20"/>
                </w:rPr>
                <w:t>https://www.cdc.gov/nmi/ta-trc/index.html</w:t>
              </w:r>
            </w:hyperlink>
            <w:r w:rsidRPr="000B080D">
              <w:rPr>
                <w:rFonts w:ascii="Arial" w:hAnsi="Arial" w:cs="Arial"/>
                <w:sz w:val="20"/>
                <w:szCs w:val="20"/>
              </w:rPr>
              <w:t xml:space="preserve"> for further resources).</w:t>
            </w:r>
          </w:p>
        </w:tc>
      </w:tr>
      <w:tr w:rsidR="00F35730" w:rsidRPr="000B080D" w14:paraId="363E76DC" w14:textId="77777777" w:rsidTr="000B080D">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DC7B257" w14:textId="77777777" w:rsidR="00F35730" w:rsidRPr="000B080D" w:rsidRDefault="00F35730" w:rsidP="00F35730">
            <w:pPr>
              <w:spacing w:after="200" w:line="276" w:lineRule="auto"/>
              <w:rPr>
                <w:rFonts w:ascii="Arial" w:hAnsi="Arial" w:cs="Arial"/>
                <w:b w:val="0"/>
                <w:sz w:val="20"/>
                <w:szCs w:val="20"/>
              </w:rPr>
            </w:pPr>
            <w:r w:rsidRPr="000B080D">
              <w:rPr>
                <w:rFonts w:ascii="Arial" w:hAnsi="Arial" w:cs="Arial"/>
                <w:b w:val="0"/>
                <w:sz w:val="20"/>
                <w:szCs w:val="20"/>
              </w:rPr>
              <w:lastRenderedPageBreak/>
              <w:t>67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7111BF1F" w14:textId="77777777" w:rsidR="00F35730" w:rsidRPr="000B080D" w:rsidRDefault="00F35730" w:rsidP="00F35730">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shd w:val="clear" w:color="auto" w:fill="FFFFFF"/>
          </w:tcPr>
          <w:p w14:paraId="50DDEA7E" w14:textId="77777777" w:rsidR="00F35730" w:rsidRPr="000B080D" w:rsidRDefault="00F35730" w:rsidP="00F357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PT -Processing Type </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C79C2B5" w14:textId="77777777" w:rsidR="00F35730" w:rsidRPr="000B080D" w:rsidRDefault="00F35730" w:rsidP="00F35730">
            <w:pPr>
              <w:textAlignment w:val="center"/>
              <w:rPr>
                <w:rFonts w:ascii="Arial" w:hAnsi="Arial" w:cs="Arial"/>
                <w:color w:val="000000"/>
                <w:sz w:val="20"/>
                <w:szCs w:val="20"/>
              </w:rPr>
            </w:pPr>
            <w:r w:rsidRPr="000B080D">
              <w:rPr>
                <w:rFonts w:ascii="Arial" w:hAnsi="Arial" w:cs="Arial"/>
                <w:color w:val="000000"/>
                <w:sz w:val="20"/>
                <w:szCs w:val="20"/>
              </w:rPr>
              <w:t xml:space="preserve">Corrected data type definition, components length was incorrect. </w:t>
            </w:r>
          </w:p>
        </w:tc>
        <w:tc>
          <w:tcPr>
            <w:tcW w:w="3600" w:type="dxa"/>
            <w:shd w:val="clear" w:color="auto" w:fill="FFFFFF"/>
          </w:tcPr>
          <w:p w14:paraId="162F78EA" w14:textId="77777777" w:rsidR="00F35730" w:rsidRPr="000B080D" w:rsidRDefault="00F35730" w:rsidP="00F35730">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Update PT components Processing ID and Processing Mode length from 3 to 1. </w:t>
            </w:r>
          </w:p>
        </w:tc>
      </w:tr>
    </w:tbl>
    <w:p w14:paraId="1562A533" w14:textId="77777777" w:rsidR="001508BE" w:rsidRPr="000B080D" w:rsidRDefault="001508BE" w:rsidP="001508BE">
      <w:pPr>
        <w:rPr>
          <w:rFonts w:ascii="Arial" w:hAnsi="Arial" w:cs="Arial"/>
          <w:sz w:val="20"/>
          <w:szCs w:val="20"/>
        </w:rPr>
      </w:pPr>
    </w:p>
    <w:sectPr w:rsidR="001508BE" w:rsidRPr="000B080D" w:rsidSect="0043465D">
      <w:pgSz w:w="12240" w:h="15840" w:code="1"/>
      <w:pgMar w:top="1080" w:right="1440" w:bottom="108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2B7E8" w14:textId="77777777" w:rsidR="00AB2E4F" w:rsidRDefault="00AB2E4F">
      <w:r>
        <w:separator/>
      </w:r>
    </w:p>
  </w:endnote>
  <w:endnote w:type="continuationSeparator" w:id="0">
    <w:p w14:paraId="4651F47C" w14:textId="77777777" w:rsidR="00AB2E4F" w:rsidRDefault="00AB2E4F">
      <w:r>
        <w:continuationSeparator/>
      </w:r>
    </w:p>
  </w:endnote>
  <w:endnote w:type="continuationNotice" w:id="1">
    <w:p w14:paraId="64DD2F74" w14:textId="77777777" w:rsidR="00AB2E4F" w:rsidRDefault="00AB2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inePrinter">
    <w:panose1 w:val="020B0604020202020204"/>
    <w:charset w:val="00"/>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auto"/>
    <w:pitch w:val="variable"/>
    <w:sig w:usb0="00000000" w:usb1="00000000" w:usb2="01000407"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701452"/>
      <w:docPartObj>
        <w:docPartGallery w:val="Page Numbers (Bottom of Page)"/>
        <w:docPartUnique/>
      </w:docPartObj>
    </w:sdtPr>
    <w:sdtEndPr>
      <w:rPr>
        <w:color w:val="7F7F7F" w:themeColor="background1" w:themeShade="7F"/>
        <w:spacing w:val="60"/>
      </w:rPr>
    </w:sdtEndPr>
    <w:sdtContent>
      <w:p w14:paraId="0B8E0C58" w14:textId="725E46F8" w:rsidR="00301B84" w:rsidRDefault="00301B84" w:rsidP="00C56B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623F">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54280"/>
      <w:docPartObj>
        <w:docPartGallery w:val="Page Numbers (Bottom of Page)"/>
        <w:docPartUnique/>
      </w:docPartObj>
    </w:sdtPr>
    <w:sdtEndPr>
      <w:rPr>
        <w:color w:val="7F7F7F" w:themeColor="background1" w:themeShade="7F"/>
        <w:spacing w:val="60"/>
      </w:rPr>
    </w:sdtEndPr>
    <w:sdtContent>
      <w:p w14:paraId="1DF5CE7E" w14:textId="2E196B7F" w:rsidR="00301B84" w:rsidRDefault="00301B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455D">
          <w:rPr>
            <w:noProof/>
          </w:rPr>
          <w:t>57</w:t>
        </w:r>
        <w:r>
          <w:rPr>
            <w:noProof/>
          </w:rPr>
          <w:fldChar w:fldCharType="end"/>
        </w:r>
        <w:r>
          <w:t xml:space="preserve"> | </w:t>
        </w:r>
        <w:r>
          <w:rPr>
            <w:color w:val="7F7F7F" w:themeColor="background1" w:themeShade="7F"/>
            <w:spacing w:val="60"/>
          </w:rPr>
          <w:t>Page</w:t>
        </w:r>
      </w:p>
    </w:sdtContent>
  </w:sdt>
  <w:p w14:paraId="79FF66FA" w14:textId="77777777" w:rsidR="00301B84" w:rsidRPr="00D55A5B" w:rsidRDefault="00301B84" w:rsidP="00D55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C53ED" w14:textId="77777777" w:rsidR="00AB2E4F" w:rsidRDefault="00AB2E4F">
      <w:pPr>
        <w:spacing w:after="60"/>
      </w:pPr>
      <w:r>
        <w:separator/>
      </w:r>
    </w:p>
  </w:footnote>
  <w:footnote w:type="continuationSeparator" w:id="0">
    <w:p w14:paraId="159C7886" w14:textId="77777777" w:rsidR="00AB2E4F" w:rsidRDefault="00AB2E4F">
      <w:r>
        <w:continuationSeparator/>
      </w:r>
    </w:p>
  </w:footnote>
  <w:footnote w:type="continuationNotice" w:id="1">
    <w:p w14:paraId="56FB5D44" w14:textId="77777777" w:rsidR="00AB2E4F" w:rsidRDefault="00AB2E4F"/>
  </w:footnote>
  <w:footnote w:id="2">
    <w:p w14:paraId="6B9CA9DD" w14:textId="77777777" w:rsidR="00301B84" w:rsidRDefault="00301B84">
      <w:pPr>
        <w:pStyle w:val="FootnoteText"/>
      </w:pPr>
      <w:r>
        <w:rPr>
          <w:rStyle w:val="FootnoteReference"/>
        </w:rPr>
        <w:footnoteRef/>
      </w:r>
      <w:r>
        <w:t xml:space="preserve"> </w:t>
      </w:r>
      <w:r>
        <w:rPr>
          <w:sz w:val="10"/>
          <w:szCs w:val="10"/>
        </w:rPr>
        <w:t xml:space="preserve"> </w:t>
      </w:r>
      <w:r>
        <w:rPr>
          <w:sz w:val="16"/>
          <w:szCs w:val="16"/>
        </w:rPr>
        <w:t xml:space="preserve">http://www.ietf.org/rfc/rfc2119.txt </w:t>
      </w:r>
      <w:r>
        <w:t xml:space="preserve"> </w:t>
      </w:r>
    </w:p>
  </w:footnote>
  <w:footnote w:id="3">
    <w:p w14:paraId="742D7001" w14:textId="77777777" w:rsidR="00301B84" w:rsidRDefault="00301B84" w:rsidP="001351B8">
      <w:pPr>
        <w:pStyle w:val="FootnoteText"/>
      </w:pPr>
      <w:r>
        <w:rPr>
          <w:rStyle w:val="FootnoteReference"/>
        </w:rPr>
        <w:footnoteRef/>
      </w:r>
      <w:r>
        <w:t xml:space="preserve"> T</w:t>
      </w:r>
      <w:r w:rsidRPr="00242902">
        <w:t>here are multiple interpretations of “RE” when a value is known. One is “the capability must always be supported and a value is sent if known”</w:t>
      </w:r>
      <w:r>
        <w:t>;</w:t>
      </w:r>
      <w:r w:rsidRPr="00242902">
        <w:t xml:space="preserve"> the other is “the capability must always be supported and a value may or may not be sent even when known based on a condition external to the profile specification. The condition may </w:t>
      </w:r>
      <w:r>
        <w:t>be noted in the profile but can</w:t>
      </w:r>
      <w:r w:rsidRPr="00242902">
        <w:t>not be processed automatically</w:t>
      </w:r>
      <w:r>
        <w:t>.</w:t>
      </w:r>
      <w:r w:rsidRPr="00242902">
        <w:t>”  This is what can be interpreted from the “relevant” part of the definition.</w:t>
      </w:r>
      <w:r>
        <w:t xml:space="preserve"> Regardless of the interpretation the “RE” usage code, a set of test circumstances can be developed to sufficiently test the “RE” element. See the “Conformity Assessment of Conformance Constructs” section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733F6" w14:textId="77777777" w:rsidR="00301B84" w:rsidRDefault="00301B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2E678" w14:textId="77777777" w:rsidR="00301B84" w:rsidRDefault="00301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06E6E" w14:textId="77777777" w:rsidR="00301B84" w:rsidRDefault="00301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FF1B14"/>
    <w:multiLevelType w:val="hybridMultilevel"/>
    <w:tmpl w:val="8EF6FC6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166E8"/>
    <w:multiLevelType w:val="hybridMultilevel"/>
    <w:tmpl w:val="F088442A"/>
    <w:lvl w:ilvl="0" w:tplc="E786B5A6">
      <w:start w:val="1"/>
      <w:numFmt w:val="bullet"/>
      <w:lvlText w:val=""/>
      <w:lvlJc w:val="left"/>
      <w:pPr>
        <w:tabs>
          <w:tab w:val="num" w:pos="720"/>
        </w:tabs>
        <w:ind w:left="720" w:hanging="360"/>
      </w:pPr>
      <w:rPr>
        <w:rFonts w:ascii="Symbol" w:hAnsi="Symbol" w:hint="default"/>
      </w:rPr>
    </w:lvl>
    <w:lvl w:ilvl="1" w:tplc="4028B902">
      <w:start w:val="1"/>
      <w:numFmt w:val="bullet"/>
      <w:pStyle w:val="NormalListBullets2"/>
      <w:lvlText w:val="o"/>
      <w:lvlJc w:val="left"/>
      <w:pPr>
        <w:tabs>
          <w:tab w:val="num" w:pos="1440"/>
        </w:tabs>
        <w:ind w:left="1440" w:hanging="360"/>
      </w:pPr>
      <w:rPr>
        <w:rFonts w:ascii="Courier New" w:hAnsi="Courier New" w:hint="default"/>
      </w:rPr>
    </w:lvl>
    <w:lvl w:ilvl="2" w:tplc="257EA47A" w:tentative="1">
      <w:start w:val="1"/>
      <w:numFmt w:val="bullet"/>
      <w:lvlText w:val=""/>
      <w:lvlJc w:val="left"/>
      <w:pPr>
        <w:tabs>
          <w:tab w:val="num" w:pos="2160"/>
        </w:tabs>
        <w:ind w:left="2160" w:hanging="360"/>
      </w:pPr>
      <w:rPr>
        <w:rFonts w:ascii="Wingdings" w:hAnsi="Wingdings" w:hint="default"/>
      </w:rPr>
    </w:lvl>
    <w:lvl w:ilvl="3" w:tplc="8152AD90" w:tentative="1">
      <w:start w:val="1"/>
      <w:numFmt w:val="bullet"/>
      <w:lvlText w:val=""/>
      <w:lvlJc w:val="left"/>
      <w:pPr>
        <w:tabs>
          <w:tab w:val="num" w:pos="2880"/>
        </w:tabs>
        <w:ind w:left="2880" w:hanging="360"/>
      </w:pPr>
      <w:rPr>
        <w:rFonts w:ascii="Symbol" w:hAnsi="Symbol" w:hint="default"/>
      </w:rPr>
    </w:lvl>
    <w:lvl w:ilvl="4" w:tplc="06BA6086" w:tentative="1">
      <w:start w:val="1"/>
      <w:numFmt w:val="bullet"/>
      <w:lvlText w:val="o"/>
      <w:lvlJc w:val="left"/>
      <w:pPr>
        <w:tabs>
          <w:tab w:val="num" w:pos="3600"/>
        </w:tabs>
        <w:ind w:left="3600" w:hanging="360"/>
      </w:pPr>
      <w:rPr>
        <w:rFonts w:ascii="Courier New" w:hAnsi="Courier New" w:hint="default"/>
      </w:rPr>
    </w:lvl>
    <w:lvl w:ilvl="5" w:tplc="6CDA88C2" w:tentative="1">
      <w:start w:val="1"/>
      <w:numFmt w:val="bullet"/>
      <w:lvlText w:val=""/>
      <w:lvlJc w:val="left"/>
      <w:pPr>
        <w:tabs>
          <w:tab w:val="num" w:pos="4320"/>
        </w:tabs>
        <w:ind w:left="4320" w:hanging="360"/>
      </w:pPr>
      <w:rPr>
        <w:rFonts w:ascii="Wingdings" w:hAnsi="Wingdings" w:hint="default"/>
      </w:rPr>
    </w:lvl>
    <w:lvl w:ilvl="6" w:tplc="F9B059DE" w:tentative="1">
      <w:start w:val="1"/>
      <w:numFmt w:val="bullet"/>
      <w:lvlText w:val=""/>
      <w:lvlJc w:val="left"/>
      <w:pPr>
        <w:tabs>
          <w:tab w:val="num" w:pos="5040"/>
        </w:tabs>
        <w:ind w:left="5040" w:hanging="360"/>
      </w:pPr>
      <w:rPr>
        <w:rFonts w:ascii="Symbol" w:hAnsi="Symbol" w:hint="default"/>
      </w:rPr>
    </w:lvl>
    <w:lvl w:ilvl="7" w:tplc="2DC0A7BC" w:tentative="1">
      <w:start w:val="1"/>
      <w:numFmt w:val="bullet"/>
      <w:lvlText w:val="o"/>
      <w:lvlJc w:val="left"/>
      <w:pPr>
        <w:tabs>
          <w:tab w:val="num" w:pos="5760"/>
        </w:tabs>
        <w:ind w:left="5760" w:hanging="360"/>
      </w:pPr>
      <w:rPr>
        <w:rFonts w:ascii="Courier New" w:hAnsi="Courier New" w:hint="default"/>
      </w:rPr>
    </w:lvl>
    <w:lvl w:ilvl="8" w:tplc="860AD2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3"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15:restartNumberingAfterBreak="0">
    <w:nsid w:val="09CB5803"/>
    <w:multiLevelType w:val="multilevel"/>
    <w:tmpl w:val="45A08A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653E93"/>
    <w:multiLevelType w:val="multilevel"/>
    <w:tmpl w:val="5478FF0A"/>
    <w:lvl w:ilvl="0">
      <w:start w:val="1"/>
      <w:numFmt w:val="none"/>
      <w:pStyle w:val="AppendixC"/>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pStyle w:val="AppendixC111"/>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250201F2"/>
    <w:multiLevelType w:val="hybridMultilevel"/>
    <w:tmpl w:val="D5E8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8" w15:restartNumberingAfterBreak="0">
    <w:nsid w:val="29443EAB"/>
    <w:multiLevelType w:val="hybridMultilevel"/>
    <w:tmpl w:val="CA50F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383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FD1CE7"/>
    <w:multiLevelType w:val="multilevel"/>
    <w:tmpl w:val="E8C67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ascii="Arial" w:hAnsi="Arial" w:cs="Arial"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517764B"/>
    <w:multiLevelType w:val="hybridMultilevel"/>
    <w:tmpl w:val="4FC25050"/>
    <w:lvl w:ilvl="0" w:tplc="0B26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07ABC"/>
    <w:multiLevelType w:val="hybridMultilevel"/>
    <w:tmpl w:val="9DDE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61943"/>
    <w:multiLevelType w:val="hybridMultilevel"/>
    <w:tmpl w:val="934AFF7A"/>
    <w:lvl w:ilvl="0" w:tplc="A62C5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15" w15:restartNumberingAfterBreak="0">
    <w:nsid w:val="4E666437"/>
    <w:multiLevelType w:val="multilevel"/>
    <w:tmpl w:val="C84CA860"/>
    <w:lvl w:ilvl="0">
      <w:start w:val="1"/>
      <w:numFmt w:val="decimal"/>
      <w:pStyle w:val="NumberedList"/>
      <w:lvlText w:val="%1."/>
      <w:lvlJc w:val="left"/>
      <w:pPr>
        <w:tabs>
          <w:tab w:val="num" w:pos="1152"/>
        </w:tabs>
        <w:ind w:left="1152" w:hanging="576"/>
      </w:pPr>
      <w:rPr>
        <w:rFonts w:cs="Times New Roman" w:hint="default"/>
      </w:rPr>
    </w:lvl>
    <w:lvl w:ilvl="1">
      <w:start w:val="1"/>
      <w:numFmt w:val="lowerLetter"/>
      <w:lvlText w:val="%2."/>
      <w:lvlJc w:val="left"/>
      <w:pPr>
        <w:tabs>
          <w:tab w:val="num" w:pos="1728"/>
        </w:tabs>
        <w:ind w:left="1728" w:hanging="576"/>
      </w:pPr>
      <w:rPr>
        <w:rFonts w:cs="Times New Roman" w:hint="default"/>
      </w:rPr>
    </w:lvl>
    <w:lvl w:ilvl="2">
      <w:start w:val="1"/>
      <w:numFmt w:val="lowerRoman"/>
      <w:lvlText w:val="%3."/>
      <w:lvlJc w:val="left"/>
      <w:pPr>
        <w:tabs>
          <w:tab w:val="num" w:pos="2304"/>
        </w:tabs>
        <w:ind w:left="2304" w:hanging="576"/>
      </w:pPr>
      <w:rPr>
        <w:rFonts w:cs="Times New Roman" w:hint="default"/>
      </w:rPr>
    </w:lvl>
    <w:lvl w:ilvl="3">
      <w:start w:val="1"/>
      <w:numFmt w:val="decimal"/>
      <w:lvlText w:val="(%4)"/>
      <w:lvlJc w:val="left"/>
      <w:pPr>
        <w:tabs>
          <w:tab w:val="num" w:pos="2880"/>
        </w:tabs>
        <w:ind w:left="2880" w:hanging="576"/>
      </w:pPr>
      <w:rPr>
        <w:rFonts w:ascii="Verdana" w:hAnsi="Verdana" w:cs="Verdana" w:hint="default"/>
        <w:sz w:val="20"/>
        <w:szCs w:val="20"/>
      </w:rPr>
    </w:lvl>
    <w:lvl w:ilvl="4">
      <w:start w:val="1"/>
      <w:numFmt w:val="lowerLetter"/>
      <w:lvlText w:val="(%5)"/>
      <w:lvlJc w:val="left"/>
      <w:pPr>
        <w:tabs>
          <w:tab w:val="num" w:pos="2376"/>
        </w:tabs>
        <w:ind w:left="2376" w:hanging="360"/>
      </w:pPr>
      <w:rPr>
        <w:rFonts w:cs="Times New Roman" w:hint="default"/>
      </w:rPr>
    </w:lvl>
    <w:lvl w:ilvl="5">
      <w:start w:val="1"/>
      <w:numFmt w:val="lowerRoman"/>
      <w:lvlText w:val="(%6)"/>
      <w:lvlJc w:val="left"/>
      <w:pPr>
        <w:tabs>
          <w:tab w:val="num" w:pos="2736"/>
        </w:tabs>
        <w:ind w:left="2736" w:hanging="360"/>
      </w:pPr>
      <w:rPr>
        <w:rFonts w:cs="Times New Roman" w:hint="default"/>
      </w:rPr>
    </w:lvl>
    <w:lvl w:ilvl="6">
      <w:start w:val="1"/>
      <w:numFmt w:val="decimal"/>
      <w:lvlText w:val="%7."/>
      <w:lvlJc w:val="left"/>
      <w:pPr>
        <w:tabs>
          <w:tab w:val="num" w:pos="3096"/>
        </w:tabs>
        <w:ind w:left="3096" w:hanging="360"/>
      </w:pPr>
      <w:rPr>
        <w:rFonts w:cs="Times New Roman" w:hint="default"/>
      </w:rPr>
    </w:lvl>
    <w:lvl w:ilvl="7">
      <w:start w:val="1"/>
      <w:numFmt w:val="lowerLetter"/>
      <w:lvlText w:val="%8."/>
      <w:lvlJc w:val="left"/>
      <w:pPr>
        <w:tabs>
          <w:tab w:val="num" w:pos="3456"/>
        </w:tabs>
        <w:ind w:left="3456" w:hanging="360"/>
      </w:pPr>
      <w:rPr>
        <w:rFonts w:cs="Times New Roman" w:hint="default"/>
      </w:rPr>
    </w:lvl>
    <w:lvl w:ilvl="8">
      <w:start w:val="1"/>
      <w:numFmt w:val="lowerRoman"/>
      <w:lvlText w:val="%9."/>
      <w:lvlJc w:val="left"/>
      <w:pPr>
        <w:tabs>
          <w:tab w:val="num" w:pos="3816"/>
        </w:tabs>
        <w:ind w:left="3816" w:hanging="360"/>
      </w:pPr>
      <w:rPr>
        <w:rFonts w:cs="Times New Roman" w:hint="default"/>
      </w:rPr>
    </w:lvl>
  </w:abstractNum>
  <w:abstractNum w:abstractNumId="16" w15:restartNumberingAfterBreak="0">
    <w:nsid w:val="51F972AE"/>
    <w:multiLevelType w:val="singleLevel"/>
    <w:tmpl w:val="D62876A6"/>
    <w:lvl w:ilvl="0">
      <w:start w:val="1"/>
      <w:numFmt w:val="lowerLetter"/>
      <w:lvlText w:val="%1)"/>
      <w:lvlJc w:val="left"/>
      <w:pPr>
        <w:tabs>
          <w:tab w:val="num" w:pos="1368"/>
        </w:tabs>
        <w:ind w:left="1368" w:hanging="360"/>
      </w:pPr>
      <w:rPr>
        <w:rFonts w:hint="default"/>
      </w:rPr>
    </w:lvl>
  </w:abstractNum>
  <w:abstractNum w:abstractNumId="17" w15:restartNumberingAfterBreak="0">
    <w:nsid w:val="52FC4C0D"/>
    <w:multiLevelType w:val="hybridMultilevel"/>
    <w:tmpl w:val="A5C0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94AE0"/>
    <w:multiLevelType w:val="hybridMultilevel"/>
    <w:tmpl w:val="871A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CA4B8"/>
    <w:multiLevelType w:val="hybridMultilevel"/>
    <w:tmpl w:val="D6BA5DB2"/>
    <w:lvl w:ilvl="0" w:tplc="5A84FDD0">
      <w:start w:val="1"/>
      <w:numFmt w:val="bullet"/>
      <w:lvlText w:val=""/>
      <w:lvlJc w:val="left"/>
      <w:rPr>
        <w:rFonts w:ascii="Symbol" w:hAnsi="Symbol" w:hint="default"/>
        <w:color w:val="auto"/>
      </w:rPr>
    </w:lvl>
    <w:lvl w:ilvl="1" w:tplc="5A84FDD0">
      <w:start w:val="1"/>
      <w:numFmt w:val="bullet"/>
      <w:lvlText w:val=""/>
      <w:lvlJc w:val="left"/>
      <w:rPr>
        <w:rFonts w:ascii="Symbol" w:hAnsi="Symbol" w:hint="default"/>
        <w:color w:val="auto"/>
      </w:rPr>
    </w:lvl>
    <w:lvl w:ilvl="2" w:tplc="0409001B">
      <w:numFmt w:val="decimal"/>
      <w:lvlText w:val=""/>
      <w:lvlJc w:val="left"/>
      <w:rPr>
        <w:rFonts w:cs="Times New Roman"/>
      </w:rPr>
    </w:lvl>
    <w:lvl w:ilvl="3" w:tplc="0409000F">
      <w:numFmt w:val="decimal"/>
      <w:lvlText w:val=""/>
      <w:lvlJc w:val="left"/>
      <w:rPr>
        <w:rFonts w:cs="Times New Roman"/>
      </w:rPr>
    </w:lvl>
    <w:lvl w:ilvl="4" w:tplc="04090019">
      <w:numFmt w:val="decimal"/>
      <w:lvlText w:val=""/>
      <w:lvlJc w:val="left"/>
      <w:rPr>
        <w:rFonts w:cs="Times New Roman"/>
      </w:rPr>
    </w:lvl>
    <w:lvl w:ilvl="5" w:tplc="0409001B">
      <w:numFmt w:val="decimal"/>
      <w:lvlText w:val=""/>
      <w:lvlJc w:val="left"/>
      <w:rPr>
        <w:rFonts w:cs="Times New Roman"/>
      </w:rPr>
    </w:lvl>
    <w:lvl w:ilvl="6" w:tplc="0409000F">
      <w:numFmt w:val="decimal"/>
      <w:lvlText w:val=""/>
      <w:lvlJc w:val="left"/>
      <w:rPr>
        <w:rFonts w:cs="Times New Roman"/>
      </w:rPr>
    </w:lvl>
    <w:lvl w:ilvl="7" w:tplc="04090019">
      <w:numFmt w:val="decimal"/>
      <w:lvlText w:val=""/>
      <w:lvlJc w:val="left"/>
      <w:rPr>
        <w:rFonts w:cs="Times New Roman"/>
      </w:rPr>
    </w:lvl>
    <w:lvl w:ilvl="8" w:tplc="0409001B">
      <w:numFmt w:val="decimal"/>
      <w:lvlText w:val=""/>
      <w:lvlJc w:val="left"/>
      <w:rPr>
        <w:rFonts w:cs="Times New Roman"/>
      </w:rPr>
    </w:lvl>
  </w:abstractNum>
  <w:abstractNum w:abstractNumId="20" w15:restartNumberingAfterBreak="0">
    <w:nsid w:val="63EC228D"/>
    <w:multiLevelType w:val="hybridMultilevel"/>
    <w:tmpl w:val="2838725E"/>
    <w:lvl w:ilvl="0" w:tplc="B25C0A26">
      <w:start w:val="1"/>
      <w:numFmt w:val="lowerLetter"/>
      <w:pStyle w:val="AlphaList"/>
      <w:lvlText w:val="(%1)"/>
      <w:lvlJc w:val="left"/>
      <w:pPr>
        <w:tabs>
          <w:tab w:val="num" w:pos="1728"/>
        </w:tabs>
        <w:ind w:left="1728" w:hanging="57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15:restartNumberingAfterBreak="0">
    <w:nsid w:val="65A11204"/>
    <w:multiLevelType w:val="hybridMultilevel"/>
    <w:tmpl w:val="CDA4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66221"/>
    <w:multiLevelType w:val="hybridMultilevel"/>
    <w:tmpl w:val="165C0E9E"/>
    <w:lvl w:ilvl="0" w:tplc="F0C43B52">
      <w:start w:val="1"/>
      <w:numFmt w:val="bullet"/>
      <w:pStyle w:val="B1"/>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E69FC"/>
    <w:multiLevelType w:val="hybridMultilevel"/>
    <w:tmpl w:val="CD886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2309B"/>
    <w:multiLevelType w:val="singleLevel"/>
    <w:tmpl w:val="D62876A6"/>
    <w:lvl w:ilvl="0">
      <w:start w:val="1"/>
      <w:numFmt w:val="lowerLetter"/>
      <w:lvlText w:val="%1)"/>
      <w:lvlJc w:val="left"/>
      <w:pPr>
        <w:tabs>
          <w:tab w:val="num" w:pos="1368"/>
        </w:tabs>
        <w:ind w:left="1368" w:hanging="360"/>
      </w:pPr>
      <w:rPr>
        <w:rFonts w:hint="default"/>
      </w:rPr>
    </w:lvl>
  </w:abstractNum>
  <w:abstractNum w:abstractNumId="25" w15:restartNumberingAfterBreak="0">
    <w:nsid w:val="6B5560DF"/>
    <w:multiLevelType w:val="hybridMultilevel"/>
    <w:tmpl w:val="6D7224E4"/>
    <w:lvl w:ilvl="0" w:tplc="97D4304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E11A7"/>
    <w:multiLevelType w:val="hybridMultilevel"/>
    <w:tmpl w:val="DDCEC448"/>
    <w:lvl w:ilvl="0" w:tplc="04090001">
      <w:start w:val="1"/>
      <w:numFmt w:val="bullet"/>
      <w:lvlText w:val="o"/>
      <w:lvlJc w:val="left"/>
      <w:pPr>
        <w:tabs>
          <w:tab w:val="num" w:pos="1728"/>
        </w:tabs>
        <w:ind w:left="1728" w:hanging="576"/>
      </w:pPr>
      <w:rPr>
        <w:rFonts w:ascii="Courier New" w:hAnsi="Courier New" w:hint="default"/>
      </w:rPr>
    </w:lvl>
    <w:lvl w:ilvl="1" w:tplc="04090003">
      <w:start w:val="1"/>
      <w:numFmt w:val="bullet"/>
      <w:pStyle w:val="Bullet2"/>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F2F253C"/>
    <w:multiLevelType w:val="hybridMultilevel"/>
    <w:tmpl w:val="582C09DE"/>
    <w:lvl w:ilvl="0" w:tplc="04090001">
      <w:start w:val="1"/>
      <w:numFmt w:val="bullet"/>
      <w:pStyle w:val="Bullet1"/>
      <w:lvlText w:val=""/>
      <w:lvlJc w:val="left"/>
      <w:pPr>
        <w:tabs>
          <w:tab w:val="num" w:pos="1728"/>
        </w:tabs>
        <w:ind w:left="1728" w:hanging="57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718C4E8D"/>
    <w:multiLevelType w:val="hybridMultilevel"/>
    <w:tmpl w:val="90C8C754"/>
    <w:lvl w:ilvl="0" w:tplc="66E61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0"/>
  </w:num>
  <w:num w:numId="3">
    <w:abstractNumId w:val="26"/>
  </w:num>
  <w:num w:numId="4">
    <w:abstractNumId w:val="15"/>
  </w:num>
  <w:num w:numId="5">
    <w:abstractNumId w:val="19"/>
  </w:num>
  <w:num w:numId="6">
    <w:abstractNumId w:val="7"/>
  </w:num>
  <w:num w:numId="7">
    <w:abstractNumId w:val="14"/>
  </w:num>
  <w:num w:numId="8">
    <w:abstractNumId w:val="2"/>
  </w:num>
  <w:num w:numId="9">
    <w:abstractNumId w:val="1"/>
  </w:num>
  <w:num w:numId="10">
    <w:abstractNumId w:val="5"/>
  </w:num>
  <w:num w:numId="11">
    <w:abstractNumId w:val="3"/>
  </w:num>
  <w:num w:numId="12">
    <w:abstractNumId w:val="8"/>
  </w:num>
  <w:num w:numId="13">
    <w:abstractNumId w:val="16"/>
    <w:lvlOverride w:ilvl="0">
      <w:startOverride w:val="1"/>
    </w:lvlOverride>
  </w:num>
  <w:num w:numId="14">
    <w:abstractNumId w:val="12"/>
  </w:num>
  <w:num w:numId="15">
    <w:abstractNumId w:val="10"/>
  </w:num>
  <w:num w:numId="16">
    <w:abstractNumId w:val="9"/>
  </w:num>
  <w:num w:numId="17">
    <w:abstractNumId w:val="22"/>
  </w:num>
  <w:num w:numId="18">
    <w:abstractNumId w:val="21"/>
  </w:num>
  <w:num w:numId="19">
    <w:abstractNumId w:val="17"/>
  </w:num>
  <w:num w:numId="20">
    <w:abstractNumId w:val="18"/>
  </w:num>
  <w:num w:numId="21">
    <w:abstractNumId w:val="23"/>
  </w:num>
  <w:num w:numId="22">
    <w:abstractNumId w:val="4"/>
  </w:num>
  <w:num w:numId="23">
    <w:abstractNumId w:val="25"/>
  </w:num>
  <w:num w:numId="24">
    <w:abstractNumId w:val="0"/>
  </w:num>
  <w:num w:numId="25">
    <w:abstractNumId w:val="24"/>
  </w:num>
  <w:num w:numId="26">
    <w:abstractNumId w:val="6"/>
  </w:num>
  <w:num w:numId="27">
    <w:abstractNumId w:val="13"/>
  </w:num>
  <w:num w:numId="28">
    <w:abstractNumId w:val="28"/>
  </w:num>
  <w:num w:numId="2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576"/>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2F"/>
    <w:rsid w:val="000002E8"/>
    <w:rsid w:val="0000058D"/>
    <w:rsid w:val="00000637"/>
    <w:rsid w:val="0000086F"/>
    <w:rsid w:val="00000C63"/>
    <w:rsid w:val="00000F71"/>
    <w:rsid w:val="000018E1"/>
    <w:rsid w:val="000021D7"/>
    <w:rsid w:val="000046B0"/>
    <w:rsid w:val="00004909"/>
    <w:rsid w:val="0000499D"/>
    <w:rsid w:val="0000505E"/>
    <w:rsid w:val="00005453"/>
    <w:rsid w:val="00005655"/>
    <w:rsid w:val="00005C45"/>
    <w:rsid w:val="000066C5"/>
    <w:rsid w:val="00006E33"/>
    <w:rsid w:val="00007E2A"/>
    <w:rsid w:val="000100C8"/>
    <w:rsid w:val="0001088C"/>
    <w:rsid w:val="000111C9"/>
    <w:rsid w:val="00011610"/>
    <w:rsid w:val="00011F2D"/>
    <w:rsid w:val="00011FA8"/>
    <w:rsid w:val="0001241D"/>
    <w:rsid w:val="00012528"/>
    <w:rsid w:val="00012695"/>
    <w:rsid w:val="00013589"/>
    <w:rsid w:val="00013D40"/>
    <w:rsid w:val="00014459"/>
    <w:rsid w:val="00014664"/>
    <w:rsid w:val="00014D45"/>
    <w:rsid w:val="000163B8"/>
    <w:rsid w:val="000164EE"/>
    <w:rsid w:val="000166EE"/>
    <w:rsid w:val="00016E23"/>
    <w:rsid w:val="00016E90"/>
    <w:rsid w:val="000170CF"/>
    <w:rsid w:val="0001712F"/>
    <w:rsid w:val="000173A0"/>
    <w:rsid w:val="0001764E"/>
    <w:rsid w:val="00017741"/>
    <w:rsid w:val="0001789C"/>
    <w:rsid w:val="00017907"/>
    <w:rsid w:val="00017A5B"/>
    <w:rsid w:val="00020589"/>
    <w:rsid w:val="00020DF8"/>
    <w:rsid w:val="00020E7D"/>
    <w:rsid w:val="00020F49"/>
    <w:rsid w:val="000213E8"/>
    <w:rsid w:val="0002159A"/>
    <w:rsid w:val="00022202"/>
    <w:rsid w:val="0002234A"/>
    <w:rsid w:val="00022557"/>
    <w:rsid w:val="00022776"/>
    <w:rsid w:val="00022A8A"/>
    <w:rsid w:val="000251A1"/>
    <w:rsid w:val="00025244"/>
    <w:rsid w:val="00025328"/>
    <w:rsid w:val="000253FC"/>
    <w:rsid w:val="0002566F"/>
    <w:rsid w:val="00025736"/>
    <w:rsid w:val="00025B2C"/>
    <w:rsid w:val="00025C93"/>
    <w:rsid w:val="00025F7F"/>
    <w:rsid w:val="00025FCC"/>
    <w:rsid w:val="00026092"/>
    <w:rsid w:val="00026095"/>
    <w:rsid w:val="000262D2"/>
    <w:rsid w:val="0002677F"/>
    <w:rsid w:val="00026C3E"/>
    <w:rsid w:val="00026F94"/>
    <w:rsid w:val="000272AF"/>
    <w:rsid w:val="00027821"/>
    <w:rsid w:val="00030CBD"/>
    <w:rsid w:val="00030F57"/>
    <w:rsid w:val="000318E9"/>
    <w:rsid w:val="00031C39"/>
    <w:rsid w:val="00032C38"/>
    <w:rsid w:val="00032C9F"/>
    <w:rsid w:val="00032F8F"/>
    <w:rsid w:val="0003328A"/>
    <w:rsid w:val="000333AF"/>
    <w:rsid w:val="000339A3"/>
    <w:rsid w:val="00033EA1"/>
    <w:rsid w:val="00034FE6"/>
    <w:rsid w:val="000350FF"/>
    <w:rsid w:val="000351C0"/>
    <w:rsid w:val="000353DB"/>
    <w:rsid w:val="0003559C"/>
    <w:rsid w:val="00036739"/>
    <w:rsid w:val="0003697A"/>
    <w:rsid w:val="00036B5F"/>
    <w:rsid w:val="00036D2F"/>
    <w:rsid w:val="00037627"/>
    <w:rsid w:val="00037652"/>
    <w:rsid w:val="000377C8"/>
    <w:rsid w:val="00037AA2"/>
    <w:rsid w:val="000404F0"/>
    <w:rsid w:val="00040A70"/>
    <w:rsid w:val="0004122D"/>
    <w:rsid w:val="000412EB"/>
    <w:rsid w:val="000413D9"/>
    <w:rsid w:val="00042202"/>
    <w:rsid w:val="000423B4"/>
    <w:rsid w:val="000426FC"/>
    <w:rsid w:val="000429C6"/>
    <w:rsid w:val="00042A33"/>
    <w:rsid w:val="000435F0"/>
    <w:rsid w:val="00044339"/>
    <w:rsid w:val="00044475"/>
    <w:rsid w:val="00044CA7"/>
    <w:rsid w:val="00044E43"/>
    <w:rsid w:val="00046021"/>
    <w:rsid w:val="000464B6"/>
    <w:rsid w:val="00046C2B"/>
    <w:rsid w:val="00046C8E"/>
    <w:rsid w:val="000473C8"/>
    <w:rsid w:val="00047F3A"/>
    <w:rsid w:val="00050335"/>
    <w:rsid w:val="000508D1"/>
    <w:rsid w:val="00051CA0"/>
    <w:rsid w:val="00051E07"/>
    <w:rsid w:val="000521D2"/>
    <w:rsid w:val="00052300"/>
    <w:rsid w:val="000528C3"/>
    <w:rsid w:val="00052A8F"/>
    <w:rsid w:val="0005339F"/>
    <w:rsid w:val="000533C0"/>
    <w:rsid w:val="00053411"/>
    <w:rsid w:val="00053559"/>
    <w:rsid w:val="00053963"/>
    <w:rsid w:val="00053D99"/>
    <w:rsid w:val="00054021"/>
    <w:rsid w:val="00054177"/>
    <w:rsid w:val="000543F4"/>
    <w:rsid w:val="0005457B"/>
    <w:rsid w:val="0005468D"/>
    <w:rsid w:val="000548BB"/>
    <w:rsid w:val="0005491C"/>
    <w:rsid w:val="0005528A"/>
    <w:rsid w:val="000557F6"/>
    <w:rsid w:val="00056391"/>
    <w:rsid w:val="00056DFE"/>
    <w:rsid w:val="00057009"/>
    <w:rsid w:val="000575AD"/>
    <w:rsid w:val="0005778B"/>
    <w:rsid w:val="00057896"/>
    <w:rsid w:val="00057943"/>
    <w:rsid w:val="00057C07"/>
    <w:rsid w:val="00057FCF"/>
    <w:rsid w:val="00060346"/>
    <w:rsid w:val="000604C9"/>
    <w:rsid w:val="0006064B"/>
    <w:rsid w:val="00061760"/>
    <w:rsid w:val="00061CED"/>
    <w:rsid w:val="00061DC9"/>
    <w:rsid w:val="00061E2A"/>
    <w:rsid w:val="00061EA5"/>
    <w:rsid w:val="00061F45"/>
    <w:rsid w:val="00062222"/>
    <w:rsid w:val="0006269A"/>
    <w:rsid w:val="00063002"/>
    <w:rsid w:val="000632B0"/>
    <w:rsid w:val="000632F0"/>
    <w:rsid w:val="0006333A"/>
    <w:rsid w:val="0006398E"/>
    <w:rsid w:val="000639B2"/>
    <w:rsid w:val="00063F8D"/>
    <w:rsid w:val="00064949"/>
    <w:rsid w:val="00064C25"/>
    <w:rsid w:val="00064FAB"/>
    <w:rsid w:val="00064FD4"/>
    <w:rsid w:val="000652E6"/>
    <w:rsid w:val="00065DD0"/>
    <w:rsid w:val="00065E55"/>
    <w:rsid w:val="0006600D"/>
    <w:rsid w:val="000661C3"/>
    <w:rsid w:val="0006692F"/>
    <w:rsid w:val="00067004"/>
    <w:rsid w:val="000677D0"/>
    <w:rsid w:val="00067D60"/>
    <w:rsid w:val="0007023D"/>
    <w:rsid w:val="00070341"/>
    <w:rsid w:val="000717D3"/>
    <w:rsid w:val="00072551"/>
    <w:rsid w:val="00072595"/>
    <w:rsid w:val="0007262F"/>
    <w:rsid w:val="0007282F"/>
    <w:rsid w:val="00072AEB"/>
    <w:rsid w:val="000732DB"/>
    <w:rsid w:val="0007382E"/>
    <w:rsid w:val="00073873"/>
    <w:rsid w:val="000738AC"/>
    <w:rsid w:val="00073A7B"/>
    <w:rsid w:val="000742F4"/>
    <w:rsid w:val="000748EB"/>
    <w:rsid w:val="00074976"/>
    <w:rsid w:val="00074D22"/>
    <w:rsid w:val="000750DE"/>
    <w:rsid w:val="0007587C"/>
    <w:rsid w:val="0007631D"/>
    <w:rsid w:val="00077239"/>
    <w:rsid w:val="000778C0"/>
    <w:rsid w:val="000778D1"/>
    <w:rsid w:val="00077FF3"/>
    <w:rsid w:val="00081064"/>
    <w:rsid w:val="00081DE0"/>
    <w:rsid w:val="00081E2A"/>
    <w:rsid w:val="000820AA"/>
    <w:rsid w:val="0008228A"/>
    <w:rsid w:val="00082605"/>
    <w:rsid w:val="00082B1E"/>
    <w:rsid w:val="00082FE5"/>
    <w:rsid w:val="0008359A"/>
    <w:rsid w:val="000838C2"/>
    <w:rsid w:val="000844A6"/>
    <w:rsid w:val="0008466B"/>
    <w:rsid w:val="00084A2B"/>
    <w:rsid w:val="0008515F"/>
    <w:rsid w:val="00085649"/>
    <w:rsid w:val="000856CF"/>
    <w:rsid w:val="00085A04"/>
    <w:rsid w:val="00085A2D"/>
    <w:rsid w:val="00086A51"/>
    <w:rsid w:val="00086BB7"/>
    <w:rsid w:val="00087990"/>
    <w:rsid w:val="00087F88"/>
    <w:rsid w:val="000901D4"/>
    <w:rsid w:val="0009089D"/>
    <w:rsid w:val="00090CED"/>
    <w:rsid w:val="00090D5C"/>
    <w:rsid w:val="00090E2A"/>
    <w:rsid w:val="0009154F"/>
    <w:rsid w:val="0009172D"/>
    <w:rsid w:val="00091746"/>
    <w:rsid w:val="0009185C"/>
    <w:rsid w:val="00091BE9"/>
    <w:rsid w:val="00091FC0"/>
    <w:rsid w:val="000922D1"/>
    <w:rsid w:val="000923E3"/>
    <w:rsid w:val="000927E6"/>
    <w:rsid w:val="00093CCB"/>
    <w:rsid w:val="0009440F"/>
    <w:rsid w:val="0009501E"/>
    <w:rsid w:val="00095366"/>
    <w:rsid w:val="000953AF"/>
    <w:rsid w:val="0009570C"/>
    <w:rsid w:val="00095FC6"/>
    <w:rsid w:val="00096AB8"/>
    <w:rsid w:val="00097349"/>
    <w:rsid w:val="0009788F"/>
    <w:rsid w:val="00097A36"/>
    <w:rsid w:val="00097B2C"/>
    <w:rsid w:val="000A0530"/>
    <w:rsid w:val="000A07D6"/>
    <w:rsid w:val="000A12A0"/>
    <w:rsid w:val="000A1AE5"/>
    <w:rsid w:val="000A1DB9"/>
    <w:rsid w:val="000A1DDC"/>
    <w:rsid w:val="000A2BA3"/>
    <w:rsid w:val="000A2CF3"/>
    <w:rsid w:val="000A38ED"/>
    <w:rsid w:val="000A48B4"/>
    <w:rsid w:val="000A4CF8"/>
    <w:rsid w:val="000A4E12"/>
    <w:rsid w:val="000A5C49"/>
    <w:rsid w:val="000A62F8"/>
    <w:rsid w:val="000A65A9"/>
    <w:rsid w:val="000A6A45"/>
    <w:rsid w:val="000A718F"/>
    <w:rsid w:val="000A7A34"/>
    <w:rsid w:val="000A7CD7"/>
    <w:rsid w:val="000A7D78"/>
    <w:rsid w:val="000B057D"/>
    <w:rsid w:val="000B080D"/>
    <w:rsid w:val="000B0A88"/>
    <w:rsid w:val="000B0BF0"/>
    <w:rsid w:val="000B0FEF"/>
    <w:rsid w:val="000B12B7"/>
    <w:rsid w:val="000B1ADA"/>
    <w:rsid w:val="000B1C24"/>
    <w:rsid w:val="000B1C34"/>
    <w:rsid w:val="000B1DBD"/>
    <w:rsid w:val="000B1ED1"/>
    <w:rsid w:val="000B24C2"/>
    <w:rsid w:val="000B2906"/>
    <w:rsid w:val="000B2B75"/>
    <w:rsid w:val="000B2BB5"/>
    <w:rsid w:val="000B2D9C"/>
    <w:rsid w:val="000B30D9"/>
    <w:rsid w:val="000B341D"/>
    <w:rsid w:val="000B3E10"/>
    <w:rsid w:val="000B4959"/>
    <w:rsid w:val="000B49B9"/>
    <w:rsid w:val="000B4A57"/>
    <w:rsid w:val="000B4B72"/>
    <w:rsid w:val="000B4ED7"/>
    <w:rsid w:val="000B53EB"/>
    <w:rsid w:val="000B57D0"/>
    <w:rsid w:val="000B5863"/>
    <w:rsid w:val="000B5AE8"/>
    <w:rsid w:val="000B61CD"/>
    <w:rsid w:val="000B6C44"/>
    <w:rsid w:val="000B709A"/>
    <w:rsid w:val="000B78EC"/>
    <w:rsid w:val="000B7FA3"/>
    <w:rsid w:val="000B7FCE"/>
    <w:rsid w:val="000C0194"/>
    <w:rsid w:val="000C0255"/>
    <w:rsid w:val="000C0275"/>
    <w:rsid w:val="000C0491"/>
    <w:rsid w:val="000C0FF8"/>
    <w:rsid w:val="000C0FFE"/>
    <w:rsid w:val="000C12A0"/>
    <w:rsid w:val="000C1483"/>
    <w:rsid w:val="000C15C3"/>
    <w:rsid w:val="000C1934"/>
    <w:rsid w:val="000C1947"/>
    <w:rsid w:val="000C23CA"/>
    <w:rsid w:val="000C268C"/>
    <w:rsid w:val="000C2CA6"/>
    <w:rsid w:val="000C30D5"/>
    <w:rsid w:val="000C338D"/>
    <w:rsid w:val="000C37DD"/>
    <w:rsid w:val="000C4454"/>
    <w:rsid w:val="000C47CC"/>
    <w:rsid w:val="000C4D31"/>
    <w:rsid w:val="000C53E0"/>
    <w:rsid w:val="000C5ABD"/>
    <w:rsid w:val="000C6592"/>
    <w:rsid w:val="000C6606"/>
    <w:rsid w:val="000C7172"/>
    <w:rsid w:val="000C7774"/>
    <w:rsid w:val="000C7E25"/>
    <w:rsid w:val="000D00E8"/>
    <w:rsid w:val="000D0B20"/>
    <w:rsid w:val="000D0C0D"/>
    <w:rsid w:val="000D14B9"/>
    <w:rsid w:val="000D1A14"/>
    <w:rsid w:val="000D1D54"/>
    <w:rsid w:val="000D213E"/>
    <w:rsid w:val="000D2CCF"/>
    <w:rsid w:val="000D2E65"/>
    <w:rsid w:val="000D3A16"/>
    <w:rsid w:val="000D3AF3"/>
    <w:rsid w:val="000D402A"/>
    <w:rsid w:val="000D45E5"/>
    <w:rsid w:val="000D46CF"/>
    <w:rsid w:val="000D4AA0"/>
    <w:rsid w:val="000D50C5"/>
    <w:rsid w:val="000D5301"/>
    <w:rsid w:val="000D5A7E"/>
    <w:rsid w:val="000D5C37"/>
    <w:rsid w:val="000D615D"/>
    <w:rsid w:val="000D6B5C"/>
    <w:rsid w:val="000D6F35"/>
    <w:rsid w:val="000D7494"/>
    <w:rsid w:val="000D7538"/>
    <w:rsid w:val="000D775A"/>
    <w:rsid w:val="000D7AEB"/>
    <w:rsid w:val="000D7E57"/>
    <w:rsid w:val="000E07E4"/>
    <w:rsid w:val="000E0BF5"/>
    <w:rsid w:val="000E12F1"/>
    <w:rsid w:val="000E13A8"/>
    <w:rsid w:val="000E15C2"/>
    <w:rsid w:val="000E16F2"/>
    <w:rsid w:val="000E19E9"/>
    <w:rsid w:val="000E1D3A"/>
    <w:rsid w:val="000E1D81"/>
    <w:rsid w:val="000E1FE1"/>
    <w:rsid w:val="000E2140"/>
    <w:rsid w:val="000E3637"/>
    <w:rsid w:val="000E369A"/>
    <w:rsid w:val="000E46C2"/>
    <w:rsid w:val="000E475B"/>
    <w:rsid w:val="000E5788"/>
    <w:rsid w:val="000E6382"/>
    <w:rsid w:val="000E6B7B"/>
    <w:rsid w:val="000E6FEF"/>
    <w:rsid w:val="000E743F"/>
    <w:rsid w:val="000E7561"/>
    <w:rsid w:val="000E7694"/>
    <w:rsid w:val="000E77FB"/>
    <w:rsid w:val="000E780D"/>
    <w:rsid w:val="000E7BC4"/>
    <w:rsid w:val="000E7DC8"/>
    <w:rsid w:val="000F0078"/>
    <w:rsid w:val="000F00DA"/>
    <w:rsid w:val="000F0278"/>
    <w:rsid w:val="000F0CDC"/>
    <w:rsid w:val="000F0F9D"/>
    <w:rsid w:val="000F1068"/>
    <w:rsid w:val="000F1363"/>
    <w:rsid w:val="000F13C3"/>
    <w:rsid w:val="000F18D1"/>
    <w:rsid w:val="000F1946"/>
    <w:rsid w:val="000F1C8C"/>
    <w:rsid w:val="000F217A"/>
    <w:rsid w:val="000F24BE"/>
    <w:rsid w:val="000F27C5"/>
    <w:rsid w:val="000F2B96"/>
    <w:rsid w:val="000F3B95"/>
    <w:rsid w:val="000F3D5B"/>
    <w:rsid w:val="000F4194"/>
    <w:rsid w:val="000F422D"/>
    <w:rsid w:val="000F481A"/>
    <w:rsid w:val="000F4A40"/>
    <w:rsid w:val="000F4A50"/>
    <w:rsid w:val="000F4E22"/>
    <w:rsid w:val="000F5111"/>
    <w:rsid w:val="000F5569"/>
    <w:rsid w:val="000F5724"/>
    <w:rsid w:val="000F5801"/>
    <w:rsid w:val="000F5B46"/>
    <w:rsid w:val="000F5EF2"/>
    <w:rsid w:val="000F61D2"/>
    <w:rsid w:val="000F6982"/>
    <w:rsid w:val="000F7394"/>
    <w:rsid w:val="000F7DF6"/>
    <w:rsid w:val="00100225"/>
    <w:rsid w:val="00100284"/>
    <w:rsid w:val="00100A6A"/>
    <w:rsid w:val="00100DA5"/>
    <w:rsid w:val="001013B3"/>
    <w:rsid w:val="001016CF"/>
    <w:rsid w:val="0010216B"/>
    <w:rsid w:val="00102748"/>
    <w:rsid w:val="001036FE"/>
    <w:rsid w:val="001037D2"/>
    <w:rsid w:val="00103EAF"/>
    <w:rsid w:val="00103FCA"/>
    <w:rsid w:val="00104661"/>
    <w:rsid w:val="0010474F"/>
    <w:rsid w:val="001050BD"/>
    <w:rsid w:val="00105AA9"/>
    <w:rsid w:val="00105ED8"/>
    <w:rsid w:val="00106B29"/>
    <w:rsid w:val="00106CD9"/>
    <w:rsid w:val="00106DDE"/>
    <w:rsid w:val="00106E48"/>
    <w:rsid w:val="001078A4"/>
    <w:rsid w:val="00107CDE"/>
    <w:rsid w:val="00107EA3"/>
    <w:rsid w:val="001100D7"/>
    <w:rsid w:val="00110CAA"/>
    <w:rsid w:val="001110BF"/>
    <w:rsid w:val="00111198"/>
    <w:rsid w:val="0011157C"/>
    <w:rsid w:val="00111668"/>
    <w:rsid w:val="00111A2F"/>
    <w:rsid w:val="00113676"/>
    <w:rsid w:val="00113910"/>
    <w:rsid w:val="00114024"/>
    <w:rsid w:val="00114517"/>
    <w:rsid w:val="001145A6"/>
    <w:rsid w:val="001146E1"/>
    <w:rsid w:val="00114F7E"/>
    <w:rsid w:val="00115088"/>
    <w:rsid w:val="00115A87"/>
    <w:rsid w:val="00115D8F"/>
    <w:rsid w:val="00115F9D"/>
    <w:rsid w:val="00115FAD"/>
    <w:rsid w:val="001164C6"/>
    <w:rsid w:val="001204B5"/>
    <w:rsid w:val="00120806"/>
    <w:rsid w:val="00120966"/>
    <w:rsid w:val="00120ABA"/>
    <w:rsid w:val="00121042"/>
    <w:rsid w:val="0012116F"/>
    <w:rsid w:val="00121317"/>
    <w:rsid w:val="0012140C"/>
    <w:rsid w:val="00121836"/>
    <w:rsid w:val="00121DEE"/>
    <w:rsid w:val="00122073"/>
    <w:rsid w:val="001220E1"/>
    <w:rsid w:val="00122447"/>
    <w:rsid w:val="001227D2"/>
    <w:rsid w:val="001228F0"/>
    <w:rsid w:val="001232C2"/>
    <w:rsid w:val="001239F3"/>
    <w:rsid w:val="00124023"/>
    <w:rsid w:val="00124276"/>
    <w:rsid w:val="001247DD"/>
    <w:rsid w:val="00124D88"/>
    <w:rsid w:val="00125AF6"/>
    <w:rsid w:val="00125D22"/>
    <w:rsid w:val="00126258"/>
    <w:rsid w:val="00126EF8"/>
    <w:rsid w:val="00127759"/>
    <w:rsid w:val="0013033E"/>
    <w:rsid w:val="001303A7"/>
    <w:rsid w:val="001304EB"/>
    <w:rsid w:val="00130638"/>
    <w:rsid w:val="00130C65"/>
    <w:rsid w:val="00130DAA"/>
    <w:rsid w:val="00130E19"/>
    <w:rsid w:val="001313E6"/>
    <w:rsid w:val="0013152B"/>
    <w:rsid w:val="001319CD"/>
    <w:rsid w:val="00132094"/>
    <w:rsid w:val="001320C2"/>
    <w:rsid w:val="00132106"/>
    <w:rsid w:val="00132735"/>
    <w:rsid w:val="00132919"/>
    <w:rsid w:val="00132CB9"/>
    <w:rsid w:val="00132D61"/>
    <w:rsid w:val="00132E53"/>
    <w:rsid w:val="00133109"/>
    <w:rsid w:val="0013346C"/>
    <w:rsid w:val="00133755"/>
    <w:rsid w:val="00133825"/>
    <w:rsid w:val="00133CF1"/>
    <w:rsid w:val="00134012"/>
    <w:rsid w:val="00134878"/>
    <w:rsid w:val="001349CF"/>
    <w:rsid w:val="001350A3"/>
    <w:rsid w:val="001351B8"/>
    <w:rsid w:val="001354FD"/>
    <w:rsid w:val="001357EE"/>
    <w:rsid w:val="00135953"/>
    <w:rsid w:val="001361B6"/>
    <w:rsid w:val="001365C9"/>
    <w:rsid w:val="00136E88"/>
    <w:rsid w:val="00141829"/>
    <w:rsid w:val="0014193E"/>
    <w:rsid w:val="00141BAD"/>
    <w:rsid w:val="00142273"/>
    <w:rsid w:val="00142AC1"/>
    <w:rsid w:val="00142DFE"/>
    <w:rsid w:val="001433D4"/>
    <w:rsid w:val="00143C47"/>
    <w:rsid w:val="0014414D"/>
    <w:rsid w:val="0014442F"/>
    <w:rsid w:val="0014458D"/>
    <w:rsid w:val="00144E14"/>
    <w:rsid w:val="00145174"/>
    <w:rsid w:val="0014534E"/>
    <w:rsid w:val="001453CE"/>
    <w:rsid w:val="00145503"/>
    <w:rsid w:val="00145F13"/>
    <w:rsid w:val="00146445"/>
    <w:rsid w:val="00146561"/>
    <w:rsid w:val="001465C1"/>
    <w:rsid w:val="00146E59"/>
    <w:rsid w:val="00146F09"/>
    <w:rsid w:val="001470FF"/>
    <w:rsid w:val="00147585"/>
    <w:rsid w:val="001479EE"/>
    <w:rsid w:val="00147D98"/>
    <w:rsid w:val="00150255"/>
    <w:rsid w:val="00150513"/>
    <w:rsid w:val="001508BE"/>
    <w:rsid w:val="00150B1D"/>
    <w:rsid w:val="00151677"/>
    <w:rsid w:val="00151DEA"/>
    <w:rsid w:val="00151E9E"/>
    <w:rsid w:val="0015306C"/>
    <w:rsid w:val="00153287"/>
    <w:rsid w:val="00153783"/>
    <w:rsid w:val="00153879"/>
    <w:rsid w:val="00153953"/>
    <w:rsid w:val="00154B48"/>
    <w:rsid w:val="00154E58"/>
    <w:rsid w:val="001551D6"/>
    <w:rsid w:val="00156575"/>
    <w:rsid w:val="001567DF"/>
    <w:rsid w:val="00156D14"/>
    <w:rsid w:val="001574A2"/>
    <w:rsid w:val="00157C0F"/>
    <w:rsid w:val="00160A6F"/>
    <w:rsid w:val="00160C16"/>
    <w:rsid w:val="00160E66"/>
    <w:rsid w:val="00161847"/>
    <w:rsid w:val="001619E3"/>
    <w:rsid w:val="00161AC4"/>
    <w:rsid w:val="00162646"/>
    <w:rsid w:val="001627CD"/>
    <w:rsid w:val="0016333B"/>
    <w:rsid w:val="0016347D"/>
    <w:rsid w:val="001639EE"/>
    <w:rsid w:val="00163F01"/>
    <w:rsid w:val="00163F55"/>
    <w:rsid w:val="001643E6"/>
    <w:rsid w:val="0016450A"/>
    <w:rsid w:val="00164CD2"/>
    <w:rsid w:val="001653A9"/>
    <w:rsid w:val="001656FA"/>
    <w:rsid w:val="00165AB3"/>
    <w:rsid w:val="00165B4A"/>
    <w:rsid w:val="00165BF0"/>
    <w:rsid w:val="00165C16"/>
    <w:rsid w:val="00165ED8"/>
    <w:rsid w:val="0016685C"/>
    <w:rsid w:val="00166894"/>
    <w:rsid w:val="00166E22"/>
    <w:rsid w:val="00167073"/>
    <w:rsid w:val="0016798E"/>
    <w:rsid w:val="00167D10"/>
    <w:rsid w:val="0017008A"/>
    <w:rsid w:val="0017013D"/>
    <w:rsid w:val="00170503"/>
    <w:rsid w:val="00170813"/>
    <w:rsid w:val="001709C0"/>
    <w:rsid w:val="0017107F"/>
    <w:rsid w:val="001710AD"/>
    <w:rsid w:val="00171793"/>
    <w:rsid w:val="001728A7"/>
    <w:rsid w:val="00172BEA"/>
    <w:rsid w:val="00172E31"/>
    <w:rsid w:val="00173FED"/>
    <w:rsid w:val="00174417"/>
    <w:rsid w:val="00174495"/>
    <w:rsid w:val="00174849"/>
    <w:rsid w:val="00174EC6"/>
    <w:rsid w:val="0017582A"/>
    <w:rsid w:val="00175FC1"/>
    <w:rsid w:val="001770A7"/>
    <w:rsid w:val="001772A4"/>
    <w:rsid w:val="0017753D"/>
    <w:rsid w:val="00177865"/>
    <w:rsid w:val="00177C08"/>
    <w:rsid w:val="00177CFF"/>
    <w:rsid w:val="00180329"/>
    <w:rsid w:val="0018132E"/>
    <w:rsid w:val="00181431"/>
    <w:rsid w:val="0018163C"/>
    <w:rsid w:val="00181D67"/>
    <w:rsid w:val="00181E6E"/>
    <w:rsid w:val="001823E0"/>
    <w:rsid w:val="00182F4A"/>
    <w:rsid w:val="001830AD"/>
    <w:rsid w:val="00183625"/>
    <w:rsid w:val="001845F7"/>
    <w:rsid w:val="001850BD"/>
    <w:rsid w:val="00185589"/>
    <w:rsid w:val="001858B4"/>
    <w:rsid w:val="0018652D"/>
    <w:rsid w:val="00186638"/>
    <w:rsid w:val="00190228"/>
    <w:rsid w:val="001906A0"/>
    <w:rsid w:val="00191095"/>
    <w:rsid w:val="00191157"/>
    <w:rsid w:val="001916BB"/>
    <w:rsid w:val="00192099"/>
    <w:rsid w:val="00192676"/>
    <w:rsid w:val="00192857"/>
    <w:rsid w:val="00192A49"/>
    <w:rsid w:val="001930DF"/>
    <w:rsid w:val="00193437"/>
    <w:rsid w:val="00193C57"/>
    <w:rsid w:val="00193CD2"/>
    <w:rsid w:val="001944C9"/>
    <w:rsid w:val="001946FA"/>
    <w:rsid w:val="00194906"/>
    <w:rsid w:val="00194AAF"/>
    <w:rsid w:val="0019560D"/>
    <w:rsid w:val="00195B12"/>
    <w:rsid w:val="00195BF3"/>
    <w:rsid w:val="0019675C"/>
    <w:rsid w:val="001967F2"/>
    <w:rsid w:val="001969B9"/>
    <w:rsid w:val="00196C14"/>
    <w:rsid w:val="00196E08"/>
    <w:rsid w:val="0019752E"/>
    <w:rsid w:val="001A083A"/>
    <w:rsid w:val="001A0B83"/>
    <w:rsid w:val="001A1091"/>
    <w:rsid w:val="001A13D1"/>
    <w:rsid w:val="001A1742"/>
    <w:rsid w:val="001A2474"/>
    <w:rsid w:val="001A250A"/>
    <w:rsid w:val="001A2863"/>
    <w:rsid w:val="001A2F1B"/>
    <w:rsid w:val="001A398B"/>
    <w:rsid w:val="001A3AB4"/>
    <w:rsid w:val="001A3B8D"/>
    <w:rsid w:val="001A3FB2"/>
    <w:rsid w:val="001A4E4A"/>
    <w:rsid w:val="001A4F2A"/>
    <w:rsid w:val="001A5799"/>
    <w:rsid w:val="001A58CF"/>
    <w:rsid w:val="001A60EF"/>
    <w:rsid w:val="001A64A3"/>
    <w:rsid w:val="001A65FC"/>
    <w:rsid w:val="001A67D9"/>
    <w:rsid w:val="001A6A04"/>
    <w:rsid w:val="001A6D06"/>
    <w:rsid w:val="001A6E3D"/>
    <w:rsid w:val="001A6E5C"/>
    <w:rsid w:val="001A78FD"/>
    <w:rsid w:val="001A7985"/>
    <w:rsid w:val="001A7F93"/>
    <w:rsid w:val="001B0085"/>
    <w:rsid w:val="001B0315"/>
    <w:rsid w:val="001B05C8"/>
    <w:rsid w:val="001B08D3"/>
    <w:rsid w:val="001B0B02"/>
    <w:rsid w:val="001B0B39"/>
    <w:rsid w:val="001B1E05"/>
    <w:rsid w:val="001B2361"/>
    <w:rsid w:val="001B324B"/>
    <w:rsid w:val="001B3748"/>
    <w:rsid w:val="001B38ED"/>
    <w:rsid w:val="001B3F3A"/>
    <w:rsid w:val="001B47D4"/>
    <w:rsid w:val="001B49E0"/>
    <w:rsid w:val="001B56E2"/>
    <w:rsid w:val="001B5726"/>
    <w:rsid w:val="001B7429"/>
    <w:rsid w:val="001B765F"/>
    <w:rsid w:val="001B79DF"/>
    <w:rsid w:val="001B7CA9"/>
    <w:rsid w:val="001C013E"/>
    <w:rsid w:val="001C03FF"/>
    <w:rsid w:val="001C0859"/>
    <w:rsid w:val="001C0C4B"/>
    <w:rsid w:val="001C0CE2"/>
    <w:rsid w:val="001C0ECB"/>
    <w:rsid w:val="001C13A6"/>
    <w:rsid w:val="001C157B"/>
    <w:rsid w:val="001C1A09"/>
    <w:rsid w:val="001C21AC"/>
    <w:rsid w:val="001C3325"/>
    <w:rsid w:val="001C33A8"/>
    <w:rsid w:val="001C3E11"/>
    <w:rsid w:val="001C419B"/>
    <w:rsid w:val="001C5165"/>
    <w:rsid w:val="001C57AC"/>
    <w:rsid w:val="001C5C74"/>
    <w:rsid w:val="001C5D48"/>
    <w:rsid w:val="001C65C4"/>
    <w:rsid w:val="001C65CE"/>
    <w:rsid w:val="001C682F"/>
    <w:rsid w:val="001C6862"/>
    <w:rsid w:val="001C7406"/>
    <w:rsid w:val="001D01BD"/>
    <w:rsid w:val="001D0254"/>
    <w:rsid w:val="001D0380"/>
    <w:rsid w:val="001D0841"/>
    <w:rsid w:val="001D1135"/>
    <w:rsid w:val="001D120B"/>
    <w:rsid w:val="001D237E"/>
    <w:rsid w:val="001D2754"/>
    <w:rsid w:val="001D27B5"/>
    <w:rsid w:val="001D290D"/>
    <w:rsid w:val="001D34C1"/>
    <w:rsid w:val="001D3782"/>
    <w:rsid w:val="001D3C64"/>
    <w:rsid w:val="001D3C6E"/>
    <w:rsid w:val="001D4243"/>
    <w:rsid w:val="001D4D1B"/>
    <w:rsid w:val="001D5E5E"/>
    <w:rsid w:val="001D62A2"/>
    <w:rsid w:val="001D6485"/>
    <w:rsid w:val="001D64EA"/>
    <w:rsid w:val="001D65AA"/>
    <w:rsid w:val="001D671C"/>
    <w:rsid w:val="001D7559"/>
    <w:rsid w:val="001D7758"/>
    <w:rsid w:val="001D785F"/>
    <w:rsid w:val="001D7DCE"/>
    <w:rsid w:val="001E04E3"/>
    <w:rsid w:val="001E0614"/>
    <w:rsid w:val="001E0683"/>
    <w:rsid w:val="001E0C80"/>
    <w:rsid w:val="001E0CDF"/>
    <w:rsid w:val="001E123F"/>
    <w:rsid w:val="001E1B73"/>
    <w:rsid w:val="001E2195"/>
    <w:rsid w:val="001E2435"/>
    <w:rsid w:val="001E245C"/>
    <w:rsid w:val="001E25EF"/>
    <w:rsid w:val="001E2C26"/>
    <w:rsid w:val="001E2D7B"/>
    <w:rsid w:val="001E3552"/>
    <w:rsid w:val="001E3BBC"/>
    <w:rsid w:val="001E3CE3"/>
    <w:rsid w:val="001E45AA"/>
    <w:rsid w:val="001E484F"/>
    <w:rsid w:val="001E49B9"/>
    <w:rsid w:val="001E4A63"/>
    <w:rsid w:val="001E4BD0"/>
    <w:rsid w:val="001E4E6F"/>
    <w:rsid w:val="001E5056"/>
    <w:rsid w:val="001E536E"/>
    <w:rsid w:val="001E5F3B"/>
    <w:rsid w:val="001E65B5"/>
    <w:rsid w:val="001E6651"/>
    <w:rsid w:val="001E6C98"/>
    <w:rsid w:val="001E6D01"/>
    <w:rsid w:val="001E6F7E"/>
    <w:rsid w:val="001E7794"/>
    <w:rsid w:val="001E7A8C"/>
    <w:rsid w:val="001E7CA5"/>
    <w:rsid w:val="001F0621"/>
    <w:rsid w:val="001F082A"/>
    <w:rsid w:val="001F1E35"/>
    <w:rsid w:val="001F1E5B"/>
    <w:rsid w:val="001F21DD"/>
    <w:rsid w:val="001F2943"/>
    <w:rsid w:val="001F4256"/>
    <w:rsid w:val="001F44D4"/>
    <w:rsid w:val="001F4956"/>
    <w:rsid w:val="001F4CE4"/>
    <w:rsid w:val="001F50B8"/>
    <w:rsid w:val="001F5A22"/>
    <w:rsid w:val="001F701C"/>
    <w:rsid w:val="001F76CD"/>
    <w:rsid w:val="001F7C2E"/>
    <w:rsid w:val="001F7FC7"/>
    <w:rsid w:val="00200F94"/>
    <w:rsid w:val="00201487"/>
    <w:rsid w:val="002017D4"/>
    <w:rsid w:val="00201833"/>
    <w:rsid w:val="00202497"/>
    <w:rsid w:val="00202B8A"/>
    <w:rsid w:val="00202F81"/>
    <w:rsid w:val="002031C4"/>
    <w:rsid w:val="00203369"/>
    <w:rsid w:val="00203811"/>
    <w:rsid w:val="00203CC7"/>
    <w:rsid w:val="00203F66"/>
    <w:rsid w:val="00204318"/>
    <w:rsid w:val="002055A8"/>
    <w:rsid w:val="00205610"/>
    <w:rsid w:val="00205743"/>
    <w:rsid w:val="0020584E"/>
    <w:rsid w:val="00205B07"/>
    <w:rsid w:val="00205B7A"/>
    <w:rsid w:val="002061D4"/>
    <w:rsid w:val="002062F3"/>
    <w:rsid w:val="00206A8F"/>
    <w:rsid w:val="00206C2E"/>
    <w:rsid w:val="00206C4A"/>
    <w:rsid w:val="00207A55"/>
    <w:rsid w:val="00207CE0"/>
    <w:rsid w:val="00210624"/>
    <w:rsid w:val="002109C3"/>
    <w:rsid w:val="002112A9"/>
    <w:rsid w:val="00211977"/>
    <w:rsid w:val="002125C6"/>
    <w:rsid w:val="002127CB"/>
    <w:rsid w:val="00212BA8"/>
    <w:rsid w:val="002133AE"/>
    <w:rsid w:val="002137A1"/>
    <w:rsid w:val="00213A13"/>
    <w:rsid w:val="0021482B"/>
    <w:rsid w:val="00214AF6"/>
    <w:rsid w:val="00214BB4"/>
    <w:rsid w:val="00214F89"/>
    <w:rsid w:val="00215A06"/>
    <w:rsid w:val="00215E81"/>
    <w:rsid w:val="00216367"/>
    <w:rsid w:val="00216BA3"/>
    <w:rsid w:val="00216F07"/>
    <w:rsid w:val="002171CD"/>
    <w:rsid w:val="0021738A"/>
    <w:rsid w:val="002174A6"/>
    <w:rsid w:val="00217E1B"/>
    <w:rsid w:val="00217F52"/>
    <w:rsid w:val="00220947"/>
    <w:rsid w:val="00220DB9"/>
    <w:rsid w:val="00221091"/>
    <w:rsid w:val="00221205"/>
    <w:rsid w:val="00221350"/>
    <w:rsid w:val="002213A0"/>
    <w:rsid w:val="0022143B"/>
    <w:rsid w:val="0022177C"/>
    <w:rsid w:val="002227F3"/>
    <w:rsid w:val="0022507E"/>
    <w:rsid w:val="00225A4E"/>
    <w:rsid w:val="00225D71"/>
    <w:rsid w:val="00225E08"/>
    <w:rsid w:val="00225E64"/>
    <w:rsid w:val="0022608B"/>
    <w:rsid w:val="002268AF"/>
    <w:rsid w:val="00226F51"/>
    <w:rsid w:val="00226FFB"/>
    <w:rsid w:val="00227011"/>
    <w:rsid w:val="00227114"/>
    <w:rsid w:val="00227805"/>
    <w:rsid w:val="00227BEF"/>
    <w:rsid w:val="00227C81"/>
    <w:rsid w:val="0023129B"/>
    <w:rsid w:val="00231664"/>
    <w:rsid w:val="002316A3"/>
    <w:rsid w:val="00231C34"/>
    <w:rsid w:val="00231D6E"/>
    <w:rsid w:val="0023204E"/>
    <w:rsid w:val="002325ED"/>
    <w:rsid w:val="002326EF"/>
    <w:rsid w:val="0023305B"/>
    <w:rsid w:val="00233189"/>
    <w:rsid w:val="00233B84"/>
    <w:rsid w:val="00233D86"/>
    <w:rsid w:val="00233F96"/>
    <w:rsid w:val="00234E9B"/>
    <w:rsid w:val="0023518F"/>
    <w:rsid w:val="00235691"/>
    <w:rsid w:val="00235715"/>
    <w:rsid w:val="002357D2"/>
    <w:rsid w:val="00235B66"/>
    <w:rsid w:val="00235D82"/>
    <w:rsid w:val="00235EC1"/>
    <w:rsid w:val="00235F36"/>
    <w:rsid w:val="00237ADB"/>
    <w:rsid w:val="002406B1"/>
    <w:rsid w:val="0024083E"/>
    <w:rsid w:val="00240CF2"/>
    <w:rsid w:val="00240F2A"/>
    <w:rsid w:val="00241A30"/>
    <w:rsid w:val="00242060"/>
    <w:rsid w:val="00242292"/>
    <w:rsid w:val="002427FE"/>
    <w:rsid w:val="0024299E"/>
    <w:rsid w:val="00242A2F"/>
    <w:rsid w:val="00242ADD"/>
    <w:rsid w:val="0024343D"/>
    <w:rsid w:val="00243A11"/>
    <w:rsid w:val="00243AB9"/>
    <w:rsid w:val="00243B12"/>
    <w:rsid w:val="00243E6D"/>
    <w:rsid w:val="00244335"/>
    <w:rsid w:val="002448B1"/>
    <w:rsid w:val="0024515F"/>
    <w:rsid w:val="002454B6"/>
    <w:rsid w:val="002454E7"/>
    <w:rsid w:val="00245FC0"/>
    <w:rsid w:val="002461E8"/>
    <w:rsid w:val="0024651D"/>
    <w:rsid w:val="0024660F"/>
    <w:rsid w:val="00246FA1"/>
    <w:rsid w:val="00247C26"/>
    <w:rsid w:val="00247E7F"/>
    <w:rsid w:val="0025059C"/>
    <w:rsid w:val="00250A5F"/>
    <w:rsid w:val="00252589"/>
    <w:rsid w:val="002526B3"/>
    <w:rsid w:val="002526C6"/>
    <w:rsid w:val="002527DA"/>
    <w:rsid w:val="00252976"/>
    <w:rsid w:val="00253786"/>
    <w:rsid w:val="00253AB5"/>
    <w:rsid w:val="0025474B"/>
    <w:rsid w:val="002548BD"/>
    <w:rsid w:val="00254BF5"/>
    <w:rsid w:val="00255432"/>
    <w:rsid w:val="002564E9"/>
    <w:rsid w:val="0025662E"/>
    <w:rsid w:val="00256E50"/>
    <w:rsid w:val="00256F7C"/>
    <w:rsid w:val="0025760D"/>
    <w:rsid w:val="00260058"/>
    <w:rsid w:val="00260115"/>
    <w:rsid w:val="00260692"/>
    <w:rsid w:val="0026084F"/>
    <w:rsid w:val="00261498"/>
    <w:rsid w:val="002616A4"/>
    <w:rsid w:val="0026170A"/>
    <w:rsid w:val="00261B86"/>
    <w:rsid w:val="00261BED"/>
    <w:rsid w:val="00261F65"/>
    <w:rsid w:val="0026235F"/>
    <w:rsid w:val="00262ACF"/>
    <w:rsid w:val="00262EA0"/>
    <w:rsid w:val="00263A94"/>
    <w:rsid w:val="00264025"/>
    <w:rsid w:val="0026429F"/>
    <w:rsid w:val="002654E8"/>
    <w:rsid w:val="002655AE"/>
    <w:rsid w:val="002656DA"/>
    <w:rsid w:val="00265D51"/>
    <w:rsid w:val="00266185"/>
    <w:rsid w:val="002668D9"/>
    <w:rsid w:val="00266ACE"/>
    <w:rsid w:val="00266AD4"/>
    <w:rsid w:val="00266BD2"/>
    <w:rsid w:val="00270453"/>
    <w:rsid w:val="00270636"/>
    <w:rsid w:val="00270ABB"/>
    <w:rsid w:val="00271699"/>
    <w:rsid w:val="00272057"/>
    <w:rsid w:val="00272FA0"/>
    <w:rsid w:val="002731F6"/>
    <w:rsid w:val="0027366E"/>
    <w:rsid w:val="00273795"/>
    <w:rsid w:val="00273AEB"/>
    <w:rsid w:val="00273B1D"/>
    <w:rsid w:val="00274509"/>
    <w:rsid w:val="00274537"/>
    <w:rsid w:val="00274633"/>
    <w:rsid w:val="002753B9"/>
    <w:rsid w:val="00275407"/>
    <w:rsid w:val="00275C23"/>
    <w:rsid w:val="00276E0A"/>
    <w:rsid w:val="00276E3A"/>
    <w:rsid w:val="00276F83"/>
    <w:rsid w:val="002773EA"/>
    <w:rsid w:val="0027762A"/>
    <w:rsid w:val="002778B7"/>
    <w:rsid w:val="002779E8"/>
    <w:rsid w:val="002803BF"/>
    <w:rsid w:val="00280BD1"/>
    <w:rsid w:val="00280E86"/>
    <w:rsid w:val="00280FC9"/>
    <w:rsid w:val="00281361"/>
    <w:rsid w:val="00281572"/>
    <w:rsid w:val="002815AB"/>
    <w:rsid w:val="00281CC3"/>
    <w:rsid w:val="00281E97"/>
    <w:rsid w:val="002822DD"/>
    <w:rsid w:val="00282301"/>
    <w:rsid w:val="0028261B"/>
    <w:rsid w:val="002826E1"/>
    <w:rsid w:val="00282C2F"/>
    <w:rsid w:val="00282ED3"/>
    <w:rsid w:val="00282F1C"/>
    <w:rsid w:val="00283705"/>
    <w:rsid w:val="00285173"/>
    <w:rsid w:val="002858B2"/>
    <w:rsid w:val="00285B6A"/>
    <w:rsid w:val="002860DD"/>
    <w:rsid w:val="00286A2E"/>
    <w:rsid w:val="00286B81"/>
    <w:rsid w:val="00287350"/>
    <w:rsid w:val="00287405"/>
    <w:rsid w:val="0028756D"/>
    <w:rsid w:val="00287DF8"/>
    <w:rsid w:val="00287DFB"/>
    <w:rsid w:val="002910C3"/>
    <w:rsid w:val="00291233"/>
    <w:rsid w:val="00291B80"/>
    <w:rsid w:val="00291C24"/>
    <w:rsid w:val="00291DF9"/>
    <w:rsid w:val="00291E9F"/>
    <w:rsid w:val="00292114"/>
    <w:rsid w:val="002921F3"/>
    <w:rsid w:val="002923AC"/>
    <w:rsid w:val="002925D0"/>
    <w:rsid w:val="002926A5"/>
    <w:rsid w:val="00293B87"/>
    <w:rsid w:val="00293D2D"/>
    <w:rsid w:val="00293E73"/>
    <w:rsid w:val="00294043"/>
    <w:rsid w:val="002946B5"/>
    <w:rsid w:val="002947B2"/>
    <w:rsid w:val="00294C6F"/>
    <w:rsid w:val="00294FF3"/>
    <w:rsid w:val="002952E7"/>
    <w:rsid w:val="00295F90"/>
    <w:rsid w:val="00295FE6"/>
    <w:rsid w:val="00296099"/>
    <w:rsid w:val="00296CB1"/>
    <w:rsid w:val="00297AF5"/>
    <w:rsid w:val="00297B05"/>
    <w:rsid w:val="00297CD4"/>
    <w:rsid w:val="00297EEB"/>
    <w:rsid w:val="002A07F1"/>
    <w:rsid w:val="002A1149"/>
    <w:rsid w:val="002A1B1F"/>
    <w:rsid w:val="002A1F63"/>
    <w:rsid w:val="002A302C"/>
    <w:rsid w:val="002A30BF"/>
    <w:rsid w:val="002A3210"/>
    <w:rsid w:val="002A3BB7"/>
    <w:rsid w:val="002A412E"/>
    <w:rsid w:val="002A4389"/>
    <w:rsid w:val="002A43D3"/>
    <w:rsid w:val="002A44D6"/>
    <w:rsid w:val="002A451A"/>
    <w:rsid w:val="002A452F"/>
    <w:rsid w:val="002A45AC"/>
    <w:rsid w:val="002A481D"/>
    <w:rsid w:val="002A4AB2"/>
    <w:rsid w:val="002A4BF0"/>
    <w:rsid w:val="002A4F5E"/>
    <w:rsid w:val="002A5258"/>
    <w:rsid w:val="002A56CC"/>
    <w:rsid w:val="002A5792"/>
    <w:rsid w:val="002A5990"/>
    <w:rsid w:val="002A60EB"/>
    <w:rsid w:val="002A66C5"/>
    <w:rsid w:val="002A674D"/>
    <w:rsid w:val="002A6B82"/>
    <w:rsid w:val="002A6D66"/>
    <w:rsid w:val="002A6F47"/>
    <w:rsid w:val="002A7A93"/>
    <w:rsid w:val="002A7EAE"/>
    <w:rsid w:val="002B01A4"/>
    <w:rsid w:val="002B052F"/>
    <w:rsid w:val="002B07D9"/>
    <w:rsid w:val="002B0D7F"/>
    <w:rsid w:val="002B21E8"/>
    <w:rsid w:val="002B2209"/>
    <w:rsid w:val="002B23AB"/>
    <w:rsid w:val="002B2982"/>
    <w:rsid w:val="002B2A18"/>
    <w:rsid w:val="002B2D0D"/>
    <w:rsid w:val="002B2D50"/>
    <w:rsid w:val="002B2D70"/>
    <w:rsid w:val="002B319E"/>
    <w:rsid w:val="002B3331"/>
    <w:rsid w:val="002B3827"/>
    <w:rsid w:val="002B3941"/>
    <w:rsid w:val="002B39FA"/>
    <w:rsid w:val="002B3C7F"/>
    <w:rsid w:val="002B3ED3"/>
    <w:rsid w:val="002B4892"/>
    <w:rsid w:val="002B4D1E"/>
    <w:rsid w:val="002B4F01"/>
    <w:rsid w:val="002B531D"/>
    <w:rsid w:val="002B576D"/>
    <w:rsid w:val="002B5BB8"/>
    <w:rsid w:val="002B5F72"/>
    <w:rsid w:val="002B641E"/>
    <w:rsid w:val="002B6461"/>
    <w:rsid w:val="002B6866"/>
    <w:rsid w:val="002B69AB"/>
    <w:rsid w:val="002B6C60"/>
    <w:rsid w:val="002B700F"/>
    <w:rsid w:val="002B729A"/>
    <w:rsid w:val="002B7557"/>
    <w:rsid w:val="002C0074"/>
    <w:rsid w:val="002C0366"/>
    <w:rsid w:val="002C10CA"/>
    <w:rsid w:val="002C1291"/>
    <w:rsid w:val="002C1487"/>
    <w:rsid w:val="002C194F"/>
    <w:rsid w:val="002C1CBB"/>
    <w:rsid w:val="002C28BD"/>
    <w:rsid w:val="002C296B"/>
    <w:rsid w:val="002C2D18"/>
    <w:rsid w:val="002C2D83"/>
    <w:rsid w:val="002C3054"/>
    <w:rsid w:val="002C34EF"/>
    <w:rsid w:val="002C35FC"/>
    <w:rsid w:val="002C378D"/>
    <w:rsid w:val="002C3904"/>
    <w:rsid w:val="002C390C"/>
    <w:rsid w:val="002C3FC1"/>
    <w:rsid w:val="002C5222"/>
    <w:rsid w:val="002C5357"/>
    <w:rsid w:val="002C5A82"/>
    <w:rsid w:val="002C613A"/>
    <w:rsid w:val="002C64B4"/>
    <w:rsid w:val="002C6944"/>
    <w:rsid w:val="002C714D"/>
    <w:rsid w:val="002C7174"/>
    <w:rsid w:val="002C74C4"/>
    <w:rsid w:val="002D0997"/>
    <w:rsid w:val="002D157B"/>
    <w:rsid w:val="002D1638"/>
    <w:rsid w:val="002D1D4C"/>
    <w:rsid w:val="002D20FA"/>
    <w:rsid w:val="002D2865"/>
    <w:rsid w:val="002D291C"/>
    <w:rsid w:val="002D2AA4"/>
    <w:rsid w:val="002D2B48"/>
    <w:rsid w:val="002D2DC5"/>
    <w:rsid w:val="002D2DF5"/>
    <w:rsid w:val="002D2E9E"/>
    <w:rsid w:val="002D4506"/>
    <w:rsid w:val="002D4D34"/>
    <w:rsid w:val="002D4F5A"/>
    <w:rsid w:val="002D5BAC"/>
    <w:rsid w:val="002D67B0"/>
    <w:rsid w:val="002D67DA"/>
    <w:rsid w:val="002D6A1B"/>
    <w:rsid w:val="002D7EC5"/>
    <w:rsid w:val="002E0C99"/>
    <w:rsid w:val="002E0F70"/>
    <w:rsid w:val="002E2308"/>
    <w:rsid w:val="002E2371"/>
    <w:rsid w:val="002E25F2"/>
    <w:rsid w:val="002E27E5"/>
    <w:rsid w:val="002E33C1"/>
    <w:rsid w:val="002E3696"/>
    <w:rsid w:val="002E414B"/>
    <w:rsid w:val="002E424A"/>
    <w:rsid w:val="002E5017"/>
    <w:rsid w:val="002E513A"/>
    <w:rsid w:val="002E537A"/>
    <w:rsid w:val="002E5C49"/>
    <w:rsid w:val="002E5F71"/>
    <w:rsid w:val="002E61A9"/>
    <w:rsid w:val="002E63AF"/>
    <w:rsid w:val="002E6882"/>
    <w:rsid w:val="002E6929"/>
    <w:rsid w:val="002E6A0D"/>
    <w:rsid w:val="002E6E7F"/>
    <w:rsid w:val="002E75E4"/>
    <w:rsid w:val="002E76EE"/>
    <w:rsid w:val="002E7AB5"/>
    <w:rsid w:val="002F0343"/>
    <w:rsid w:val="002F04D6"/>
    <w:rsid w:val="002F0D83"/>
    <w:rsid w:val="002F0E44"/>
    <w:rsid w:val="002F11B1"/>
    <w:rsid w:val="002F1546"/>
    <w:rsid w:val="002F1998"/>
    <w:rsid w:val="002F1BD5"/>
    <w:rsid w:val="002F2990"/>
    <w:rsid w:val="002F2B71"/>
    <w:rsid w:val="002F2D87"/>
    <w:rsid w:val="002F3085"/>
    <w:rsid w:val="002F3899"/>
    <w:rsid w:val="002F3CB1"/>
    <w:rsid w:val="002F4E05"/>
    <w:rsid w:val="002F4EF1"/>
    <w:rsid w:val="002F5C23"/>
    <w:rsid w:val="002F5F3E"/>
    <w:rsid w:val="002F6093"/>
    <w:rsid w:val="002F689F"/>
    <w:rsid w:val="002F727B"/>
    <w:rsid w:val="002F75A9"/>
    <w:rsid w:val="002F761D"/>
    <w:rsid w:val="002F782E"/>
    <w:rsid w:val="002F7B03"/>
    <w:rsid w:val="002F7F19"/>
    <w:rsid w:val="00300E36"/>
    <w:rsid w:val="0030172C"/>
    <w:rsid w:val="00301A58"/>
    <w:rsid w:val="00301AAF"/>
    <w:rsid w:val="00301B3C"/>
    <w:rsid w:val="00301B84"/>
    <w:rsid w:val="00303A06"/>
    <w:rsid w:val="00304D71"/>
    <w:rsid w:val="00305533"/>
    <w:rsid w:val="00305B8A"/>
    <w:rsid w:val="00305C28"/>
    <w:rsid w:val="00306152"/>
    <w:rsid w:val="00307387"/>
    <w:rsid w:val="00310007"/>
    <w:rsid w:val="003101AE"/>
    <w:rsid w:val="003107D7"/>
    <w:rsid w:val="00310B7E"/>
    <w:rsid w:val="0031133E"/>
    <w:rsid w:val="00311546"/>
    <w:rsid w:val="00311C19"/>
    <w:rsid w:val="003120D9"/>
    <w:rsid w:val="0031247F"/>
    <w:rsid w:val="003133C1"/>
    <w:rsid w:val="00313778"/>
    <w:rsid w:val="0031444D"/>
    <w:rsid w:val="003146D5"/>
    <w:rsid w:val="00314C14"/>
    <w:rsid w:val="0031579F"/>
    <w:rsid w:val="003160CE"/>
    <w:rsid w:val="0031695E"/>
    <w:rsid w:val="00316B3A"/>
    <w:rsid w:val="00316F02"/>
    <w:rsid w:val="00317270"/>
    <w:rsid w:val="00317592"/>
    <w:rsid w:val="0031791B"/>
    <w:rsid w:val="00317A55"/>
    <w:rsid w:val="00317BDE"/>
    <w:rsid w:val="003206E4"/>
    <w:rsid w:val="00320843"/>
    <w:rsid w:val="00320A5A"/>
    <w:rsid w:val="00320C63"/>
    <w:rsid w:val="0032138E"/>
    <w:rsid w:val="0032191D"/>
    <w:rsid w:val="003219D7"/>
    <w:rsid w:val="00321E61"/>
    <w:rsid w:val="0032230E"/>
    <w:rsid w:val="00322698"/>
    <w:rsid w:val="00323116"/>
    <w:rsid w:val="003233E7"/>
    <w:rsid w:val="003239B5"/>
    <w:rsid w:val="00323A69"/>
    <w:rsid w:val="003243E5"/>
    <w:rsid w:val="00325957"/>
    <w:rsid w:val="00325A34"/>
    <w:rsid w:val="00326035"/>
    <w:rsid w:val="003261C8"/>
    <w:rsid w:val="003261D9"/>
    <w:rsid w:val="003268BC"/>
    <w:rsid w:val="00326A8C"/>
    <w:rsid w:val="00326E40"/>
    <w:rsid w:val="00327E5F"/>
    <w:rsid w:val="00327EEF"/>
    <w:rsid w:val="00330325"/>
    <w:rsid w:val="00330824"/>
    <w:rsid w:val="00330B4E"/>
    <w:rsid w:val="00330FE7"/>
    <w:rsid w:val="003313B2"/>
    <w:rsid w:val="003317AB"/>
    <w:rsid w:val="00332105"/>
    <w:rsid w:val="0033347B"/>
    <w:rsid w:val="003340B5"/>
    <w:rsid w:val="00334182"/>
    <w:rsid w:val="003342F3"/>
    <w:rsid w:val="003343B5"/>
    <w:rsid w:val="00334D14"/>
    <w:rsid w:val="0033501C"/>
    <w:rsid w:val="003356AE"/>
    <w:rsid w:val="00335CBE"/>
    <w:rsid w:val="00335D05"/>
    <w:rsid w:val="003362B0"/>
    <w:rsid w:val="00336710"/>
    <w:rsid w:val="00337189"/>
    <w:rsid w:val="00337F88"/>
    <w:rsid w:val="003404AF"/>
    <w:rsid w:val="00340B7C"/>
    <w:rsid w:val="0034121F"/>
    <w:rsid w:val="00342BE2"/>
    <w:rsid w:val="00343441"/>
    <w:rsid w:val="00343488"/>
    <w:rsid w:val="003439AC"/>
    <w:rsid w:val="00343C4F"/>
    <w:rsid w:val="00344032"/>
    <w:rsid w:val="00344DB2"/>
    <w:rsid w:val="00344F42"/>
    <w:rsid w:val="003458EC"/>
    <w:rsid w:val="00345C64"/>
    <w:rsid w:val="00346A54"/>
    <w:rsid w:val="00346D2F"/>
    <w:rsid w:val="00346D88"/>
    <w:rsid w:val="00347214"/>
    <w:rsid w:val="00347268"/>
    <w:rsid w:val="00350069"/>
    <w:rsid w:val="003501A1"/>
    <w:rsid w:val="00350420"/>
    <w:rsid w:val="0035042C"/>
    <w:rsid w:val="00350774"/>
    <w:rsid w:val="00350F5B"/>
    <w:rsid w:val="00350F69"/>
    <w:rsid w:val="003519AF"/>
    <w:rsid w:val="0035200B"/>
    <w:rsid w:val="003530A1"/>
    <w:rsid w:val="003531E8"/>
    <w:rsid w:val="00353217"/>
    <w:rsid w:val="0035327B"/>
    <w:rsid w:val="00353ACB"/>
    <w:rsid w:val="00353D45"/>
    <w:rsid w:val="00354C2E"/>
    <w:rsid w:val="003554ED"/>
    <w:rsid w:val="003555CE"/>
    <w:rsid w:val="00356661"/>
    <w:rsid w:val="00356E19"/>
    <w:rsid w:val="00357619"/>
    <w:rsid w:val="00357D1C"/>
    <w:rsid w:val="00360571"/>
    <w:rsid w:val="00360578"/>
    <w:rsid w:val="00360A9E"/>
    <w:rsid w:val="00361273"/>
    <w:rsid w:val="003614F9"/>
    <w:rsid w:val="003619D0"/>
    <w:rsid w:val="00361BF1"/>
    <w:rsid w:val="00363430"/>
    <w:rsid w:val="003634E2"/>
    <w:rsid w:val="00363920"/>
    <w:rsid w:val="00363B9B"/>
    <w:rsid w:val="0036441C"/>
    <w:rsid w:val="00364AEE"/>
    <w:rsid w:val="00364E1E"/>
    <w:rsid w:val="00365911"/>
    <w:rsid w:val="00365931"/>
    <w:rsid w:val="00367501"/>
    <w:rsid w:val="00367E70"/>
    <w:rsid w:val="00370129"/>
    <w:rsid w:val="00370376"/>
    <w:rsid w:val="00371863"/>
    <w:rsid w:val="003718E7"/>
    <w:rsid w:val="00371A21"/>
    <w:rsid w:val="00371A61"/>
    <w:rsid w:val="00371D82"/>
    <w:rsid w:val="00371DDA"/>
    <w:rsid w:val="00372775"/>
    <w:rsid w:val="0037278D"/>
    <w:rsid w:val="003731FF"/>
    <w:rsid w:val="00373D66"/>
    <w:rsid w:val="003743B5"/>
    <w:rsid w:val="00374820"/>
    <w:rsid w:val="00374847"/>
    <w:rsid w:val="00374B94"/>
    <w:rsid w:val="00374EBA"/>
    <w:rsid w:val="0037525D"/>
    <w:rsid w:val="003752FA"/>
    <w:rsid w:val="00375714"/>
    <w:rsid w:val="00375727"/>
    <w:rsid w:val="00375DE3"/>
    <w:rsid w:val="00376000"/>
    <w:rsid w:val="003761F7"/>
    <w:rsid w:val="003763CB"/>
    <w:rsid w:val="00376DA8"/>
    <w:rsid w:val="00376F7F"/>
    <w:rsid w:val="00377910"/>
    <w:rsid w:val="00377C26"/>
    <w:rsid w:val="00377C2C"/>
    <w:rsid w:val="003803C6"/>
    <w:rsid w:val="00380849"/>
    <w:rsid w:val="00380F01"/>
    <w:rsid w:val="0038140B"/>
    <w:rsid w:val="00381461"/>
    <w:rsid w:val="003818E7"/>
    <w:rsid w:val="003819E0"/>
    <w:rsid w:val="00381E56"/>
    <w:rsid w:val="0038251F"/>
    <w:rsid w:val="00383C40"/>
    <w:rsid w:val="00383C79"/>
    <w:rsid w:val="00383E13"/>
    <w:rsid w:val="00383ED6"/>
    <w:rsid w:val="0038414E"/>
    <w:rsid w:val="00384A6E"/>
    <w:rsid w:val="00384C16"/>
    <w:rsid w:val="00385491"/>
    <w:rsid w:val="003855DD"/>
    <w:rsid w:val="003857B9"/>
    <w:rsid w:val="00385C05"/>
    <w:rsid w:val="00385D8E"/>
    <w:rsid w:val="00386075"/>
    <w:rsid w:val="00386373"/>
    <w:rsid w:val="00386B94"/>
    <w:rsid w:val="00386E40"/>
    <w:rsid w:val="003900B8"/>
    <w:rsid w:val="00390200"/>
    <w:rsid w:val="0039023B"/>
    <w:rsid w:val="003903B5"/>
    <w:rsid w:val="00390548"/>
    <w:rsid w:val="003905F9"/>
    <w:rsid w:val="003906B1"/>
    <w:rsid w:val="00390B30"/>
    <w:rsid w:val="00390DF1"/>
    <w:rsid w:val="00391114"/>
    <w:rsid w:val="0039176F"/>
    <w:rsid w:val="003925CE"/>
    <w:rsid w:val="00393700"/>
    <w:rsid w:val="003939AB"/>
    <w:rsid w:val="00393C56"/>
    <w:rsid w:val="00393D21"/>
    <w:rsid w:val="0039422D"/>
    <w:rsid w:val="00394880"/>
    <w:rsid w:val="00394AB0"/>
    <w:rsid w:val="00394C34"/>
    <w:rsid w:val="00394F9B"/>
    <w:rsid w:val="003951E2"/>
    <w:rsid w:val="0039522E"/>
    <w:rsid w:val="00395958"/>
    <w:rsid w:val="00396433"/>
    <w:rsid w:val="003968A1"/>
    <w:rsid w:val="00396ED3"/>
    <w:rsid w:val="00396EED"/>
    <w:rsid w:val="00397016"/>
    <w:rsid w:val="003A0947"/>
    <w:rsid w:val="003A0D75"/>
    <w:rsid w:val="003A1459"/>
    <w:rsid w:val="003A1761"/>
    <w:rsid w:val="003A17DF"/>
    <w:rsid w:val="003A1C2A"/>
    <w:rsid w:val="003A1F34"/>
    <w:rsid w:val="003A207B"/>
    <w:rsid w:val="003A221B"/>
    <w:rsid w:val="003A2D97"/>
    <w:rsid w:val="003A3A15"/>
    <w:rsid w:val="003A3BA7"/>
    <w:rsid w:val="003A3FCB"/>
    <w:rsid w:val="003A4A16"/>
    <w:rsid w:val="003A4D79"/>
    <w:rsid w:val="003A4F46"/>
    <w:rsid w:val="003A518B"/>
    <w:rsid w:val="003A5724"/>
    <w:rsid w:val="003A5817"/>
    <w:rsid w:val="003A58A2"/>
    <w:rsid w:val="003A5AC7"/>
    <w:rsid w:val="003A5D8D"/>
    <w:rsid w:val="003A5EE6"/>
    <w:rsid w:val="003A68F2"/>
    <w:rsid w:val="003A6A83"/>
    <w:rsid w:val="003A6AA1"/>
    <w:rsid w:val="003A6DE9"/>
    <w:rsid w:val="003A712D"/>
    <w:rsid w:val="003A75A7"/>
    <w:rsid w:val="003A7695"/>
    <w:rsid w:val="003A7AC8"/>
    <w:rsid w:val="003A7B58"/>
    <w:rsid w:val="003B00C5"/>
    <w:rsid w:val="003B04CE"/>
    <w:rsid w:val="003B0E77"/>
    <w:rsid w:val="003B12C2"/>
    <w:rsid w:val="003B16AA"/>
    <w:rsid w:val="003B207D"/>
    <w:rsid w:val="003B291C"/>
    <w:rsid w:val="003B2C71"/>
    <w:rsid w:val="003B2F06"/>
    <w:rsid w:val="003B325A"/>
    <w:rsid w:val="003B34B1"/>
    <w:rsid w:val="003B3588"/>
    <w:rsid w:val="003B3F2B"/>
    <w:rsid w:val="003B469B"/>
    <w:rsid w:val="003B4BA8"/>
    <w:rsid w:val="003B4E2F"/>
    <w:rsid w:val="003B4FE8"/>
    <w:rsid w:val="003B512A"/>
    <w:rsid w:val="003B5347"/>
    <w:rsid w:val="003B5D97"/>
    <w:rsid w:val="003B6105"/>
    <w:rsid w:val="003B6D66"/>
    <w:rsid w:val="003B6FCB"/>
    <w:rsid w:val="003B72E8"/>
    <w:rsid w:val="003B74BE"/>
    <w:rsid w:val="003B7695"/>
    <w:rsid w:val="003B797F"/>
    <w:rsid w:val="003B7A25"/>
    <w:rsid w:val="003B7A45"/>
    <w:rsid w:val="003B7E3A"/>
    <w:rsid w:val="003C0329"/>
    <w:rsid w:val="003C04F0"/>
    <w:rsid w:val="003C06A9"/>
    <w:rsid w:val="003C1ACA"/>
    <w:rsid w:val="003C214D"/>
    <w:rsid w:val="003C21E3"/>
    <w:rsid w:val="003C24DE"/>
    <w:rsid w:val="003C2FC8"/>
    <w:rsid w:val="003C3158"/>
    <w:rsid w:val="003C39F0"/>
    <w:rsid w:val="003C3A25"/>
    <w:rsid w:val="003C3BB1"/>
    <w:rsid w:val="003C3BDC"/>
    <w:rsid w:val="003C49F5"/>
    <w:rsid w:val="003C4C19"/>
    <w:rsid w:val="003C4F18"/>
    <w:rsid w:val="003C5953"/>
    <w:rsid w:val="003C5EC4"/>
    <w:rsid w:val="003C6390"/>
    <w:rsid w:val="003C640D"/>
    <w:rsid w:val="003C6DF6"/>
    <w:rsid w:val="003C740A"/>
    <w:rsid w:val="003C74A7"/>
    <w:rsid w:val="003C79D9"/>
    <w:rsid w:val="003D01B6"/>
    <w:rsid w:val="003D0C53"/>
    <w:rsid w:val="003D1B42"/>
    <w:rsid w:val="003D1DF5"/>
    <w:rsid w:val="003D288B"/>
    <w:rsid w:val="003D2A3E"/>
    <w:rsid w:val="003D2BE0"/>
    <w:rsid w:val="003D2C21"/>
    <w:rsid w:val="003D35C2"/>
    <w:rsid w:val="003D36E5"/>
    <w:rsid w:val="003D37BF"/>
    <w:rsid w:val="003D3B8F"/>
    <w:rsid w:val="003D3CE5"/>
    <w:rsid w:val="003D3E05"/>
    <w:rsid w:val="003D3EB8"/>
    <w:rsid w:val="003D4363"/>
    <w:rsid w:val="003D445B"/>
    <w:rsid w:val="003D4828"/>
    <w:rsid w:val="003D4F13"/>
    <w:rsid w:val="003D513B"/>
    <w:rsid w:val="003D56A2"/>
    <w:rsid w:val="003D59E6"/>
    <w:rsid w:val="003D66FD"/>
    <w:rsid w:val="003D67CA"/>
    <w:rsid w:val="003D68CE"/>
    <w:rsid w:val="003D6FFF"/>
    <w:rsid w:val="003D739F"/>
    <w:rsid w:val="003D7D8C"/>
    <w:rsid w:val="003D7DFB"/>
    <w:rsid w:val="003D7F5D"/>
    <w:rsid w:val="003E05CA"/>
    <w:rsid w:val="003E0B6E"/>
    <w:rsid w:val="003E1173"/>
    <w:rsid w:val="003E132D"/>
    <w:rsid w:val="003E1B68"/>
    <w:rsid w:val="003E1D07"/>
    <w:rsid w:val="003E288B"/>
    <w:rsid w:val="003E2A0B"/>
    <w:rsid w:val="003E32F5"/>
    <w:rsid w:val="003E345F"/>
    <w:rsid w:val="003E4050"/>
    <w:rsid w:val="003E4375"/>
    <w:rsid w:val="003E43C2"/>
    <w:rsid w:val="003E4E42"/>
    <w:rsid w:val="003E5479"/>
    <w:rsid w:val="003E54A0"/>
    <w:rsid w:val="003E5864"/>
    <w:rsid w:val="003E59E9"/>
    <w:rsid w:val="003E624D"/>
    <w:rsid w:val="003E6591"/>
    <w:rsid w:val="003E69E3"/>
    <w:rsid w:val="003E7394"/>
    <w:rsid w:val="003E73F7"/>
    <w:rsid w:val="003E755F"/>
    <w:rsid w:val="003E7D57"/>
    <w:rsid w:val="003F005E"/>
    <w:rsid w:val="003F05D5"/>
    <w:rsid w:val="003F0B5F"/>
    <w:rsid w:val="003F0DA1"/>
    <w:rsid w:val="003F12CF"/>
    <w:rsid w:val="003F158A"/>
    <w:rsid w:val="003F2473"/>
    <w:rsid w:val="003F2E2F"/>
    <w:rsid w:val="003F3C9C"/>
    <w:rsid w:val="003F3DCD"/>
    <w:rsid w:val="003F43BA"/>
    <w:rsid w:val="003F4A54"/>
    <w:rsid w:val="003F4D4C"/>
    <w:rsid w:val="003F522D"/>
    <w:rsid w:val="003F533A"/>
    <w:rsid w:val="003F5794"/>
    <w:rsid w:val="003F61C4"/>
    <w:rsid w:val="003F64A6"/>
    <w:rsid w:val="003F64B9"/>
    <w:rsid w:val="003F657C"/>
    <w:rsid w:val="003F6B55"/>
    <w:rsid w:val="003F72B3"/>
    <w:rsid w:val="003F7346"/>
    <w:rsid w:val="003F7E0C"/>
    <w:rsid w:val="003F7F97"/>
    <w:rsid w:val="004007A5"/>
    <w:rsid w:val="00400B66"/>
    <w:rsid w:val="004011E8"/>
    <w:rsid w:val="00401222"/>
    <w:rsid w:val="004013BC"/>
    <w:rsid w:val="00401D1C"/>
    <w:rsid w:val="0040202D"/>
    <w:rsid w:val="004025B9"/>
    <w:rsid w:val="00402BC6"/>
    <w:rsid w:val="00402E97"/>
    <w:rsid w:val="00402FD2"/>
    <w:rsid w:val="0040379E"/>
    <w:rsid w:val="004039BB"/>
    <w:rsid w:val="004039CD"/>
    <w:rsid w:val="00403C77"/>
    <w:rsid w:val="00403D34"/>
    <w:rsid w:val="004040B5"/>
    <w:rsid w:val="004048E4"/>
    <w:rsid w:val="00404F1C"/>
    <w:rsid w:val="00405394"/>
    <w:rsid w:val="00405476"/>
    <w:rsid w:val="00405BFF"/>
    <w:rsid w:val="00405D09"/>
    <w:rsid w:val="00405D26"/>
    <w:rsid w:val="0040604B"/>
    <w:rsid w:val="00406A4E"/>
    <w:rsid w:val="00406E83"/>
    <w:rsid w:val="00406F73"/>
    <w:rsid w:val="00407A88"/>
    <w:rsid w:val="00407D9D"/>
    <w:rsid w:val="00407E16"/>
    <w:rsid w:val="004101BA"/>
    <w:rsid w:val="0041086F"/>
    <w:rsid w:val="00410FD3"/>
    <w:rsid w:val="00411289"/>
    <w:rsid w:val="00411916"/>
    <w:rsid w:val="00411EFC"/>
    <w:rsid w:val="00412247"/>
    <w:rsid w:val="004123C0"/>
    <w:rsid w:val="00412463"/>
    <w:rsid w:val="00412625"/>
    <w:rsid w:val="00412757"/>
    <w:rsid w:val="004137AF"/>
    <w:rsid w:val="00413D50"/>
    <w:rsid w:val="00413F4F"/>
    <w:rsid w:val="00414427"/>
    <w:rsid w:val="00414510"/>
    <w:rsid w:val="00414937"/>
    <w:rsid w:val="00415093"/>
    <w:rsid w:val="0041512F"/>
    <w:rsid w:val="00415160"/>
    <w:rsid w:val="004152E0"/>
    <w:rsid w:val="00415360"/>
    <w:rsid w:val="0041543D"/>
    <w:rsid w:val="00415B51"/>
    <w:rsid w:val="00415CF0"/>
    <w:rsid w:val="00415DF9"/>
    <w:rsid w:val="00416EC0"/>
    <w:rsid w:val="004175E1"/>
    <w:rsid w:val="00417AA6"/>
    <w:rsid w:val="00417DDB"/>
    <w:rsid w:val="004200D9"/>
    <w:rsid w:val="00420120"/>
    <w:rsid w:val="004201A0"/>
    <w:rsid w:val="00420486"/>
    <w:rsid w:val="004206A2"/>
    <w:rsid w:val="004208AC"/>
    <w:rsid w:val="004208BD"/>
    <w:rsid w:val="00420B63"/>
    <w:rsid w:val="00420D99"/>
    <w:rsid w:val="00421409"/>
    <w:rsid w:val="00421DAF"/>
    <w:rsid w:val="00421E5B"/>
    <w:rsid w:val="00421E89"/>
    <w:rsid w:val="00422666"/>
    <w:rsid w:val="004228D7"/>
    <w:rsid w:val="0042291B"/>
    <w:rsid w:val="00422D5E"/>
    <w:rsid w:val="00422DBE"/>
    <w:rsid w:val="004237E2"/>
    <w:rsid w:val="00423CD7"/>
    <w:rsid w:val="00423DC0"/>
    <w:rsid w:val="00424321"/>
    <w:rsid w:val="004243DC"/>
    <w:rsid w:val="0042451D"/>
    <w:rsid w:val="004248ED"/>
    <w:rsid w:val="00424B8E"/>
    <w:rsid w:val="00424FF8"/>
    <w:rsid w:val="00425B8B"/>
    <w:rsid w:val="00426024"/>
    <w:rsid w:val="00426AB2"/>
    <w:rsid w:val="004271D7"/>
    <w:rsid w:val="00427273"/>
    <w:rsid w:val="0042727F"/>
    <w:rsid w:val="0043047F"/>
    <w:rsid w:val="00430629"/>
    <w:rsid w:val="004325DB"/>
    <w:rsid w:val="004333F0"/>
    <w:rsid w:val="00433BDB"/>
    <w:rsid w:val="0043455D"/>
    <w:rsid w:val="0043465D"/>
    <w:rsid w:val="00435297"/>
    <w:rsid w:val="004353D2"/>
    <w:rsid w:val="004355A6"/>
    <w:rsid w:val="00435B76"/>
    <w:rsid w:val="00435C0A"/>
    <w:rsid w:val="00435E3F"/>
    <w:rsid w:val="00435EB9"/>
    <w:rsid w:val="0043728B"/>
    <w:rsid w:val="00437331"/>
    <w:rsid w:val="004374B9"/>
    <w:rsid w:val="0043775C"/>
    <w:rsid w:val="004377FC"/>
    <w:rsid w:val="00437C4D"/>
    <w:rsid w:val="00437D02"/>
    <w:rsid w:val="00440013"/>
    <w:rsid w:val="004400C4"/>
    <w:rsid w:val="00440249"/>
    <w:rsid w:val="00440A6E"/>
    <w:rsid w:val="00440DFC"/>
    <w:rsid w:val="00440EF8"/>
    <w:rsid w:val="00440F85"/>
    <w:rsid w:val="00441A8D"/>
    <w:rsid w:val="00442604"/>
    <w:rsid w:val="0044270A"/>
    <w:rsid w:val="0044315A"/>
    <w:rsid w:val="0044352B"/>
    <w:rsid w:val="004436BF"/>
    <w:rsid w:val="0044371E"/>
    <w:rsid w:val="00443E71"/>
    <w:rsid w:val="00443EBB"/>
    <w:rsid w:val="004448B8"/>
    <w:rsid w:val="00444C3E"/>
    <w:rsid w:val="00444C66"/>
    <w:rsid w:val="00445098"/>
    <w:rsid w:val="004457E6"/>
    <w:rsid w:val="00445D8A"/>
    <w:rsid w:val="00445FED"/>
    <w:rsid w:val="00446827"/>
    <w:rsid w:val="00447335"/>
    <w:rsid w:val="004474F8"/>
    <w:rsid w:val="00447CCC"/>
    <w:rsid w:val="00447F12"/>
    <w:rsid w:val="00450187"/>
    <w:rsid w:val="004502B3"/>
    <w:rsid w:val="004504E6"/>
    <w:rsid w:val="00450EA1"/>
    <w:rsid w:val="004516C5"/>
    <w:rsid w:val="004517FC"/>
    <w:rsid w:val="00451AE5"/>
    <w:rsid w:val="00451CCC"/>
    <w:rsid w:val="00452505"/>
    <w:rsid w:val="0045359B"/>
    <w:rsid w:val="00453683"/>
    <w:rsid w:val="00453ACD"/>
    <w:rsid w:val="0045487F"/>
    <w:rsid w:val="00454A74"/>
    <w:rsid w:val="00454C78"/>
    <w:rsid w:val="00454FBE"/>
    <w:rsid w:val="00455139"/>
    <w:rsid w:val="00455173"/>
    <w:rsid w:val="0045521F"/>
    <w:rsid w:val="004553D3"/>
    <w:rsid w:val="0045552B"/>
    <w:rsid w:val="004558AA"/>
    <w:rsid w:val="00455BED"/>
    <w:rsid w:val="00456A19"/>
    <w:rsid w:val="00456C07"/>
    <w:rsid w:val="004572AE"/>
    <w:rsid w:val="00457E8E"/>
    <w:rsid w:val="00457F75"/>
    <w:rsid w:val="0046019E"/>
    <w:rsid w:val="00460284"/>
    <w:rsid w:val="00460567"/>
    <w:rsid w:val="00461A8E"/>
    <w:rsid w:val="00461BF4"/>
    <w:rsid w:val="0046208F"/>
    <w:rsid w:val="00462098"/>
    <w:rsid w:val="004626C1"/>
    <w:rsid w:val="00462939"/>
    <w:rsid w:val="00462A15"/>
    <w:rsid w:val="00462C27"/>
    <w:rsid w:val="00463495"/>
    <w:rsid w:val="004638BC"/>
    <w:rsid w:val="00463EAB"/>
    <w:rsid w:val="004642CB"/>
    <w:rsid w:val="00464502"/>
    <w:rsid w:val="0046460D"/>
    <w:rsid w:val="004646F3"/>
    <w:rsid w:val="00464774"/>
    <w:rsid w:val="004653EF"/>
    <w:rsid w:val="004662BF"/>
    <w:rsid w:val="004664D4"/>
    <w:rsid w:val="00470A3E"/>
    <w:rsid w:val="00470A51"/>
    <w:rsid w:val="004715BF"/>
    <w:rsid w:val="00472326"/>
    <w:rsid w:val="004729CF"/>
    <w:rsid w:val="00472A6B"/>
    <w:rsid w:val="00472E2B"/>
    <w:rsid w:val="00472EC0"/>
    <w:rsid w:val="00472FC3"/>
    <w:rsid w:val="00473AAF"/>
    <w:rsid w:val="00473C11"/>
    <w:rsid w:val="00474195"/>
    <w:rsid w:val="00474465"/>
    <w:rsid w:val="0047450A"/>
    <w:rsid w:val="004745FD"/>
    <w:rsid w:val="004746F3"/>
    <w:rsid w:val="00474C17"/>
    <w:rsid w:val="00474D0B"/>
    <w:rsid w:val="0047502E"/>
    <w:rsid w:val="004750E3"/>
    <w:rsid w:val="00475E5D"/>
    <w:rsid w:val="00476550"/>
    <w:rsid w:val="00477178"/>
    <w:rsid w:val="0047723D"/>
    <w:rsid w:val="004777D8"/>
    <w:rsid w:val="00477B76"/>
    <w:rsid w:val="00477CA1"/>
    <w:rsid w:val="004803A6"/>
    <w:rsid w:val="00480D2B"/>
    <w:rsid w:val="00480DC2"/>
    <w:rsid w:val="00481643"/>
    <w:rsid w:val="00481C33"/>
    <w:rsid w:val="00481C68"/>
    <w:rsid w:val="00482B5B"/>
    <w:rsid w:val="00483EB8"/>
    <w:rsid w:val="004840F6"/>
    <w:rsid w:val="00484251"/>
    <w:rsid w:val="0048434C"/>
    <w:rsid w:val="004843B9"/>
    <w:rsid w:val="00484419"/>
    <w:rsid w:val="0048454F"/>
    <w:rsid w:val="00484867"/>
    <w:rsid w:val="00484B31"/>
    <w:rsid w:val="00484D27"/>
    <w:rsid w:val="00484E0E"/>
    <w:rsid w:val="0048555C"/>
    <w:rsid w:val="00485623"/>
    <w:rsid w:val="00485A59"/>
    <w:rsid w:val="00485C18"/>
    <w:rsid w:val="00485C80"/>
    <w:rsid w:val="00485D1C"/>
    <w:rsid w:val="0048707A"/>
    <w:rsid w:val="00487658"/>
    <w:rsid w:val="0048774E"/>
    <w:rsid w:val="004878CC"/>
    <w:rsid w:val="00491C26"/>
    <w:rsid w:val="00491D6C"/>
    <w:rsid w:val="00493C30"/>
    <w:rsid w:val="00494055"/>
    <w:rsid w:val="00494147"/>
    <w:rsid w:val="00494660"/>
    <w:rsid w:val="0049474B"/>
    <w:rsid w:val="004951E9"/>
    <w:rsid w:val="00495DC1"/>
    <w:rsid w:val="004961CE"/>
    <w:rsid w:val="004A0151"/>
    <w:rsid w:val="004A0761"/>
    <w:rsid w:val="004A0AE0"/>
    <w:rsid w:val="004A0B24"/>
    <w:rsid w:val="004A1F24"/>
    <w:rsid w:val="004A1FAA"/>
    <w:rsid w:val="004A213C"/>
    <w:rsid w:val="004A286D"/>
    <w:rsid w:val="004A2D22"/>
    <w:rsid w:val="004A2E2B"/>
    <w:rsid w:val="004A37FE"/>
    <w:rsid w:val="004A4636"/>
    <w:rsid w:val="004A4F62"/>
    <w:rsid w:val="004A5658"/>
    <w:rsid w:val="004A56C4"/>
    <w:rsid w:val="004A58BB"/>
    <w:rsid w:val="004A6060"/>
    <w:rsid w:val="004A613B"/>
    <w:rsid w:val="004A6699"/>
    <w:rsid w:val="004A68DE"/>
    <w:rsid w:val="004A6B3B"/>
    <w:rsid w:val="004A6D51"/>
    <w:rsid w:val="004A6D9C"/>
    <w:rsid w:val="004A6EFC"/>
    <w:rsid w:val="004A742C"/>
    <w:rsid w:val="004A7715"/>
    <w:rsid w:val="004A7A39"/>
    <w:rsid w:val="004A7EFA"/>
    <w:rsid w:val="004A7F01"/>
    <w:rsid w:val="004B0418"/>
    <w:rsid w:val="004B0802"/>
    <w:rsid w:val="004B08B9"/>
    <w:rsid w:val="004B1198"/>
    <w:rsid w:val="004B1206"/>
    <w:rsid w:val="004B18CE"/>
    <w:rsid w:val="004B237B"/>
    <w:rsid w:val="004B24A2"/>
    <w:rsid w:val="004B252D"/>
    <w:rsid w:val="004B2717"/>
    <w:rsid w:val="004B27C5"/>
    <w:rsid w:val="004B31E0"/>
    <w:rsid w:val="004B37D7"/>
    <w:rsid w:val="004B3936"/>
    <w:rsid w:val="004B3A74"/>
    <w:rsid w:val="004B43CD"/>
    <w:rsid w:val="004B444C"/>
    <w:rsid w:val="004B4638"/>
    <w:rsid w:val="004B4934"/>
    <w:rsid w:val="004B4B90"/>
    <w:rsid w:val="004B4DEB"/>
    <w:rsid w:val="004B5080"/>
    <w:rsid w:val="004B58B4"/>
    <w:rsid w:val="004B6190"/>
    <w:rsid w:val="004B61E0"/>
    <w:rsid w:val="004B67EC"/>
    <w:rsid w:val="004B6816"/>
    <w:rsid w:val="004B69DA"/>
    <w:rsid w:val="004B718B"/>
    <w:rsid w:val="004B770C"/>
    <w:rsid w:val="004B77FB"/>
    <w:rsid w:val="004B7BF4"/>
    <w:rsid w:val="004C0FA3"/>
    <w:rsid w:val="004C135E"/>
    <w:rsid w:val="004C14C3"/>
    <w:rsid w:val="004C15E5"/>
    <w:rsid w:val="004C18F4"/>
    <w:rsid w:val="004C1BC4"/>
    <w:rsid w:val="004C2019"/>
    <w:rsid w:val="004C2248"/>
    <w:rsid w:val="004C23D5"/>
    <w:rsid w:val="004C2F5E"/>
    <w:rsid w:val="004C33E2"/>
    <w:rsid w:val="004C346C"/>
    <w:rsid w:val="004C34A6"/>
    <w:rsid w:val="004C3570"/>
    <w:rsid w:val="004C3912"/>
    <w:rsid w:val="004C45F0"/>
    <w:rsid w:val="004C52A7"/>
    <w:rsid w:val="004C556D"/>
    <w:rsid w:val="004C56CA"/>
    <w:rsid w:val="004C6501"/>
    <w:rsid w:val="004C654D"/>
    <w:rsid w:val="004C6E8A"/>
    <w:rsid w:val="004C7344"/>
    <w:rsid w:val="004C7CCA"/>
    <w:rsid w:val="004C7F76"/>
    <w:rsid w:val="004D03A8"/>
    <w:rsid w:val="004D0454"/>
    <w:rsid w:val="004D046E"/>
    <w:rsid w:val="004D0F35"/>
    <w:rsid w:val="004D1BB3"/>
    <w:rsid w:val="004D1CB7"/>
    <w:rsid w:val="004D2803"/>
    <w:rsid w:val="004D2A7B"/>
    <w:rsid w:val="004D325B"/>
    <w:rsid w:val="004D353E"/>
    <w:rsid w:val="004D3AC6"/>
    <w:rsid w:val="004D3E14"/>
    <w:rsid w:val="004D4010"/>
    <w:rsid w:val="004D42D0"/>
    <w:rsid w:val="004D452E"/>
    <w:rsid w:val="004D5014"/>
    <w:rsid w:val="004D5291"/>
    <w:rsid w:val="004D5973"/>
    <w:rsid w:val="004D5C99"/>
    <w:rsid w:val="004D5E5D"/>
    <w:rsid w:val="004D6166"/>
    <w:rsid w:val="004D7CB0"/>
    <w:rsid w:val="004D7E3F"/>
    <w:rsid w:val="004E03F7"/>
    <w:rsid w:val="004E0748"/>
    <w:rsid w:val="004E07A4"/>
    <w:rsid w:val="004E0A60"/>
    <w:rsid w:val="004E0AD1"/>
    <w:rsid w:val="004E0B25"/>
    <w:rsid w:val="004E0CAC"/>
    <w:rsid w:val="004E118A"/>
    <w:rsid w:val="004E132F"/>
    <w:rsid w:val="004E152F"/>
    <w:rsid w:val="004E19FD"/>
    <w:rsid w:val="004E2BEA"/>
    <w:rsid w:val="004E300B"/>
    <w:rsid w:val="004E30DF"/>
    <w:rsid w:val="004E385A"/>
    <w:rsid w:val="004E3C96"/>
    <w:rsid w:val="004E3CEE"/>
    <w:rsid w:val="004E4141"/>
    <w:rsid w:val="004E429E"/>
    <w:rsid w:val="004E4713"/>
    <w:rsid w:val="004E4932"/>
    <w:rsid w:val="004E49C4"/>
    <w:rsid w:val="004E4CBF"/>
    <w:rsid w:val="004E53AE"/>
    <w:rsid w:val="004E5CC2"/>
    <w:rsid w:val="004E6002"/>
    <w:rsid w:val="004E657B"/>
    <w:rsid w:val="004E6837"/>
    <w:rsid w:val="004E6924"/>
    <w:rsid w:val="004E6CE8"/>
    <w:rsid w:val="004E6D10"/>
    <w:rsid w:val="004E6DFF"/>
    <w:rsid w:val="004E6E24"/>
    <w:rsid w:val="004E7124"/>
    <w:rsid w:val="004E7131"/>
    <w:rsid w:val="004E725B"/>
    <w:rsid w:val="004F021A"/>
    <w:rsid w:val="004F0A24"/>
    <w:rsid w:val="004F0B00"/>
    <w:rsid w:val="004F1239"/>
    <w:rsid w:val="004F185E"/>
    <w:rsid w:val="004F23D4"/>
    <w:rsid w:val="004F283E"/>
    <w:rsid w:val="004F3052"/>
    <w:rsid w:val="004F30C8"/>
    <w:rsid w:val="004F310D"/>
    <w:rsid w:val="004F362F"/>
    <w:rsid w:val="004F3805"/>
    <w:rsid w:val="004F4897"/>
    <w:rsid w:val="004F5702"/>
    <w:rsid w:val="004F5B20"/>
    <w:rsid w:val="004F5BD4"/>
    <w:rsid w:val="004F6323"/>
    <w:rsid w:val="004F63F2"/>
    <w:rsid w:val="004F7170"/>
    <w:rsid w:val="004F71F5"/>
    <w:rsid w:val="004F7892"/>
    <w:rsid w:val="004F794C"/>
    <w:rsid w:val="004F7CB1"/>
    <w:rsid w:val="004F7EC8"/>
    <w:rsid w:val="004F7EDF"/>
    <w:rsid w:val="005001F7"/>
    <w:rsid w:val="00500340"/>
    <w:rsid w:val="0050046D"/>
    <w:rsid w:val="005004A8"/>
    <w:rsid w:val="00500FED"/>
    <w:rsid w:val="005016A7"/>
    <w:rsid w:val="00501C1B"/>
    <w:rsid w:val="00501CA3"/>
    <w:rsid w:val="00501FCF"/>
    <w:rsid w:val="005023AE"/>
    <w:rsid w:val="0050260E"/>
    <w:rsid w:val="00502881"/>
    <w:rsid w:val="00502FA6"/>
    <w:rsid w:val="0050314F"/>
    <w:rsid w:val="005032AC"/>
    <w:rsid w:val="00503668"/>
    <w:rsid w:val="00503A46"/>
    <w:rsid w:val="00503D3E"/>
    <w:rsid w:val="00504887"/>
    <w:rsid w:val="00504E16"/>
    <w:rsid w:val="00505061"/>
    <w:rsid w:val="00505F25"/>
    <w:rsid w:val="00506858"/>
    <w:rsid w:val="00506C34"/>
    <w:rsid w:val="00507A4E"/>
    <w:rsid w:val="00507C3E"/>
    <w:rsid w:val="005105AE"/>
    <w:rsid w:val="005106CB"/>
    <w:rsid w:val="005108F7"/>
    <w:rsid w:val="00510FAD"/>
    <w:rsid w:val="005110C3"/>
    <w:rsid w:val="00511FB6"/>
    <w:rsid w:val="0051354F"/>
    <w:rsid w:val="005138CD"/>
    <w:rsid w:val="00513B80"/>
    <w:rsid w:val="00513C06"/>
    <w:rsid w:val="00514C7E"/>
    <w:rsid w:val="00514F2D"/>
    <w:rsid w:val="0051545A"/>
    <w:rsid w:val="005154A3"/>
    <w:rsid w:val="00515A72"/>
    <w:rsid w:val="00516267"/>
    <w:rsid w:val="005169DD"/>
    <w:rsid w:val="00517CD2"/>
    <w:rsid w:val="00520DBF"/>
    <w:rsid w:val="0052123C"/>
    <w:rsid w:val="00521684"/>
    <w:rsid w:val="005216F6"/>
    <w:rsid w:val="00521731"/>
    <w:rsid w:val="00521C31"/>
    <w:rsid w:val="00521D0C"/>
    <w:rsid w:val="00521D32"/>
    <w:rsid w:val="00521D6B"/>
    <w:rsid w:val="00521EBD"/>
    <w:rsid w:val="00522970"/>
    <w:rsid w:val="0052315A"/>
    <w:rsid w:val="00523404"/>
    <w:rsid w:val="005238EF"/>
    <w:rsid w:val="00523A9F"/>
    <w:rsid w:val="00523B16"/>
    <w:rsid w:val="00523F7D"/>
    <w:rsid w:val="00524389"/>
    <w:rsid w:val="0052450F"/>
    <w:rsid w:val="00524B46"/>
    <w:rsid w:val="00524F49"/>
    <w:rsid w:val="0052500F"/>
    <w:rsid w:val="0052510A"/>
    <w:rsid w:val="005256B3"/>
    <w:rsid w:val="00526236"/>
    <w:rsid w:val="00526274"/>
    <w:rsid w:val="00527174"/>
    <w:rsid w:val="00527450"/>
    <w:rsid w:val="00527A77"/>
    <w:rsid w:val="00527E73"/>
    <w:rsid w:val="00531028"/>
    <w:rsid w:val="0053122E"/>
    <w:rsid w:val="005319D9"/>
    <w:rsid w:val="00531B05"/>
    <w:rsid w:val="005324CE"/>
    <w:rsid w:val="0053285F"/>
    <w:rsid w:val="00532E2C"/>
    <w:rsid w:val="00533009"/>
    <w:rsid w:val="005334C5"/>
    <w:rsid w:val="00533E76"/>
    <w:rsid w:val="0053460F"/>
    <w:rsid w:val="00535158"/>
    <w:rsid w:val="0053536F"/>
    <w:rsid w:val="00535533"/>
    <w:rsid w:val="00535F9B"/>
    <w:rsid w:val="00536247"/>
    <w:rsid w:val="005365F4"/>
    <w:rsid w:val="005366C1"/>
    <w:rsid w:val="00536F62"/>
    <w:rsid w:val="00536F8A"/>
    <w:rsid w:val="00537C05"/>
    <w:rsid w:val="00540CF7"/>
    <w:rsid w:val="0054102C"/>
    <w:rsid w:val="005411A7"/>
    <w:rsid w:val="005412FD"/>
    <w:rsid w:val="00542F3C"/>
    <w:rsid w:val="00543B20"/>
    <w:rsid w:val="00543E3B"/>
    <w:rsid w:val="00544BC4"/>
    <w:rsid w:val="00544D9C"/>
    <w:rsid w:val="00545131"/>
    <w:rsid w:val="005457EF"/>
    <w:rsid w:val="005468B5"/>
    <w:rsid w:val="00546CD5"/>
    <w:rsid w:val="00546F28"/>
    <w:rsid w:val="005471D3"/>
    <w:rsid w:val="00547982"/>
    <w:rsid w:val="005479B4"/>
    <w:rsid w:val="00547B89"/>
    <w:rsid w:val="00547DB6"/>
    <w:rsid w:val="00547F60"/>
    <w:rsid w:val="005501B2"/>
    <w:rsid w:val="005503D8"/>
    <w:rsid w:val="005504FF"/>
    <w:rsid w:val="00550A64"/>
    <w:rsid w:val="005515F2"/>
    <w:rsid w:val="00551635"/>
    <w:rsid w:val="00551695"/>
    <w:rsid w:val="005517D8"/>
    <w:rsid w:val="0055202E"/>
    <w:rsid w:val="00552074"/>
    <w:rsid w:val="00552217"/>
    <w:rsid w:val="00552791"/>
    <w:rsid w:val="00553372"/>
    <w:rsid w:val="00553809"/>
    <w:rsid w:val="00554147"/>
    <w:rsid w:val="0055484F"/>
    <w:rsid w:val="00555C7C"/>
    <w:rsid w:val="00555CB1"/>
    <w:rsid w:val="00555FF7"/>
    <w:rsid w:val="005568EE"/>
    <w:rsid w:val="005569B2"/>
    <w:rsid w:val="00557391"/>
    <w:rsid w:val="00557566"/>
    <w:rsid w:val="0055763D"/>
    <w:rsid w:val="00557C28"/>
    <w:rsid w:val="00557F85"/>
    <w:rsid w:val="00560105"/>
    <w:rsid w:val="00560864"/>
    <w:rsid w:val="00560C64"/>
    <w:rsid w:val="005613C1"/>
    <w:rsid w:val="00561AC6"/>
    <w:rsid w:val="005623F9"/>
    <w:rsid w:val="0056261E"/>
    <w:rsid w:val="005627E6"/>
    <w:rsid w:val="00563146"/>
    <w:rsid w:val="00563659"/>
    <w:rsid w:val="00563A8E"/>
    <w:rsid w:val="005643C7"/>
    <w:rsid w:val="00564AF3"/>
    <w:rsid w:val="00564B8E"/>
    <w:rsid w:val="00564CC5"/>
    <w:rsid w:val="00564E9E"/>
    <w:rsid w:val="005665B3"/>
    <w:rsid w:val="00566657"/>
    <w:rsid w:val="00566C50"/>
    <w:rsid w:val="00567FD6"/>
    <w:rsid w:val="0057048D"/>
    <w:rsid w:val="00570F20"/>
    <w:rsid w:val="00570FA7"/>
    <w:rsid w:val="00571264"/>
    <w:rsid w:val="00571A14"/>
    <w:rsid w:val="0057281A"/>
    <w:rsid w:val="00572905"/>
    <w:rsid w:val="005733E3"/>
    <w:rsid w:val="00573A5C"/>
    <w:rsid w:val="00573B50"/>
    <w:rsid w:val="00574379"/>
    <w:rsid w:val="00574E4B"/>
    <w:rsid w:val="0057502A"/>
    <w:rsid w:val="0057515D"/>
    <w:rsid w:val="0057563E"/>
    <w:rsid w:val="00577517"/>
    <w:rsid w:val="00577C61"/>
    <w:rsid w:val="00577C7A"/>
    <w:rsid w:val="00577C9F"/>
    <w:rsid w:val="00577E00"/>
    <w:rsid w:val="00577F99"/>
    <w:rsid w:val="0058020F"/>
    <w:rsid w:val="00580648"/>
    <w:rsid w:val="005809DE"/>
    <w:rsid w:val="00580EE5"/>
    <w:rsid w:val="0058135C"/>
    <w:rsid w:val="00581A05"/>
    <w:rsid w:val="00581BDC"/>
    <w:rsid w:val="005820F3"/>
    <w:rsid w:val="00582643"/>
    <w:rsid w:val="005827AB"/>
    <w:rsid w:val="00582904"/>
    <w:rsid w:val="005829B0"/>
    <w:rsid w:val="00582A9B"/>
    <w:rsid w:val="00582CD1"/>
    <w:rsid w:val="00582D1B"/>
    <w:rsid w:val="00583636"/>
    <w:rsid w:val="00583688"/>
    <w:rsid w:val="00584219"/>
    <w:rsid w:val="00584900"/>
    <w:rsid w:val="00584E18"/>
    <w:rsid w:val="00585275"/>
    <w:rsid w:val="00585737"/>
    <w:rsid w:val="00586283"/>
    <w:rsid w:val="00586566"/>
    <w:rsid w:val="005867DB"/>
    <w:rsid w:val="00586ACD"/>
    <w:rsid w:val="00587357"/>
    <w:rsid w:val="005874AC"/>
    <w:rsid w:val="00590388"/>
    <w:rsid w:val="0059043B"/>
    <w:rsid w:val="00590B11"/>
    <w:rsid w:val="00590DC2"/>
    <w:rsid w:val="00591052"/>
    <w:rsid w:val="00591824"/>
    <w:rsid w:val="0059185F"/>
    <w:rsid w:val="00591D50"/>
    <w:rsid w:val="0059217F"/>
    <w:rsid w:val="00592474"/>
    <w:rsid w:val="0059254F"/>
    <w:rsid w:val="00592794"/>
    <w:rsid w:val="0059291F"/>
    <w:rsid w:val="00592CD6"/>
    <w:rsid w:val="00592DA4"/>
    <w:rsid w:val="00593720"/>
    <w:rsid w:val="00593AE7"/>
    <w:rsid w:val="00593B39"/>
    <w:rsid w:val="00593B94"/>
    <w:rsid w:val="00593DE7"/>
    <w:rsid w:val="0059416C"/>
    <w:rsid w:val="00594731"/>
    <w:rsid w:val="00595398"/>
    <w:rsid w:val="00595481"/>
    <w:rsid w:val="005956EE"/>
    <w:rsid w:val="0059633B"/>
    <w:rsid w:val="00596651"/>
    <w:rsid w:val="00596C23"/>
    <w:rsid w:val="0059765F"/>
    <w:rsid w:val="005976AF"/>
    <w:rsid w:val="00597B59"/>
    <w:rsid w:val="00597D89"/>
    <w:rsid w:val="005A0405"/>
    <w:rsid w:val="005A0D3C"/>
    <w:rsid w:val="005A1326"/>
    <w:rsid w:val="005A1B96"/>
    <w:rsid w:val="005A1D63"/>
    <w:rsid w:val="005A37B6"/>
    <w:rsid w:val="005A38CD"/>
    <w:rsid w:val="005A3A08"/>
    <w:rsid w:val="005A3ACE"/>
    <w:rsid w:val="005A467A"/>
    <w:rsid w:val="005A4C48"/>
    <w:rsid w:val="005A4CD9"/>
    <w:rsid w:val="005A5B01"/>
    <w:rsid w:val="005A5FFB"/>
    <w:rsid w:val="005A6640"/>
    <w:rsid w:val="005B0529"/>
    <w:rsid w:val="005B0641"/>
    <w:rsid w:val="005B0D46"/>
    <w:rsid w:val="005B14D1"/>
    <w:rsid w:val="005B245E"/>
    <w:rsid w:val="005B28A8"/>
    <w:rsid w:val="005B2A6D"/>
    <w:rsid w:val="005B2FAE"/>
    <w:rsid w:val="005B322F"/>
    <w:rsid w:val="005B3832"/>
    <w:rsid w:val="005B480C"/>
    <w:rsid w:val="005B4C58"/>
    <w:rsid w:val="005B5798"/>
    <w:rsid w:val="005B5A97"/>
    <w:rsid w:val="005B5EED"/>
    <w:rsid w:val="005B5EF8"/>
    <w:rsid w:val="005B600E"/>
    <w:rsid w:val="005B67EE"/>
    <w:rsid w:val="005B6B9A"/>
    <w:rsid w:val="005B6DF9"/>
    <w:rsid w:val="005B7317"/>
    <w:rsid w:val="005B7844"/>
    <w:rsid w:val="005B7C26"/>
    <w:rsid w:val="005C0483"/>
    <w:rsid w:val="005C1041"/>
    <w:rsid w:val="005C172F"/>
    <w:rsid w:val="005C1A62"/>
    <w:rsid w:val="005C21F4"/>
    <w:rsid w:val="005C2AB8"/>
    <w:rsid w:val="005C3248"/>
    <w:rsid w:val="005C37D1"/>
    <w:rsid w:val="005C4546"/>
    <w:rsid w:val="005C45AD"/>
    <w:rsid w:val="005C45FC"/>
    <w:rsid w:val="005C49C2"/>
    <w:rsid w:val="005C4ACE"/>
    <w:rsid w:val="005C5336"/>
    <w:rsid w:val="005C5519"/>
    <w:rsid w:val="005C5EC0"/>
    <w:rsid w:val="005C608F"/>
    <w:rsid w:val="005C6544"/>
    <w:rsid w:val="005C6B83"/>
    <w:rsid w:val="005C71E1"/>
    <w:rsid w:val="005C7601"/>
    <w:rsid w:val="005C7A76"/>
    <w:rsid w:val="005C7AD5"/>
    <w:rsid w:val="005C7F28"/>
    <w:rsid w:val="005D0AA3"/>
    <w:rsid w:val="005D0D86"/>
    <w:rsid w:val="005D0ED2"/>
    <w:rsid w:val="005D0EF3"/>
    <w:rsid w:val="005D12F1"/>
    <w:rsid w:val="005D1812"/>
    <w:rsid w:val="005D1DCF"/>
    <w:rsid w:val="005D2441"/>
    <w:rsid w:val="005D24AF"/>
    <w:rsid w:val="005D25DE"/>
    <w:rsid w:val="005D2812"/>
    <w:rsid w:val="005D38F7"/>
    <w:rsid w:val="005D439E"/>
    <w:rsid w:val="005D44D6"/>
    <w:rsid w:val="005D4F89"/>
    <w:rsid w:val="005D5585"/>
    <w:rsid w:val="005D60DD"/>
    <w:rsid w:val="005D611E"/>
    <w:rsid w:val="005D6799"/>
    <w:rsid w:val="005D6861"/>
    <w:rsid w:val="005D6874"/>
    <w:rsid w:val="005D75C2"/>
    <w:rsid w:val="005D7621"/>
    <w:rsid w:val="005D7AED"/>
    <w:rsid w:val="005E01E5"/>
    <w:rsid w:val="005E02E3"/>
    <w:rsid w:val="005E098D"/>
    <w:rsid w:val="005E1F1D"/>
    <w:rsid w:val="005E2897"/>
    <w:rsid w:val="005E2A6D"/>
    <w:rsid w:val="005E2B70"/>
    <w:rsid w:val="005E2CB1"/>
    <w:rsid w:val="005E2D2B"/>
    <w:rsid w:val="005E3196"/>
    <w:rsid w:val="005E31E2"/>
    <w:rsid w:val="005E3330"/>
    <w:rsid w:val="005E3615"/>
    <w:rsid w:val="005E371B"/>
    <w:rsid w:val="005E3D7D"/>
    <w:rsid w:val="005E5202"/>
    <w:rsid w:val="005E545F"/>
    <w:rsid w:val="005E54AA"/>
    <w:rsid w:val="005E597B"/>
    <w:rsid w:val="005E6080"/>
    <w:rsid w:val="005E60F5"/>
    <w:rsid w:val="005E6920"/>
    <w:rsid w:val="005E6C38"/>
    <w:rsid w:val="005E72EC"/>
    <w:rsid w:val="005E7803"/>
    <w:rsid w:val="005E7B5B"/>
    <w:rsid w:val="005E7D4A"/>
    <w:rsid w:val="005F036D"/>
    <w:rsid w:val="005F04AD"/>
    <w:rsid w:val="005F0808"/>
    <w:rsid w:val="005F0B72"/>
    <w:rsid w:val="005F0C82"/>
    <w:rsid w:val="005F1100"/>
    <w:rsid w:val="005F1AA6"/>
    <w:rsid w:val="005F2526"/>
    <w:rsid w:val="005F27B2"/>
    <w:rsid w:val="005F2804"/>
    <w:rsid w:val="005F3362"/>
    <w:rsid w:val="005F44AA"/>
    <w:rsid w:val="005F4C2C"/>
    <w:rsid w:val="005F548C"/>
    <w:rsid w:val="005F55E7"/>
    <w:rsid w:val="005F5B59"/>
    <w:rsid w:val="005F71B2"/>
    <w:rsid w:val="005F7B18"/>
    <w:rsid w:val="0060006B"/>
    <w:rsid w:val="006001FA"/>
    <w:rsid w:val="0060032D"/>
    <w:rsid w:val="00600699"/>
    <w:rsid w:val="006006B2"/>
    <w:rsid w:val="006007CC"/>
    <w:rsid w:val="006008C7"/>
    <w:rsid w:val="00601076"/>
    <w:rsid w:val="006010AB"/>
    <w:rsid w:val="00602756"/>
    <w:rsid w:val="00602D9E"/>
    <w:rsid w:val="00603BD8"/>
    <w:rsid w:val="00603E44"/>
    <w:rsid w:val="00603F59"/>
    <w:rsid w:val="0060407C"/>
    <w:rsid w:val="00604094"/>
    <w:rsid w:val="006047C1"/>
    <w:rsid w:val="00604876"/>
    <w:rsid w:val="0060498B"/>
    <w:rsid w:val="00604A98"/>
    <w:rsid w:val="00604AF0"/>
    <w:rsid w:val="006051D3"/>
    <w:rsid w:val="0060546E"/>
    <w:rsid w:val="0060563C"/>
    <w:rsid w:val="00605C4F"/>
    <w:rsid w:val="00605D25"/>
    <w:rsid w:val="0060650D"/>
    <w:rsid w:val="0060667D"/>
    <w:rsid w:val="00606AB7"/>
    <w:rsid w:val="00606D11"/>
    <w:rsid w:val="0061059A"/>
    <w:rsid w:val="00610BDD"/>
    <w:rsid w:val="00612540"/>
    <w:rsid w:val="00612795"/>
    <w:rsid w:val="00612DA0"/>
    <w:rsid w:val="00612DB8"/>
    <w:rsid w:val="0061353B"/>
    <w:rsid w:val="00613846"/>
    <w:rsid w:val="00613924"/>
    <w:rsid w:val="00613A3C"/>
    <w:rsid w:val="00613C2E"/>
    <w:rsid w:val="0061431B"/>
    <w:rsid w:val="00614488"/>
    <w:rsid w:val="00614609"/>
    <w:rsid w:val="00614EC0"/>
    <w:rsid w:val="006160CF"/>
    <w:rsid w:val="006161CD"/>
    <w:rsid w:val="006161D0"/>
    <w:rsid w:val="00616269"/>
    <w:rsid w:val="00616357"/>
    <w:rsid w:val="006167D8"/>
    <w:rsid w:val="006175AE"/>
    <w:rsid w:val="00617705"/>
    <w:rsid w:val="006178AD"/>
    <w:rsid w:val="00617EDE"/>
    <w:rsid w:val="0062053C"/>
    <w:rsid w:val="0062079E"/>
    <w:rsid w:val="00621512"/>
    <w:rsid w:val="00621731"/>
    <w:rsid w:val="00621EB1"/>
    <w:rsid w:val="00622308"/>
    <w:rsid w:val="00622ACD"/>
    <w:rsid w:val="00622EC8"/>
    <w:rsid w:val="0062362B"/>
    <w:rsid w:val="00624E6A"/>
    <w:rsid w:val="006252AD"/>
    <w:rsid w:val="006252C4"/>
    <w:rsid w:val="006253CE"/>
    <w:rsid w:val="00625CF3"/>
    <w:rsid w:val="006260D4"/>
    <w:rsid w:val="0062635C"/>
    <w:rsid w:val="00626A3F"/>
    <w:rsid w:val="00627496"/>
    <w:rsid w:val="0062792C"/>
    <w:rsid w:val="00627A23"/>
    <w:rsid w:val="00627B71"/>
    <w:rsid w:val="00627CCB"/>
    <w:rsid w:val="0063072A"/>
    <w:rsid w:val="0063151C"/>
    <w:rsid w:val="0063156B"/>
    <w:rsid w:val="00631A94"/>
    <w:rsid w:val="0063240B"/>
    <w:rsid w:val="006325EC"/>
    <w:rsid w:val="0063260C"/>
    <w:rsid w:val="006326EE"/>
    <w:rsid w:val="006328F3"/>
    <w:rsid w:val="00633D38"/>
    <w:rsid w:val="006344FF"/>
    <w:rsid w:val="0063493B"/>
    <w:rsid w:val="00634B37"/>
    <w:rsid w:val="00634BAE"/>
    <w:rsid w:val="00634BD6"/>
    <w:rsid w:val="00634C65"/>
    <w:rsid w:val="00634D12"/>
    <w:rsid w:val="006351FD"/>
    <w:rsid w:val="006353A0"/>
    <w:rsid w:val="00635618"/>
    <w:rsid w:val="00635AB3"/>
    <w:rsid w:val="00635FF6"/>
    <w:rsid w:val="0063628A"/>
    <w:rsid w:val="0063633C"/>
    <w:rsid w:val="00636598"/>
    <w:rsid w:val="006367F6"/>
    <w:rsid w:val="006368E7"/>
    <w:rsid w:val="00636994"/>
    <w:rsid w:val="00636EC5"/>
    <w:rsid w:val="0063707A"/>
    <w:rsid w:val="00637215"/>
    <w:rsid w:val="006379C4"/>
    <w:rsid w:val="006400C5"/>
    <w:rsid w:val="00640267"/>
    <w:rsid w:val="006422ED"/>
    <w:rsid w:val="00642892"/>
    <w:rsid w:val="00642934"/>
    <w:rsid w:val="00642D96"/>
    <w:rsid w:val="00642DA6"/>
    <w:rsid w:val="0064335E"/>
    <w:rsid w:val="00643471"/>
    <w:rsid w:val="006435D9"/>
    <w:rsid w:val="006436B4"/>
    <w:rsid w:val="00643DE7"/>
    <w:rsid w:val="00643E40"/>
    <w:rsid w:val="00643EE1"/>
    <w:rsid w:val="006441D0"/>
    <w:rsid w:val="0064450B"/>
    <w:rsid w:val="006449F3"/>
    <w:rsid w:val="00644C91"/>
    <w:rsid w:val="00645148"/>
    <w:rsid w:val="006452F9"/>
    <w:rsid w:val="006456CA"/>
    <w:rsid w:val="00645A62"/>
    <w:rsid w:val="00645CC3"/>
    <w:rsid w:val="00646A20"/>
    <w:rsid w:val="00647EA1"/>
    <w:rsid w:val="00650547"/>
    <w:rsid w:val="0065090F"/>
    <w:rsid w:val="00650AEB"/>
    <w:rsid w:val="00650CB9"/>
    <w:rsid w:val="00651203"/>
    <w:rsid w:val="0065144D"/>
    <w:rsid w:val="0065184C"/>
    <w:rsid w:val="00651858"/>
    <w:rsid w:val="006519C2"/>
    <w:rsid w:val="00651D01"/>
    <w:rsid w:val="0065204D"/>
    <w:rsid w:val="0065297C"/>
    <w:rsid w:val="00652B07"/>
    <w:rsid w:val="00652E63"/>
    <w:rsid w:val="00653C86"/>
    <w:rsid w:val="00653CF5"/>
    <w:rsid w:val="00653EC7"/>
    <w:rsid w:val="00654E40"/>
    <w:rsid w:val="00655077"/>
    <w:rsid w:val="006550A3"/>
    <w:rsid w:val="006551CF"/>
    <w:rsid w:val="006553F1"/>
    <w:rsid w:val="00656058"/>
    <w:rsid w:val="00656118"/>
    <w:rsid w:val="00656876"/>
    <w:rsid w:val="00656E70"/>
    <w:rsid w:val="00656FD7"/>
    <w:rsid w:val="006575DE"/>
    <w:rsid w:val="00657686"/>
    <w:rsid w:val="00657ADA"/>
    <w:rsid w:val="00657F97"/>
    <w:rsid w:val="006600A6"/>
    <w:rsid w:val="006607CA"/>
    <w:rsid w:val="0066084C"/>
    <w:rsid w:val="00660A56"/>
    <w:rsid w:val="00660C62"/>
    <w:rsid w:val="006611AC"/>
    <w:rsid w:val="00661687"/>
    <w:rsid w:val="00661912"/>
    <w:rsid w:val="0066193A"/>
    <w:rsid w:val="00662AE0"/>
    <w:rsid w:val="00663038"/>
    <w:rsid w:val="006631B6"/>
    <w:rsid w:val="006636DC"/>
    <w:rsid w:val="0066491F"/>
    <w:rsid w:val="006649C6"/>
    <w:rsid w:val="00664CE1"/>
    <w:rsid w:val="00665322"/>
    <w:rsid w:val="006656C2"/>
    <w:rsid w:val="006659A0"/>
    <w:rsid w:val="006664ED"/>
    <w:rsid w:val="00666725"/>
    <w:rsid w:val="00666FB4"/>
    <w:rsid w:val="00667145"/>
    <w:rsid w:val="00667410"/>
    <w:rsid w:val="006679A9"/>
    <w:rsid w:val="00667DBE"/>
    <w:rsid w:val="00667F8C"/>
    <w:rsid w:val="00670203"/>
    <w:rsid w:val="0067043E"/>
    <w:rsid w:val="006708F2"/>
    <w:rsid w:val="006717B1"/>
    <w:rsid w:val="006717D0"/>
    <w:rsid w:val="00671B07"/>
    <w:rsid w:val="0067219B"/>
    <w:rsid w:val="00672D19"/>
    <w:rsid w:val="0067368E"/>
    <w:rsid w:val="006736DA"/>
    <w:rsid w:val="00673CF8"/>
    <w:rsid w:val="00674B87"/>
    <w:rsid w:val="00674E82"/>
    <w:rsid w:val="0067504B"/>
    <w:rsid w:val="00675066"/>
    <w:rsid w:val="00675F21"/>
    <w:rsid w:val="006760FD"/>
    <w:rsid w:val="00676580"/>
    <w:rsid w:val="00676883"/>
    <w:rsid w:val="00676F3B"/>
    <w:rsid w:val="006771C3"/>
    <w:rsid w:val="0068021F"/>
    <w:rsid w:val="006803EA"/>
    <w:rsid w:val="006814C0"/>
    <w:rsid w:val="0068151D"/>
    <w:rsid w:val="006818E4"/>
    <w:rsid w:val="006819AE"/>
    <w:rsid w:val="00681BA3"/>
    <w:rsid w:val="00681EA1"/>
    <w:rsid w:val="006820FD"/>
    <w:rsid w:val="00682943"/>
    <w:rsid w:val="00682B1A"/>
    <w:rsid w:val="00683079"/>
    <w:rsid w:val="006832DE"/>
    <w:rsid w:val="006835C2"/>
    <w:rsid w:val="00683FD7"/>
    <w:rsid w:val="00684905"/>
    <w:rsid w:val="006865F5"/>
    <w:rsid w:val="00686FDB"/>
    <w:rsid w:val="006872BF"/>
    <w:rsid w:val="00687DC5"/>
    <w:rsid w:val="006910B6"/>
    <w:rsid w:val="00691107"/>
    <w:rsid w:val="00691170"/>
    <w:rsid w:val="00691922"/>
    <w:rsid w:val="00691A66"/>
    <w:rsid w:val="00691F60"/>
    <w:rsid w:val="006920FF"/>
    <w:rsid w:val="0069271F"/>
    <w:rsid w:val="006927DE"/>
    <w:rsid w:val="00692FA7"/>
    <w:rsid w:val="00693399"/>
    <w:rsid w:val="006933FE"/>
    <w:rsid w:val="006937E6"/>
    <w:rsid w:val="0069445B"/>
    <w:rsid w:val="006945F9"/>
    <w:rsid w:val="00694C86"/>
    <w:rsid w:val="00694DA4"/>
    <w:rsid w:val="00694E3B"/>
    <w:rsid w:val="0069578F"/>
    <w:rsid w:val="00695A3D"/>
    <w:rsid w:val="006961D7"/>
    <w:rsid w:val="0069643B"/>
    <w:rsid w:val="00696707"/>
    <w:rsid w:val="00696E44"/>
    <w:rsid w:val="00696F32"/>
    <w:rsid w:val="006970C2"/>
    <w:rsid w:val="00697218"/>
    <w:rsid w:val="0069735F"/>
    <w:rsid w:val="006977AC"/>
    <w:rsid w:val="006A068B"/>
    <w:rsid w:val="006A074E"/>
    <w:rsid w:val="006A0CCE"/>
    <w:rsid w:val="006A0DC9"/>
    <w:rsid w:val="006A11A3"/>
    <w:rsid w:val="006A1A12"/>
    <w:rsid w:val="006A1EE0"/>
    <w:rsid w:val="006A26A9"/>
    <w:rsid w:val="006A2D2A"/>
    <w:rsid w:val="006A2DBA"/>
    <w:rsid w:val="006A44CF"/>
    <w:rsid w:val="006A4636"/>
    <w:rsid w:val="006A4ABF"/>
    <w:rsid w:val="006A4E2C"/>
    <w:rsid w:val="006A4F4F"/>
    <w:rsid w:val="006A5DBD"/>
    <w:rsid w:val="006A67E2"/>
    <w:rsid w:val="006A715D"/>
    <w:rsid w:val="006A733A"/>
    <w:rsid w:val="006A7C35"/>
    <w:rsid w:val="006A7FD1"/>
    <w:rsid w:val="006A7FD5"/>
    <w:rsid w:val="006B0204"/>
    <w:rsid w:val="006B040B"/>
    <w:rsid w:val="006B04ED"/>
    <w:rsid w:val="006B0630"/>
    <w:rsid w:val="006B0B17"/>
    <w:rsid w:val="006B0F57"/>
    <w:rsid w:val="006B136F"/>
    <w:rsid w:val="006B1511"/>
    <w:rsid w:val="006B1B25"/>
    <w:rsid w:val="006B1FF1"/>
    <w:rsid w:val="006B2E8A"/>
    <w:rsid w:val="006B3186"/>
    <w:rsid w:val="006B34D3"/>
    <w:rsid w:val="006B370C"/>
    <w:rsid w:val="006B393F"/>
    <w:rsid w:val="006B3E81"/>
    <w:rsid w:val="006B40D0"/>
    <w:rsid w:val="006B46E6"/>
    <w:rsid w:val="006B47C4"/>
    <w:rsid w:val="006B51EC"/>
    <w:rsid w:val="006B5708"/>
    <w:rsid w:val="006B60B7"/>
    <w:rsid w:val="006B661A"/>
    <w:rsid w:val="006B676D"/>
    <w:rsid w:val="006B7476"/>
    <w:rsid w:val="006B790E"/>
    <w:rsid w:val="006C0658"/>
    <w:rsid w:val="006C0A9F"/>
    <w:rsid w:val="006C103C"/>
    <w:rsid w:val="006C1248"/>
    <w:rsid w:val="006C134F"/>
    <w:rsid w:val="006C1356"/>
    <w:rsid w:val="006C14FE"/>
    <w:rsid w:val="006C181F"/>
    <w:rsid w:val="006C3BDD"/>
    <w:rsid w:val="006C3CF9"/>
    <w:rsid w:val="006C3EFE"/>
    <w:rsid w:val="006C43E5"/>
    <w:rsid w:val="006C493B"/>
    <w:rsid w:val="006C4AF9"/>
    <w:rsid w:val="006C4FE3"/>
    <w:rsid w:val="006C5124"/>
    <w:rsid w:val="006C6FA4"/>
    <w:rsid w:val="006C7B4F"/>
    <w:rsid w:val="006C7CD5"/>
    <w:rsid w:val="006C7ED1"/>
    <w:rsid w:val="006D03AE"/>
    <w:rsid w:val="006D0B6E"/>
    <w:rsid w:val="006D1DE9"/>
    <w:rsid w:val="006D1FEA"/>
    <w:rsid w:val="006D2541"/>
    <w:rsid w:val="006D26F0"/>
    <w:rsid w:val="006D2817"/>
    <w:rsid w:val="006D2BAE"/>
    <w:rsid w:val="006D33B0"/>
    <w:rsid w:val="006D3439"/>
    <w:rsid w:val="006D3467"/>
    <w:rsid w:val="006D3779"/>
    <w:rsid w:val="006D3D5E"/>
    <w:rsid w:val="006D3F05"/>
    <w:rsid w:val="006D4725"/>
    <w:rsid w:val="006D5090"/>
    <w:rsid w:val="006D55DC"/>
    <w:rsid w:val="006D73B7"/>
    <w:rsid w:val="006D73F7"/>
    <w:rsid w:val="006D7CB6"/>
    <w:rsid w:val="006E00E1"/>
    <w:rsid w:val="006E0113"/>
    <w:rsid w:val="006E0215"/>
    <w:rsid w:val="006E05FB"/>
    <w:rsid w:val="006E0977"/>
    <w:rsid w:val="006E149D"/>
    <w:rsid w:val="006E151C"/>
    <w:rsid w:val="006E1700"/>
    <w:rsid w:val="006E19B0"/>
    <w:rsid w:val="006E1A67"/>
    <w:rsid w:val="006E1DCA"/>
    <w:rsid w:val="006E1E6D"/>
    <w:rsid w:val="006E2033"/>
    <w:rsid w:val="006E2113"/>
    <w:rsid w:val="006E2170"/>
    <w:rsid w:val="006E21E1"/>
    <w:rsid w:val="006E2576"/>
    <w:rsid w:val="006E2959"/>
    <w:rsid w:val="006E3078"/>
    <w:rsid w:val="006E361A"/>
    <w:rsid w:val="006E3921"/>
    <w:rsid w:val="006E4A31"/>
    <w:rsid w:val="006E5BC3"/>
    <w:rsid w:val="006E5D17"/>
    <w:rsid w:val="006E602D"/>
    <w:rsid w:val="006E63AA"/>
    <w:rsid w:val="006E6605"/>
    <w:rsid w:val="006E6740"/>
    <w:rsid w:val="006E69EF"/>
    <w:rsid w:val="006E6A36"/>
    <w:rsid w:val="006E6B6E"/>
    <w:rsid w:val="006E6EC9"/>
    <w:rsid w:val="006F031E"/>
    <w:rsid w:val="006F033B"/>
    <w:rsid w:val="006F034C"/>
    <w:rsid w:val="006F0739"/>
    <w:rsid w:val="006F0DE7"/>
    <w:rsid w:val="006F1367"/>
    <w:rsid w:val="006F161E"/>
    <w:rsid w:val="006F1B2B"/>
    <w:rsid w:val="006F2203"/>
    <w:rsid w:val="006F2532"/>
    <w:rsid w:val="006F2BDA"/>
    <w:rsid w:val="006F3027"/>
    <w:rsid w:val="006F3641"/>
    <w:rsid w:val="006F3F14"/>
    <w:rsid w:val="006F4153"/>
    <w:rsid w:val="006F4ADA"/>
    <w:rsid w:val="006F5020"/>
    <w:rsid w:val="006F52F5"/>
    <w:rsid w:val="006F53E4"/>
    <w:rsid w:val="006F56AA"/>
    <w:rsid w:val="006F5E10"/>
    <w:rsid w:val="006F60DA"/>
    <w:rsid w:val="006F6106"/>
    <w:rsid w:val="006F67A5"/>
    <w:rsid w:val="006F6B05"/>
    <w:rsid w:val="006F70C8"/>
    <w:rsid w:val="00701495"/>
    <w:rsid w:val="0070162E"/>
    <w:rsid w:val="007017AE"/>
    <w:rsid w:val="00701BDA"/>
    <w:rsid w:val="00702257"/>
    <w:rsid w:val="0070242F"/>
    <w:rsid w:val="00703565"/>
    <w:rsid w:val="00703B52"/>
    <w:rsid w:val="00703DC8"/>
    <w:rsid w:val="00704A9F"/>
    <w:rsid w:val="00705354"/>
    <w:rsid w:val="007063EC"/>
    <w:rsid w:val="00706447"/>
    <w:rsid w:val="007066A0"/>
    <w:rsid w:val="00706F97"/>
    <w:rsid w:val="00710788"/>
    <w:rsid w:val="007108B4"/>
    <w:rsid w:val="00710C48"/>
    <w:rsid w:val="00710F15"/>
    <w:rsid w:val="0071179A"/>
    <w:rsid w:val="007122FD"/>
    <w:rsid w:val="00712B00"/>
    <w:rsid w:val="00713007"/>
    <w:rsid w:val="0071302C"/>
    <w:rsid w:val="007132EC"/>
    <w:rsid w:val="00713521"/>
    <w:rsid w:val="00713AFA"/>
    <w:rsid w:val="00713B12"/>
    <w:rsid w:val="00714305"/>
    <w:rsid w:val="00714974"/>
    <w:rsid w:val="00714DE2"/>
    <w:rsid w:val="00714FD7"/>
    <w:rsid w:val="00715368"/>
    <w:rsid w:val="00715EF8"/>
    <w:rsid w:val="00715F47"/>
    <w:rsid w:val="00716136"/>
    <w:rsid w:val="0071625C"/>
    <w:rsid w:val="00717121"/>
    <w:rsid w:val="00717FB3"/>
    <w:rsid w:val="0072041D"/>
    <w:rsid w:val="00720701"/>
    <w:rsid w:val="00720E60"/>
    <w:rsid w:val="00720F0F"/>
    <w:rsid w:val="00721623"/>
    <w:rsid w:val="0072166E"/>
    <w:rsid w:val="007216F4"/>
    <w:rsid w:val="007218A5"/>
    <w:rsid w:val="00721E31"/>
    <w:rsid w:val="00721EAF"/>
    <w:rsid w:val="00721F25"/>
    <w:rsid w:val="00721F62"/>
    <w:rsid w:val="00722EBD"/>
    <w:rsid w:val="00722FD6"/>
    <w:rsid w:val="00723473"/>
    <w:rsid w:val="007238A1"/>
    <w:rsid w:val="007238B7"/>
    <w:rsid w:val="0072400D"/>
    <w:rsid w:val="00724194"/>
    <w:rsid w:val="007243A8"/>
    <w:rsid w:val="00724A8B"/>
    <w:rsid w:val="007251C8"/>
    <w:rsid w:val="0072615F"/>
    <w:rsid w:val="007261F3"/>
    <w:rsid w:val="007263D3"/>
    <w:rsid w:val="007263FD"/>
    <w:rsid w:val="007269CB"/>
    <w:rsid w:val="00726A8F"/>
    <w:rsid w:val="00726BE3"/>
    <w:rsid w:val="007272B0"/>
    <w:rsid w:val="007273A3"/>
    <w:rsid w:val="007273AB"/>
    <w:rsid w:val="007274C9"/>
    <w:rsid w:val="00727AB5"/>
    <w:rsid w:val="00727AE9"/>
    <w:rsid w:val="00727C6E"/>
    <w:rsid w:val="00727D65"/>
    <w:rsid w:val="00727F76"/>
    <w:rsid w:val="00727F77"/>
    <w:rsid w:val="00730AA1"/>
    <w:rsid w:val="00730C1B"/>
    <w:rsid w:val="00730DCB"/>
    <w:rsid w:val="00730F98"/>
    <w:rsid w:val="00731A40"/>
    <w:rsid w:val="00731AE4"/>
    <w:rsid w:val="00731B0D"/>
    <w:rsid w:val="00731C5B"/>
    <w:rsid w:val="00731E68"/>
    <w:rsid w:val="00731FDF"/>
    <w:rsid w:val="00732167"/>
    <w:rsid w:val="00732223"/>
    <w:rsid w:val="0073265E"/>
    <w:rsid w:val="00733042"/>
    <w:rsid w:val="00733256"/>
    <w:rsid w:val="0073396E"/>
    <w:rsid w:val="00733EAE"/>
    <w:rsid w:val="00734FB7"/>
    <w:rsid w:val="007353A3"/>
    <w:rsid w:val="00735A04"/>
    <w:rsid w:val="00736253"/>
    <w:rsid w:val="00736B64"/>
    <w:rsid w:val="00736E39"/>
    <w:rsid w:val="007373FD"/>
    <w:rsid w:val="00737590"/>
    <w:rsid w:val="00737CA3"/>
    <w:rsid w:val="00737D45"/>
    <w:rsid w:val="007403BC"/>
    <w:rsid w:val="00740660"/>
    <w:rsid w:val="00740A8B"/>
    <w:rsid w:val="00740F4C"/>
    <w:rsid w:val="00741034"/>
    <w:rsid w:val="007411ED"/>
    <w:rsid w:val="007423AA"/>
    <w:rsid w:val="00742477"/>
    <w:rsid w:val="00742616"/>
    <w:rsid w:val="007429C1"/>
    <w:rsid w:val="00742B21"/>
    <w:rsid w:val="00742CD0"/>
    <w:rsid w:val="007433BA"/>
    <w:rsid w:val="007435AE"/>
    <w:rsid w:val="007436EA"/>
    <w:rsid w:val="00743A56"/>
    <w:rsid w:val="007442D6"/>
    <w:rsid w:val="007443B0"/>
    <w:rsid w:val="007449A1"/>
    <w:rsid w:val="00744A84"/>
    <w:rsid w:val="00744DC4"/>
    <w:rsid w:val="00745658"/>
    <w:rsid w:val="007459A0"/>
    <w:rsid w:val="00745D81"/>
    <w:rsid w:val="00745F23"/>
    <w:rsid w:val="00746034"/>
    <w:rsid w:val="007460E3"/>
    <w:rsid w:val="0074674E"/>
    <w:rsid w:val="00746A25"/>
    <w:rsid w:val="00747956"/>
    <w:rsid w:val="007479F7"/>
    <w:rsid w:val="007500E8"/>
    <w:rsid w:val="00750740"/>
    <w:rsid w:val="0075089A"/>
    <w:rsid w:val="00750FBA"/>
    <w:rsid w:val="0075205D"/>
    <w:rsid w:val="0075255E"/>
    <w:rsid w:val="00752590"/>
    <w:rsid w:val="007525C7"/>
    <w:rsid w:val="007526C7"/>
    <w:rsid w:val="00752738"/>
    <w:rsid w:val="00752B63"/>
    <w:rsid w:val="00752BA1"/>
    <w:rsid w:val="0075341E"/>
    <w:rsid w:val="00753F31"/>
    <w:rsid w:val="00753F90"/>
    <w:rsid w:val="00754123"/>
    <w:rsid w:val="00754510"/>
    <w:rsid w:val="0075536C"/>
    <w:rsid w:val="0075568D"/>
    <w:rsid w:val="00755A9E"/>
    <w:rsid w:val="0075605B"/>
    <w:rsid w:val="007560FB"/>
    <w:rsid w:val="00756540"/>
    <w:rsid w:val="007568C7"/>
    <w:rsid w:val="00756F53"/>
    <w:rsid w:val="00761513"/>
    <w:rsid w:val="007616A6"/>
    <w:rsid w:val="00761705"/>
    <w:rsid w:val="007617E6"/>
    <w:rsid w:val="00761AA1"/>
    <w:rsid w:val="00762156"/>
    <w:rsid w:val="007626A5"/>
    <w:rsid w:val="0076345A"/>
    <w:rsid w:val="00763B86"/>
    <w:rsid w:val="00763F2B"/>
    <w:rsid w:val="007640E6"/>
    <w:rsid w:val="00764570"/>
    <w:rsid w:val="0076516C"/>
    <w:rsid w:val="007651BC"/>
    <w:rsid w:val="007653F5"/>
    <w:rsid w:val="00765990"/>
    <w:rsid w:val="00765C6D"/>
    <w:rsid w:val="007664D1"/>
    <w:rsid w:val="007668C9"/>
    <w:rsid w:val="00766D62"/>
    <w:rsid w:val="00767414"/>
    <w:rsid w:val="00767864"/>
    <w:rsid w:val="00767D73"/>
    <w:rsid w:val="00767DA6"/>
    <w:rsid w:val="00767EF7"/>
    <w:rsid w:val="00770DB9"/>
    <w:rsid w:val="00770E4B"/>
    <w:rsid w:val="00771A76"/>
    <w:rsid w:val="00771F62"/>
    <w:rsid w:val="00772EB7"/>
    <w:rsid w:val="00773A10"/>
    <w:rsid w:val="0077481C"/>
    <w:rsid w:val="0077573F"/>
    <w:rsid w:val="007757DC"/>
    <w:rsid w:val="00775ACD"/>
    <w:rsid w:val="00775B88"/>
    <w:rsid w:val="0077604E"/>
    <w:rsid w:val="00776752"/>
    <w:rsid w:val="00776BBD"/>
    <w:rsid w:val="0077715E"/>
    <w:rsid w:val="00777EBB"/>
    <w:rsid w:val="0078004A"/>
    <w:rsid w:val="00780243"/>
    <w:rsid w:val="00780B48"/>
    <w:rsid w:val="00780D72"/>
    <w:rsid w:val="00781543"/>
    <w:rsid w:val="0078189D"/>
    <w:rsid w:val="007830CB"/>
    <w:rsid w:val="00783359"/>
    <w:rsid w:val="007839ED"/>
    <w:rsid w:val="00783A10"/>
    <w:rsid w:val="00783B2D"/>
    <w:rsid w:val="00783BCB"/>
    <w:rsid w:val="0078455B"/>
    <w:rsid w:val="007845D6"/>
    <w:rsid w:val="0078467F"/>
    <w:rsid w:val="00784D95"/>
    <w:rsid w:val="00785B84"/>
    <w:rsid w:val="00785C52"/>
    <w:rsid w:val="00785C57"/>
    <w:rsid w:val="00785D75"/>
    <w:rsid w:val="00785FD5"/>
    <w:rsid w:val="0078625A"/>
    <w:rsid w:val="007864AE"/>
    <w:rsid w:val="00786B86"/>
    <w:rsid w:val="00786CEA"/>
    <w:rsid w:val="0078703F"/>
    <w:rsid w:val="00787DB2"/>
    <w:rsid w:val="00790D41"/>
    <w:rsid w:val="00790FC3"/>
    <w:rsid w:val="00791062"/>
    <w:rsid w:val="0079116C"/>
    <w:rsid w:val="00791600"/>
    <w:rsid w:val="00791CEA"/>
    <w:rsid w:val="0079224F"/>
    <w:rsid w:val="00792954"/>
    <w:rsid w:val="00792EDD"/>
    <w:rsid w:val="00792FF1"/>
    <w:rsid w:val="00793699"/>
    <w:rsid w:val="007938D0"/>
    <w:rsid w:val="00793AF9"/>
    <w:rsid w:val="00793CBA"/>
    <w:rsid w:val="00794822"/>
    <w:rsid w:val="00794BB6"/>
    <w:rsid w:val="00794E27"/>
    <w:rsid w:val="007951B7"/>
    <w:rsid w:val="007959E1"/>
    <w:rsid w:val="00795A9F"/>
    <w:rsid w:val="00796181"/>
    <w:rsid w:val="0079675D"/>
    <w:rsid w:val="00796EE1"/>
    <w:rsid w:val="00797268"/>
    <w:rsid w:val="00797375"/>
    <w:rsid w:val="007974B9"/>
    <w:rsid w:val="00797858"/>
    <w:rsid w:val="00797A76"/>
    <w:rsid w:val="007A0820"/>
    <w:rsid w:val="007A08FC"/>
    <w:rsid w:val="007A0A89"/>
    <w:rsid w:val="007A13D3"/>
    <w:rsid w:val="007A144B"/>
    <w:rsid w:val="007A17B2"/>
    <w:rsid w:val="007A18B1"/>
    <w:rsid w:val="007A1FF9"/>
    <w:rsid w:val="007A2130"/>
    <w:rsid w:val="007A2588"/>
    <w:rsid w:val="007A26E0"/>
    <w:rsid w:val="007A2B20"/>
    <w:rsid w:val="007A2B30"/>
    <w:rsid w:val="007A2F4C"/>
    <w:rsid w:val="007A30D5"/>
    <w:rsid w:val="007A3A73"/>
    <w:rsid w:val="007A3B66"/>
    <w:rsid w:val="007A4770"/>
    <w:rsid w:val="007A4892"/>
    <w:rsid w:val="007A4B95"/>
    <w:rsid w:val="007A539B"/>
    <w:rsid w:val="007A573B"/>
    <w:rsid w:val="007A6B52"/>
    <w:rsid w:val="007A72E0"/>
    <w:rsid w:val="007A7D70"/>
    <w:rsid w:val="007A7E43"/>
    <w:rsid w:val="007B046A"/>
    <w:rsid w:val="007B0760"/>
    <w:rsid w:val="007B07FF"/>
    <w:rsid w:val="007B120B"/>
    <w:rsid w:val="007B1711"/>
    <w:rsid w:val="007B20FC"/>
    <w:rsid w:val="007B2671"/>
    <w:rsid w:val="007B2870"/>
    <w:rsid w:val="007B28DC"/>
    <w:rsid w:val="007B2AC1"/>
    <w:rsid w:val="007B2D9B"/>
    <w:rsid w:val="007B3926"/>
    <w:rsid w:val="007B508C"/>
    <w:rsid w:val="007B5307"/>
    <w:rsid w:val="007B5891"/>
    <w:rsid w:val="007B5CC1"/>
    <w:rsid w:val="007B6663"/>
    <w:rsid w:val="007B687F"/>
    <w:rsid w:val="007B694D"/>
    <w:rsid w:val="007B7427"/>
    <w:rsid w:val="007B7684"/>
    <w:rsid w:val="007B76E6"/>
    <w:rsid w:val="007B7DFE"/>
    <w:rsid w:val="007B7FF8"/>
    <w:rsid w:val="007C0217"/>
    <w:rsid w:val="007C02E9"/>
    <w:rsid w:val="007C02FF"/>
    <w:rsid w:val="007C0381"/>
    <w:rsid w:val="007C08DD"/>
    <w:rsid w:val="007C0A78"/>
    <w:rsid w:val="007C16F0"/>
    <w:rsid w:val="007C1DB7"/>
    <w:rsid w:val="007C1EA4"/>
    <w:rsid w:val="007C29A7"/>
    <w:rsid w:val="007C2D83"/>
    <w:rsid w:val="007C3109"/>
    <w:rsid w:val="007C36BC"/>
    <w:rsid w:val="007C3D80"/>
    <w:rsid w:val="007C495D"/>
    <w:rsid w:val="007C517E"/>
    <w:rsid w:val="007C51E9"/>
    <w:rsid w:val="007C55E2"/>
    <w:rsid w:val="007C5A80"/>
    <w:rsid w:val="007C639C"/>
    <w:rsid w:val="007C6424"/>
    <w:rsid w:val="007C6BD3"/>
    <w:rsid w:val="007C6D0A"/>
    <w:rsid w:val="007C77D8"/>
    <w:rsid w:val="007C7AE2"/>
    <w:rsid w:val="007C7D71"/>
    <w:rsid w:val="007C7F2D"/>
    <w:rsid w:val="007C7F59"/>
    <w:rsid w:val="007D0196"/>
    <w:rsid w:val="007D03CC"/>
    <w:rsid w:val="007D1ED3"/>
    <w:rsid w:val="007D1F76"/>
    <w:rsid w:val="007D23A7"/>
    <w:rsid w:val="007D2F5C"/>
    <w:rsid w:val="007D30BB"/>
    <w:rsid w:val="007D383D"/>
    <w:rsid w:val="007D3C9C"/>
    <w:rsid w:val="007D3E5B"/>
    <w:rsid w:val="007D3E93"/>
    <w:rsid w:val="007D3F46"/>
    <w:rsid w:val="007D52D5"/>
    <w:rsid w:val="007D52EE"/>
    <w:rsid w:val="007D5933"/>
    <w:rsid w:val="007D5A32"/>
    <w:rsid w:val="007D5B74"/>
    <w:rsid w:val="007D5CFA"/>
    <w:rsid w:val="007D5F10"/>
    <w:rsid w:val="007D5FB5"/>
    <w:rsid w:val="007D616B"/>
    <w:rsid w:val="007D67C2"/>
    <w:rsid w:val="007D7183"/>
    <w:rsid w:val="007D7684"/>
    <w:rsid w:val="007D7D03"/>
    <w:rsid w:val="007D7F0E"/>
    <w:rsid w:val="007E063E"/>
    <w:rsid w:val="007E0778"/>
    <w:rsid w:val="007E1856"/>
    <w:rsid w:val="007E1B36"/>
    <w:rsid w:val="007E1D53"/>
    <w:rsid w:val="007E2948"/>
    <w:rsid w:val="007E31B2"/>
    <w:rsid w:val="007E3854"/>
    <w:rsid w:val="007E40AE"/>
    <w:rsid w:val="007E4209"/>
    <w:rsid w:val="007E4290"/>
    <w:rsid w:val="007E429D"/>
    <w:rsid w:val="007E42AE"/>
    <w:rsid w:val="007E4BB7"/>
    <w:rsid w:val="007E4C0D"/>
    <w:rsid w:val="007E5B33"/>
    <w:rsid w:val="007E5C33"/>
    <w:rsid w:val="007E5C48"/>
    <w:rsid w:val="007E5CCC"/>
    <w:rsid w:val="007E5CFE"/>
    <w:rsid w:val="007E7650"/>
    <w:rsid w:val="007E7831"/>
    <w:rsid w:val="007E7D42"/>
    <w:rsid w:val="007E7D68"/>
    <w:rsid w:val="007F09E8"/>
    <w:rsid w:val="007F10D8"/>
    <w:rsid w:val="007F19DC"/>
    <w:rsid w:val="007F1A5D"/>
    <w:rsid w:val="007F2096"/>
    <w:rsid w:val="007F2974"/>
    <w:rsid w:val="007F2975"/>
    <w:rsid w:val="007F2A98"/>
    <w:rsid w:val="007F2DB8"/>
    <w:rsid w:val="007F35FD"/>
    <w:rsid w:val="007F3755"/>
    <w:rsid w:val="007F3774"/>
    <w:rsid w:val="007F3B42"/>
    <w:rsid w:val="007F3DBD"/>
    <w:rsid w:val="007F41E8"/>
    <w:rsid w:val="007F43C4"/>
    <w:rsid w:val="007F4739"/>
    <w:rsid w:val="007F496C"/>
    <w:rsid w:val="007F5F80"/>
    <w:rsid w:val="007F60C8"/>
    <w:rsid w:val="007F65FB"/>
    <w:rsid w:val="007F6822"/>
    <w:rsid w:val="007F6D57"/>
    <w:rsid w:val="007F6E52"/>
    <w:rsid w:val="007F7394"/>
    <w:rsid w:val="007F76CD"/>
    <w:rsid w:val="007F76E7"/>
    <w:rsid w:val="00800CA7"/>
    <w:rsid w:val="00800FB6"/>
    <w:rsid w:val="008014F1"/>
    <w:rsid w:val="00801C3A"/>
    <w:rsid w:val="00802C35"/>
    <w:rsid w:val="00802DB0"/>
    <w:rsid w:val="00803420"/>
    <w:rsid w:val="00804634"/>
    <w:rsid w:val="00804905"/>
    <w:rsid w:val="00804A29"/>
    <w:rsid w:val="00804F39"/>
    <w:rsid w:val="0080520E"/>
    <w:rsid w:val="00805224"/>
    <w:rsid w:val="008052AC"/>
    <w:rsid w:val="0080635B"/>
    <w:rsid w:val="008065B4"/>
    <w:rsid w:val="0080690E"/>
    <w:rsid w:val="00806F04"/>
    <w:rsid w:val="008075DF"/>
    <w:rsid w:val="008078DF"/>
    <w:rsid w:val="00807ADD"/>
    <w:rsid w:val="00807AE5"/>
    <w:rsid w:val="00807F13"/>
    <w:rsid w:val="008100B9"/>
    <w:rsid w:val="00810300"/>
    <w:rsid w:val="00810769"/>
    <w:rsid w:val="00810AE5"/>
    <w:rsid w:val="00810E30"/>
    <w:rsid w:val="0081100A"/>
    <w:rsid w:val="008116F3"/>
    <w:rsid w:val="00811B58"/>
    <w:rsid w:val="00811DD2"/>
    <w:rsid w:val="008125B2"/>
    <w:rsid w:val="00812CB7"/>
    <w:rsid w:val="00812EC5"/>
    <w:rsid w:val="008135C2"/>
    <w:rsid w:val="00813770"/>
    <w:rsid w:val="008137A2"/>
    <w:rsid w:val="00813A60"/>
    <w:rsid w:val="00814623"/>
    <w:rsid w:val="00815400"/>
    <w:rsid w:val="00815588"/>
    <w:rsid w:val="00815B7F"/>
    <w:rsid w:val="00815DF1"/>
    <w:rsid w:val="008161CF"/>
    <w:rsid w:val="00816A98"/>
    <w:rsid w:val="0081763D"/>
    <w:rsid w:val="00817D60"/>
    <w:rsid w:val="0082005D"/>
    <w:rsid w:val="0082028D"/>
    <w:rsid w:val="008206DC"/>
    <w:rsid w:val="0082080A"/>
    <w:rsid w:val="00820B2D"/>
    <w:rsid w:val="00821211"/>
    <w:rsid w:val="0082139A"/>
    <w:rsid w:val="008213D8"/>
    <w:rsid w:val="00821581"/>
    <w:rsid w:val="00821690"/>
    <w:rsid w:val="00821733"/>
    <w:rsid w:val="008221DD"/>
    <w:rsid w:val="008226C5"/>
    <w:rsid w:val="00822840"/>
    <w:rsid w:val="00822B38"/>
    <w:rsid w:val="00822BB4"/>
    <w:rsid w:val="00822D87"/>
    <w:rsid w:val="00822DA8"/>
    <w:rsid w:val="00822E04"/>
    <w:rsid w:val="0082304A"/>
    <w:rsid w:val="008230A1"/>
    <w:rsid w:val="008239AD"/>
    <w:rsid w:val="00823F4F"/>
    <w:rsid w:val="0082451C"/>
    <w:rsid w:val="00824C20"/>
    <w:rsid w:val="00824C56"/>
    <w:rsid w:val="00824CE0"/>
    <w:rsid w:val="00825159"/>
    <w:rsid w:val="008256CF"/>
    <w:rsid w:val="00825CDD"/>
    <w:rsid w:val="00825E56"/>
    <w:rsid w:val="00826566"/>
    <w:rsid w:val="0082683D"/>
    <w:rsid w:val="008271FF"/>
    <w:rsid w:val="0082760B"/>
    <w:rsid w:val="00827E4C"/>
    <w:rsid w:val="00830031"/>
    <w:rsid w:val="00830048"/>
    <w:rsid w:val="0083026D"/>
    <w:rsid w:val="008303D9"/>
    <w:rsid w:val="00831019"/>
    <w:rsid w:val="00831276"/>
    <w:rsid w:val="00831722"/>
    <w:rsid w:val="00831B07"/>
    <w:rsid w:val="00831B6D"/>
    <w:rsid w:val="00831C82"/>
    <w:rsid w:val="008324EA"/>
    <w:rsid w:val="00832F8A"/>
    <w:rsid w:val="00833388"/>
    <w:rsid w:val="008338EF"/>
    <w:rsid w:val="00833BC5"/>
    <w:rsid w:val="00833BE6"/>
    <w:rsid w:val="00833E0E"/>
    <w:rsid w:val="00833FDC"/>
    <w:rsid w:val="0083485C"/>
    <w:rsid w:val="00834F12"/>
    <w:rsid w:val="008353CB"/>
    <w:rsid w:val="00835BD1"/>
    <w:rsid w:val="008365B0"/>
    <w:rsid w:val="00836B64"/>
    <w:rsid w:val="00836D7D"/>
    <w:rsid w:val="008370E0"/>
    <w:rsid w:val="00837272"/>
    <w:rsid w:val="008374E1"/>
    <w:rsid w:val="0083751D"/>
    <w:rsid w:val="008379FC"/>
    <w:rsid w:val="00837A8E"/>
    <w:rsid w:val="008402A0"/>
    <w:rsid w:val="008403C5"/>
    <w:rsid w:val="0084041A"/>
    <w:rsid w:val="0084066D"/>
    <w:rsid w:val="00841350"/>
    <w:rsid w:val="0084182E"/>
    <w:rsid w:val="008418DC"/>
    <w:rsid w:val="00842596"/>
    <w:rsid w:val="00842A15"/>
    <w:rsid w:val="008438F0"/>
    <w:rsid w:val="00843CC5"/>
    <w:rsid w:val="00844278"/>
    <w:rsid w:val="00845099"/>
    <w:rsid w:val="00845111"/>
    <w:rsid w:val="00845241"/>
    <w:rsid w:val="00845812"/>
    <w:rsid w:val="00845858"/>
    <w:rsid w:val="008462CB"/>
    <w:rsid w:val="00846333"/>
    <w:rsid w:val="008477A8"/>
    <w:rsid w:val="008478A8"/>
    <w:rsid w:val="00847A39"/>
    <w:rsid w:val="00847B41"/>
    <w:rsid w:val="00847FC1"/>
    <w:rsid w:val="008506D8"/>
    <w:rsid w:val="008506F3"/>
    <w:rsid w:val="00850EAD"/>
    <w:rsid w:val="00850FDA"/>
    <w:rsid w:val="00851440"/>
    <w:rsid w:val="00851545"/>
    <w:rsid w:val="0085160B"/>
    <w:rsid w:val="008516CA"/>
    <w:rsid w:val="0085184A"/>
    <w:rsid w:val="008523B0"/>
    <w:rsid w:val="00852690"/>
    <w:rsid w:val="008529A6"/>
    <w:rsid w:val="00852CED"/>
    <w:rsid w:val="00852E7A"/>
    <w:rsid w:val="0085376E"/>
    <w:rsid w:val="00853DEC"/>
    <w:rsid w:val="00853EDA"/>
    <w:rsid w:val="00854788"/>
    <w:rsid w:val="00854D0F"/>
    <w:rsid w:val="00854D93"/>
    <w:rsid w:val="00855053"/>
    <w:rsid w:val="008551F0"/>
    <w:rsid w:val="0085555F"/>
    <w:rsid w:val="00855982"/>
    <w:rsid w:val="00855B3C"/>
    <w:rsid w:val="00855CD1"/>
    <w:rsid w:val="00855D9A"/>
    <w:rsid w:val="00856766"/>
    <w:rsid w:val="0085687E"/>
    <w:rsid w:val="00856BC1"/>
    <w:rsid w:val="00856EC7"/>
    <w:rsid w:val="00856FFC"/>
    <w:rsid w:val="00857496"/>
    <w:rsid w:val="008575D5"/>
    <w:rsid w:val="0086060A"/>
    <w:rsid w:val="00860D1D"/>
    <w:rsid w:val="00860F0E"/>
    <w:rsid w:val="008612FC"/>
    <w:rsid w:val="008619B6"/>
    <w:rsid w:val="00862E0A"/>
    <w:rsid w:val="00863133"/>
    <w:rsid w:val="0086340B"/>
    <w:rsid w:val="00864887"/>
    <w:rsid w:val="00865138"/>
    <w:rsid w:val="00865B6F"/>
    <w:rsid w:val="008668C3"/>
    <w:rsid w:val="00866F22"/>
    <w:rsid w:val="00867046"/>
    <w:rsid w:val="0086738F"/>
    <w:rsid w:val="008679AE"/>
    <w:rsid w:val="00870B5D"/>
    <w:rsid w:val="00870EA6"/>
    <w:rsid w:val="008715BE"/>
    <w:rsid w:val="008718F8"/>
    <w:rsid w:val="00871AC8"/>
    <w:rsid w:val="00871B0F"/>
    <w:rsid w:val="00871B32"/>
    <w:rsid w:val="00872392"/>
    <w:rsid w:val="00872AF1"/>
    <w:rsid w:val="00872CFA"/>
    <w:rsid w:val="00873ABD"/>
    <w:rsid w:val="00873F43"/>
    <w:rsid w:val="008742A5"/>
    <w:rsid w:val="00874575"/>
    <w:rsid w:val="00874FC9"/>
    <w:rsid w:val="008757A3"/>
    <w:rsid w:val="00875AFE"/>
    <w:rsid w:val="0087618B"/>
    <w:rsid w:val="0087681A"/>
    <w:rsid w:val="00876B63"/>
    <w:rsid w:val="00876FD3"/>
    <w:rsid w:val="008777DE"/>
    <w:rsid w:val="0088015B"/>
    <w:rsid w:val="008818BF"/>
    <w:rsid w:val="00882245"/>
    <w:rsid w:val="0088297C"/>
    <w:rsid w:val="00882B67"/>
    <w:rsid w:val="00882E02"/>
    <w:rsid w:val="00883480"/>
    <w:rsid w:val="00883990"/>
    <w:rsid w:val="0088399B"/>
    <w:rsid w:val="00883A70"/>
    <w:rsid w:val="00883AA9"/>
    <w:rsid w:val="00884720"/>
    <w:rsid w:val="008848D7"/>
    <w:rsid w:val="00884D44"/>
    <w:rsid w:val="00884F5D"/>
    <w:rsid w:val="00884FC5"/>
    <w:rsid w:val="00885E02"/>
    <w:rsid w:val="008861D3"/>
    <w:rsid w:val="00886641"/>
    <w:rsid w:val="00886F09"/>
    <w:rsid w:val="008870CA"/>
    <w:rsid w:val="008871FD"/>
    <w:rsid w:val="008875E9"/>
    <w:rsid w:val="008904D6"/>
    <w:rsid w:val="008905C3"/>
    <w:rsid w:val="008909BC"/>
    <w:rsid w:val="00890AE0"/>
    <w:rsid w:val="00891506"/>
    <w:rsid w:val="008915C3"/>
    <w:rsid w:val="00891E57"/>
    <w:rsid w:val="00892738"/>
    <w:rsid w:val="00892798"/>
    <w:rsid w:val="0089281B"/>
    <w:rsid w:val="0089290E"/>
    <w:rsid w:val="00892A78"/>
    <w:rsid w:val="008932FF"/>
    <w:rsid w:val="00893316"/>
    <w:rsid w:val="008933BA"/>
    <w:rsid w:val="0089379D"/>
    <w:rsid w:val="00893CB3"/>
    <w:rsid w:val="00893F9C"/>
    <w:rsid w:val="0089473C"/>
    <w:rsid w:val="00894892"/>
    <w:rsid w:val="00894C62"/>
    <w:rsid w:val="00894CD9"/>
    <w:rsid w:val="00895F9D"/>
    <w:rsid w:val="00896053"/>
    <w:rsid w:val="00896514"/>
    <w:rsid w:val="00897572"/>
    <w:rsid w:val="00897577"/>
    <w:rsid w:val="0089772F"/>
    <w:rsid w:val="008977DB"/>
    <w:rsid w:val="00897C3D"/>
    <w:rsid w:val="008A02EF"/>
    <w:rsid w:val="008A052E"/>
    <w:rsid w:val="008A08F5"/>
    <w:rsid w:val="008A0BCD"/>
    <w:rsid w:val="008A0D76"/>
    <w:rsid w:val="008A0DB4"/>
    <w:rsid w:val="008A0FBC"/>
    <w:rsid w:val="008A16C0"/>
    <w:rsid w:val="008A1768"/>
    <w:rsid w:val="008A17BC"/>
    <w:rsid w:val="008A1C11"/>
    <w:rsid w:val="008A1CC8"/>
    <w:rsid w:val="008A1D67"/>
    <w:rsid w:val="008A202D"/>
    <w:rsid w:val="008A2EF6"/>
    <w:rsid w:val="008A2F15"/>
    <w:rsid w:val="008A3B2C"/>
    <w:rsid w:val="008A3BC6"/>
    <w:rsid w:val="008A3C79"/>
    <w:rsid w:val="008A4A4D"/>
    <w:rsid w:val="008A4D62"/>
    <w:rsid w:val="008A51AD"/>
    <w:rsid w:val="008A6D58"/>
    <w:rsid w:val="008A6EF6"/>
    <w:rsid w:val="008A733D"/>
    <w:rsid w:val="008A76D6"/>
    <w:rsid w:val="008A78E5"/>
    <w:rsid w:val="008B0400"/>
    <w:rsid w:val="008B11F1"/>
    <w:rsid w:val="008B14C3"/>
    <w:rsid w:val="008B1E3F"/>
    <w:rsid w:val="008B1FDD"/>
    <w:rsid w:val="008B2781"/>
    <w:rsid w:val="008B30F0"/>
    <w:rsid w:val="008B3918"/>
    <w:rsid w:val="008B406C"/>
    <w:rsid w:val="008B47AF"/>
    <w:rsid w:val="008B4E91"/>
    <w:rsid w:val="008B4EFF"/>
    <w:rsid w:val="008B4F6A"/>
    <w:rsid w:val="008B502A"/>
    <w:rsid w:val="008B5326"/>
    <w:rsid w:val="008B53A6"/>
    <w:rsid w:val="008B5595"/>
    <w:rsid w:val="008B5C68"/>
    <w:rsid w:val="008B5CED"/>
    <w:rsid w:val="008B5E47"/>
    <w:rsid w:val="008B6F26"/>
    <w:rsid w:val="008B775F"/>
    <w:rsid w:val="008B7CBB"/>
    <w:rsid w:val="008B7CD9"/>
    <w:rsid w:val="008C00E1"/>
    <w:rsid w:val="008C0214"/>
    <w:rsid w:val="008C0AD9"/>
    <w:rsid w:val="008C0E7A"/>
    <w:rsid w:val="008C125C"/>
    <w:rsid w:val="008C1946"/>
    <w:rsid w:val="008C1F05"/>
    <w:rsid w:val="008C26F9"/>
    <w:rsid w:val="008C325A"/>
    <w:rsid w:val="008C32E3"/>
    <w:rsid w:val="008C3915"/>
    <w:rsid w:val="008C402F"/>
    <w:rsid w:val="008C4746"/>
    <w:rsid w:val="008C5407"/>
    <w:rsid w:val="008C5C9B"/>
    <w:rsid w:val="008C5E2A"/>
    <w:rsid w:val="008C625A"/>
    <w:rsid w:val="008C6626"/>
    <w:rsid w:val="008C6DCB"/>
    <w:rsid w:val="008C6F9A"/>
    <w:rsid w:val="008C7355"/>
    <w:rsid w:val="008C78CE"/>
    <w:rsid w:val="008C7D0F"/>
    <w:rsid w:val="008D0099"/>
    <w:rsid w:val="008D07F9"/>
    <w:rsid w:val="008D0884"/>
    <w:rsid w:val="008D0949"/>
    <w:rsid w:val="008D0F00"/>
    <w:rsid w:val="008D114D"/>
    <w:rsid w:val="008D12BB"/>
    <w:rsid w:val="008D1648"/>
    <w:rsid w:val="008D16B0"/>
    <w:rsid w:val="008D196E"/>
    <w:rsid w:val="008D1A13"/>
    <w:rsid w:val="008D1BD6"/>
    <w:rsid w:val="008D1BDA"/>
    <w:rsid w:val="008D1CB0"/>
    <w:rsid w:val="008D1CCB"/>
    <w:rsid w:val="008D1F80"/>
    <w:rsid w:val="008D26C5"/>
    <w:rsid w:val="008D28C2"/>
    <w:rsid w:val="008D2D0D"/>
    <w:rsid w:val="008D32C3"/>
    <w:rsid w:val="008D356D"/>
    <w:rsid w:val="008D3A86"/>
    <w:rsid w:val="008D45E3"/>
    <w:rsid w:val="008D4619"/>
    <w:rsid w:val="008D4811"/>
    <w:rsid w:val="008D49DD"/>
    <w:rsid w:val="008D5723"/>
    <w:rsid w:val="008D585A"/>
    <w:rsid w:val="008D5C91"/>
    <w:rsid w:val="008D5E2E"/>
    <w:rsid w:val="008D62C2"/>
    <w:rsid w:val="008D6A65"/>
    <w:rsid w:val="008D6C29"/>
    <w:rsid w:val="008D6DF5"/>
    <w:rsid w:val="008D757D"/>
    <w:rsid w:val="008D7BF9"/>
    <w:rsid w:val="008D7CEE"/>
    <w:rsid w:val="008E098E"/>
    <w:rsid w:val="008E0DA0"/>
    <w:rsid w:val="008E0F27"/>
    <w:rsid w:val="008E119F"/>
    <w:rsid w:val="008E1556"/>
    <w:rsid w:val="008E1589"/>
    <w:rsid w:val="008E1784"/>
    <w:rsid w:val="008E1FA8"/>
    <w:rsid w:val="008E2CEC"/>
    <w:rsid w:val="008E2ECB"/>
    <w:rsid w:val="008E375A"/>
    <w:rsid w:val="008E4348"/>
    <w:rsid w:val="008E58D6"/>
    <w:rsid w:val="008E59CA"/>
    <w:rsid w:val="008E5A55"/>
    <w:rsid w:val="008E62FD"/>
    <w:rsid w:val="008E679E"/>
    <w:rsid w:val="008E77F7"/>
    <w:rsid w:val="008E785D"/>
    <w:rsid w:val="008E7E80"/>
    <w:rsid w:val="008F058E"/>
    <w:rsid w:val="008F0674"/>
    <w:rsid w:val="008F09F1"/>
    <w:rsid w:val="008F0B16"/>
    <w:rsid w:val="008F0C1A"/>
    <w:rsid w:val="008F0C6F"/>
    <w:rsid w:val="008F0D8A"/>
    <w:rsid w:val="008F0F83"/>
    <w:rsid w:val="008F1187"/>
    <w:rsid w:val="008F1919"/>
    <w:rsid w:val="008F2B4B"/>
    <w:rsid w:val="008F2D92"/>
    <w:rsid w:val="008F34DD"/>
    <w:rsid w:val="008F354A"/>
    <w:rsid w:val="008F3F30"/>
    <w:rsid w:val="008F476E"/>
    <w:rsid w:val="008F4831"/>
    <w:rsid w:val="008F51FA"/>
    <w:rsid w:val="008F5386"/>
    <w:rsid w:val="008F54A5"/>
    <w:rsid w:val="008F57AF"/>
    <w:rsid w:val="008F5DE0"/>
    <w:rsid w:val="008F5E2D"/>
    <w:rsid w:val="008F615E"/>
    <w:rsid w:val="008F66F8"/>
    <w:rsid w:val="008F6883"/>
    <w:rsid w:val="00900752"/>
    <w:rsid w:val="00900B58"/>
    <w:rsid w:val="00900BA8"/>
    <w:rsid w:val="00901AE7"/>
    <w:rsid w:val="00901B77"/>
    <w:rsid w:val="00901E4E"/>
    <w:rsid w:val="00901E9A"/>
    <w:rsid w:val="00901F97"/>
    <w:rsid w:val="00902033"/>
    <w:rsid w:val="00902442"/>
    <w:rsid w:val="00902642"/>
    <w:rsid w:val="00902AE6"/>
    <w:rsid w:val="00902F5E"/>
    <w:rsid w:val="00903AC3"/>
    <w:rsid w:val="00903FBD"/>
    <w:rsid w:val="00904081"/>
    <w:rsid w:val="00904119"/>
    <w:rsid w:val="0090443D"/>
    <w:rsid w:val="0090560D"/>
    <w:rsid w:val="00906CC4"/>
    <w:rsid w:val="00906D4C"/>
    <w:rsid w:val="00907105"/>
    <w:rsid w:val="00907158"/>
    <w:rsid w:val="00907575"/>
    <w:rsid w:val="00907632"/>
    <w:rsid w:val="009076F6"/>
    <w:rsid w:val="00907738"/>
    <w:rsid w:val="009079BA"/>
    <w:rsid w:val="00907D9F"/>
    <w:rsid w:val="00907E3B"/>
    <w:rsid w:val="0091088A"/>
    <w:rsid w:val="00911227"/>
    <w:rsid w:val="009116D0"/>
    <w:rsid w:val="00912054"/>
    <w:rsid w:val="00912172"/>
    <w:rsid w:val="009122E3"/>
    <w:rsid w:val="009123ED"/>
    <w:rsid w:val="00912534"/>
    <w:rsid w:val="00912C4F"/>
    <w:rsid w:val="00912E21"/>
    <w:rsid w:val="009134F6"/>
    <w:rsid w:val="00913A17"/>
    <w:rsid w:val="00914CF7"/>
    <w:rsid w:val="00914FC3"/>
    <w:rsid w:val="00915C92"/>
    <w:rsid w:val="00916718"/>
    <w:rsid w:val="00916931"/>
    <w:rsid w:val="0091750F"/>
    <w:rsid w:val="009175A5"/>
    <w:rsid w:val="00917604"/>
    <w:rsid w:val="00917942"/>
    <w:rsid w:val="00917970"/>
    <w:rsid w:val="00917D90"/>
    <w:rsid w:val="009200D3"/>
    <w:rsid w:val="00920382"/>
    <w:rsid w:val="00920887"/>
    <w:rsid w:val="00920D36"/>
    <w:rsid w:val="00920D96"/>
    <w:rsid w:val="009212C9"/>
    <w:rsid w:val="00922273"/>
    <w:rsid w:val="0092253C"/>
    <w:rsid w:val="0092380B"/>
    <w:rsid w:val="009239D1"/>
    <w:rsid w:val="00923EB1"/>
    <w:rsid w:val="00923F1A"/>
    <w:rsid w:val="009243FF"/>
    <w:rsid w:val="009244BD"/>
    <w:rsid w:val="0092484A"/>
    <w:rsid w:val="00924B48"/>
    <w:rsid w:val="00924D77"/>
    <w:rsid w:val="00924E0B"/>
    <w:rsid w:val="00925E07"/>
    <w:rsid w:val="009262D8"/>
    <w:rsid w:val="009263D5"/>
    <w:rsid w:val="009266D5"/>
    <w:rsid w:val="0092681E"/>
    <w:rsid w:val="00927732"/>
    <w:rsid w:val="00927D83"/>
    <w:rsid w:val="00927F0A"/>
    <w:rsid w:val="00930177"/>
    <w:rsid w:val="00930385"/>
    <w:rsid w:val="0093087E"/>
    <w:rsid w:val="00930C9E"/>
    <w:rsid w:val="00930EAF"/>
    <w:rsid w:val="00930F10"/>
    <w:rsid w:val="00930F49"/>
    <w:rsid w:val="0093121F"/>
    <w:rsid w:val="009313DE"/>
    <w:rsid w:val="00931A5E"/>
    <w:rsid w:val="00931DD5"/>
    <w:rsid w:val="0093213F"/>
    <w:rsid w:val="009321BB"/>
    <w:rsid w:val="00932D52"/>
    <w:rsid w:val="00933909"/>
    <w:rsid w:val="009344C0"/>
    <w:rsid w:val="00935601"/>
    <w:rsid w:val="0093586C"/>
    <w:rsid w:val="00936940"/>
    <w:rsid w:val="00936F26"/>
    <w:rsid w:val="00937050"/>
    <w:rsid w:val="009372C1"/>
    <w:rsid w:val="00937483"/>
    <w:rsid w:val="009374CF"/>
    <w:rsid w:val="00937532"/>
    <w:rsid w:val="00937BBA"/>
    <w:rsid w:val="00937F5A"/>
    <w:rsid w:val="009408C4"/>
    <w:rsid w:val="009409A3"/>
    <w:rsid w:val="00940C55"/>
    <w:rsid w:val="009412F1"/>
    <w:rsid w:val="0094130B"/>
    <w:rsid w:val="0094150A"/>
    <w:rsid w:val="00941920"/>
    <w:rsid w:val="00941A64"/>
    <w:rsid w:val="009428DC"/>
    <w:rsid w:val="00942D46"/>
    <w:rsid w:val="009442C1"/>
    <w:rsid w:val="00944BD9"/>
    <w:rsid w:val="0094607B"/>
    <w:rsid w:val="00946495"/>
    <w:rsid w:val="00946669"/>
    <w:rsid w:val="00946B51"/>
    <w:rsid w:val="00946B71"/>
    <w:rsid w:val="0094726B"/>
    <w:rsid w:val="0095080C"/>
    <w:rsid w:val="00950A47"/>
    <w:rsid w:val="00950B49"/>
    <w:rsid w:val="00950CF5"/>
    <w:rsid w:val="00950EEC"/>
    <w:rsid w:val="0095175D"/>
    <w:rsid w:val="00951A1C"/>
    <w:rsid w:val="00951D17"/>
    <w:rsid w:val="0095291F"/>
    <w:rsid w:val="00952F12"/>
    <w:rsid w:val="00952FA6"/>
    <w:rsid w:val="00954423"/>
    <w:rsid w:val="00954BF2"/>
    <w:rsid w:val="00955020"/>
    <w:rsid w:val="00955ED3"/>
    <w:rsid w:val="0095612B"/>
    <w:rsid w:val="00956311"/>
    <w:rsid w:val="009568A3"/>
    <w:rsid w:val="00956F63"/>
    <w:rsid w:val="0095731E"/>
    <w:rsid w:val="00957627"/>
    <w:rsid w:val="00957729"/>
    <w:rsid w:val="0095783B"/>
    <w:rsid w:val="00957A8B"/>
    <w:rsid w:val="00957E28"/>
    <w:rsid w:val="00960225"/>
    <w:rsid w:val="00960335"/>
    <w:rsid w:val="00960510"/>
    <w:rsid w:val="00960971"/>
    <w:rsid w:val="00960D81"/>
    <w:rsid w:val="00962C97"/>
    <w:rsid w:val="00963002"/>
    <w:rsid w:val="009637EE"/>
    <w:rsid w:val="00964283"/>
    <w:rsid w:val="009645B6"/>
    <w:rsid w:val="00964634"/>
    <w:rsid w:val="00964808"/>
    <w:rsid w:val="00964907"/>
    <w:rsid w:val="00964967"/>
    <w:rsid w:val="00964BFC"/>
    <w:rsid w:val="00964D32"/>
    <w:rsid w:val="00964E05"/>
    <w:rsid w:val="00965829"/>
    <w:rsid w:val="00965A2A"/>
    <w:rsid w:val="00965C4F"/>
    <w:rsid w:val="00965C93"/>
    <w:rsid w:val="00966189"/>
    <w:rsid w:val="00966355"/>
    <w:rsid w:val="009668DA"/>
    <w:rsid w:val="0096799A"/>
    <w:rsid w:val="00967B08"/>
    <w:rsid w:val="00967B1C"/>
    <w:rsid w:val="00967E67"/>
    <w:rsid w:val="009704AC"/>
    <w:rsid w:val="00970A6F"/>
    <w:rsid w:val="009712CE"/>
    <w:rsid w:val="00971CC2"/>
    <w:rsid w:val="00971D49"/>
    <w:rsid w:val="0097206C"/>
    <w:rsid w:val="00972553"/>
    <w:rsid w:val="0097268B"/>
    <w:rsid w:val="00972BE5"/>
    <w:rsid w:val="00972CFF"/>
    <w:rsid w:val="00973779"/>
    <w:rsid w:val="009739CA"/>
    <w:rsid w:val="0097400B"/>
    <w:rsid w:val="009748F0"/>
    <w:rsid w:val="00974A4A"/>
    <w:rsid w:val="00975055"/>
    <w:rsid w:val="009753D7"/>
    <w:rsid w:val="00976845"/>
    <w:rsid w:val="00976DB2"/>
    <w:rsid w:val="00976F9A"/>
    <w:rsid w:val="00977095"/>
    <w:rsid w:val="009771FB"/>
    <w:rsid w:val="009773B0"/>
    <w:rsid w:val="009775C9"/>
    <w:rsid w:val="00977918"/>
    <w:rsid w:val="0098118B"/>
    <w:rsid w:val="009825F1"/>
    <w:rsid w:val="00982B6B"/>
    <w:rsid w:val="00982CEF"/>
    <w:rsid w:val="00983076"/>
    <w:rsid w:val="009832EB"/>
    <w:rsid w:val="00983497"/>
    <w:rsid w:val="00983879"/>
    <w:rsid w:val="00983D12"/>
    <w:rsid w:val="00983D88"/>
    <w:rsid w:val="00983E38"/>
    <w:rsid w:val="00984050"/>
    <w:rsid w:val="00984118"/>
    <w:rsid w:val="0098428B"/>
    <w:rsid w:val="00984362"/>
    <w:rsid w:val="00984CE0"/>
    <w:rsid w:val="00985414"/>
    <w:rsid w:val="00985459"/>
    <w:rsid w:val="00985D58"/>
    <w:rsid w:val="00985D7A"/>
    <w:rsid w:val="00985FBE"/>
    <w:rsid w:val="009866AB"/>
    <w:rsid w:val="00986A40"/>
    <w:rsid w:val="00987611"/>
    <w:rsid w:val="0098766D"/>
    <w:rsid w:val="009876BA"/>
    <w:rsid w:val="0098770E"/>
    <w:rsid w:val="00987E00"/>
    <w:rsid w:val="00990273"/>
    <w:rsid w:val="0099041B"/>
    <w:rsid w:val="00990B6C"/>
    <w:rsid w:val="009914BE"/>
    <w:rsid w:val="009917C0"/>
    <w:rsid w:val="00991834"/>
    <w:rsid w:val="00991B36"/>
    <w:rsid w:val="00992195"/>
    <w:rsid w:val="00992321"/>
    <w:rsid w:val="009924FC"/>
    <w:rsid w:val="0099282E"/>
    <w:rsid w:val="009929D0"/>
    <w:rsid w:val="00992D07"/>
    <w:rsid w:val="009938D6"/>
    <w:rsid w:val="00993B95"/>
    <w:rsid w:val="00993C8F"/>
    <w:rsid w:val="00993D59"/>
    <w:rsid w:val="00993D9A"/>
    <w:rsid w:val="009955E3"/>
    <w:rsid w:val="00995937"/>
    <w:rsid w:val="00995AF1"/>
    <w:rsid w:val="009963DE"/>
    <w:rsid w:val="00996779"/>
    <w:rsid w:val="00996AAF"/>
    <w:rsid w:val="00997311"/>
    <w:rsid w:val="00997317"/>
    <w:rsid w:val="00997795"/>
    <w:rsid w:val="009A052B"/>
    <w:rsid w:val="009A085B"/>
    <w:rsid w:val="009A0C83"/>
    <w:rsid w:val="009A0D13"/>
    <w:rsid w:val="009A1393"/>
    <w:rsid w:val="009A15FA"/>
    <w:rsid w:val="009A1645"/>
    <w:rsid w:val="009A1B23"/>
    <w:rsid w:val="009A1BEB"/>
    <w:rsid w:val="009A1E13"/>
    <w:rsid w:val="009A25C7"/>
    <w:rsid w:val="009A3865"/>
    <w:rsid w:val="009A3A22"/>
    <w:rsid w:val="009A3D91"/>
    <w:rsid w:val="009A4AB2"/>
    <w:rsid w:val="009A4C23"/>
    <w:rsid w:val="009A4E38"/>
    <w:rsid w:val="009A4E81"/>
    <w:rsid w:val="009A51A4"/>
    <w:rsid w:val="009A566A"/>
    <w:rsid w:val="009A59B5"/>
    <w:rsid w:val="009A5CF7"/>
    <w:rsid w:val="009A6568"/>
    <w:rsid w:val="009A66CC"/>
    <w:rsid w:val="009A6EDE"/>
    <w:rsid w:val="009A6F79"/>
    <w:rsid w:val="009A7584"/>
    <w:rsid w:val="009A785B"/>
    <w:rsid w:val="009A78F8"/>
    <w:rsid w:val="009A7AC2"/>
    <w:rsid w:val="009A7E81"/>
    <w:rsid w:val="009B05E3"/>
    <w:rsid w:val="009B0657"/>
    <w:rsid w:val="009B15C7"/>
    <w:rsid w:val="009B232F"/>
    <w:rsid w:val="009B267C"/>
    <w:rsid w:val="009B367F"/>
    <w:rsid w:val="009B3A36"/>
    <w:rsid w:val="009B45E6"/>
    <w:rsid w:val="009B5032"/>
    <w:rsid w:val="009B5F0A"/>
    <w:rsid w:val="009B5F61"/>
    <w:rsid w:val="009B61E1"/>
    <w:rsid w:val="009B7035"/>
    <w:rsid w:val="009B70EC"/>
    <w:rsid w:val="009B7392"/>
    <w:rsid w:val="009B7436"/>
    <w:rsid w:val="009C00DB"/>
    <w:rsid w:val="009C0D99"/>
    <w:rsid w:val="009C11A0"/>
    <w:rsid w:val="009C318D"/>
    <w:rsid w:val="009C36E7"/>
    <w:rsid w:val="009C37C6"/>
    <w:rsid w:val="009C4383"/>
    <w:rsid w:val="009C4FA1"/>
    <w:rsid w:val="009C5458"/>
    <w:rsid w:val="009C6264"/>
    <w:rsid w:val="009C6E03"/>
    <w:rsid w:val="009C6EE5"/>
    <w:rsid w:val="009C744F"/>
    <w:rsid w:val="009C74AD"/>
    <w:rsid w:val="009C7D5A"/>
    <w:rsid w:val="009D0095"/>
    <w:rsid w:val="009D07E4"/>
    <w:rsid w:val="009D1126"/>
    <w:rsid w:val="009D1386"/>
    <w:rsid w:val="009D1C21"/>
    <w:rsid w:val="009D1D32"/>
    <w:rsid w:val="009D2028"/>
    <w:rsid w:val="009D2B9C"/>
    <w:rsid w:val="009D33D2"/>
    <w:rsid w:val="009D359C"/>
    <w:rsid w:val="009D398B"/>
    <w:rsid w:val="009D47FA"/>
    <w:rsid w:val="009D4BB8"/>
    <w:rsid w:val="009D5762"/>
    <w:rsid w:val="009D58E6"/>
    <w:rsid w:val="009D5A30"/>
    <w:rsid w:val="009D5D85"/>
    <w:rsid w:val="009D60EB"/>
    <w:rsid w:val="009D632A"/>
    <w:rsid w:val="009D6D87"/>
    <w:rsid w:val="009E05CB"/>
    <w:rsid w:val="009E0A5B"/>
    <w:rsid w:val="009E140C"/>
    <w:rsid w:val="009E1AE3"/>
    <w:rsid w:val="009E1F53"/>
    <w:rsid w:val="009E2B34"/>
    <w:rsid w:val="009E2D1F"/>
    <w:rsid w:val="009E314F"/>
    <w:rsid w:val="009E3502"/>
    <w:rsid w:val="009E3AD7"/>
    <w:rsid w:val="009E3B2B"/>
    <w:rsid w:val="009E3DB5"/>
    <w:rsid w:val="009E42F8"/>
    <w:rsid w:val="009E4502"/>
    <w:rsid w:val="009E48EE"/>
    <w:rsid w:val="009E4D14"/>
    <w:rsid w:val="009E4EAF"/>
    <w:rsid w:val="009E589C"/>
    <w:rsid w:val="009E59B4"/>
    <w:rsid w:val="009E5B16"/>
    <w:rsid w:val="009E5B92"/>
    <w:rsid w:val="009E5DC8"/>
    <w:rsid w:val="009E604C"/>
    <w:rsid w:val="009E6066"/>
    <w:rsid w:val="009E67B6"/>
    <w:rsid w:val="009E7D2D"/>
    <w:rsid w:val="009F004F"/>
    <w:rsid w:val="009F05CF"/>
    <w:rsid w:val="009F2081"/>
    <w:rsid w:val="009F2289"/>
    <w:rsid w:val="009F2468"/>
    <w:rsid w:val="009F26F3"/>
    <w:rsid w:val="009F3314"/>
    <w:rsid w:val="009F3566"/>
    <w:rsid w:val="009F38FD"/>
    <w:rsid w:val="009F3AA5"/>
    <w:rsid w:val="009F3C20"/>
    <w:rsid w:val="009F3E1E"/>
    <w:rsid w:val="009F4276"/>
    <w:rsid w:val="009F4AA2"/>
    <w:rsid w:val="009F4B61"/>
    <w:rsid w:val="009F513B"/>
    <w:rsid w:val="009F51D7"/>
    <w:rsid w:val="009F5496"/>
    <w:rsid w:val="009F5C4C"/>
    <w:rsid w:val="009F6254"/>
    <w:rsid w:val="009F66F6"/>
    <w:rsid w:val="009F6A04"/>
    <w:rsid w:val="009F7943"/>
    <w:rsid w:val="009F7EF0"/>
    <w:rsid w:val="00A00602"/>
    <w:rsid w:val="00A00EA2"/>
    <w:rsid w:val="00A01108"/>
    <w:rsid w:val="00A014DE"/>
    <w:rsid w:val="00A01773"/>
    <w:rsid w:val="00A01AC3"/>
    <w:rsid w:val="00A01C65"/>
    <w:rsid w:val="00A01C7B"/>
    <w:rsid w:val="00A021BA"/>
    <w:rsid w:val="00A022A9"/>
    <w:rsid w:val="00A02986"/>
    <w:rsid w:val="00A02EE0"/>
    <w:rsid w:val="00A036D5"/>
    <w:rsid w:val="00A03BE7"/>
    <w:rsid w:val="00A03FF4"/>
    <w:rsid w:val="00A043DA"/>
    <w:rsid w:val="00A04B53"/>
    <w:rsid w:val="00A0509F"/>
    <w:rsid w:val="00A058D4"/>
    <w:rsid w:val="00A05D4E"/>
    <w:rsid w:val="00A06367"/>
    <w:rsid w:val="00A069BC"/>
    <w:rsid w:val="00A06A63"/>
    <w:rsid w:val="00A06C77"/>
    <w:rsid w:val="00A07143"/>
    <w:rsid w:val="00A076C5"/>
    <w:rsid w:val="00A07DA3"/>
    <w:rsid w:val="00A100AC"/>
    <w:rsid w:val="00A105D3"/>
    <w:rsid w:val="00A10E1C"/>
    <w:rsid w:val="00A10EA0"/>
    <w:rsid w:val="00A10FCF"/>
    <w:rsid w:val="00A110F3"/>
    <w:rsid w:val="00A116A1"/>
    <w:rsid w:val="00A1181E"/>
    <w:rsid w:val="00A11A55"/>
    <w:rsid w:val="00A126FF"/>
    <w:rsid w:val="00A12B87"/>
    <w:rsid w:val="00A12C95"/>
    <w:rsid w:val="00A12D2F"/>
    <w:rsid w:val="00A12DF7"/>
    <w:rsid w:val="00A1354E"/>
    <w:rsid w:val="00A1379D"/>
    <w:rsid w:val="00A1381D"/>
    <w:rsid w:val="00A13859"/>
    <w:rsid w:val="00A1431E"/>
    <w:rsid w:val="00A1431F"/>
    <w:rsid w:val="00A14F8E"/>
    <w:rsid w:val="00A151BB"/>
    <w:rsid w:val="00A15274"/>
    <w:rsid w:val="00A158CB"/>
    <w:rsid w:val="00A15930"/>
    <w:rsid w:val="00A16AC1"/>
    <w:rsid w:val="00A171B7"/>
    <w:rsid w:val="00A1749A"/>
    <w:rsid w:val="00A17766"/>
    <w:rsid w:val="00A17CF6"/>
    <w:rsid w:val="00A202B8"/>
    <w:rsid w:val="00A20307"/>
    <w:rsid w:val="00A2040D"/>
    <w:rsid w:val="00A2076E"/>
    <w:rsid w:val="00A20D92"/>
    <w:rsid w:val="00A210E3"/>
    <w:rsid w:val="00A214E1"/>
    <w:rsid w:val="00A214F1"/>
    <w:rsid w:val="00A22D86"/>
    <w:rsid w:val="00A22E75"/>
    <w:rsid w:val="00A2311F"/>
    <w:rsid w:val="00A23669"/>
    <w:rsid w:val="00A237A1"/>
    <w:rsid w:val="00A237AA"/>
    <w:rsid w:val="00A238D3"/>
    <w:rsid w:val="00A23A9A"/>
    <w:rsid w:val="00A24E0C"/>
    <w:rsid w:val="00A25B03"/>
    <w:rsid w:val="00A25E71"/>
    <w:rsid w:val="00A25E87"/>
    <w:rsid w:val="00A26193"/>
    <w:rsid w:val="00A275CA"/>
    <w:rsid w:val="00A27669"/>
    <w:rsid w:val="00A301BC"/>
    <w:rsid w:val="00A3026A"/>
    <w:rsid w:val="00A302D1"/>
    <w:rsid w:val="00A3071B"/>
    <w:rsid w:val="00A30E89"/>
    <w:rsid w:val="00A30FD9"/>
    <w:rsid w:val="00A3148F"/>
    <w:rsid w:val="00A31E2C"/>
    <w:rsid w:val="00A3277A"/>
    <w:rsid w:val="00A32DDA"/>
    <w:rsid w:val="00A34853"/>
    <w:rsid w:val="00A34916"/>
    <w:rsid w:val="00A34D93"/>
    <w:rsid w:val="00A352ED"/>
    <w:rsid w:val="00A3546B"/>
    <w:rsid w:val="00A35B8A"/>
    <w:rsid w:val="00A35F28"/>
    <w:rsid w:val="00A369ED"/>
    <w:rsid w:val="00A3751A"/>
    <w:rsid w:val="00A37C89"/>
    <w:rsid w:val="00A402B7"/>
    <w:rsid w:val="00A404F0"/>
    <w:rsid w:val="00A41011"/>
    <w:rsid w:val="00A4146F"/>
    <w:rsid w:val="00A41F4F"/>
    <w:rsid w:val="00A4293A"/>
    <w:rsid w:val="00A42A69"/>
    <w:rsid w:val="00A42EA4"/>
    <w:rsid w:val="00A430B7"/>
    <w:rsid w:val="00A431F8"/>
    <w:rsid w:val="00A43389"/>
    <w:rsid w:val="00A4384E"/>
    <w:rsid w:val="00A43C1B"/>
    <w:rsid w:val="00A43CDF"/>
    <w:rsid w:val="00A44CE8"/>
    <w:rsid w:val="00A4524F"/>
    <w:rsid w:val="00A452B4"/>
    <w:rsid w:val="00A4648B"/>
    <w:rsid w:val="00A46867"/>
    <w:rsid w:val="00A46C5B"/>
    <w:rsid w:val="00A46F83"/>
    <w:rsid w:val="00A4753E"/>
    <w:rsid w:val="00A50689"/>
    <w:rsid w:val="00A50EC1"/>
    <w:rsid w:val="00A50FA3"/>
    <w:rsid w:val="00A512A1"/>
    <w:rsid w:val="00A518C8"/>
    <w:rsid w:val="00A51B75"/>
    <w:rsid w:val="00A51C5D"/>
    <w:rsid w:val="00A51F1C"/>
    <w:rsid w:val="00A52479"/>
    <w:rsid w:val="00A52D21"/>
    <w:rsid w:val="00A52D6B"/>
    <w:rsid w:val="00A53668"/>
    <w:rsid w:val="00A536BD"/>
    <w:rsid w:val="00A53965"/>
    <w:rsid w:val="00A54327"/>
    <w:rsid w:val="00A54BE3"/>
    <w:rsid w:val="00A54EE0"/>
    <w:rsid w:val="00A55872"/>
    <w:rsid w:val="00A55ADE"/>
    <w:rsid w:val="00A56495"/>
    <w:rsid w:val="00A56833"/>
    <w:rsid w:val="00A57551"/>
    <w:rsid w:val="00A576F2"/>
    <w:rsid w:val="00A57DF0"/>
    <w:rsid w:val="00A57F46"/>
    <w:rsid w:val="00A6044A"/>
    <w:rsid w:val="00A60A6A"/>
    <w:rsid w:val="00A60E3C"/>
    <w:rsid w:val="00A6120D"/>
    <w:rsid w:val="00A614E6"/>
    <w:rsid w:val="00A6178A"/>
    <w:rsid w:val="00A61A94"/>
    <w:rsid w:val="00A61DD2"/>
    <w:rsid w:val="00A61ECF"/>
    <w:rsid w:val="00A629C8"/>
    <w:rsid w:val="00A631C0"/>
    <w:rsid w:val="00A635B6"/>
    <w:rsid w:val="00A6395E"/>
    <w:rsid w:val="00A63AF4"/>
    <w:rsid w:val="00A64583"/>
    <w:rsid w:val="00A648B8"/>
    <w:rsid w:val="00A64A5F"/>
    <w:rsid w:val="00A64B9F"/>
    <w:rsid w:val="00A64EAE"/>
    <w:rsid w:val="00A65058"/>
    <w:rsid w:val="00A65497"/>
    <w:rsid w:val="00A65700"/>
    <w:rsid w:val="00A658AF"/>
    <w:rsid w:val="00A659FD"/>
    <w:rsid w:val="00A65A63"/>
    <w:rsid w:val="00A65BA5"/>
    <w:rsid w:val="00A6627D"/>
    <w:rsid w:val="00A664AA"/>
    <w:rsid w:val="00A66974"/>
    <w:rsid w:val="00A66A66"/>
    <w:rsid w:val="00A66DBC"/>
    <w:rsid w:val="00A66E05"/>
    <w:rsid w:val="00A66F60"/>
    <w:rsid w:val="00A67396"/>
    <w:rsid w:val="00A706D1"/>
    <w:rsid w:val="00A70798"/>
    <w:rsid w:val="00A708CB"/>
    <w:rsid w:val="00A71451"/>
    <w:rsid w:val="00A71BBC"/>
    <w:rsid w:val="00A71F35"/>
    <w:rsid w:val="00A7212A"/>
    <w:rsid w:val="00A72AD8"/>
    <w:rsid w:val="00A72BFD"/>
    <w:rsid w:val="00A72F7C"/>
    <w:rsid w:val="00A7303D"/>
    <w:rsid w:val="00A732C6"/>
    <w:rsid w:val="00A736A2"/>
    <w:rsid w:val="00A73E08"/>
    <w:rsid w:val="00A73EC4"/>
    <w:rsid w:val="00A743BC"/>
    <w:rsid w:val="00A744C0"/>
    <w:rsid w:val="00A74CC0"/>
    <w:rsid w:val="00A7526B"/>
    <w:rsid w:val="00A761A8"/>
    <w:rsid w:val="00A7641D"/>
    <w:rsid w:val="00A764BC"/>
    <w:rsid w:val="00A7683E"/>
    <w:rsid w:val="00A76EFA"/>
    <w:rsid w:val="00A76FE3"/>
    <w:rsid w:val="00A77068"/>
    <w:rsid w:val="00A776A7"/>
    <w:rsid w:val="00A7777D"/>
    <w:rsid w:val="00A77B96"/>
    <w:rsid w:val="00A8045D"/>
    <w:rsid w:val="00A806BB"/>
    <w:rsid w:val="00A80826"/>
    <w:rsid w:val="00A80B06"/>
    <w:rsid w:val="00A80D05"/>
    <w:rsid w:val="00A812E3"/>
    <w:rsid w:val="00A81437"/>
    <w:rsid w:val="00A816FF"/>
    <w:rsid w:val="00A81B88"/>
    <w:rsid w:val="00A81D00"/>
    <w:rsid w:val="00A82610"/>
    <w:rsid w:val="00A827AF"/>
    <w:rsid w:val="00A82A59"/>
    <w:rsid w:val="00A82E4F"/>
    <w:rsid w:val="00A82E72"/>
    <w:rsid w:val="00A837E1"/>
    <w:rsid w:val="00A8385F"/>
    <w:rsid w:val="00A83F21"/>
    <w:rsid w:val="00A83FD7"/>
    <w:rsid w:val="00A84385"/>
    <w:rsid w:val="00A846B2"/>
    <w:rsid w:val="00A847AC"/>
    <w:rsid w:val="00A85AA8"/>
    <w:rsid w:val="00A85BC1"/>
    <w:rsid w:val="00A8623F"/>
    <w:rsid w:val="00A8647D"/>
    <w:rsid w:val="00A86A44"/>
    <w:rsid w:val="00A86E25"/>
    <w:rsid w:val="00A87C7B"/>
    <w:rsid w:val="00A90060"/>
    <w:rsid w:val="00A906B4"/>
    <w:rsid w:val="00A90780"/>
    <w:rsid w:val="00A908C7"/>
    <w:rsid w:val="00A9164A"/>
    <w:rsid w:val="00A916C4"/>
    <w:rsid w:val="00A91851"/>
    <w:rsid w:val="00A91C08"/>
    <w:rsid w:val="00A91F78"/>
    <w:rsid w:val="00A92423"/>
    <w:rsid w:val="00A924D9"/>
    <w:rsid w:val="00A943C0"/>
    <w:rsid w:val="00A9445B"/>
    <w:rsid w:val="00A944CE"/>
    <w:rsid w:val="00A944E9"/>
    <w:rsid w:val="00A951C1"/>
    <w:rsid w:val="00A9536D"/>
    <w:rsid w:val="00A9566F"/>
    <w:rsid w:val="00A95778"/>
    <w:rsid w:val="00A9580F"/>
    <w:rsid w:val="00A95866"/>
    <w:rsid w:val="00A959F5"/>
    <w:rsid w:val="00A95CCE"/>
    <w:rsid w:val="00A95D7A"/>
    <w:rsid w:val="00A976FA"/>
    <w:rsid w:val="00AA06E1"/>
    <w:rsid w:val="00AA07C4"/>
    <w:rsid w:val="00AA0958"/>
    <w:rsid w:val="00AA1653"/>
    <w:rsid w:val="00AA18E5"/>
    <w:rsid w:val="00AA22DB"/>
    <w:rsid w:val="00AA2559"/>
    <w:rsid w:val="00AA2564"/>
    <w:rsid w:val="00AA2860"/>
    <w:rsid w:val="00AA2D79"/>
    <w:rsid w:val="00AA3720"/>
    <w:rsid w:val="00AA40F3"/>
    <w:rsid w:val="00AA4625"/>
    <w:rsid w:val="00AA47F3"/>
    <w:rsid w:val="00AA5185"/>
    <w:rsid w:val="00AA525D"/>
    <w:rsid w:val="00AA5F10"/>
    <w:rsid w:val="00AA6D82"/>
    <w:rsid w:val="00AA71F6"/>
    <w:rsid w:val="00AA773B"/>
    <w:rsid w:val="00AA7A33"/>
    <w:rsid w:val="00AA7C0D"/>
    <w:rsid w:val="00AA7D5A"/>
    <w:rsid w:val="00AB1203"/>
    <w:rsid w:val="00AB175B"/>
    <w:rsid w:val="00AB1CB2"/>
    <w:rsid w:val="00AB2891"/>
    <w:rsid w:val="00AB28B1"/>
    <w:rsid w:val="00AB2952"/>
    <w:rsid w:val="00AB2E4F"/>
    <w:rsid w:val="00AB3682"/>
    <w:rsid w:val="00AB412E"/>
    <w:rsid w:val="00AB42F0"/>
    <w:rsid w:val="00AB433C"/>
    <w:rsid w:val="00AB5046"/>
    <w:rsid w:val="00AB5771"/>
    <w:rsid w:val="00AB57DB"/>
    <w:rsid w:val="00AB58D8"/>
    <w:rsid w:val="00AB5F2F"/>
    <w:rsid w:val="00AB6168"/>
    <w:rsid w:val="00AB6CF8"/>
    <w:rsid w:val="00AB77CF"/>
    <w:rsid w:val="00AC094F"/>
    <w:rsid w:val="00AC0BD5"/>
    <w:rsid w:val="00AC0C92"/>
    <w:rsid w:val="00AC10B0"/>
    <w:rsid w:val="00AC176A"/>
    <w:rsid w:val="00AC1903"/>
    <w:rsid w:val="00AC1F79"/>
    <w:rsid w:val="00AC250F"/>
    <w:rsid w:val="00AC2C23"/>
    <w:rsid w:val="00AC2F1E"/>
    <w:rsid w:val="00AC2FB2"/>
    <w:rsid w:val="00AC30EC"/>
    <w:rsid w:val="00AC313C"/>
    <w:rsid w:val="00AC327F"/>
    <w:rsid w:val="00AC346E"/>
    <w:rsid w:val="00AC40A2"/>
    <w:rsid w:val="00AC46C4"/>
    <w:rsid w:val="00AC498A"/>
    <w:rsid w:val="00AC49D8"/>
    <w:rsid w:val="00AC4D61"/>
    <w:rsid w:val="00AC5066"/>
    <w:rsid w:val="00AC51FF"/>
    <w:rsid w:val="00AC5602"/>
    <w:rsid w:val="00AC5C0A"/>
    <w:rsid w:val="00AC5DA8"/>
    <w:rsid w:val="00AC5DE7"/>
    <w:rsid w:val="00AC5E55"/>
    <w:rsid w:val="00AC65E9"/>
    <w:rsid w:val="00AC6A56"/>
    <w:rsid w:val="00AC6D35"/>
    <w:rsid w:val="00AC7793"/>
    <w:rsid w:val="00AC7AF9"/>
    <w:rsid w:val="00AD00F9"/>
    <w:rsid w:val="00AD0822"/>
    <w:rsid w:val="00AD0F7B"/>
    <w:rsid w:val="00AD11C7"/>
    <w:rsid w:val="00AD1E87"/>
    <w:rsid w:val="00AD232B"/>
    <w:rsid w:val="00AD241F"/>
    <w:rsid w:val="00AD2662"/>
    <w:rsid w:val="00AD288D"/>
    <w:rsid w:val="00AD30D5"/>
    <w:rsid w:val="00AD32D2"/>
    <w:rsid w:val="00AD3D5A"/>
    <w:rsid w:val="00AD42DF"/>
    <w:rsid w:val="00AD477D"/>
    <w:rsid w:val="00AD4B72"/>
    <w:rsid w:val="00AD4BAC"/>
    <w:rsid w:val="00AD4D7C"/>
    <w:rsid w:val="00AD57C0"/>
    <w:rsid w:val="00AD6985"/>
    <w:rsid w:val="00AD719C"/>
    <w:rsid w:val="00AD71C9"/>
    <w:rsid w:val="00AD7523"/>
    <w:rsid w:val="00AD77C4"/>
    <w:rsid w:val="00AD79DA"/>
    <w:rsid w:val="00AD7ADC"/>
    <w:rsid w:val="00AD7E16"/>
    <w:rsid w:val="00AD7FA4"/>
    <w:rsid w:val="00AE011C"/>
    <w:rsid w:val="00AE04F4"/>
    <w:rsid w:val="00AE05B3"/>
    <w:rsid w:val="00AE0A01"/>
    <w:rsid w:val="00AE0D74"/>
    <w:rsid w:val="00AE0E04"/>
    <w:rsid w:val="00AE11BB"/>
    <w:rsid w:val="00AE15BB"/>
    <w:rsid w:val="00AE1722"/>
    <w:rsid w:val="00AE2BAF"/>
    <w:rsid w:val="00AE31AD"/>
    <w:rsid w:val="00AE35BA"/>
    <w:rsid w:val="00AE36C3"/>
    <w:rsid w:val="00AE3DFD"/>
    <w:rsid w:val="00AE4617"/>
    <w:rsid w:val="00AE4E69"/>
    <w:rsid w:val="00AE5190"/>
    <w:rsid w:val="00AE5277"/>
    <w:rsid w:val="00AE5434"/>
    <w:rsid w:val="00AE578C"/>
    <w:rsid w:val="00AE6025"/>
    <w:rsid w:val="00AE6664"/>
    <w:rsid w:val="00AE6C71"/>
    <w:rsid w:val="00AE7AE9"/>
    <w:rsid w:val="00AF00A5"/>
    <w:rsid w:val="00AF09B9"/>
    <w:rsid w:val="00AF1623"/>
    <w:rsid w:val="00AF1ED2"/>
    <w:rsid w:val="00AF1EF6"/>
    <w:rsid w:val="00AF1F19"/>
    <w:rsid w:val="00AF2316"/>
    <w:rsid w:val="00AF2F72"/>
    <w:rsid w:val="00AF413E"/>
    <w:rsid w:val="00AF4D7C"/>
    <w:rsid w:val="00AF54E0"/>
    <w:rsid w:val="00AF5CE6"/>
    <w:rsid w:val="00AF65FD"/>
    <w:rsid w:val="00AF76CF"/>
    <w:rsid w:val="00AF7A8C"/>
    <w:rsid w:val="00AF7ABA"/>
    <w:rsid w:val="00B000DC"/>
    <w:rsid w:val="00B005D6"/>
    <w:rsid w:val="00B00A7F"/>
    <w:rsid w:val="00B0114E"/>
    <w:rsid w:val="00B011B6"/>
    <w:rsid w:val="00B01498"/>
    <w:rsid w:val="00B01885"/>
    <w:rsid w:val="00B024B6"/>
    <w:rsid w:val="00B025CE"/>
    <w:rsid w:val="00B02979"/>
    <w:rsid w:val="00B02D17"/>
    <w:rsid w:val="00B04153"/>
    <w:rsid w:val="00B055C0"/>
    <w:rsid w:val="00B0679F"/>
    <w:rsid w:val="00B06F0C"/>
    <w:rsid w:val="00B0739F"/>
    <w:rsid w:val="00B07AB5"/>
    <w:rsid w:val="00B07C37"/>
    <w:rsid w:val="00B07CEF"/>
    <w:rsid w:val="00B10147"/>
    <w:rsid w:val="00B10342"/>
    <w:rsid w:val="00B109A1"/>
    <w:rsid w:val="00B10EC8"/>
    <w:rsid w:val="00B1153C"/>
    <w:rsid w:val="00B117B8"/>
    <w:rsid w:val="00B11806"/>
    <w:rsid w:val="00B12003"/>
    <w:rsid w:val="00B12052"/>
    <w:rsid w:val="00B120E3"/>
    <w:rsid w:val="00B122AA"/>
    <w:rsid w:val="00B122F6"/>
    <w:rsid w:val="00B1254A"/>
    <w:rsid w:val="00B12676"/>
    <w:rsid w:val="00B129DC"/>
    <w:rsid w:val="00B13A61"/>
    <w:rsid w:val="00B13E15"/>
    <w:rsid w:val="00B149AC"/>
    <w:rsid w:val="00B1503E"/>
    <w:rsid w:val="00B162B8"/>
    <w:rsid w:val="00B16B80"/>
    <w:rsid w:val="00B16BC7"/>
    <w:rsid w:val="00B16E19"/>
    <w:rsid w:val="00B17247"/>
    <w:rsid w:val="00B172A8"/>
    <w:rsid w:val="00B17C66"/>
    <w:rsid w:val="00B17CEC"/>
    <w:rsid w:val="00B17D7F"/>
    <w:rsid w:val="00B17E73"/>
    <w:rsid w:val="00B17FAE"/>
    <w:rsid w:val="00B20336"/>
    <w:rsid w:val="00B2036E"/>
    <w:rsid w:val="00B207BB"/>
    <w:rsid w:val="00B214A7"/>
    <w:rsid w:val="00B21557"/>
    <w:rsid w:val="00B2189A"/>
    <w:rsid w:val="00B21EE2"/>
    <w:rsid w:val="00B22240"/>
    <w:rsid w:val="00B22340"/>
    <w:rsid w:val="00B229F4"/>
    <w:rsid w:val="00B22A65"/>
    <w:rsid w:val="00B22A74"/>
    <w:rsid w:val="00B22AF7"/>
    <w:rsid w:val="00B22B76"/>
    <w:rsid w:val="00B2355D"/>
    <w:rsid w:val="00B23A6A"/>
    <w:rsid w:val="00B23FF3"/>
    <w:rsid w:val="00B248D7"/>
    <w:rsid w:val="00B25620"/>
    <w:rsid w:val="00B25EC6"/>
    <w:rsid w:val="00B25EE0"/>
    <w:rsid w:val="00B260F1"/>
    <w:rsid w:val="00B26327"/>
    <w:rsid w:val="00B267FE"/>
    <w:rsid w:val="00B273DE"/>
    <w:rsid w:val="00B274E7"/>
    <w:rsid w:val="00B311BA"/>
    <w:rsid w:val="00B318C7"/>
    <w:rsid w:val="00B32071"/>
    <w:rsid w:val="00B32532"/>
    <w:rsid w:val="00B3255B"/>
    <w:rsid w:val="00B336AA"/>
    <w:rsid w:val="00B33B65"/>
    <w:rsid w:val="00B33DCB"/>
    <w:rsid w:val="00B342D5"/>
    <w:rsid w:val="00B34C33"/>
    <w:rsid w:val="00B34CC9"/>
    <w:rsid w:val="00B35457"/>
    <w:rsid w:val="00B35498"/>
    <w:rsid w:val="00B354B9"/>
    <w:rsid w:val="00B35730"/>
    <w:rsid w:val="00B35B2F"/>
    <w:rsid w:val="00B36447"/>
    <w:rsid w:val="00B3651C"/>
    <w:rsid w:val="00B37444"/>
    <w:rsid w:val="00B375BA"/>
    <w:rsid w:val="00B37A50"/>
    <w:rsid w:val="00B37B0F"/>
    <w:rsid w:val="00B37CFA"/>
    <w:rsid w:val="00B37EC6"/>
    <w:rsid w:val="00B403F1"/>
    <w:rsid w:val="00B4044B"/>
    <w:rsid w:val="00B405A6"/>
    <w:rsid w:val="00B4062A"/>
    <w:rsid w:val="00B40B34"/>
    <w:rsid w:val="00B40D12"/>
    <w:rsid w:val="00B41C10"/>
    <w:rsid w:val="00B41D64"/>
    <w:rsid w:val="00B4208E"/>
    <w:rsid w:val="00B42ED9"/>
    <w:rsid w:val="00B432ED"/>
    <w:rsid w:val="00B434B7"/>
    <w:rsid w:val="00B44094"/>
    <w:rsid w:val="00B441F3"/>
    <w:rsid w:val="00B446A5"/>
    <w:rsid w:val="00B45094"/>
    <w:rsid w:val="00B459E2"/>
    <w:rsid w:val="00B45DF9"/>
    <w:rsid w:val="00B46249"/>
    <w:rsid w:val="00B46E07"/>
    <w:rsid w:val="00B46EDD"/>
    <w:rsid w:val="00B50092"/>
    <w:rsid w:val="00B5028A"/>
    <w:rsid w:val="00B50DEB"/>
    <w:rsid w:val="00B51627"/>
    <w:rsid w:val="00B520CF"/>
    <w:rsid w:val="00B520FB"/>
    <w:rsid w:val="00B52D69"/>
    <w:rsid w:val="00B53417"/>
    <w:rsid w:val="00B539B0"/>
    <w:rsid w:val="00B539F0"/>
    <w:rsid w:val="00B53E1A"/>
    <w:rsid w:val="00B54825"/>
    <w:rsid w:val="00B54B30"/>
    <w:rsid w:val="00B54C88"/>
    <w:rsid w:val="00B54D1D"/>
    <w:rsid w:val="00B55790"/>
    <w:rsid w:val="00B55D04"/>
    <w:rsid w:val="00B561F1"/>
    <w:rsid w:val="00B56248"/>
    <w:rsid w:val="00B56724"/>
    <w:rsid w:val="00B569CE"/>
    <w:rsid w:val="00B56DE9"/>
    <w:rsid w:val="00B56ECB"/>
    <w:rsid w:val="00B56EF5"/>
    <w:rsid w:val="00B57250"/>
    <w:rsid w:val="00B579B6"/>
    <w:rsid w:val="00B57B58"/>
    <w:rsid w:val="00B57C84"/>
    <w:rsid w:val="00B601EA"/>
    <w:rsid w:val="00B60AE4"/>
    <w:rsid w:val="00B60FBF"/>
    <w:rsid w:val="00B614DB"/>
    <w:rsid w:val="00B615B0"/>
    <w:rsid w:val="00B617E1"/>
    <w:rsid w:val="00B61E44"/>
    <w:rsid w:val="00B61F4D"/>
    <w:rsid w:val="00B6207A"/>
    <w:rsid w:val="00B621F5"/>
    <w:rsid w:val="00B62320"/>
    <w:rsid w:val="00B62540"/>
    <w:rsid w:val="00B63307"/>
    <w:rsid w:val="00B63497"/>
    <w:rsid w:val="00B636FA"/>
    <w:rsid w:val="00B6387B"/>
    <w:rsid w:val="00B6455D"/>
    <w:rsid w:val="00B647CD"/>
    <w:rsid w:val="00B65598"/>
    <w:rsid w:val="00B65BEA"/>
    <w:rsid w:val="00B66AB2"/>
    <w:rsid w:val="00B66FFD"/>
    <w:rsid w:val="00B67800"/>
    <w:rsid w:val="00B67A78"/>
    <w:rsid w:val="00B70075"/>
    <w:rsid w:val="00B715C9"/>
    <w:rsid w:val="00B728F2"/>
    <w:rsid w:val="00B72BE7"/>
    <w:rsid w:val="00B73017"/>
    <w:rsid w:val="00B73041"/>
    <w:rsid w:val="00B7345C"/>
    <w:rsid w:val="00B7350F"/>
    <w:rsid w:val="00B73D86"/>
    <w:rsid w:val="00B73E82"/>
    <w:rsid w:val="00B73F1A"/>
    <w:rsid w:val="00B73F43"/>
    <w:rsid w:val="00B741B7"/>
    <w:rsid w:val="00B74211"/>
    <w:rsid w:val="00B74B06"/>
    <w:rsid w:val="00B75376"/>
    <w:rsid w:val="00B75C6E"/>
    <w:rsid w:val="00B75CC8"/>
    <w:rsid w:val="00B766A0"/>
    <w:rsid w:val="00B767DE"/>
    <w:rsid w:val="00B76D48"/>
    <w:rsid w:val="00B77118"/>
    <w:rsid w:val="00B774CC"/>
    <w:rsid w:val="00B7776B"/>
    <w:rsid w:val="00B800CD"/>
    <w:rsid w:val="00B803FA"/>
    <w:rsid w:val="00B80558"/>
    <w:rsid w:val="00B80815"/>
    <w:rsid w:val="00B8117D"/>
    <w:rsid w:val="00B8127D"/>
    <w:rsid w:val="00B81A72"/>
    <w:rsid w:val="00B81B3A"/>
    <w:rsid w:val="00B8258F"/>
    <w:rsid w:val="00B82AB6"/>
    <w:rsid w:val="00B82E2F"/>
    <w:rsid w:val="00B83A7D"/>
    <w:rsid w:val="00B84856"/>
    <w:rsid w:val="00B84FDD"/>
    <w:rsid w:val="00B8502C"/>
    <w:rsid w:val="00B8512E"/>
    <w:rsid w:val="00B85173"/>
    <w:rsid w:val="00B8525F"/>
    <w:rsid w:val="00B85BAE"/>
    <w:rsid w:val="00B86235"/>
    <w:rsid w:val="00B86AC0"/>
    <w:rsid w:val="00B86BF8"/>
    <w:rsid w:val="00B86CEF"/>
    <w:rsid w:val="00B87320"/>
    <w:rsid w:val="00B87707"/>
    <w:rsid w:val="00B87717"/>
    <w:rsid w:val="00B878E0"/>
    <w:rsid w:val="00B87996"/>
    <w:rsid w:val="00B87E1E"/>
    <w:rsid w:val="00B9045C"/>
    <w:rsid w:val="00B90A8D"/>
    <w:rsid w:val="00B90EBC"/>
    <w:rsid w:val="00B9117B"/>
    <w:rsid w:val="00B920AD"/>
    <w:rsid w:val="00B92296"/>
    <w:rsid w:val="00B92874"/>
    <w:rsid w:val="00B92D78"/>
    <w:rsid w:val="00B9301A"/>
    <w:rsid w:val="00B93295"/>
    <w:rsid w:val="00B9330B"/>
    <w:rsid w:val="00B9409A"/>
    <w:rsid w:val="00B9428F"/>
    <w:rsid w:val="00B94A81"/>
    <w:rsid w:val="00B94DE1"/>
    <w:rsid w:val="00B95C93"/>
    <w:rsid w:val="00B95D07"/>
    <w:rsid w:val="00B96366"/>
    <w:rsid w:val="00B968FD"/>
    <w:rsid w:val="00B9693F"/>
    <w:rsid w:val="00B96DD9"/>
    <w:rsid w:val="00B973A9"/>
    <w:rsid w:val="00BA0246"/>
    <w:rsid w:val="00BA05ED"/>
    <w:rsid w:val="00BA08E6"/>
    <w:rsid w:val="00BA09AB"/>
    <w:rsid w:val="00BA0FF8"/>
    <w:rsid w:val="00BA112F"/>
    <w:rsid w:val="00BA1412"/>
    <w:rsid w:val="00BA15A5"/>
    <w:rsid w:val="00BA16BA"/>
    <w:rsid w:val="00BA17DE"/>
    <w:rsid w:val="00BA19FD"/>
    <w:rsid w:val="00BA1D47"/>
    <w:rsid w:val="00BA1DAF"/>
    <w:rsid w:val="00BA262F"/>
    <w:rsid w:val="00BA2B2A"/>
    <w:rsid w:val="00BA4B67"/>
    <w:rsid w:val="00BA510C"/>
    <w:rsid w:val="00BA5444"/>
    <w:rsid w:val="00BA595D"/>
    <w:rsid w:val="00BA5FAD"/>
    <w:rsid w:val="00BA67DC"/>
    <w:rsid w:val="00BA6FAE"/>
    <w:rsid w:val="00BA7C64"/>
    <w:rsid w:val="00BB0C54"/>
    <w:rsid w:val="00BB0D0D"/>
    <w:rsid w:val="00BB0E2D"/>
    <w:rsid w:val="00BB122A"/>
    <w:rsid w:val="00BB191C"/>
    <w:rsid w:val="00BB1C82"/>
    <w:rsid w:val="00BB1D79"/>
    <w:rsid w:val="00BB1DA9"/>
    <w:rsid w:val="00BB203D"/>
    <w:rsid w:val="00BB20C6"/>
    <w:rsid w:val="00BB222A"/>
    <w:rsid w:val="00BB24F2"/>
    <w:rsid w:val="00BB2677"/>
    <w:rsid w:val="00BB3882"/>
    <w:rsid w:val="00BB3A1B"/>
    <w:rsid w:val="00BB4A7E"/>
    <w:rsid w:val="00BB4BF6"/>
    <w:rsid w:val="00BB5432"/>
    <w:rsid w:val="00BB59CE"/>
    <w:rsid w:val="00BB6039"/>
    <w:rsid w:val="00BB64FA"/>
    <w:rsid w:val="00BB6646"/>
    <w:rsid w:val="00BB6AFE"/>
    <w:rsid w:val="00BB6C04"/>
    <w:rsid w:val="00BB6C81"/>
    <w:rsid w:val="00BB75C1"/>
    <w:rsid w:val="00BC019F"/>
    <w:rsid w:val="00BC062E"/>
    <w:rsid w:val="00BC0FC3"/>
    <w:rsid w:val="00BC109C"/>
    <w:rsid w:val="00BC1AB3"/>
    <w:rsid w:val="00BC1CD9"/>
    <w:rsid w:val="00BC2016"/>
    <w:rsid w:val="00BC22DF"/>
    <w:rsid w:val="00BC24E2"/>
    <w:rsid w:val="00BC2C30"/>
    <w:rsid w:val="00BC2D18"/>
    <w:rsid w:val="00BC3100"/>
    <w:rsid w:val="00BC4278"/>
    <w:rsid w:val="00BC452C"/>
    <w:rsid w:val="00BC47EF"/>
    <w:rsid w:val="00BC49A2"/>
    <w:rsid w:val="00BC4FE1"/>
    <w:rsid w:val="00BC565D"/>
    <w:rsid w:val="00BC6890"/>
    <w:rsid w:val="00BC766E"/>
    <w:rsid w:val="00BD02C2"/>
    <w:rsid w:val="00BD047E"/>
    <w:rsid w:val="00BD11BB"/>
    <w:rsid w:val="00BD157D"/>
    <w:rsid w:val="00BD15F1"/>
    <w:rsid w:val="00BD2D65"/>
    <w:rsid w:val="00BD3CFB"/>
    <w:rsid w:val="00BD3D34"/>
    <w:rsid w:val="00BD48C7"/>
    <w:rsid w:val="00BD526C"/>
    <w:rsid w:val="00BD53CB"/>
    <w:rsid w:val="00BD58B2"/>
    <w:rsid w:val="00BD5EA7"/>
    <w:rsid w:val="00BD5FB2"/>
    <w:rsid w:val="00BD6088"/>
    <w:rsid w:val="00BD6370"/>
    <w:rsid w:val="00BD6C37"/>
    <w:rsid w:val="00BD6CAD"/>
    <w:rsid w:val="00BD6DF0"/>
    <w:rsid w:val="00BD6EED"/>
    <w:rsid w:val="00BD6FC3"/>
    <w:rsid w:val="00BD7185"/>
    <w:rsid w:val="00BD7AEF"/>
    <w:rsid w:val="00BD7F33"/>
    <w:rsid w:val="00BE0726"/>
    <w:rsid w:val="00BE0974"/>
    <w:rsid w:val="00BE1609"/>
    <w:rsid w:val="00BE178D"/>
    <w:rsid w:val="00BE1972"/>
    <w:rsid w:val="00BE1A62"/>
    <w:rsid w:val="00BE1DA1"/>
    <w:rsid w:val="00BE2207"/>
    <w:rsid w:val="00BE2316"/>
    <w:rsid w:val="00BE232F"/>
    <w:rsid w:val="00BE2507"/>
    <w:rsid w:val="00BE27FD"/>
    <w:rsid w:val="00BE2B37"/>
    <w:rsid w:val="00BE4007"/>
    <w:rsid w:val="00BE4022"/>
    <w:rsid w:val="00BE4351"/>
    <w:rsid w:val="00BE4AFE"/>
    <w:rsid w:val="00BE4FE9"/>
    <w:rsid w:val="00BE5417"/>
    <w:rsid w:val="00BE55F1"/>
    <w:rsid w:val="00BE5AEE"/>
    <w:rsid w:val="00BE5EE0"/>
    <w:rsid w:val="00BE5F40"/>
    <w:rsid w:val="00BE659D"/>
    <w:rsid w:val="00BE6E60"/>
    <w:rsid w:val="00BE7995"/>
    <w:rsid w:val="00BF001B"/>
    <w:rsid w:val="00BF0214"/>
    <w:rsid w:val="00BF0695"/>
    <w:rsid w:val="00BF0809"/>
    <w:rsid w:val="00BF0CDC"/>
    <w:rsid w:val="00BF133C"/>
    <w:rsid w:val="00BF21D1"/>
    <w:rsid w:val="00BF27B0"/>
    <w:rsid w:val="00BF281F"/>
    <w:rsid w:val="00BF2C2B"/>
    <w:rsid w:val="00BF2C5D"/>
    <w:rsid w:val="00BF2E75"/>
    <w:rsid w:val="00BF31A9"/>
    <w:rsid w:val="00BF3429"/>
    <w:rsid w:val="00BF3D2C"/>
    <w:rsid w:val="00BF4851"/>
    <w:rsid w:val="00BF4C33"/>
    <w:rsid w:val="00BF4E41"/>
    <w:rsid w:val="00BF4F3F"/>
    <w:rsid w:val="00BF4F76"/>
    <w:rsid w:val="00BF5E5A"/>
    <w:rsid w:val="00BF6AB4"/>
    <w:rsid w:val="00BF7D04"/>
    <w:rsid w:val="00C007F4"/>
    <w:rsid w:val="00C01067"/>
    <w:rsid w:val="00C01080"/>
    <w:rsid w:val="00C0123C"/>
    <w:rsid w:val="00C02017"/>
    <w:rsid w:val="00C02172"/>
    <w:rsid w:val="00C02256"/>
    <w:rsid w:val="00C02296"/>
    <w:rsid w:val="00C029A2"/>
    <w:rsid w:val="00C033C0"/>
    <w:rsid w:val="00C03C60"/>
    <w:rsid w:val="00C048D3"/>
    <w:rsid w:val="00C04CAA"/>
    <w:rsid w:val="00C058E9"/>
    <w:rsid w:val="00C05E02"/>
    <w:rsid w:val="00C05EEC"/>
    <w:rsid w:val="00C05F82"/>
    <w:rsid w:val="00C05FC9"/>
    <w:rsid w:val="00C066CB"/>
    <w:rsid w:val="00C06E7A"/>
    <w:rsid w:val="00C102A1"/>
    <w:rsid w:val="00C10F7A"/>
    <w:rsid w:val="00C111C6"/>
    <w:rsid w:val="00C11596"/>
    <w:rsid w:val="00C12335"/>
    <w:rsid w:val="00C127A1"/>
    <w:rsid w:val="00C1395F"/>
    <w:rsid w:val="00C14303"/>
    <w:rsid w:val="00C146C9"/>
    <w:rsid w:val="00C14DCC"/>
    <w:rsid w:val="00C151B9"/>
    <w:rsid w:val="00C15280"/>
    <w:rsid w:val="00C15CF2"/>
    <w:rsid w:val="00C164E6"/>
    <w:rsid w:val="00C16756"/>
    <w:rsid w:val="00C16A6A"/>
    <w:rsid w:val="00C170EF"/>
    <w:rsid w:val="00C17145"/>
    <w:rsid w:val="00C17317"/>
    <w:rsid w:val="00C1749D"/>
    <w:rsid w:val="00C175DB"/>
    <w:rsid w:val="00C20104"/>
    <w:rsid w:val="00C202E6"/>
    <w:rsid w:val="00C207B0"/>
    <w:rsid w:val="00C209FB"/>
    <w:rsid w:val="00C211D8"/>
    <w:rsid w:val="00C212C5"/>
    <w:rsid w:val="00C21959"/>
    <w:rsid w:val="00C21CAE"/>
    <w:rsid w:val="00C24076"/>
    <w:rsid w:val="00C2411A"/>
    <w:rsid w:val="00C246FB"/>
    <w:rsid w:val="00C247D2"/>
    <w:rsid w:val="00C2530F"/>
    <w:rsid w:val="00C25555"/>
    <w:rsid w:val="00C255AA"/>
    <w:rsid w:val="00C258A0"/>
    <w:rsid w:val="00C259CE"/>
    <w:rsid w:val="00C259FB"/>
    <w:rsid w:val="00C25C1E"/>
    <w:rsid w:val="00C266C8"/>
    <w:rsid w:val="00C27485"/>
    <w:rsid w:val="00C27CCE"/>
    <w:rsid w:val="00C300EB"/>
    <w:rsid w:val="00C3084F"/>
    <w:rsid w:val="00C30D11"/>
    <w:rsid w:val="00C30DF1"/>
    <w:rsid w:val="00C31CF6"/>
    <w:rsid w:val="00C32901"/>
    <w:rsid w:val="00C33087"/>
    <w:rsid w:val="00C332F2"/>
    <w:rsid w:val="00C34930"/>
    <w:rsid w:val="00C34ACB"/>
    <w:rsid w:val="00C34DDF"/>
    <w:rsid w:val="00C34FC8"/>
    <w:rsid w:val="00C35547"/>
    <w:rsid w:val="00C35847"/>
    <w:rsid w:val="00C35927"/>
    <w:rsid w:val="00C3699E"/>
    <w:rsid w:val="00C36B4D"/>
    <w:rsid w:val="00C37105"/>
    <w:rsid w:val="00C37DD9"/>
    <w:rsid w:val="00C401CB"/>
    <w:rsid w:val="00C409D6"/>
    <w:rsid w:val="00C40A80"/>
    <w:rsid w:val="00C4135A"/>
    <w:rsid w:val="00C413E5"/>
    <w:rsid w:val="00C41B32"/>
    <w:rsid w:val="00C41C01"/>
    <w:rsid w:val="00C421C5"/>
    <w:rsid w:val="00C428D0"/>
    <w:rsid w:val="00C42C35"/>
    <w:rsid w:val="00C42C67"/>
    <w:rsid w:val="00C431AA"/>
    <w:rsid w:val="00C43923"/>
    <w:rsid w:val="00C43DB8"/>
    <w:rsid w:val="00C43E02"/>
    <w:rsid w:val="00C43EF2"/>
    <w:rsid w:val="00C456A7"/>
    <w:rsid w:val="00C458DD"/>
    <w:rsid w:val="00C46193"/>
    <w:rsid w:val="00C461A4"/>
    <w:rsid w:val="00C46662"/>
    <w:rsid w:val="00C46C5D"/>
    <w:rsid w:val="00C46F14"/>
    <w:rsid w:val="00C46F8C"/>
    <w:rsid w:val="00C4728E"/>
    <w:rsid w:val="00C4774E"/>
    <w:rsid w:val="00C47C88"/>
    <w:rsid w:val="00C47D8F"/>
    <w:rsid w:val="00C50233"/>
    <w:rsid w:val="00C50261"/>
    <w:rsid w:val="00C5078F"/>
    <w:rsid w:val="00C50790"/>
    <w:rsid w:val="00C50D1D"/>
    <w:rsid w:val="00C514CB"/>
    <w:rsid w:val="00C51D95"/>
    <w:rsid w:val="00C52057"/>
    <w:rsid w:val="00C52229"/>
    <w:rsid w:val="00C529CB"/>
    <w:rsid w:val="00C52F13"/>
    <w:rsid w:val="00C537DD"/>
    <w:rsid w:val="00C53A10"/>
    <w:rsid w:val="00C53EB1"/>
    <w:rsid w:val="00C5553A"/>
    <w:rsid w:val="00C56BC1"/>
    <w:rsid w:val="00C56F2C"/>
    <w:rsid w:val="00C5767B"/>
    <w:rsid w:val="00C57860"/>
    <w:rsid w:val="00C57AE5"/>
    <w:rsid w:val="00C57F9E"/>
    <w:rsid w:val="00C60DBB"/>
    <w:rsid w:val="00C60FA3"/>
    <w:rsid w:val="00C6165D"/>
    <w:rsid w:val="00C6206B"/>
    <w:rsid w:val="00C624B9"/>
    <w:rsid w:val="00C629B2"/>
    <w:rsid w:val="00C62D0B"/>
    <w:rsid w:val="00C635EC"/>
    <w:rsid w:val="00C63D54"/>
    <w:rsid w:val="00C6450E"/>
    <w:rsid w:val="00C6497D"/>
    <w:rsid w:val="00C65089"/>
    <w:rsid w:val="00C65B68"/>
    <w:rsid w:val="00C65E02"/>
    <w:rsid w:val="00C66E33"/>
    <w:rsid w:val="00C66EF6"/>
    <w:rsid w:val="00C6763B"/>
    <w:rsid w:val="00C67B6D"/>
    <w:rsid w:val="00C67F03"/>
    <w:rsid w:val="00C7009A"/>
    <w:rsid w:val="00C7059E"/>
    <w:rsid w:val="00C70E70"/>
    <w:rsid w:val="00C70F94"/>
    <w:rsid w:val="00C719D9"/>
    <w:rsid w:val="00C72620"/>
    <w:rsid w:val="00C72D32"/>
    <w:rsid w:val="00C73095"/>
    <w:rsid w:val="00C7364C"/>
    <w:rsid w:val="00C7370B"/>
    <w:rsid w:val="00C73841"/>
    <w:rsid w:val="00C73DF3"/>
    <w:rsid w:val="00C73FE7"/>
    <w:rsid w:val="00C74481"/>
    <w:rsid w:val="00C74AC5"/>
    <w:rsid w:val="00C75260"/>
    <w:rsid w:val="00C753C3"/>
    <w:rsid w:val="00C75931"/>
    <w:rsid w:val="00C75A7B"/>
    <w:rsid w:val="00C75E13"/>
    <w:rsid w:val="00C76411"/>
    <w:rsid w:val="00C771E7"/>
    <w:rsid w:val="00C77742"/>
    <w:rsid w:val="00C7782A"/>
    <w:rsid w:val="00C77BF4"/>
    <w:rsid w:val="00C77D0A"/>
    <w:rsid w:val="00C80183"/>
    <w:rsid w:val="00C80591"/>
    <w:rsid w:val="00C80952"/>
    <w:rsid w:val="00C81154"/>
    <w:rsid w:val="00C81256"/>
    <w:rsid w:val="00C81691"/>
    <w:rsid w:val="00C81B39"/>
    <w:rsid w:val="00C8250D"/>
    <w:rsid w:val="00C82B45"/>
    <w:rsid w:val="00C82B4C"/>
    <w:rsid w:val="00C8329B"/>
    <w:rsid w:val="00C8380A"/>
    <w:rsid w:val="00C83FC2"/>
    <w:rsid w:val="00C844F2"/>
    <w:rsid w:val="00C845BF"/>
    <w:rsid w:val="00C850D9"/>
    <w:rsid w:val="00C858CE"/>
    <w:rsid w:val="00C85A21"/>
    <w:rsid w:val="00C85FFC"/>
    <w:rsid w:val="00C86AD4"/>
    <w:rsid w:val="00C87301"/>
    <w:rsid w:val="00C8758F"/>
    <w:rsid w:val="00C876B3"/>
    <w:rsid w:val="00C87B5E"/>
    <w:rsid w:val="00C9077B"/>
    <w:rsid w:val="00C90B82"/>
    <w:rsid w:val="00C90D94"/>
    <w:rsid w:val="00C910A4"/>
    <w:rsid w:val="00C9139A"/>
    <w:rsid w:val="00C91473"/>
    <w:rsid w:val="00C9217B"/>
    <w:rsid w:val="00C92547"/>
    <w:rsid w:val="00C925E7"/>
    <w:rsid w:val="00C92B2E"/>
    <w:rsid w:val="00C930B7"/>
    <w:rsid w:val="00C9317B"/>
    <w:rsid w:val="00C952C5"/>
    <w:rsid w:val="00C958A2"/>
    <w:rsid w:val="00C95BD0"/>
    <w:rsid w:val="00C95F29"/>
    <w:rsid w:val="00C9796C"/>
    <w:rsid w:val="00CA06E1"/>
    <w:rsid w:val="00CA12E0"/>
    <w:rsid w:val="00CA1974"/>
    <w:rsid w:val="00CA1A76"/>
    <w:rsid w:val="00CA1D5F"/>
    <w:rsid w:val="00CA1FA0"/>
    <w:rsid w:val="00CA208E"/>
    <w:rsid w:val="00CA22A9"/>
    <w:rsid w:val="00CA23E8"/>
    <w:rsid w:val="00CA2424"/>
    <w:rsid w:val="00CA252C"/>
    <w:rsid w:val="00CA2B25"/>
    <w:rsid w:val="00CA2D66"/>
    <w:rsid w:val="00CA331E"/>
    <w:rsid w:val="00CA3C36"/>
    <w:rsid w:val="00CA40D1"/>
    <w:rsid w:val="00CA4A6E"/>
    <w:rsid w:val="00CA4E22"/>
    <w:rsid w:val="00CA5423"/>
    <w:rsid w:val="00CA578A"/>
    <w:rsid w:val="00CA60E2"/>
    <w:rsid w:val="00CA6485"/>
    <w:rsid w:val="00CA6979"/>
    <w:rsid w:val="00CA6B0B"/>
    <w:rsid w:val="00CA6CD7"/>
    <w:rsid w:val="00CA6FCE"/>
    <w:rsid w:val="00CA7601"/>
    <w:rsid w:val="00CA7901"/>
    <w:rsid w:val="00CA7ADB"/>
    <w:rsid w:val="00CA7E48"/>
    <w:rsid w:val="00CA7F96"/>
    <w:rsid w:val="00CB0520"/>
    <w:rsid w:val="00CB13D7"/>
    <w:rsid w:val="00CB15CC"/>
    <w:rsid w:val="00CB1ADA"/>
    <w:rsid w:val="00CB1E43"/>
    <w:rsid w:val="00CB2146"/>
    <w:rsid w:val="00CB25E0"/>
    <w:rsid w:val="00CB2AFA"/>
    <w:rsid w:val="00CB30AE"/>
    <w:rsid w:val="00CB3A28"/>
    <w:rsid w:val="00CB4383"/>
    <w:rsid w:val="00CB49F4"/>
    <w:rsid w:val="00CB507E"/>
    <w:rsid w:val="00CB5182"/>
    <w:rsid w:val="00CB51A8"/>
    <w:rsid w:val="00CB55B0"/>
    <w:rsid w:val="00CB5DA0"/>
    <w:rsid w:val="00CB5DC9"/>
    <w:rsid w:val="00CB6314"/>
    <w:rsid w:val="00CB6386"/>
    <w:rsid w:val="00CB69D4"/>
    <w:rsid w:val="00CB6F49"/>
    <w:rsid w:val="00CB6FE6"/>
    <w:rsid w:val="00CB70F2"/>
    <w:rsid w:val="00CB753E"/>
    <w:rsid w:val="00CB7B30"/>
    <w:rsid w:val="00CB7E86"/>
    <w:rsid w:val="00CC0176"/>
    <w:rsid w:val="00CC027D"/>
    <w:rsid w:val="00CC05B4"/>
    <w:rsid w:val="00CC07E8"/>
    <w:rsid w:val="00CC084F"/>
    <w:rsid w:val="00CC0A5F"/>
    <w:rsid w:val="00CC1257"/>
    <w:rsid w:val="00CC19DE"/>
    <w:rsid w:val="00CC1EB3"/>
    <w:rsid w:val="00CC2045"/>
    <w:rsid w:val="00CC2F43"/>
    <w:rsid w:val="00CC30EC"/>
    <w:rsid w:val="00CC3646"/>
    <w:rsid w:val="00CC3896"/>
    <w:rsid w:val="00CC3C3D"/>
    <w:rsid w:val="00CC406C"/>
    <w:rsid w:val="00CC40E4"/>
    <w:rsid w:val="00CC4445"/>
    <w:rsid w:val="00CC446F"/>
    <w:rsid w:val="00CC47FA"/>
    <w:rsid w:val="00CC4955"/>
    <w:rsid w:val="00CC4D5B"/>
    <w:rsid w:val="00CC5129"/>
    <w:rsid w:val="00CC516A"/>
    <w:rsid w:val="00CC569E"/>
    <w:rsid w:val="00CC5770"/>
    <w:rsid w:val="00CC57D5"/>
    <w:rsid w:val="00CC5A90"/>
    <w:rsid w:val="00CC5A96"/>
    <w:rsid w:val="00CC5F76"/>
    <w:rsid w:val="00CC6370"/>
    <w:rsid w:val="00CC647F"/>
    <w:rsid w:val="00CC6A39"/>
    <w:rsid w:val="00CC6A3C"/>
    <w:rsid w:val="00CC6AC8"/>
    <w:rsid w:val="00CC6E4B"/>
    <w:rsid w:val="00CC70C2"/>
    <w:rsid w:val="00CC7B0C"/>
    <w:rsid w:val="00CD073E"/>
    <w:rsid w:val="00CD07B8"/>
    <w:rsid w:val="00CD0800"/>
    <w:rsid w:val="00CD0BE1"/>
    <w:rsid w:val="00CD15AB"/>
    <w:rsid w:val="00CD1637"/>
    <w:rsid w:val="00CD1A2D"/>
    <w:rsid w:val="00CD22EB"/>
    <w:rsid w:val="00CD23F5"/>
    <w:rsid w:val="00CD28FC"/>
    <w:rsid w:val="00CD2B66"/>
    <w:rsid w:val="00CD36A9"/>
    <w:rsid w:val="00CD3D33"/>
    <w:rsid w:val="00CD42BF"/>
    <w:rsid w:val="00CD42C6"/>
    <w:rsid w:val="00CD4A30"/>
    <w:rsid w:val="00CD4C8E"/>
    <w:rsid w:val="00CD5709"/>
    <w:rsid w:val="00CD5C06"/>
    <w:rsid w:val="00CD5DBF"/>
    <w:rsid w:val="00CD61A3"/>
    <w:rsid w:val="00CD658B"/>
    <w:rsid w:val="00CD6B91"/>
    <w:rsid w:val="00CD72AB"/>
    <w:rsid w:val="00CE03E3"/>
    <w:rsid w:val="00CE04C6"/>
    <w:rsid w:val="00CE091E"/>
    <w:rsid w:val="00CE0DBA"/>
    <w:rsid w:val="00CE11C3"/>
    <w:rsid w:val="00CE14CC"/>
    <w:rsid w:val="00CE1693"/>
    <w:rsid w:val="00CE18E6"/>
    <w:rsid w:val="00CE1A94"/>
    <w:rsid w:val="00CE2B68"/>
    <w:rsid w:val="00CE2C49"/>
    <w:rsid w:val="00CE40FB"/>
    <w:rsid w:val="00CE4109"/>
    <w:rsid w:val="00CE5133"/>
    <w:rsid w:val="00CE51C7"/>
    <w:rsid w:val="00CE55F6"/>
    <w:rsid w:val="00CE560E"/>
    <w:rsid w:val="00CE5722"/>
    <w:rsid w:val="00CE57B7"/>
    <w:rsid w:val="00CE5AAC"/>
    <w:rsid w:val="00CE65F0"/>
    <w:rsid w:val="00CE6694"/>
    <w:rsid w:val="00CE6849"/>
    <w:rsid w:val="00CE6AF8"/>
    <w:rsid w:val="00CE6D04"/>
    <w:rsid w:val="00CE73F6"/>
    <w:rsid w:val="00CE7DF9"/>
    <w:rsid w:val="00CF0148"/>
    <w:rsid w:val="00CF15E4"/>
    <w:rsid w:val="00CF1E0D"/>
    <w:rsid w:val="00CF2ED0"/>
    <w:rsid w:val="00CF2FF1"/>
    <w:rsid w:val="00CF3873"/>
    <w:rsid w:val="00CF3A37"/>
    <w:rsid w:val="00CF3E3C"/>
    <w:rsid w:val="00CF4711"/>
    <w:rsid w:val="00CF4774"/>
    <w:rsid w:val="00CF5042"/>
    <w:rsid w:val="00CF521F"/>
    <w:rsid w:val="00CF5AB4"/>
    <w:rsid w:val="00CF5DE4"/>
    <w:rsid w:val="00CF6A29"/>
    <w:rsid w:val="00CF6D5A"/>
    <w:rsid w:val="00CF74C5"/>
    <w:rsid w:val="00CF78C1"/>
    <w:rsid w:val="00CF7BAC"/>
    <w:rsid w:val="00CF7E6B"/>
    <w:rsid w:val="00D00611"/>
    <w:rsid w:val="00D00C2C"/>
    <w:rsid w:val="00D0145A"/>
    <w:rsid w:val="00D01D18"/>
    <w:rsid w:val="00D02343"/>
    <w:rsid w:val="00D02914"/>
    <w:rsid w:val="00D02989"/>
    <w:rsid w:val="00D029BE"/>
    <w:rsid w:val="00D02BC0"/>
    <w:rsid w:val="00D03302"/>
    <w:rsid w:val="00D03545"/>
    <w:rsid w:val="00D03864"/>
    <w:rsid w:val="00D03FC8"/>
    <w:rsid w:val="00D0462E"/>
    <w:rsid w:val="00D05351"/>
    <w:rsid w:val="00D05698"/>
    <w:rsid w:val="00D05DD7"/>
    <w:rsid w:val="00D05E23"/>
    <w:rsid w:val="00D06157"/>
    <w:rsid w:val="00D062BF"/>
    <w:rsid w:val="00D06576"/>
    <w:rsid w:val="00D0679A"/>
    <w:rsid w:val="00D06842"/>
    <w:rsid w:val="00D06C95"/>
    <w:rsid w:val="00D07637"/>
    <w:rsid w:val="00D07DE8"/>
    <w:rsid w:val="00D07E34"/>
    <w:rsid w:val="00D101FF"/>
    <w:rsid w:val="00D10B66"/>
    <w:rsid w:val="00D10C9C"/>
    <w:rsid w:val="00D11637"/>
    <w:rsid w:val="00D116A8"/>
    <w:rsid w:val="00D11DED"/>
    <w:rsid w:val="00D11E65"/>
    <w:rsid w:val="00D12306"/>
    <w:rsid w:val="00D12332"/>
    <w:rsid w:val="00D12C2E"/>
    <w:rsid w:val="00D12C55"/>
    <w:rsid w:val="00D12D29"/>
    <w:rsid w:val="00D132EB"/>
    <w:rsid w:val="00D1371E"/>
    <w:rsid w:val="00D150A0"/>
    <w:rsid w:val="00D16648"/>
    <w:rsid w:val="00D1749F"/>
    <w:rsid w:val="00D179A0"/>
    <w:rsid w:val="00D17E2C"/>
    <w:rsid w:val="00D201A8"/>
    <w:rsid w:val="00D20738"/>
    <w:rsid w:val="00D20F20"/>
    <w:rsid w:val="00D21229"/>
    <w:rsid w:val="00D216DC"/>
    <w:rsid w:val="00D219A0"/>
    <w:rsid w:val="00D21F0B"/>
    <w:rsid w:val="00D222A1"/>
    <w:rsid w:val="00D2247F"/>
    <w:rsid w:val="00D225B8"/>
    <w:rsid w:val="00D229D6"/>
    <w:rsid w:val="00D22F2F"/>
    <w:rsid w:val="00D23469"/>
    <w:rsid w:val="00D2421E"/>
    <w:rsid w:val="00D2427E"/>
    <w:rsid w:val="00D243F9"/>
    <w:rsid w:val="00D24470"/>
    <w:rsid w:val="00D24860"/>
    <w:rsid w:val="00D24A09"/>
    <w:rsid w:val="00D24A67"/>
    <w:rsid w:val="00D24C27"/>
    <w:rsid w:val="00D24C88"/>
    <w:rsid w:val="00D2670A"/>
    <w:rsid w:val="00D2775E"/>
    <w:rsid w:val="00D27791"/>
    <w:rsid w:val="00D27C2B"/>
    <w:rsid w:val="00D3026A"/>
    <w:rsid w:val="00D307E3"/>
    <w:rsid w:val="00D30CC3"/>
    <w:rsid w:val="00D31B33"/>
    <w:rsid w:val="00D32404"/>
    <w:rsid w:val="00D32D4B"/>
    <w:rsid w:val="00D33493"/>
    <w:rsid w:val="00D33711"/>
    <w:rsid w:val="00D33E0B"/>
    <w:rsid w:val="00D33EF5"/>
    <w:rsid w:val="00D34103"/>
    <w:rsid w:val="00D34143"/>
    <w:rsid w:val="00D34391"/>
    <w:rsid w:val="00D34ABE"/>
    <w:rsid w:val="00D34CC5"/>
    <w:rsid w:val="00D34CC6"/>
    <w:rsid w:val="00D3522F"/>
    <w:rsid w:val="00D35C13"/>
    <w:rsid w:val="00D35DCF"/>
    <w:rsid w:val="00D35E56"/>
    <w:rsid w:val="00D35FC7"/>
    <w:rsid w:val="00D36115"/>
    <w:rsid w:val="00D3617C"/>
    <w:rsid w:val="00D366C3"/>
    <w:rsid w:val="00D366F9"/>
    <w:rsid w:val="00D36778"/>
    <w:rsid w:val="00D36DFD"/>
    <w:rsid w:val="00D36E32"/>
    <w:rsid w:val="00D36EF1"/>
    <w:rsid w:val="00D36F03"/>
    <w:rsid w:val="00D37A34"/>
    <w:rsid w:val="00D37AAD"/>
    <w:rsid w:val="00D37BFA"/>
    <w:rsid w:val="00D40905"/>
    <w:rsid w:val="00D41009"/>
    <w:rsid w:val="00D4120B"/>
    <w:rsid w:val="00D412DD"/>
    <w:rsid w:val="00D413CB"/>
    <w:rsid w:val="00D4148B"/>
    <w:rsid w:val="00D41CCA"/>
    <w:rsid w:val="00D42274"/>
    <w:rsid w:val="00D427A2"/>
    <w:rsid w:val="00D42D68"/>
    <w:rsid w:val="00D42E91"/>
    <w:rsid w:val="00D42FD0"/>
    <w:rsid w:val="00D4375B"/>
    <w:rsid w:val="00D43C39"/>
    <w:rsid w:val="00D44BFA"/>
    <w:rsid w:val="00D44DA7"/>
    <w:rsid w:val="00D44F73"/>
    <w:rsid w:val="00D45C2B"/>
    <w:rsid w:val="00D46E22"/>
    <w:rsid w:val="00D47272"/>
    <w:rsid w:val="00D4748C"/>
    <w:rsid w:val="00D47571"/>
    <w:rsid w:val="00D47854"/>
    <w:rsid w:val="00D47AE8"/>
    <w:rsid w:val="00D5029B"/>
    <w:rsid w:val="00D5066C"/>
    <w:rsid w:val="00D51039"/>
    <w:rsid w:val="00D510D7"/>
    <w:rsid w:val="00D51B77"/>
    <w:rsid w:val="00D51BD4"/>
    <w:rsid w:val="00D523A6"/>
    <w:rsid w:val="00D52717"/>
    <w:rsid w:val="00D52B58"/>
    <w:rsid w:val="00D52BD8"/>
    <w:rsid w:val="00D52E7C"/>
    <w:rsid w:val="00D53430"/>
    <w:rsid w:val="00D53488"/>
    <w:rsid w:val="00D549E6"/>
    <w:rsid w:val="00D54FAD"/>
    <w:rsid w:val="00D5516A"/>
    <w:rsid w:val="00D55779"/>
    <w:rsid w:val="00D55A5B"/>
    <w:rsid w:val="00D55C07"/>
    <w:rsid w:val="00D55EDC"/>
    <w:rsid w:val="00D571B6"/>
    <w:rsid w:val="00D573A6"/>
    <w:rsid w:val="00D57616"/>
    <w:rsid w:val="00D5774D"/>
    <w:rsid w:val="00D57867"/>
    <w:rsid w:val="00D57B13"/>
    <w:rsid w:val="00D57B9A"/>
    <w:rsid w:val="00D57EAC"/>
    <w:rsid w:val="00D6006A"/>
    <w:rsid w:val="00D60564"/>
    <w:rsid w:val="00D605C2"/>
    <w:rsid w:val="00D60869"/>
    <w:rsid w:val="00D6112E"/>
    <w:rsid w:val="00D61681"/>
    <w:rsid w:val="00D6181E"/>
    <w:rsid w:val="00D6218C"/>
    <w:rsid w:val="00D62981"/>
    <w:rsid w:val="00D641FA"/>
    <w:rsid w:val="00D642B9"/>
    <w:rsid w:val="00D64459"/>
    <w:rsid w:val="00D64656"/>
    <w:rsid w:val="00D646CC"/>
    <w:rsid w:val="00D648A4"/>
    <w:rsid w:val="00D64CC8"/>
    <w:rsid w:val="00D64D38"/>
    <w:rsid w:val="00D64EC1"/>
    <w:rsid w:val="00D65299"/>
    <w:rsid w:val="00D652EB"/>
    <w:rsid w:val="00D6567C"/>
    <w:rsid w:val="00D658B9"/>
    <w:rsid w:val="00D66A57"/>
    <w:rsid w:val="00D66E4F"/>
    <w:rsid w:val="00D66F01"/>
    <w:rsid w:val="00D67077"/>
    <w:rsid w:val="00D673E4"/>
    <w:rsid w:val="00D71177"/>
    <w:rsid w:val="00D71430"/>
    <w:rsid w:val="00D71485"/>
    <w:rsid w:val="00D721C1"/>
    <w:rsid w:val="00D72C30"/>
    <w:rsid w:val="00D73224"/>
    <w:rsid w:val="00D736C3"/>
    <w:rsid w:val="00D73F12"/>
    <w:rsid w:val="00D74A79"/>
    <w:rsid w:val="00D74B69"/>
    <w:rsid w:val="00D74E95"/>
    <w:rsid w:val="00D754C6"/>
    <w:rsid w:val="00D75660"/>
    <w:rsid w:val="00D76295"/>
    <w:rsid w:val="00D7657E"/>
    <w:rsid w:val="00D76CF3"/>
    <w:rsid w:val="00D77011"/>
    <w:rsid w:val="00D77C13"/>
    <w:rsid w:val="00D77DD9"/>
    <w:rsid w:val="00D77F11"/>
    <w:rsid w:val="00D80DC6"/>
    <w:rsid w:val="00D80DDE"/>
    <w:rsid w:val="00D81705"/>
    <w:rsid w:val="00D81F00"/>
    <w:rsid w:val="00D82244"/>
    <w:rsid w:val="00D825B6"/>
    <w:rsid w:val="00D82CA1"/>
    <w:rsid w:val="00D83089"/>
    <w:rsid w:val="00D837A5"/>
    <w:rsid w:val="00D838EE"/>
    <w:rsid w:val="00D83D20"/>
    <w:rsid w:val="00D84469"/>
    <w:rsid w:val="00D84B31"/>
    <w:rsid w:val="00D84E33"/>
    <w:rsid w:val="00D85055"/>
    <w:rsid w:val="00D864F7"/>
    <w:rsid w:val="00D86D90"/>
    <w:rsid w:val="00D86E9C"/>
    <w:rsid w:val="00D8701E"/>
    <w:rsid w:val="00D87075"/>
    <w:rsid w:val="00D8734E"/>
    <w:rsid w:val="00D87632"/>
    <w:rsid w:val="00D87972"/>
    <w:rsid w:val="00D904A6"/>
    <w:rsid w:val="00D90E09"/>
    <w:rsid w:val="00D90E5A"/>
    <w:rsid w:val="00D915BE"/>
    <w:rsid w:val="00D91D97"/>
    <w:rsid w:val="00D92ACE"/>
    <w:rsid w:val="00D9333F"/>
    <w:rsid w:val="00D9340F"/>
    <w:rsid w:val="00D943CE"/>
    <w:rsid w:val="00D94E44"/>
    <w:rsid w:val="00D95258"/>
    <w:rsid w:val="00D95862"/>
    <w:rsid w:val="00D96430"/>
    <w:rsid w:val="00D9655E"/>
    <w:rsid w:val="00D9675B"/>
    <w:rsid w:val="00D96A02"/>
    <w:rsid w:val="00D96F93"/>
    <w:rsid w:val="00D96FA3"/>
    <w:rsid w:val="00D97098"/>
    <w:rsid w:val="00D974E4"/>
    <w:rsid w:val="00DA02E6"/>
    <w:rsid w:val="00DA0CE8"/>
    <w:rsid w:val="00DA109B"/>
    <w:rsid w:val="00DA11A7"/>
    <w:rsid w:val="00DA120F"/>
    <w:rsid w:val="00DA138E"/>
    <w:rsid w:val="00DA1B49"/>
    <w:rsid w:val="00DA1E3A"/>
    <w:rsid w:val="00DA1FAC"/>
    <w:rsid w:val="00DA1FFE"/>
    <w:rsid w:val="00DA252F"/>
    <w:rsid w:val="00DA27CC"/>
    <w:rsid w:val="00DA2AC5"/>
    <w:rsid w:val="00DA2BD8"/>
    <w:rsid w:val="00DA308F"/>
    <w:rsid w:val="00DA3491"/>
    <w:rsid w:val="00DA4158"/>
    <w:rsid w:val="00DA44C5"/>
    <w:rsid w:val="00DA4AD5"/>
    <w:rsid w:val="00DA4D99"/>
    <w:rsid w:val="00DA4F37"/>
    <w:rsid w:val="00DA5631"/>
    <w:rsid w:val="00DA56C0"/>
    <w:rsid w:val="00DA586E"/>
    <w:rsid w:val="00DA5A09"/>
    <w:rsid w:val="00DA5EAD"/>
    <w:rsid w:val="00DA6DC8"/>
    <w:rsid w:val="00DA762E"/>
    <w:rsid w:val="00DA78C7"/>
    <w:rsid w:val="00DB07AD"/>
    <w:rsid w:val="00DB0AA0"/>
    <w:rsid w:val="00DB0F2C"/>
    <w:rsid w:val="00DB17D0"/>
    <w:rsid w:val="00DB1B7D"/>
    <w:rsid w:val="00DB1DEC"/>
    <w:rsid w:val="00DB266D"/>
    <w:rsid w:val="00DB2808"/>
    <w:rsid w:val="00DB2E17"/>
    <w:rsid w:val="00DB3837"/>
    <w:rsid w:val="00DB4095"/>
    <w:rsid w:val="00DB4132"/>
    <w:rsid w:val="00DB419B"/>
    <w:rsid w:val="00DB44A4"/>
    <w:rsid w:val="00DB4AE5"/>
    <w:rsid w:val="00DB4BA1"/>
    <w:rsid w:val="00DB5463"/>
    <w:rsid w:val="00DB5895"/>
    <w:rsid w:val="00DB6095"/>
    <w:rsid w:val="00DB60F1"/>
    <w:rsid w:val="00DB6703"/>
    <w:rsid w:val="00DB6A59"/>
    <w:rsid w:val="00DB6EA2"/>
    <w:rsid w:val="00DB76DB"/>
    <w:rsid w:val="00DB77D9"/>
    <w:rsid w:val="00DB7B79"/>
    <w:rsid w:val="00DB7C81"/>
    <w:rsid w:val="00DC0041"/>
    <w:rsid w:val="00DC06C0"/>
    <w:rsid w:val="00DC1614"/>
    <w:rsid w:val="00DC175A"/>
    <w:rsid w:val="00DC17A8"/>
    <w:rsid w:val="00DC2578"/>
    <w:rsid w:val="00DC2FCE"/>
    <w:rsid w:val="00DC34F7"/>
    <w:rsid w:val="00DC3592"/>
    <w:rsid w:val="00DC3DB9"/>
    <w:rsid w:val="00DC3F99"/>
    <w:rsid w:val="00DC4237"/>
    <w:rsid w:val="00DC48A2"/>
    <w:rsid w:val="00DC4D6E"/>
    <w:rsid w:val="00DC5592"/>
    <w:rsid w:val="00DC7A5E"/>
    <w:rsid w:val="00DC7A82"/>
    <w:rsid w:val="00DC7C16"/>
    <w:rsid w:val="00DC7F29"/>
    <w:rsid w:val="00DD019F"/>
    <w:rsid w:val="00DD09ED"/>
    <w:rsid w:val="00DD1675"/>
    <w:rsid w:val="00DD2169"/>
    <w:rsid w:val="00DD21FD"/>
    <w:rsid w:val="00DD26A7"/>
    <w:rsid w:val="00DD27A7"/>
    <w:rsid w:val="00DD2C13"/>
    <w:rsid w:val="00DD32AD"/>
    <w:rsid w:val="00DD3948"/>
    <w:rsid w:val="00DD3B80"/>
    <w:rsid w:val="00DD4008"/>
    <w:rsid w:val="00DD411C"/>
    <w:rsid w:val="00DD414E"/>
    <w:rsid w:val="00DD44C2"/>
    <w:rsid w:val="00DD4693"/>
    <w:rsid w:val="00DD485E"/>
    <w:rsid w:val="00DD4864"/>
    <w:rsid w:val="00DD48DC"/>
    <w:rsid w:val="00DD4EF2"/>
    <w:rsid w:val="00DD4F1B"/>
    <w:rsid w:val="00DD5569"/>
    <w:rsid w:val="00DD5D65"/>
    <w:rsid w:val="00DD5E79"/>
    <w:rsid w:val="00DD5FCB"/>
    <w:rsid w:val="00DD627D"/>
    <w:rsid w:val="00DD6572"/>
    <w:rsid w:val="00DD6A7F"/>
    <w:rsid w:val="00DD7012"/>
    <w:rsid w:val="00DD7122"/>
    <w:rsid w:val="00DD7958"/>
    <w:rsid w:val="00DD7FCB"/>
    <w:rsid w:val="00DE0023"/>
    <w:rsid w:val="00DE06A7"/>
    <w:rsid w:val="00DE0C4A"/>
    <w:rsid w:val="00DE1126"/>
    <w:rsid w:val="00DE1AA3"/>
    <w:rsid w:val="00DE1BE7"/>
    <w:rsid w:val="00DE1D98"/>
    <w:rsid w:val="00DE248B"/>
    <w:rsid w:val="00DE25D3"/>
    <w:rsid w:val="00DE2B51"/>
    <w:rsid w:val="00DE31E0"/>
    <w:rsid w:val="00DE3237"/>
    <w:rsid w:val="00DE33DC"/>
    <w:rsid w:val="00DE360C"/>
    <w:rsid w:val="00DE3A72"/>
    <w:rsid w:val="00DE4020"/>
    <w:rsid w:val="00DE470F"/>
    <w:rsid w:val="00DE4808"/>
    <w:rsid w:val="00DE4DD6"/>
    <w:rsid w:val="00DE50AD"/>
    <w:rsid w:val="00DE5618"/>
    <w:rsid w:val="00DE6016"/>
    <w:rsid w:val="00DE6146"/>
    <w:rsid w:val="00DE6924"/>
    <w:rsid w:val="00DE6ADA"/>
    <w:rsid w:val="00DE6B68"/>
    <w:rsid w:val="00DE6C7F"/>
    <w:rsid w:val="00DE703F"/>
    <w:rsid w:val="00DE76AA"/>
    <w:rsid w:val="00DF1173"/>
    <w:rsid w:val="00DF16C6"/>
    <w:rsid w:val="00DF2846"/>
    <w:rsid w:val="00DF2CA5"/>
    <w:rsid w:val="00DF2DBE"/>
    <w:rsid w:val="00DF31A8"/>
    <w:rsid w:val="00DF50D7"/>
    <w:rsid w:val="00DF561C"/>
    <w:rsid w:val="00DF5933"/>
    <w:rsid w:val="00DF630C"/>
    <w:rsid w:val="00DF6564"/>
    <w:rsid w:val="00DF6773"/>
    <w:rsid w:val="00DF6C9C"/>
    <w:rsid w:val="00DF6E6E"/>
    <w:rsid w:val="00DF7048"/>
    <w:rsid w:val="00DF7223"/>
    <w:rsid w:val="00DF725D"/>
    <w:rsid w:val="00DF72EF"/>
    <w:rsid w:val="00E009D7"/>
    <w:rsid w:val="00E00BDA"/>
    <w:rsid w:val="00E00EE3"/>
    <w:rsid w:val="00E021A1"/>
    <w:rsid w:val="00E02204"/>
    <w:rsid w:val="00E022F7"/>
    <w:rsid w:val="00E02B22"/>
    <w:rsid w:val="00E02B8A"/>
    <w:rsid w:val="00E03156"/>
    <w:rsid w:val="00E03C52"/>
    <w:rsid w:val="00E03D35"/>
    <w:rsid w:val="00E03EF0"/>
    <w:rsid w:val="00E04235"/>
    <w:rsid w:val="00E051C0"/>
    <w:rsid w:val="00E05B8A"/>
    <w:rsid w:val="00E05CB8"/>
    <w:rsid w:val="00E05EF8"/>
    <w:rsid w:val="00E05F95"/>
    <w:rsid w:val="00E067A3"/>
    <w:rsid w:val="00E06926"/>
    <w:rsid w:val="00E06AFA"/>
    <w:rsid w:val="00E06E79"/>
    <w:rsid w:val="00E07271"/>
    <w:rsid w:val="00E0764C"/>
    <w:rsid w:val="00E07C4D"/>
    <w:rsid w:val="00E1004E"/>
    <w:rsid w:val="00E1028C"/>
    <w:rsid w:val="00E103AD"/>
    <w:rsid w:val="00E105EC"/>
    <w:rsid w:val="00E10BF6"/>
    <w:rsid w:val="00E10C62"/>
    <w:rsid w:val="00E10CBC"/>
    <w:rsid w:val="00E11463"/>
    <w:rsid w:val="00E114D1"/>
    <w:rsid w:val="00E119A4"/>
    <w:rsid w:val="00E12625"/>
    <w:rsid w:val="00E12BAE"/>
    <w:rsid w:val="00E12DDF"/>
    <w:rsid w:val="00E12F0E"/>
    <w:rsid w:val="00E13187"/>
    <w:rsid w:val="00E1354B"/>
    <w:rsid w:val="00E13772"/>
    <w:rsid w:val="00E13ACA"/>
    <w:rsid w:val="00E14730"/>
    <w:rsid w:val="00E14C3D"/>
    <w:rsid w:val="00E15235"/>
    <w:rsid w:val="00E1589E"/>
    <w:rsid w:val="00E15ACD"/>
    <w:rsid w:val="00E15CAE"/>
    <w:rsid w:val="00E16E16"/>
    <w:rsid w:val="00E16E80"/>
    <w:rsid w:val="00E1774A"/>
    <w:rsid w:val="00E17C6D"/>
    <w:rsid w:val="00E17DE6"/>
    <w:rsid w:val="00E17E33"/>
    <w:rsid w:val="00E2023E"/>
    <w:rsid w:val="00E20761"/>
    <w:rsid w:val="00E20912"/>
    <w:rsid w:val="00E220A5"/>
    <w:rsid w:val="00E224B1"/>
    <w:rsid w:val="00E225A8"/>
    <w:rsid w:val="00E229FA"/>
    <w:rsid w:val="00E23B6A"/>
    <w:rsid w:val="00E2410D"/>
    <w:rsid w:val="00E242B1"/>
    <w:rsid w:val="00E24564"/>
    <w:rsid w:val="00E24B93"/>
    <w:rsid w:val="00E258CA"/>
    <w:rsid w:val="00E259C5"/>
    <w:rsid w:val="00E25D41"/>
    <w:rsid w:val="00E25F41"/>
    <w:rsid w:val="00E26041"/>
    <w:rsid w:val="00E262C7"/>
    <w:rsid w:val="00E26885"/>
    <w:rsid w:val="00E26944"/>
    <w:rsid w:val="00E26E95"/>
    <w:rsid w:val="00E27201"/>
    <w:rsid w:val="00E276CC"/>
    <w:rsid w:val="00E27929"/>
    <w:rsid w:val="00E27DF4"/>
    <w:rsid w:val="00E308E5"/>
    <w:rsid w:val="00E30AD7"/>
    <w:rsid w:val="00E30B15"/>
    <w:rsid w:val="00E30B6F"/>
    <w:rsid w:val="00E3134E"/>
    <w:rsid w:val="00E31CE4"/>
    <w:rsid w:val="00E31DEB"/>
    <w:rsid w:val="00E31E9F"/>
    <w:rsid w:val="00E3219F"/>
    <w:rsid w:val="00E3222B"/>
    <w:rsid w:val="00E32422"/>
    <w:rsid w:val="00E32814"/>
    <w:rsid w:val="00E33389"/>
    <w:rsid w:val="00E3373F"/>
    <w:rsid w:val="00E3395F"/>
    <w:rsid w:val="00E34262"/>
    <w:rsid w:val="00E34D09"/>
    <w:rsid w:val="00E34F89"/>
    <w:rsid w:val="00E35329"/>
    <w:rsid w:val="00E35398"/>
    <w:rsid w:val="00E362B6"/>
    <w:rsid w:val="00E3637D"/>
    <w:rsid w:val="00E36A5A"/>
    <w:rsid w:val="00E37864"/>
    <w:rsid w:val="00E37A50"/>
    <w:rsid w:val="00E37FAC"/>
    <w:rsid w:val="00E4057B"/>
    <w:rsid w:val="00E405E6"/>
    <w:rsid w:val="00E40636"/>
    <w:rsid w:val="00E4078C"/>
    <w:rsid w:val="00E4091E"/>
    <w:rsid w:val="00E4199A"/>
    <w:rsid w:val="00E41B6E"/>
    <w:rsid w:val="00E41CB0"/>
    <w:rsid w:val="00E421BC"/>
    <w:rsid w:val="00E4277D"/>
    <w:rsid w:val="00E4300C"/>
    <w:rsid w:val="00E43A29"/>
    <w:rsid w:val="00E43A2C"/>
    <w:rsid w:val="00E43D42"/>
    <w:rsid w:val="00E43FCE"/>
    <w:rsid w:val="00E442BA"/>
    <w:rsid w:val="00E443DC"/>
    <w:rsid w:val="00E44B56"/>
    <w:rsid w:val="00E44FBE"/>
    <w:rsid w:val="00E46311"/>
    <w:rsid w:val="00E46CE8"/>
    <w:rsid w:val="00E46FA2"/>
    <w:rsid w:val="00E46FF7"/>
    <w:rsid w:val="00E473C3"/>
    <w:rsid w:val="00E479C6"/>
    <w:rsid w:val="00E47E6B"/>
    <w:rsid w:val="00E50239"/>
    <w:rsid w:val="00E50509"/>
    <w:rsid w:val="00E50872"/>
    <w:rsid w:val="00E508A6"/>
    <w:rsid w:val="00E50F13"/>
    <w:rsid w:val="00E51861"/>
    <w:rsid w:val="00E51D01"/>
    <w:rsid w:val="00E51F72"/>
    <w:rsid w:val="00E52EEA"/>
    <w:rsid w:val="00E53840"/>
    <w:rsid w:val="00E53D90"/>
    <w:rsid w:val="00E54086"/>
    <w:rsid w:val="00E5411E"/>
    <w:rsid w:val="00E54132"/>
    <w:rsid w:val="00E54B02"/>
    <w:rsid w:val="00E54BC0"/>
    <w:rsid w:val="00E54F6C"/>
    <w:rsid w:val="00E5528A"/>
    <w:rsid w:val="00E55463"/>
    <w:rsid w:val="00E554FC"/>
    <w:rsid w:val="00E55992"/>
    <w:rsid w:val="00E56027"/>
    <w:rsid w:val="00E5633E"/>
    <w:rsid w:val="00E5645F"/>
    <w:rsid w:val="00E56A47"/>
    <w:rsid w:val="00E56AF7"/>
    <w:rsid w:val="00E56DE6"/>
    <w:rsid w:val="00E5708F"/>
    <w:rsid w:val="00E572DA"/>
    <w:rsid w:val="00E60092"/>
    <w:rsid w:val="00E603F3"/>
    <w:rsid w:val="00E607B4"/>
    <w:rsid w:val="00E60A73"/>
    <w:rsid w:val="00E60CE3"/>
    <w:rsid w:val="00E618FD"/>
    <w:rsid w:val="00E61B51"/>
    <w:rsid w:val="00E61DD9"/>
    <w:rsid w:val="00E6207F"/>
    <w:rsid w:val="00E6219E"/>
    <w:rsid w:val="00E623B6"/>
    <w:rsid w:val="00E62408"/>
    <w:rsid w:val="00E62727"/>
    <w:rsid w:val="00E628EC"/>
    <w:rsid w:val="00E62B71"/>
    <w:rsid w:val="00E62BAC"/>
    <w:rsid w:val="00E633ED"/>
    <w:rsid w:val="00E6387B"/>
    <w:rsid w:val="00E63C23"/>
    <w:rsid w:val="00E649CD"/>
    <w:rsid w:val="00E64D98"/>
    <w:rsid w:val="00E64EA5"/>
    <w:rsid w:val="00E65338"/>
    <w:rsid w:val="00E655AF"/>
    <w:rsid w:val="00E656FB"/>
    <w:rsid w:val="00E6658F"/>
    <w:rsid w:val="00E66743"/>
    <w:rsid w:val="00E669B3"/>
    <w:rsid w:val="00E6791D"/>
    <w:rsid w:val="00E67B97"/>
    <w:rsid w:val="00E67F2F"/>
    <w:rsid w:val="00E704B9"/>
    <w:rsid w:val="00E704BB"/>
    <w:rsid w:val="00E70F29"/>
    <w:rsid w:val="00E713D0"/>
    <w:rsid w:val="00E717A2"/>
    <w:rsid w:val="00E718CF"/>
    <w:rsid w:val="00E71910"/>
    <w:rsid w:val="00E71A7B"/>
    <w:rsid w:val="00E72769"/>
    <w:rsid w:val="00E72DD3"/>
    <w:rsid w:val="00E7309D"/>
    <w:rsid w:val="00E732D5"/>
    <w:rsid w:val="00E7345D"/>
    <w:rsid w:val="00E7363B"/>
    <w:rsid w:val="00E738F3"/>
    <w:rsid w:val="00E73DA8"/>
    <w:rsid w:val="00E74008"/>
    <w:rsid w:val="00E75127"/>
    <w:rsid w:val="00E75135"/>
    <w:rsid w:val="00E7593B"/>
    <w:rsid w:val="00E75C29"/>
    <w:rsid w:val="00E75CD8"/>
    <w:rsid w:val="00E76358"/>
    <w:rsid w:val="00E7656C"/>
    <w:rsid w:val="00E76BD3"/>
    <w:rsid w:val="00E76F37"/>
    <w:rsid w:val="00E80194"/>
    <w:rsid w:val="00E8024F"/>
    <w:rsid w:val="00E80682"/>
    <w:rsid w:val="00E80C84"/>
    <w:rsid w:val="00E8136E"/>
    <w:rsid w:val="00E81B19"/>
    <w:rsid w:val="00E824D8"/>
    <w:rsid w:val="00E8276A"/>
    <w:rsid w:val="00E827D3"/>
    <w:rsid w:val="00E828E2"/>
    <w:rsid w:val="00E82D31"/>
    <w:rsid w:val="00E82E7A"/>
    <w:rsid w:val="00E83177"/>
    <w:rsid w:val="00E8372D"/>
    <w:rsid w:val="00E83C1E"/>
    <w:rsid w:val="00E84D44"/>
    <w:rsid w:val="00E84D63"/>
    <w:rsid w:val="00E84F4B"/>
    <w:rsid w:val="00E853D0"/>
    <w:rsid w:val="00E86023"/>
    <w:rsid w:val="00E86559"/>
    <w:rsid w:val="00E86E19"/>
    <w:rsid w:val="00E8708B"/>
    <w:rsid w:val="00E870C1"/>
    <w:rsid w:val="00E87C37"/>
    <w:rsid w:val="00E87D6C"/>
    <w:rsid w:val="00E87EAC"/>
    <w:rsid w:val="00E906F3"/>
    <w:rsid w:val="00E910EB"/>
    <w:rsid w:val="00E91184"/>
    <w:rsid w:val="00E91498"/>
    <w:rsid w:val="00E92893"/>
    <w:rsid w:val="00E92B8C"/>
    <w:rsid w:val="00E93D32"/>
    <w:rsid w:val="00E93ED8"/>
    <w:rsid w:val="00E94C5A"/>
    <w:rsid w:val="00E952AB"/>
    <w:rsid w:val="00E95478"/>
    <w:rsid w:val="00E955FA"/>
    <w:rsid w:val="00E95808"/>
    <w:rsid w:val="00E95A0E"/>
    <w:rsid w:val="00E95FF1"/>
    <w:rsid w:val="00E96DB7"/>
    <w:rsid w:val="00E9703F"/>
    <w:rsid w:val="00E97691"/>
    <w:rsid w:val="00E97B27"/>
    <w:rsid w:val="00E97CD1"/>
    <w:rsid w:val="00EA0134"/>
    <w:rsid w:val="00EA0C2C"/>
    <w:rsid w:val="00EA1124"/>
    <w:rsid w:val="00EA22F2"/>
    <w:rsid w:val="00EA23F4"/>
    <w:rsid w:val="00EA2DB9"/>
    <w:rsid w:val="00EA2F95"/>
    <w:rsid w:val="00EA300E"/>
    <w:rsid w:val="00EA339E"/>
    <w:rsid w:val="00EA3E55"/>
    <w:rsid w:val="00EA409D"/>
    <w:rsid w:val="00EA410D"/>
    <w:rsid w:val="00EA43B4"/>
    <w:rsid w:val="00EA4C9E"/>
    <w:rsid w:val="00EA681F"/>
    <w:rsid w:val="00EA6D17"/>
    <w:rsid w:val="00EA6F26"/>
    <w:rsid w:val="00EA7546"/>
    <w:rsid w:val="00EA7725"/>
    <w:rsid w:val="00EA778F"/>
    <w:rsid w:val="00EA796D"/>
    <w:rsid w:val="00EA79DD"/>
    <w:rsid w:val="00EA7AC6"/>
    <w:rsid w:val="00EB0D45"/>
    <w:rsid w:val="00EB1193"/>
    <w:rsid w:val="00EB1216"/>
    <w:rsid w:val="00EB196B"/>
    <w:rsid w:val="00EB1DA2"/>
    <w:rsid w:val="00EB1E4B"/>
    <w:rsid w:val="00EB1F47"/>
    <w:rsid w:val="00EB2276"/>
    <w:rsid w:val="00EB2A5A"/>
    <w:rsid w:val="00EB2D52"/>
    <w:rsid w:val="00EB2D62"/>
    <w:rsid w:val="00EB2D75"/>
    <w:rsid w:val="00EB3001"/>
    <w:rsid w:val="00EB3CE0"/>
    <w:rsid w:val="00EB45BE"/>
    <w:rsid w:val="00EB4715"/>
    <w:rsid w:val="00EB4DEC"/>
    <w:rsid w:val="00EB4F66"/>
    <w:rsid w:val="00EB781D"/>
    <w:rsid w:val="00EC01AD"/>
    <w:rsid w:val="00EC0EF6"/>
    <w:rsid w:val="00EC134D"/>
    <w:rsid w:val="00EC2445"/>
    <w:rsid w:val="00EC26F8"/>
    <w:rsid w:val="00EC2890"/>
    <w:rsid w:val="00EC3343"/>
    <w:rsid w:val="00EC3904"/>
    <w:rsid w:val="00EC3CF7"/>
    <w:rsid w:val="00EC4000"/>
    <w:rsid w:val="00EC40AF"/>
    <w:rsid w:val="00EC4DD7"/>
    <w:rsid w:val="00EC4FC7"/>
    <w:rsid w:val="00EC5F76"/>
    <w:rsid w:val="00EC5F84"/>
    <w:rsid w:val="00EC6187"/>
    <w:rsid w:val="00EC61EF"/>
    <w:rsid w:val="00EC628B"/>
    <w:rsid w:val="00EC67C8"/>
    <w:rsid w:val="00EC6D9C"/>
    <w:rsid w:val="00EC772A"/>
    <w:rsid w:val="00EC79F3"/>
    <w:rsid w:val="00EC7A8C"/>
    <w:rsid w:val="00EC7DB9"/>
    <w:rsid w:val="00EC7E80"/>
    <w:rsid w:val="00ED02BA"/>
    <w:rsid w:val="00ED0F0B"/>
    <w:rsid w:val="00ED0FA4"/>
    <w:rsid w:val="00ED155B"/>
    <w:rsid w:val="00ED1687"/>
    <w:rsid w:val="00ED1EC7"/>
    <w:rsid w:val="00ED2056"/>
    <w:rsid w:val="00ED297E"/>
    <w:rsid w:val="00ED2B07"/>
    <w:rsid w:val="00ED32C4"/>
    <w:rsid w:val="00ED33F2"/>
    <w:rsid w:val="00ED3941"/>
    <w:rsid w:val="00ED39E8"/>
    <w:rsid w:val="00ED4562"/>
    <w:rsid w:val="00ED4755"/>
    <w:rsid w:val="00ED4F4C"/>
    <w:rsid w:val="00ED4F56"/>
    <w:rsid w:val="00ED56D1"/>
    <w:rsid w:val="00ED5974"/>
    <w:rsid w:val="00ED60B1"/>
    <w:rsid w:val="00ED69D8"/>
    <w:rsid w:val="00ED6B02"/>
    <w:rsid w:val="00ED6B29"/>
    <w:rsid w:val="00ED6DDC"/>
    <w:rsid w:val="00ED6DDD"/>
    <w:rsid w:val="00ED6ED8"/>
    <w:rsid w:val="00ED73FA"/>
    <w:rsid w:val="00ED78CD"/>
    <w:rsid w:val="00ED797A"/>
    <w:rsid w:val="00EE0D09"/>
    <w:rsid w:val="00EE0DF9"/>
    <w:rsid w:val="00EE0F53"/>
    <w:rsid w:val="00EE1048"/>
    <w:rsid w:val="00EE1507"/>
    <w:rsid w:val="00EE180E"/>
    <w:rsid w:val="00EE199F"/>
    <w:rsid w:val="00EE1C27"/>
    <w:rsid w:val="00EE2227"/>
    <w:rsid w:val="00EE26F2"/>
    <w:rsid w:val="00EE2729"/>
    <w:rsid w:val="00EE289D"/>
    <w:rsid w:val="00EE2C96"/>
    <w:rsid w:val="00EE2CC3"/>
    <w:rsid w:val="00EE2FFF"/>
    <w:rsid w:val="00EE439E"/>
    <w:rsid w:val="00EE47C7"/>
    <w:rsid w:val="00EE51FD"/>
    <w:rsid w:val="00EE5D00"/>
    <w:rsid w:val="00EE7239"/>
    <w:rsid w:val="00EE7A25"/>
    <w:rsid w:val="00EF06F9"/>
    <w:rsid w:val="00EF0E0B"/>
    <w:rsid w:val="00EF0FFC"/>
    <w:rsid w:val="00EF127A"/>
    <w:rsid w:val="00EF153A"/>
    <w:rsid w:val="00EF1621"/>
    <w:rsid w:val="00EF1A96"/>
    <w:rsid w:val="00EF1AD5"/>
    <w:rsid w:val="00EF1D0A"/>
    <w:rsid w:val="00EF1E80"/>
    <w:rsid w:val="00EF1F8E"/>
    <w:rsid w:val="00EF2A37"/>
    <w:rsid w:val="00EF3301"/>
    <w:rsid w:val="00EF3662"/>
    <w:rsid w:val="00EF370A"/>
    <w:rsid w:val="00EF3CCA"/>
    <w:rsid w:val="00EF3D90"/>
    <w:rsid w:val="00EF41EA"/>
    <w:rsid w:val="00EF510C"/>
    <w:rsid w:val="00EF548D"/>
    <w:rsid w:val="00EF58F5"/>
    <w:rsid w:val="00EF5DBA"/>
    <w:rsid w:val="00EF6A98"/>
    <w:rsid w:val="00EF6F09"/>
    <w:rsid w:val="00EF7168"/>
    <w:rsid w:val="00EF75C5"/>
    <w:rsid w:val="00EF78FE"/>
    <w:rsid w:val="00F00A43"/>
    <w:rsid w:val="00F02010"/>
    <w:rsid w:val="00F0214B"/>
    <w:rsid w:val="00F0215B"/>
    <w:rsid w:val="00F02490"/>
    <w:rsid w:val="00F0305D"/>
    <w:rsid w:val="00F03297"/>
    <w:rsid w:val="00F0347E"/>
    <w:rsid w:val="00F0358B"/>
    <w:rsid w:val="00F039BE"/>
    <w:rsid w:val="00F03BA8"/>
    <w:rsid w:val="00F04CD8"/>
    <w:rsid w:val="00F04DCF"/>
    <w:rsid w:val="00F051C9"/>
    <w:rsid w:val="00F05571"/>
    <w:rsid w:val="00F0599D"/>
    <w:rsid w:val="00F05E66"/>
    <w:rsid w:val="00F06AD4"/>
    <w:rsid w:val="00F06B77"/>
    <w:rsid w:val="00F06F3B"/>
    <w:rsid w:val="00F0798F"/>
    <w:rsid w:val="00F07FF0"/>
    <w:rsid w:val="00F100A6"/>
    <w:rsid w:val="00F10BEA"/>
    <w:rsid w:val="00F10F24"/>
    <w:rsid w:val="00F11650"/>
    <w:rsid w:val="00F11876"/>
    <w:rsid w:val="00F11EDD"/>
    <w:rsid w:val="00F12045"/>
    <w:rsid w:val="00F12393"/>
    <w:rsid w:val="00F12F66"/>
    <w:rsid w:val="00F134CB"/>
    <w:rsid w:val="00F13882"/>
    <w:rsid w:val="00F1391F"/>
    <w:rsid w:val="00F13A05"/>
    <w:rsid w:val="00F144A3"/>
    <w:rsid w:val="00F14718"/>
    <w:rsid w:val="00F15ED9"/>
    <w:rsid w:val="00F16490"/>
    <w:rsid w:val="00F166D1"/>
    <w:rsid w:val="00F171B7"/>
    <w:rsid w:val="00F17678"/>
    <w:rsid w:val="00F17847"/>
    <w:rsid w:val="00F20BEF"/>
    <w:rsid w:val="00F20F09"/>
    <w:rsid w:val="00F2105F"/>
    <w:rsid w:val="00F212B1"/>
    <w:rsid w:val="00F21B5D"/>
    <w:rsid w:val="00F21EA9"/>
    <w:rsid w:val="00F2248D"/>
    <w:rsid w:val="00F232BB"/>
    <w:rsid w:val="00F234A8"/>
    <w:rsid w:val="00F234B2"/>
    <w:rsid w:val="00F237B1"/>
    <w:rsid w:val="00F23C22"/>
    <w:rsid w:val="00F23C5D"/>
    <w:rsid w:val="00F23CCB"/>
    <w:rsid w:val="00F2420B"/>
    <w:rsid w:val="00F24821"/>
    <w:rsid w:val="00F24906"/>
    <w:rsid w:val="00F2493C"/>
    <w:rsid w:val="00F24ED2"/>
    <w:rsid w:val="00F24F51"/>
    <w:rsid w:val="00F26262"/>
    <w:rsid w:val="00F262AA"/>
    <w:rsid w:val="00F262B7"/>
    <w:rsid w:val="00F26396"/>
    <w:rsid w:val="00F2687F"/>
    <w:rsid w:val="00F27367"/>
    <w:rsid w:val="00F27775"/>
    <w:rsid w:val="00F27B4C"/>
    <w:rsid w:val="00F30007"/>
    <w:rsid w:val="00F301C3"/>
    <w:rsid w:val="00F30EFD"/>
    <w:rsid w:val="00F311C6"/>
    <w:rsid w:val="00F319C7"/>
    <w:rsid w:val="00F3261F"/>
    <w:rsid w:val="00F326BF"/>
    <w:rsid w:val="00F329B5"/>
    <w:rsid w:val="00F32AFB"/>
    <w:rsid w:val="00F32FC6"/>
    <w:rsid w:val="00F3332B"/>
    <w:rsid w:val="00F33648"/>
    <w:rsid w:val="00F33982"/>
    <w:rsid w:val="00F33DD3"/>
    <w:rsid w:val="00F34164"/>
    <w:rsid w:val="00F348DF"/>
    <w:rsid w:val="00F34EE1"/>
    <w:rsid w:val="00F35730"/>
    <w:rsid w:val="00F35B3C"/>
    <w:rsid w:val="00F35DAA"/>
    <w:rsid w:val="00F36981"/>
    <w:rsid w:val="00F36E96"/>
    <w:rsid w:val="00F375E0"/>
    <w:rsid w:val="00F3780C"/>
    <w:rsid w:val="00F37D89"/>
    <w:rsid w:val="00F4096B"/>
    <w:rsid w:val="00F40AD5"/>
    <w:rsid w:val="00F41592"/>
    <w:rsid w:val="00F41966"/>
    <w:rsid w:val="00F419DE"/>
    <w:rsid w:val="00F42A58"/>
    <w:rsid w:val="00F439BE"/>
    <w:rsid w:val="00F440AE"/>
    <w:rsid w:val="00F44268"/>
    <w:rsid w:val="00F4429A"/>
    <w:rsid w:val="00F4467F"/>
    <w:rsid w:val="00F44C47"/>
    <w:rsid w:val="00F4557A"/>
    <w:rsid w:val="00F4576A"/>
    <w:rsid w:val="00F45F43"/>
    <w:rsid w:val="00F4619C"/>
    <w:rsid w:val="00F46246"/>
    <w:rsid w:val="00F462E8"/>
    <w:rsid w:val="00F46805"/>
    <w:rsid w:val="00F46E9A"/>
    <w:rsid w:val="00F46F18"/>
    <w:rsid w:val="00F4782A"/>
    <w:rsid w:val="00F47FF7"/>
    <w:rsid w:val="00F501D4"/>
    <w:rsid w:val="00F5022F"/>
    <w:rsid w:val="00F5041F"/>
    <w:rsid w:val="00F51A54"/>
    <w:rsid w:val="00F51C94"/>
    <w:rsid w:val="00F51F96"/>
    <w:rsid w:val="00F52131"/>
    <w:rsid w:val="00F52701"/>
    <w:rsid w:val="00F527C6"/>
    <w:rsid w:val="00F52EDD"/>
    <w:rsid w:val="00F5341E"/>
    <w:rsid w:val="00F53AC3"/>
    <w:rsid w:val="00F53E39"/>
    <w:rsid w:val="00F54166"/>
    <w:rsid w:val="00F554CD"/>
    <w:rsid w:val="00F56276"/>
    <w:rsid w:val="00F56786"/>
    <w:rsid w:val="00F570D9"/>
    <w:rsid w:val="00F57134"/>
    <w:rsid w:val="00F572BD"/>
    <w:rsid w:val="00F6043C"/>
    <w:rsid w:val="00F60913"/>
    <w:rsid w:val="00F60B19"/>
    <w:rsid w:val="00F60D92"/>
    <w:rsid w:val="00F6128D"/>
    <w:rsid w:val="00F620C9"/>
    <w:rsid w:val="00F62226"/>
    <w:rsid w:val="00F6224A"/>
    <w:rsid w:val="00F62B8E"/>
    <w:rsid w:val="00F6322C"/>
    <w:rsid w:val="00F63857"/>
    <w:rsid w:val="00F6386F"/>
    <w:rsid w:val="00F64D8A"/>
    <w:rsid w:val="00F661F4"/>
    <w:rsid w:val="00F6648D"/>
    <w:rsid w:val="00F66EDE"/>
    <w:rsid w:val="00F672F0"/>
    <w:rsid w:val="00F67387"/>
    <w:rsid w:val="00F6748C"/>
    <w:rsid w:val="00F67915"/>
    <w:rsid w:val="00F67CDD"/>
    <w:rsid w:val="00F7052B"/>
    <w:rsid w:val="00F70888"/>
    <w:rsid w:val="00F70B0E"/>
    <w:rsid w:val="00F70FED"/>
    <w:rsid w:val="00F71275"/>
    <w:rsid w:val="00F71359"/>
    <w:rsid w:val="00F713E9"/>
    <w:rsid w:val="00F71BC1"/>
    <w:rsid w:val="00F7271F"/>
    <w:rsid w:val="00F72F33"/>
    <w:rsid w:val="00F73178"/>
    <w:rsid w:val="00F7367C"/>
    <w:rsid w:val="00F73EE7"/>
    <w:rsid w:val="00F73F07"/>
    <w:rsid w:val="00F73F9A"/>
    <w:rsid w:val="00F7490A"/>
    <w:rsid w:val="00F74CB9"/>
    <w:rsid w:val="00F759B7"/>
    <w:rsid w:val="00F76D37"/>
    <w:rsid w:val="00F76FCE"/>
    <w:rsid w:val="00F77455"/>
    <w:rsid w:val="00F77DB4"/>
    <w:rsid w:val="00F8010A"/>
    <w:rsid w:val="00F8016A"/>
    <w:rsid w:val="00F804E2"/>
    <w:rsid w:val="00F81215"/>
    <w:rsid w:val="00F81D84"/>
    <w:rsid w:val="00F8226B"/>
    <w:rsid w:val="00F83849"/>
    <w:rsid w:val="00F83E44"/>
    <w:rsid w:val="00F848BF"/>
    <w:rsid w:val="00F84BE1"/>
    <w:rsid w:val="00F8507E"/>
    <w:rsid w:val="00F8510C"/>
    <w:rsid w:val="00F853A5"/>
    <w:rsid w:val="00F8540F"/>
    <w:rsid w:val="00F85552"/>
    <w:rsid w:val="00F85946"/>
    <w:rsid w:val="00F85CF8"/>
    <w:rsid w:val="00F85EAB"/>
    <w:rsid w:val="00F86032"/>
    <w:rsid w:val="00F86420"/>
    <w:rsid w:val="00F865B5"/>
    <w:rsid w:val="00F86820"/>
    <w:rsid w:val="00F86DA3"/>
    <w:rsid w:val="00F870E4"/>
    <w:rsid w:val="00F87145"/>
    <w:rsid w:val="00F87C47"/>
    <w:rsid w:val="00F87E2D"/>
    <w:rsid w:val="00F9037D"/>
    <w:rsid w:val="00F90BB6"/>
    <w:rsid w:val="00F90C47"/>
    <w:rsid w:val="00F9147E"/>
    <w:rsid w:val="00F917DD"/>
    <w:rsid w:val="00F923BB"/>
    <w:rsid w:val="00F9249B"/>
    <w:rsid w:val="00F9270E"/>
    <w:rsid w:val="00F9326D"/>
    <w:rsid w:val="00F93598"/>
    <w:rsid w:val="00F94030"/>
    <w:rsid w:val="00F940D1"/>
    <w:rsid w:val="00F941F1"/>
    <w:rsid w:val="00F94209"/>
    <w:rsid w:val="00F94C81"/>
    <w:rsid w:val="00F94E66"/>
    <w:rsid w:val="00F94FF8"/>
    <w:rsid w:val="00F959C3"/>
    <w:rsid w:val="00F95C4E"/>
    <w:rsid w:val="00F9600A"/>
    <w:rsid w:val="00F960CD"/>
    <w:rsid w:val="00F962BC"/>
    <w:rsid w:val="00F96962"/>
    <w:rsid w:val="00F96EE2"/>
    <w:rsid w:val="00F9700B"/>
    <w:rsid w:val="00F97155"/>
    <w:rsid w:val="00F97313"/>
    <w:rsid w:val="00F973A4"/>
    <w:rsid w:val="00FA02E7"/>
    <w:rsid w:val="00FA10A4"/>
    <w:rsid w:val="00FA11DC"/>
    <w:rsid w:val="00FA258E"/>
    <w:rsid w:val="00FA27A3"/>
    <w:rsid w:val="00FA29BD"/>
    <w:rsid w:val="00FA2AF1"/>
    <w:rsid w:val="00FA2C72"/>
    <w:rsid w:val="00FA2E82"/>
    <w:rsid w:val="00FA32D0"/>
    <w:rsid w:val="00FA3BC2"/>
    <w:rsid w:val="00FA3FB7"/>
    <w:rsid w:val="00FA44C7"/>
    <w:rsid w:val="00FA5031"/>
    <w:rsid w:val="00FA5094"/>
    <w:rsid w:val="00FA51F8"/>
    <w:rsid w:val="00FA5428"/>
    <w:rsid w:val="00FA58AD"/>
    <w:rsid w:val="00FA5BBB"/>
    <w:rsid w:val="00FA611D"/>
    <w:rsid w:val="00FA72F2"/>
    <w:rsid w:val="00FA7B56"/>
    <w:rsid w:val="00FB1E93"/>
    <w:rsid w:val="00FB21A4"/>
    <w:rsid w:val="00FB293F"/>
    <w:rsid w:val="00FB3E0A"/>
    <w:rsid w:val="00FB448F"/>
    <w:rsid w:val="00FB46CA"/>
    <w:rsid w:val="00FB4AB5"/>
    <w:rsid w:val="00FB6273"/>
    <w:rsid w:val="00FB6E1F"/>
    <w:rsid w:val="00FB7E4D"/>
    <w:rsid w:val="00FB7EF8"/>
    <w:rsid w:val="00FC019B"/>
    <w:rsid w:val="00FC0336"/>
    <w:rsid w:val="00FC038F"/>
    <w:rsid w:val="00FC075D"/>
    <w:rsid w:val="00FC0918"/>
    <w:rsid w:val="00FC0CAF"/>
    <w:rsid w:val="00FC130A"/>
    <w:rsid w:val="00FC1455"/>
    <w:rsid w:val="00FC146C"/>
    <w:rsid w:val="00FC2356"/>
    <w:rsid w:val="00FC2C03"/>
    <w:rsid w:val="00FC2DA7"/>
    <w:rsid w:val="00FC33CF"/>
    <w:rsid w:val="00FC371F"/>
    <w:rsid w:val="00FC3C90"/>
    <w:rsid w:val="00FC41F7"/>
    <w:rsid w:val="00FC50BA"/>
    <w:rsid w:val="00FC58F1"/>
    <w:rsid w:val="00FC60A2"/>
    <w:rsid w:val="00FC6994"/>
    <w:rsid w:val="00FC6A2D"/>
    <w:rsid w:val="00FC6E6F"/>
    <w:rsid w:val="00FC7414"/>
    <w:rsid w:val="00FC7477"/>
    <w:rsid w:val="00FD00EC"/>
    <w:rsid w:val="00FD05AC"/>
    <w:rsid w:val="00FD0BC0"/>
    <w:rsid w:val="00FD0CC3"/>
    <w:rsid w:val="00FD0D85"/>
    <w:rsid w:val="00FD10FA"/>
    <w:rsid w:val="00FD1223"/>
    <w:rsid w:val="00FD18A2"/>
    <w:rsid w:val="00FD1A8B"/>
    <w:rsid w:val="00FD2216"/>
    <w:rsid w:val="00FD271A"/>
    <w:rsid w:val="00FD3437"/>
    <w:rsid w:val="00FD364A"/>
    <w:rsid w:val="00FD3891"/>
    <w:rsid w:val="00FD3B16"/>
    <w:rsid w:val="00FD3B27"/>
    <w:rsid w:val="00FD3DFE"/>
    <w:rsid w:val="00FD412C"/>
    <w:rsid w:val="00FD4494"/>
    <w:rsid w:val="00FD4553"/>
    <w:rsid w:val="00FD4872"/>
    <w:rsid w:val="00FD49FB"/>
    <w:rsid w:val="00FD4BBE"/>
    <w:rsid w:val="00FD4C18"/>
    <w:rsid w:val="00FD4EE0"/>
    <w:rsid w:val="00FD5265"/>
    <w:rsid w:val="00FD5332"/>
    <w:rsid w:val="00FD58E9"/>
    <w:rsid w:val="00FD63FA"/>
    <w:rsid w:val="00FD6460"/>
    <w:rsid w:val="00FD67E3"/>
    <w:rsid w:val="00FD746E"/>
    <w:rsid w:val="00FD751B"/>
    <w:rsid w:val="00FD75C4"/>
    <w:rsid w:val="00FD769F"/>
    <w:rsid w:val="00FE0969"/>
    <w:rsid w:val="00FE0CD6"/>
    <w:rsid w:val="00FE133B"/>
    <w:rsid w:val="00FE14A2"/>
    <w:rsid w:val="00FE1632"/>
    <w:rsid w:val="00FE1DC3"/>
    <w:rsid w:val="00FE1E41"/>
    <w:rsid w:val="00FE245B"/>
    <w:rsid w:val="00FE25F5"/>
    <w:rsid w:val="00FE2A08"/>
    <w:rsid w:val="00FE3233"/>
    <w:rsid w:val="00FE3EA9"/>
    <w:rsid w:val="00FE45F2"/>
    <w:rsid w:val="00FE46C4"/>
    <w:rsid w:val="00FE4DFE"/>
    <w:rsid w:val="00FE55B8"/>
    <w:rsid w:val="00FE5C3E"/>
    <w:rsid w:val="00FE6105"/>
    <w:rsid w:val="00FE629A"/>
    <w:rsid w:val="00FE66EC"/>
    <w:rsid w:val="00FE6DE9"/>
    <w:rsid w:val="00FE7163"/>
    <w:rsid w:val="00FE72B9"/>
    <w:rsid w:val="00FE7672"/>
    <w:rsid w:val="00FE7A75"/>
    <w:rsid w:val="00FE7DE7"/>
    <w:rsid w:val="00FF05D5"/>
    <w:rsid w:val="00FF0648"/>
    <w:rsid w:val="00FF0F33"/>
    <w:rsid w:val="00FF0F75"/>
    <w:rsid w:val="00FF1AFE"/>
    <w:rsid w:val="00FF2A50"/>
    <w:rsid w:val="00FF2F22"/>
    <w:rsid w:val="00FF3292"/>
    <w:rsid w:val="00FF3454"/>
    <w:rsid w:val="00FF360C"/>
    <w:rsid w:val="00FF3706"/>
    <w:rsid w:val="00FF374F"/>
    <w:rsid w:val="00FF3A42"/>
    <w:rsid w:val="00FF485C"/>
    <w:rsid w:val="00FF4BC5"/>
    <w:rsid w:val="00FF53A0"/>
    <w:rsid w:val="00FF5784"/>
    <w:rsid w:val="00FF5F74"/>
    <w:rsid w:val="00FF646B"/>
    <w:rsid w:val="00FF672B"/>
    <w:rsid w:val="00FF6B03"/>
    <w:rsid w:val="00FF6D76"/>
    <w:rsid w:val="00FF6DEE"/>
    <w:rsid w:val="00FF7143"/>
    <w:rsid w:val="00FF75F0"/>
    <w:rsid w:val="00FF771D"/>
    <w:rsid w:val="00FF784A"/>
    <w:rsid w:val="00FF7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99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iPriority="0"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576"/>
    <w:rPr>
      <w:rFonts w:ascii="Verdana" w:hAnsi="Verdana"/>
      <w:sz w:val="22"/>
      <w:szCs w:val="22"/>
    </w:rPr>
  </w:style>
  <w:style w:type="paragraph" w:styleId="Heading1">
    <w:name w:val="heading 1"/>
    <w:basedOn w:val="BodyText"/>
    <w:next w:val="Normal"/>
    <w:link w:val="Heading1Char"/>
    <w:qFormat/>
    <w:rsid w:val="00FE629A"/>
    <w:pPr>
      <w:keepNext/>
      <w:numPr>
        <w:numId w:val="15"/>
      </w:numPr>
      <w:outlineLvl w:val="0"/>
    </w:pPr>
    <w:rPr>
      <w:rFonts w:ascii="Arial" w:eastAsia="Arial Unicode MS" w:hAnsi="Arial" w:cs="Arial"/>
      <w:b/>
      <w:bCs/>
      <w:caps/>
      <w:kern w:val="36"/>
      <w:sz w:val="28"/>
      <w:szCs w:val="28"/>
    </w:rPr>
  </w:style>
  <w:style w:type="paragraph" w:styleId="Heading2">
    <w:name w:val="heading 2"/>
    <w:basedOn w:val="Heading1"/>
    <w:next w:val="Normal"/>
    <w:link w:val="Heading2Char"/>
    <w:autoRedefine/>
    <w:qFormat/>
    <w:rsid w:val="000D3A16"/>
    <w:pPr>
      <w:numPr>
        <w:ilvl w:val="1"/>
      </w:numPr>
      <w:suppressAutoHyphens/>
      <w:spacing w:after="120"/>
      <w:outlineLvl w:val="1"/>
    </w:pPr>
    <w:rPr>
      <w:sz w:val="26"/>
      <w:szCs w:val="26"/>
      <w:lang w:val="fr-FR"/>
    </w:rPr>
  </w:style>
  <w:style w:type="paragraph" w:styleId="Heading3">
    <w:name w:val="heading 3"/>
    <w:basedOn w:val="Heading2"/>
    <w:next w:val="Normal"/>
    <w:link w:val="Heading3Char"/>
    <w:qFormat/>
    <w:rsid w:val="004353D2"/>
    <w:pPr>
      <w:numPr>
        <w:ilvl w:val="2"/>
      </w:numPr>
      <w:spacing w:before="120" w:after="80"/>
      <w:ind w:left="720"/>
      <w:outlineLvl w:val="2"/>
    </w:pPr>
    <w:rPr>
      <w:caps w:val="0"/>
      <w:smallCaps/>
      <w:sz w:val="24"/>
      <w:szCs w:val="24"/>
    </w:rPr>
  </w:style>
  <w:style w:type="paragraph" w:styleId="Heading4">
    <w:name w:val="heading 4"/>
    <w:basedOn w:val="Heading3"/>
    <w:next w:val="Normal"/>
    <w:link w:val="Heading4Char"/>
    <w:qFormat/>
    <w:rsid w:val="00FA2AF1"/>
    <w:pPr>
      <w:numPr>
        <w:ilvl w:val="3"/>
      </w:numPr>
      <w:outlineLvl w:val="3"/>
    </w:pPr>
    <w:rPr>
      <w:smallCaps w:val="0"/>
      <w:sz w:val="22"/>
      <w:szCs w:val="22"/>
    </w:rPr>
  </w:style>
  <w:style w:type="paragraph" w:styleId="Heading5">
    <w:name w:val="heading 5"/>
    <w:basedOn w:val="Heading4"/>
    <w:next w:val="Normal"/>
    <w:link w:val="Heading5Char"/>
    <w:qFormat/>
    <w:rsid w:val="00FA2AF1"/>
    <w:pPr>
      <w:numPr>
        <w:ilvl w:val="4"/>
      </w:numPr>
      <w:outlineLvl w:val="4"/>
    </w:pPr>
    <w:rPr>
      <w:b w:val="0"/>
      <w:bCs w:val="0"/>
    </w:rPr>
  </w:style>
  <w:style w:type="paragraph" w:styleId="Heading6">
    <w:name w:val="heading 6"/>
    <w:basedOn w:val="Heading5"/>
    <w:next w:val="Normal"/>
    <w:link w:val="Heading6Char"/>
    <w:qFormat/>
    <w:rsid w:val="00FA2AF1"/>
    <w:pPr>
      <w:numPr>
        <w:ilvl w:val="5"/>
      </w:numPr>
      <w:outlineLvl w:val="5"/>
    </w:pPr>
    <w:rPr>
      <w:i/>
      <w:iCs/>
    </w:rPr>
  </w:style>
  <w:style w:type="paragraph" w:styleId="Heading7">
    <w:name w:val="heading 7"/>
    <w:basedOn w:val="Normal"/>
    <w:next w:val="Normal"/>
    <w:link w:val="Heading7Char"/>
    <w:qFormat/>
    <w:rsid w:val="00FA2AF1"/>
    <w:pPr>
      <w:numPr>
        <w:ilvl w:val="6"/>
        <w:numId w:val="15"/>
      </w:numPr>
      <w:outlineLvl w:val="6"/>
    </w:pPr>
    <w:rPr>
      <w:rFonts w:ascii="Arial" w:hAnsi="Arial" w:cs="Arial"/>
      <w:b/>
      <w:bCs/>
    </w:rPr>
  </w:style>
  <w:style w:type="paragraph" w:styleId="Heading8">
    <w:name w:val="heading 8"/>
    <w:basedOn w:val="Normal"/>
    <w:next w:val="Normal"/>
    <w:link w:val="Heading8Char"/>
    <w:qFormat/>
    <w:rsid w:val="00FA2AF1"/>
    <w:pPr>
      <w:numPr>
        <w:ilvl w:val="7"/>
        <w:numId w:val="15"/>
      </w:numPr>
      <w:outlineLvl w:val="7"/>
    </w:pPr>
    <w:rPr>
      <w:rFonts w:ascii="Arial" w:hAnsi="Arial" w:cs="Arial"/>
      <w:b/>
      <w:bCs/>
    </w:rPr>
  </w:style>
  <w:style w:type="paragraph" w:styleId="Heading9">
    <w:name w:val="heading 9"/>
    <w:basedOn w:val="Normal"/>
    <w:next w:val="Normal"/>
    <w:link w:val="Heading9Char"/>
    <w:qFormat/>
    <w:rsid w:val="00FA2AF1"/>
    <w:pPr>
      <w:numPr>
        <w:ilvl w:val="8"/>
        <w:numId w:val="15"/>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A2AF1"/>
    <w:pPr>
      <w:spacing w:before="240"/>
    </w:pPr>
  </w:style>
  <w:style w:type="character" w:customStyle="1" w:styleId="BodyTextChar">
    <w:name w:val="Body Text Char"/>
    <w:basedOn w:val="DefaultParagraphFont"/>
    <w:link w:val="BodyText"/>
    <w:rsid w:val="00443E71"/>
    <w:rPr>
      <w:rFonts w:ascii="Verdana" w:hAnsi="Verdana" w:cs="Verdana"/>
    </w:rPr>
  </w:style>
  <w:style w:type="character" w:customStyle="1" w:styleId="Heading1Char">
    <w:name w:val="Heading 1 Char"/>
    <w:basedOn w:val="DefaultParagraphFont"/>
    <w:link w:val="Heading1"/>
    <w:rsid w:val="00EF0FFC"/>
    <w:rPr>
      <w:rFonts w:ascii="Arial" w:eastAsia="Arial Unicode MS" w:hAnsi="Arial" w:cs="Arial"/>
      <w:b/>
      <w:bCs/>
      <w:caps/>
      <w:kern w:val="36"/>
      <w:sz w:val="28"/>
      <w:szCs w:val="28"/>
    </w:rPr>
  </w:style>
  <w:style w:type="character" w:customStyle="1" w:styleId="Heading2Char">
    <w:name w:val="Heading 2 Char"/>
    <w:basedOn w:val="DefaultParagraphFont"/>
    <w:link w:val="Heading2"/>
    <w:rsid w:val="000D3A16"/>
    <w:rPr>
      <w:rFonts w:ascii="Arial" w:eastAsia="Arial Unicode MS" w:hAnsi="Arial" w:cs="Arial"/>
      <w:b/>
      <w:bCs/>
      <w:caps/>
      <w:kern w:val="36"/>
      <w:sz w:val="26"/>
      <w:szCs w:val="26"/>
      <w:lang w:val="fr-FR"/>
    </w:rPr>
  </w:style>
  <w:style w:type="character" w:customStyle="1" w:styleId="Heading3Char">
    <w:name w:val="Heading 3 Char"/>
    <w:basedOn w:val="DefaultParagraphFont"/>
    <w:link w:val="Heading3"/>
    <w:rsid w:val="004353D2"/>
    <w:rPr>
      <w:rFonts w:ascii="Arial" w:eastAsia="Arial Unicode MS" w:hAnsi="Arial" w:cs="Arial"/>
      <w:b/>
      <w:bCs/>
      <w:smallCaps/>
      <w:kern w:val="36"/>
      <w:sz w:val="24"/>
      <w:szCs w:val="24"/>
      <w:lang w:val="fr-FR"/>
    </w:rPr>
  </w:style>
  <w:style w:type="character" w:customStyle="1" w:styleId="Heading4Char">
    <w:name w:val="Heading 4 Char"/>
    <w:basedOn w:val="DefaultParagraphFont"/>
    <w:link w:val="Heading4"/>
    <w:rsid w:val="00443E71"/>
    <w:rPr>
      <w:rFonts w:ascii="Arial" w:eastAsia="Arial Unicode MS" w:hAnsi="Arial" w:cs="Arial"/>
      <w:b/>
      <w:bCs/>
      <w:kern w:val="36"/>
      <w:sz w:val="22"/>
      <w:szCs w:val="22"/>
      <w:lang w:val="fr-FR"/>
    </w:rPr>
  </w:style>
  <w:style w:type="character" w:customStyle="1" w:styleId="Heading5Char">
    <w:name w:val="Heading 5 Char"/>
    <w:basedOn w:val="DefaultParagraphFont"/>
    <w:link w:val="Heading5"/>
    <w:rsid w:val="00443E71"/>
    <w:rPr>
      <w:rFonts w:ascii="Arial" w:eastAsia="Arial Unicode MS" w:hAnsi="Arial" w:cs="Arial"/>
      <w:kern w:val="36"/>
      <w:sz w:val="22"/>
      <w:szCs w:val="22"/>
      <w:lang w:val="fr-FR"/>
    </w:rPr>
  </w:style>
  <w:style w:type="character" w:customStyle="1" w:styleId="Heading6Char">
    <w:name w:val="Heading 6 Char"/>
    <w:basedOn w:val="DefaultParagraphFont"/>
    <w:link w:val="Heading6"/>
    <w:rsid w:val="00443E71"/>
    <w:rPr>
      <w:rFonts w:ascii="Arial" w:eastAsia="Arial Unicode MS" w:hAnsi="Arial" w:cs="Arial"/>
      <w:i/>
      <w:iCs/>
      <w:kern w:val="36"/>
      <w:sz w:val="22"/>
      <w:szCs w:val="22"/>
      <w:lang w:val="fr-FR"/>
    </w:rPr>
  </w:style>
  <w:style w:type="character" w:customStyle="1" w:styleId="Heading7Char">
    <w:name w:val="Heading 7 Char"/>
    <w:basedOn w:val="DefaultParagraphFont"/>
    <w:link w:val="Heading7"/>
    <w:rsid w:val="00443E71"/>
    <w:rPr>
      <w:rFonts w:ascii="Arial" w:hAnsi="Arial" w:cs="Arial"/>
      <w:b/>
      <w:bCs/>
      <w:sz w:val="22"/>
      <w:szCs w:val="22"/>
    </w:rPr>
  </w:style>
  <w:style w:type="character" w:customStyle="1" w:styleId="Heading8Char">
    <w:name w:val="Heading 8 Char"/>
    <w:basedOn w:val="DefaultParagraphFont"/>
    <w:link w:val="Heading8"/>
    <w:rsid w:val="00443E71"/>
    <w:rPr>
      <w:rFonts w:ascii="Arial" w:hAnsi="Arial" w:cs="Arial"/>
      <w:b/>
      <w:bCs/>
      <w:sz w:val="22"/>
      <w:szCs w:val="22"/>
    </w:rPr>
  </w:style>
  <w:style w:type="character" w:customStyle="1" w:styleId="Heading9Char">
    <w:name w:val="Heading 9 Char"/>
    <w:basedOn w:val="DefaultParagraphFont"/>
    <w:link w:val="Heading9"/>
    <w:rsid w:val="00443E71"/>
    <w:rPr>
      <w:rFonts w:ascii="Arial" w:hAnsi="Arial" w:cs="Arial"/>
      <w:sz w:val="22"/>
      <w:szCs w:val="22"/>
    </w:rPr>
  </w:style>
  <w:style w:type="paragraph" w:styleId="BalloonText">
    <w:name w:val="Balloon Text"/>
    <w:basedOn w:val="Normal"/>
    <w:link w:val="BalloonTextChar"/>
    <w:uiPriority w:val="99"/>
    <w:rsid w:val="00FA2AF1"/>
    <w:rPr>
      <w:rFonts w:ascii="Tahoma" w:hAnsi="Tahoma" w:cs="Tahoma"/>
      <w:sz w:val="16"/>
      <w:szCs w:val="16"/>
    </w:rPr>
  </w:style>
  <w:style w:type="character" w:customStyle="1" w:styleId="BalloonTextChar">
    <w:name w:val="Balloon Text Char"/>
    <w:basedOn w:val="DefaultParagraphFont"/>
    <w:link w:val="BalloonText"/>
    <w:uiPriority w:val="99"/>
    <w:rsid w:val="00443E71"/>
    <w:rPr>
      <w:rFonts w:cs="Times New Roman"/>
      <w:sz w:val="2"/>
    </w:rPr>
  </w:style>
  <w:style w:type="paragraph" w:styleId="Caption">
    <w:name w:val="caption"/>
    <w:basedOn w:val="FigureCaption"/>
    <w:next w:val="Normal"/>
    <w:uiPriority w:val="99"/>
    <w:qFormat/>
    <w:rsid w:val="00FA2AF1"/>
    <w:pPr>
      <w:keepNext/>
      <w:spacing w:before="0" w:after="0"/>
    </w:pPr>
    <w:rPr>
      <w:b w:val="0"/>
      <w:bCs w:val="0"/>
      <w:i w:val="0"/>
      <w:iCs w:val="0"/>
      <w:color w:val="FFFFFF"/>
      <w:sz w:val="16"/>
      <w:szCs w:val="16"/>
    </w:rPr>
  </w:style>
  <w:style w:type="paragraph" w:customStyle="1" w:styleId="FigureCaption">
    <w:name w:val="Figure Caption"/>
    <w:basedOn w:val="StyleCaptionWhite"/>
    <w:uiPriority w:val="99"/>
    <w:rsid w:val="000F13C3"/>
    <w:pPr>
      <w:keepNext w:val="0"/>
    </w:pPr>
    <w:rPr>
      <w:color w:val="000000"/>
    </w:rPr>
  </w:style>
  <w:style w:type="paragraph" w:customStyle="1" w:styleId="StyleCaptionWhite">
    <w:name w:val="Style Caption + White"/>
    <w:basedOn w:val="Normal"/>
    <w:link w:val="StyleCaptionWhiteChar"/>
    <w:uiPriority w:val="99"/>
    <w:rsid w:val="000F13C3"/>
    <w:pPr>
      <w:keepNext/>
      <w:spacing w:before="60" w:after="60"/>
      <w:jc w:val="center"/>
    </w:pPr>
    <w:rPr>
      <w:b/>
      <w:bCs/>
      <w:i/>
      <w:iCs/>
      <w:sz w:val="20"/>
      <w:szCs w:val="20"/>
    </w:rPr>
  </w:style>
  <w:style w:type="character" w:customStyle="1" w:styleId="StyleCaptionWhiteChar">
    <w:name w:val="Style Caption + White Char"/>
    <w:basedOn w:val="DefaultParagraphFont"/>
    <w:link w:val="StyleCaptionWhite"/>
    <w:uiPriority w:val="99"/>
    <w:rsid w:val="000F13C3"/>
    <w:rPr>
      <w:rFonts w:ascii="Verdana" w:hAnsi="Verdana" w:cs="Times New Roman"/>
      <w:b/>
      <w:bCs/>
      <w:i/>
      <w:iCs/>
    </w:rPr>
  </w:style>
  <w:style w:type="character" w:styleId="CommentReference">
    <w:name w:val="annotation reference"/>
    <w:basedOn w:val="DefaultParagraphFont"/>
    <w:uiPriority w:val="99"/>
    <w:rsid w:val="00FA2AF1"/>
    <w:rPr>
      <w:rFonts w:cs="Times New Roman"/>
      <w:sz w:val="16"/>
      <w:szCs w:val="16"/>
    </w:rPr>
  </w:style>
  <w:style w:type="paragraph" w:styleId="CommentText">
    <w:name w:val="annotation text"/>
    <w:basedOn w:val="Normal"/>
    <w:link w:val="CommentTextChar"/>
    <w:uiPriority w:val="99"/>
    <w:rsid w:val="00FA2AF1"/>
    <w:rPr>
      <w:sz w:val="20"/>
      <w:szCs w:val="20"/>
    </w:rPr>
  </w:style>
  <w:style w:type="character" w:customStyle="1" w:styleId="CommentTextChar">
    <w:name w:val="Comment Text Char"/>
    <w:basedOn w:val="DefaultParagraphFont"/>
    <w:link w:val="CommentText"/>
    <w:uiPriority w:val="99"/>
    <w:rsid w:val="00E442BA"/>
    <w:rPr>
      <w:rFonts w:ascii="Verdana" w:hAnsi="Verdana" w:cs="Verdana"/>
    </w:rPr>
  </w:style>
  <w:style w:type="paragraph" w:styleId="DocumentMap">
    <w:name w:val="Document Map"/>
    <w:basedOn w:val="Normal"/>
    <w:link w:val="DocumentMapChar"/>
    <w:uiPriority w:val="99"/>
    <w:rsid w:val="00FA2AF1"/>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443E71"/>
    <w:rPr>
      <w:rFonts w:cs="Times New Roman"/>
      <w:sz w:val="2"/>
    </w:rPr>
  </w:style>
  <w:style w:type="paragraph" w:styleId="Header">
    <w:name w:val="header"/>
    <w:basedOn w:val="BodyText"/>
    <w:link w:val="HeaderChar"/>
    <w:uiPriority w:val="99"/>
    <w:rsid w:val="00FA2AF1"/>
    <w:pPr>
      <w:spacing w:before="0"/>
      <w:jc w:val="center"/>
    </w:pPr>
    <w:rPr>
      <w:rFonts w:ascii="Lucida Sans" w:hAnsi="Lucida Sans" w:cs="Lucida Sans"/>
      <w:caps/>
      <w:color w:val="808080"/>
      <w:u w:val="single"/>
    </w:rPr>
  </w:style>
  <w:style w:type="character" w:customStyle="1" w:styleId="HeaderChar">
    <w:name w:val="Header Char"/>
    <w:basedOn w:val="DefaultParagraphFont"/>
    <w:link w:val="Header"/>
    <w:uiPriority w:val="99"/>
    <w:rsid w:val="00443E71"/>
    <w:rPr>
      <w:rFonts w:ascii="Verdana" w:hAnsi="Verdana" w:cs="Verdana"/>
    </w:rPr>
  </w:style>
  <w:style w:type="paragraph" w:styleId="Footer">
    <w:name w:val="footer"/>
    <w:basedOn w:val="Header"/>
    <w:link w:val="FooterChar"/>
    <w:uiPriority w:val="99"/>
    <w:rsid w:val="00FA2AF1"/>
    <w:pPr>
      <w:tabs>
        <w:tab w:val="right" w:pos="9360"/>
        <w:tab w:val="right" w:pos="13680"/>
      </w:tabs>
      <w:jc w:val="left"/>
    </w:pPr>
    <w:rPr>
      <w:caps w:val="0"/>
      <w:sz w:val="16"/>
      <w:szCs w:val="16"/>
      <w:u w:val="none"/>
    </w:rPr>
  </w:style>
  <w:style w:type="character" w:customStyle="1" w:styleId="FooterChar">
    <w:name w:val="Footer Char"/>
    <w:basedOn w:val="DefaultParagraphFont"/>
    <w:link w:val="Footer"/>
    <w:uiPriority w:val="99"/>
    <w:rsid w:val="00443E71"/>
    <w:rPr>
      <w:rFonts w:ascii="Verdana" w:hAnsi="Verdana" w:cs="Verdana"/>
    </w:rPr>
  </w:style>
  <w:style w:type="paragraph" w:customStyle="1" w:styleId="NumberedList">
    <w:name w:val="Numbered List"/>
    <w:basedOn w:val="Normal"/>
    <w:uiPriority w:val="99"/>
    <w:rsid w:val="00FA2AF1"/>
    <w:pPr>
      <w:numPr>
        <w:numId w:val="4"/>
      </w:numPr>
      <w:tabs>
        <w:tab w:val="left" w:pos="576"/>
      </w:tabs>
      <w:spacing w:before="80" w:after="80"/>
    </w:pPr>
  </w:style>
  <w:style w:type="paragraph" w:customStyle="1" w:styleId="HangingNumbered">
    <w:name w:val="Hanging Numbered"/>
    <w:basedOn w:val="NumberedList"/>
    <w:uiPriority w:val="99"/>
    <w:rsid w:val="00FA2AF1"/>
    <w:pPr>
      <w:numPr>
        <w:numId w:val="0"/>
      </w:numPr>
      <w:ind w:left="1152" w:hanging="576"/>
    </w:pPr>
  </w:style>
  <w:style w:type="character" w:styleId="Hyperlink">
    <w:name w:val="Hyperlink"/>
    <w:basedOn w:val="DefaultParagraphFont"/>
    <w:uiPriority w:val="99"/>
    <w:rsid w:val="00FA2AF1"/>
    <w:rPr>
      <w:rFonts w:cs="Times New Roman"/>
      <w:color w:val="0000FF"/>
      <w:u w:val="single"/>
    </w:rPr>
  </w:style>
  <w:style w:type="paragraph" w:customStyle="1" w:styleId="InfoBlue">
    <w:name w:val="InfoBlue"/>
    <w:basedOn w:val="Normal"/>
    <w:next w:val="BodyText"/>
    <w:uiPriority w:val="99"/>
    <w:rsid w:val="00FA2AF1"/>
    <w:pPr>
      <w:spacing w:line="240" w:lineRule="atLeast"/>
    </w:pPr>
    <w:rPr>
      <w:i/>
      <w:iCs/>
      <w:color w:val="0000FF"/>
    </w:rPr>
  </w:style>
  <w:style w:type="paragraph" w:customStyle="1" w:styleId="TABLEHEADING">
    <w:name w:val="TABLE HEADING"/>
    <w:basedOn w:val="BodyText"/>
    <w:next w:val="Normal"/>
    <w:rsid w:val="00FA2AF1"/>
    <w:pPr>
      <w:keepNext/>
      <w:spacing w:before="80" w:after="80"/>
      <w:jc w:val="center"/>
    </w:pPr>
    <w:rPr>
      <w:rFonts w:ascii="Microsoft Sans Serif" w:hAnsi="Microsoft Sans Serif" w:cs="Microsoft Sans Serif"/>
      <w:b/>
      <w:bCs/>
      <w:caps/>
      <w:color w:val="0092B6"/>
    </w:rPr>
  </w:style>
  <w:style w:type="paragraph" w:customStyle="1" w:styleId="TableText">
    <w:name w:val="Table Text"/>
    <w:aliases w:val="tt,table text"/>
    <w:link w:val="TableTextChar"/>
    <w:rsid w:val="00F96EE2"/>
    <w:pPr>
      <w:widowControl w:val="0"/>
      <w:adjustRightInd w:val="0"/>
      <w:spacing w:before="40" w:after="40" w:line="360" w:lineRule="atLeast"/>
      <w:jc w:val="both"/>
      <w:textAlignment w:val="baseline"/>
    </w:pPr>
    <w:rPr>
      <w:rFonts w:ascii="Arial" w:hAnsi="Arial"/>
      <w:sz w:val="19"/>
      <w:szCs w:val="19"/>
    </w:rPr>
  </w:style>
  <w:style w:type="character" w:customStyle="1" w:styleId="TableTextChar">
    <w:name w:val="Table Text Char"/>
    <w:aliases w:val="tt Char,table text Char"/>
    <w:basedOn w:val="DefaultParagraphFont"/>
    <w:link w:val="TableText"/>
    <w:rsid w:val="00B207BB"/>
    <w:rPr>
      <w:rFonts w:ascii="Arial" w:hAnsi="Arial"/>
      <w:sz w:val="19"/>
      <w:szCs w:val="19"/>
      <w:lang w:val="en-US" w:eastAsia="en-US" w:bidi="ar-SA"/>
    </w:rPr>
  </w:style>
  <w:style w:type="paragraph" w:customStyle="1" w:styleId="Tabletext0">
    <w:name w:val="Tabletext"/>
    <w:basedOn w:val="Normal"/>
    <w:uiPriority w:val="99"/>
    <w:rsid w:val="00FA2AF1"/>
    <w:pPr>
      <w:keepLines/>
      <w:spacing w:line="240" w:lineRule="atLeast"/>
    </w:pPr>
    <w:rPr>
      <w:rFonts w:ascii="Arial" w:hAnsi="Arial" w:cs="Arial"/>
      <w:sz w:val="20"/>
      <w:szCs w:val="20"/>
    </w:rPr>
  </w:style>
  <w:style w:type="paragraph" w:customStyle="1" w:styleId="tabletxt">
    <w:name w:val="tabletxt"/>
    <w:basedOn w:val="Normal"/>
    <w:uiPriority w:val="99"/>
    <w:rsid w:val="00FA2AF1"/>
    <w:pPr>
      <w:autoSpaceDE w:val="0"/>
      <w:autoSpaceDN w:val="0"/>
      <w:spacing w:before="20" w:after="20"/>
    </w:pPr>
    <w:rPr>
      <w:sz w:val="20"/>
      <w:szCs w:val="20"/>
    </w:rPr>
  </w:style>
  <w:style w:type="paragraph" w:styleId="Title">
    <w:name w:val="Title"/>
    <w:basedOn w:val="BodyText"/>
    <w:next w:val="Normal"/>
    <w:link w:val="TitleChar"/>
    <w:uiPriority w:val="99"/>
    <w:qFormat/>
    <w:rsid w:val="00FA2AF1"/>
    <w:pPr>
      <w:spacing w:after="240"/>
      <w:jc w:val="center"/>
    </w:pPr>
    <w:rPr>
      <w:rFonts w:ascii="Arial" w:hAnsi="Arial" w:cs="Arial"/>
      <w:b/>
      <w:bCs/>
      <w:caps/>
      <w:sz w:val="32"/>
      <w:szCs w:val="32"/>
    </w:rPr>
  </w:style>
  <w:style w:type="character" w:customStyle="1" w:styleId="TitleChar">
    <w:name w:val="Title Char"/>
    <w:basedOn w:val="DefaultParagraphFont"/>
    <w:link w:val="Title"/>
    <w:uiPriority w:val="99"/>
    <w:rsid w:val="00CE7DF9"/>
    <w:rPr>
      <w:rFonts w:ascii="Arial" w:hAnsi="Arial" w:cs="Arial"/>
      <w:b/>
      <w:bCs/>
      <w:caps/>
      <w:sz w:val="32"/>
      <w:szCs w:val="32"/>
    </w:rPr>
  </w:style>
  <w:style w:type="character" w:customStyle="1" w:styleId="FootnoteTextChar">
    <w:name w:val="Footnote Text Char"/>
    <w:basedOn w:val="DefaultParagraphFont"/>
    <w:link w:val="FootnoteText"/>
    <w:rsid w:val="00FA2AF1"/>
    <w:rPr>
      <w:rFonts w:ascii="Arial Narrow" w:hAnsi="Arial Narrow" w:cs="Arial Narrow"/>
      <w:lang w:val="en-US" w:eastAsia="en-US"/>
    </w:rPr>
  </w:style>
  <w:style w:type="paragraph" w:styleId="FootnoteText">
    <w:name w:val="footnote text"/>
    <w:basedOn w:val="Normal"/>
    <w:link w:val="FootnoteTextChar"/>
    <w:rsid w:val="00FA2AF1"/>
    <w:pPr>
      <w:spacing w:before="40" w:after="40"/>
    </w:pPr>
    <w:rPr>
      <w:rFonts w:ascii="Arial Narrow" w:hAnsi="Arial Narrow" w:cs="Arial Narrow"/>
      <w:sz w:val="20"/>
      <w:szCs w:val="20"/>
    </w:rPr>
  </w:style>
  <w:style w:type="character" w:customStyle="1" w:styleId="FootnoteTextChar1">
    <w:name w:val="Footnote Text Char1"/>
    <w:basedOn w:val="DefaultParagraphFont"/>
    <w:uiPriority w:val="99"/>
    <w:rsid w:val="00443E71"/>
    <w:rPr>
      <w:rFonts w:ascii="Verdana" w:hAnsi="Verdana" w:cs="Verdana"/>
      <w:sz w:val="20"/>
      <w:szCs w:val="20"/>
    </w:rPr>
  </w:style>
  <w:style w:type="paragraph" w:styleId="TOC1">
    <w:name w:val="toc 1"/>
    <w:basedOn w:val="BodyText"/>
    <w:next w:val="Normal"/>
    <w:uiPriority w:val="39"/>
    <w:qFormat/>
    <w:rsid w:val="00A72AD8"/>
    <w:pPr>
      <w:tabs>
        <w:tab w:val="left" w:pos="576"/>
        <w:tab w:val="right" w:leader="dot" w:pos="9360"/>
      </w:tabs>
      <w:spacing w:before="120" w:after="60"/>
      <w:ind w:left="576" w:hanging="576"/>
    </w:pPr>
    <w:rPr>
      <w:rFonts w:ascii="Arial Bold" w:hAnsi="Arial Bold"/>
      <w:b/>
      <w:bCs/>
      <w:caps/>
    </w:rPr>
  </w:style>
  <w:style w:type="paragraph" w:styleId="TOC2">
    <w:name w:val="toc 2"/>
    <w:basedOn w:val="TOC1"/>
    <w:next w:val="Normal"/>
    <w:uiPriority w:val="39"/>
    <w:qFormat/>
    <w:rsid w:val="00FA2AF1"/>
    <w:pPr>
      <w:tabs>
        <w:tab w:val="left" w:pos="1152"/>
      </w:tabs>
      <w:spacing w:before="60"/>
      <w:ind w:left="1152"/>
    </w:pPr>
    <w:rPr>
      <w:b w:val="0"/>
      <w:bCs w:val="0"/>
      <w:caps w:val="0"/>
      <w:smallCaps/>
    </w:rPr>
  </w:style>
  <w:style w:type="paragraph" w:styleId="TOC3">
    <w:name w:val="toc 3"/>
    <w:basedOn w:val="TOC2"/>
    <w:next w:val="Normal"/>
    <w:uiPriority w:val="39"/>
    <w:qFormat/>
    <w:rsid w:val="00FA2AF1"/>
    <w:pPr>
      <w:spacing w:before="40" w:after="40"/>
      <w:ind w:left="1728"/>
    </w:pPr>
    <w:rPr>
      <w:smallCaps w:val="0"/>
      <w:sz w:val="21"/>
      <w:szCs w:val="21"/>
    </w:rPr>
  </w:style>
  <w:style w:type="paragraph" w:styleId="TOC4">
    <w:name w:val="toc 4"/>
    <w:basedOn w:val="TOC3"/>
    <w:next w:val="Normal"/>
    <w:uiPriority w:val="39"/>
    <w:rsid w:val="00FA2AF1"/>
    <w:pPr>
      <w:ind w:left="2304"/>
    </w:pPr>
    <w:rPr>
      <w:smallCaps/>
      <w:sz w:val="20"/>
      <w:szCs w:val="20"/>
    </w:rPr>
  </w:style>
  <w:style w:type="paragraph" w:styleId="TOC5">
    <w:name w:val="toc 5"/>
    <w:basedOn w:val="TOC4"/>
    <w:next w:val="Normal"/>
    <w:uiPriority w:val="39"/>
    <w:rsid w:val="00FA2AF1"/>
    <w:pPr>
      <w:ind w:left="2880"/>
    </w:pPr>
    <w:rPr>
      <w:i/>
      <w:iCs/>
    </w:rPr>
  </w:style>
  <w:style w:type="paragraph" w:styleId="TOC6">
    <w:name w:val="toc 6"/>
    <w:basedOn w:val="TOC5"/>
    <w:next w:val="Normal"/>
    <w:uiPriority w:val="39"/>
    <w:rsid w:val="00FA2AF1"/>
    <w:pPr>
      <w:ind w:hanging="1440"/>
    </w:pPr>
    <w:rPr>
      <w:i w:val="0"/>
      <w:iCs w:val="0"/>
    </w:rPr>
  </w:style>
  <w:style w:type="paragraph" w:styleId="TOC7">
    <w:name w:val="toc 7"/>
    <w:basedOn w:val="Normal"/>
    <w:next w:val="Normal"/>
    <w:autoRedefine/>
    <w:uiPriority w:val="39"/>
    <w:rsid w:val="00FA2AF1"/>
    <w:pPr>
      <w:ind w:left="1440"/>
    </w:pPr>
  </w:style>
  <w:style w:type="paragraph" w:styleId="TOC8">
    <w:name w:val="toc 8"/>
    <w:basedOn w:val="Normal"/>
    <w:next w:val="Normal"/>
    <w:autoRedefine/>
    <w:uiPriority w:val="39"/>
    <w:rsid w:val="00FA2AF1"/>
    <w:pPr>
      <w:ind w:left="1680"/>
    </w:pPr>
  </w:style>
  <w:style w:type="paragraph" w:styleId="TOC9">
    <w:name w:val="toc 9"/>
    <w:basedOn w:val="Normal"/>
    <w:next w:val="Normal"/>
    <w:autoRedefine/>
    <w:uiPriority w:val="39"/>
    <w:rsid w:val="00FA2AF1"/>
    <w:pPr>
      <w:ind w:left="1920"/>
    </w:pPr>
  </w:style>
  <w:style w:type="paragraph" w:customStyle="1" w:styleId="Bullet1">
    <w:name w:val="Bullet 1"/>
    <w:basedOn w:val="Normal"/>
    <w:uiPriority w:val="99"/>
    <w:rsid w:val="00FA2AF1"/>
    <w:pPr>
      <w:numPr>
        <w:numId w:val="1"/>
      </w:numPr>
      <w:tabs>
        <w:tab w:val="left" w:pos="576"/>
      </w:tabs>
      <w:spacing w:before="80" w:after="80"/>
    </w:pPr>
  </w:style>
  <w:style w:type="paragraph" w:styleId="CommentSubject">
    <w:name w:val="annotation subject"/>
    <w:basedOn w:val="CommentText"/>
    <w:next w:val="CommentText"/>
    <w:link w:val="CommentSubjectChar"/>
    <w:uiPriority w:val="99"/>
    <w:rsid w:val="00FA2AF1"/>
    <w:rPr>
      <w:b/>
      <w:bCs/>
    </w:rPr>
  </w:style>
  <w:style w:type="character" w:customStyle="1" w:styleId="CommentSubjectChar">
    <w:name w:val="Comment Subject Char"/>
    <w:basedOn w:val="CommentTextChar"/>
    <w:link w:val="CommentSubject"/>
    <w:uiPriority w:val="99"/>
    <w:rsid w:val="00443E71"/>
    <w:rPr>
      <w:rFonts w:ascii="Verdana" w:hAnsi="Verdana" w:cs="Verdana"/>
      <w:b/>
      <w:bCs/>
      <w:sz w:val="20"/>
      <w:szCs w:val="20"/>
    </w:rPr>
  </w:style>
  <w:style w:type="paragraph" w:customStyle="1" w:styleId="Bullet2">
    <w:name w:val="Bullet 2"/>
    <w:basedOn w:val="Bullet1"/>
    <w:uiPriority w:val="99"/>
    <w:rsid w:val="00FA2AF1"/>
    <w:pPr>
      <w:numPr>
        <w:ilvl w:val="1"/>
        <w:numId w:val="3"/>
      </w:numPr>
      <w:spacing w:before="60" w:after="60"/>
      <w:ind w:right="576"/>
    </w:pPr>
  </w:style>
  <w:style w:type="paragraph" w:customStyle="1" w:styleId="Code">
    <w:name w:val="Code"/>
    <w:basedOn w:val="Normal"/>
    <w:link w:val="CodeChar"/>
    <w:uiPriority w:val="99"/>
    <w:rsid w:val="00FA2AF1"/>
    <w:rPr>
      <w:rFonts w:ascii="Courier New" w:hAnsi="Courier New" w:cs="Courier New"/>
      <w:sz w:val="24"/>
      <w:szCs w:val="24"/>
    </w:rPr>
  </w:style>
  <w:style w:type="character" w:customStyle="1" w:styleId="CodeChar">
    <w:name w:val="Code Char"/>
    <w:basedOn w:val="DefaultParagraphFont"/>
    <w:link w:val="Code"/>
    <w:uiPriority w:val="99"/>
    <w:rsid w:val="00FA2AF1"/>
    <w:rPr>
      <w:rFonts w:ascii="Courier New" w:hAnsi="Courier New" w:cs="Courier New"/>
      <w:sz w:val="22"/>
      <w:szCs w:val="22"/>
      <w:lang w:val="en-US" w:eastAsia="en-US"/>
    </w:rPr>
  </w:style>
  <w:style w:type="character" w:styleId="FootnoteReference">
    <w:name w:val="footnote reference"/>
    <w:basedOn w:val="DefaultParagraphFont"/>
    <w:rsid w:val="00ED2056"/>
    <w:rPr>
      <w:rFonts w:ascii="Times New Roman" w:hAnsi="Times New Roman" w:cs="Times New Roman"/>
      <w:vertAlign w:val="superscript"/>
    </w:rPr>
  </w:style>
  <w:style w:type="paragraph" w:styleId="TableofFigures">
    <w:name w:val="table of figures"/>
    <w:basedOn w:val="Normal"/>
    <w:next w:val="Normal"/>
    <w:uiPriority w:val="99"/>
    <w:rsid w:val="00FA2AF1"/>
    <w:pPr>
      <w:spacing w:before="60" w:after="60"/>
      <w:ind w:left="1296" w:hanging="1296"/>
    </w:pPr>
    <w:rPr>
      <w:i/>
      <w:iCs/>
      <w:sz w:val="20"/>
      <w:szCs w:val="20"/>
    </w:rPr>
  </w:style>
  <w:style w:type="paragraph" w:customStyle="1" w:styleId="CoverTitleLarge">
    <w:name w:val="Cover Title Large"/>
    <w:basedOn w:val="BodyText"/>
    <w:uiPriority w:val="99"/>
    <w:rsid w:val="00FA2AF1"/>
    <w:pPr>
      <w:spacing w:before="120"/>
      <w:jc w:val="center"/>
    </w:pPr>
    <w:rPr>
      <w:caps/>
      <w:sz w:val="48"/>
      <w:szCs w:val="48"/>
    </w:rPr>
  </w:style>
  <w:style w:type="paragraph" w:customStyle="1" w:styleId="CoverTitleSmall">
    <w:name w:val="Cover Title Small"/>
    <w:basedOn w:val="BodyText"/>
    <w:uiPriority w:val="99"/>
    <w:rsid w:val="00FA2AF1"/>
    <w:pPr>
      <w:spacing w:before="120"/>
      <w:jc w:val="center"/>
    </w:pPr>
    <w:rPr>
      <w:sz w:val="28"/>
      <w:szCs w:val="28"/>
    </w:rPr>
  </w:style>
  <w:style w:type="paragraph" w:customStyle="1" w:styleId="AlphaList">
    <w:name w:val="Alpha List"/>
    <w:basedOn w:val="Bullet1"/>
    <w:uiPriority w:val="99"/>
    <w:rsid w:val="00FA2AF1"/>
    <w:pPr>
      <w:numPr>
        <w:numId w:val="2"/>
      </w:numPr>
      <w:ind w:left="360" w:hanging="360"/>
    </w:pPr>
  </w:style>
  <w:style w:type="paragraph" w:styleId="Index2">
    <w:name w:val="index 2"/>
    <w:basedOn w:val="Normal"/>
    <w:uiPriority w:val="99"/>
    <w:rsid w:val="00FA2AF1"/>
    <w:pPr>
      <w:tabs>
        <w:tab w:val="right" w:pos="4080"/>
      </w:tabs>
      <w:spacing w:line="220" w:lineRule="atLeast"/>
      <w:ind w:left="720" w:hanging="360"/>
    </w:pPr>
  </w:style>
  <w:style w:type="paragraph" w:styleId="Index3">
    <w:name w:val="index 3"/>
    <w:basedOn w:val="Normal"/>
    <w:uiPriority w:val="99"/>
    <w:rsid w:val="00FA2AF1"/>
    <w:pPr>
      <w:tabs>
        <w:tab w:val="right" w:pos="4080"/>
      </w:tabs>
      <w:spacing w:line="220" w:lineRule="atLeast"/>
      <w:ind w:left="720" w:hanging="360"/>
    </w:pPr>
  </w:style>
  <w:style w:type="paragraph" w:styleId="Index4">
    <w:name w:val="index 4"/>
    <w:basedOn w:val="Normal"/>
    <w:uiPriority w:val="99"/>
    <w:rsid w:val="00FA2AF1"/>
    <w:pPr>
      <w:tabs>
        <w:tab w:val="right" w:pos="4080"/>
      </w:tabs>
      <w:spacing w:line="220" w:lineRule="atLeast"/>
      <w:ind w:left="720" w:hanging="360"/>
    </w:pPr>
  </w:style>
  <w:style w:type="paragraph" w:styleId="Index5">
    <w:name w:val="index 5"/>
    <w:basedOn w:val="Normal"/>
    <w:uiPriority w:val="99"/>
    <w:rsid w:val="00FA2AF1"/>
    <w:pPr>
      <w:tabs>
        <w:tab w:val="right" w:pos="4080"/>
      </w:tabs>
      <w:spacing w:line="220" w:lineRule="atLeast"/>
      <w:ind w:left="720" w:hanging="360"/>
    </w:pPr>
  </w:style>
  <w:style w:type="character" w:styleId="LineNumber">
    <w:name w:val="line number"/>
    <w:basedOn w:val="DefaultParagraphFont"/>
    <w:uiPriority w:val="99"/>
    <w:rsid w:val="00FA2AF1"/>
    <w:rPr>
      <w:rFonts w:cs="Times New Roman"/>
      <w:sz w:val="18"/>
      <w:szCs w:val="18"/>
    </w:rPr>
  </w:style>
  <w:style w:type="paragraph" w:styleId="List">
    <w:name w:val="List"/>
    <w:basedOn w:val="BodyText"/>
    <w:uiPriority w:val="99"/>
    <w:rsid w:val="00FA2AF1"/>
    <w:pPr>
      <w:spacing w:before="120"/>
      <w:ind w:left="1440" w:hanging="360"/>
    </w:pPr>
    <w:rPr>
      <w:sz w:val="24"/>
      <w:szCs w:val="24"/>
    </w:rPr>
  </w:style>
  <w:style w:type="paragraph" w:styleId="ListBullet">
    <w:name w:val="List Bullet"/>
    <w:basedOn w:val="List"/>
    <w:uiPriority w:val="99"/>
    <w:rsid w:val="00FA2AF1"/>
    <w:pPr>
      <w:ind w:left="1800" w:right="720"/>
    </w:pPr>
  </w:style>
  <w:style w:type="paragraph" w:styleId="ListNumber">
    <w:name w:val="List Number"/>
    <w:basedOn w:val="List"/>
    <w:uiPriority w:val="99"/>
    <w:rsid w:val="00FA2AF1"/>
    <w:pPr>
      <w:ind w:left="1800" w:right="720"/>
    </w:pPr>
  </w:style>
  <w:style w:type="paragraph" w:styleId="ListNumber5">
    <w:name w:val="List Number 5"/>
    <w:basedOn w:val="ListNumber"/>
    <w:uiPriority w:val="99"/>
    <w:rsid w:val="00FA2AF1"/>
    <w:pPr>
      <w:ind w:left="3240"/>
    </w:pPr>
  </w:style>
  <w:style w:type="paragraph" w:styleId="ListNumber4">
    <w:name w:val="List Number 4"/>
    <w:basedOn w:val="ListNumber"/>
    <w:uiPriority w:val="99"/>
    <w:rsid w:val="00FA2AF1"/>
    <w:pPr>
      <w:ind w:left="2880"/>
    </w:pPr>
  </w:style>
  <w:style w:type="paragraph" w:styleId="ListNumber3">
    <w:name w:val="List Number 3"/>
    <w:basedOn w:val="ListNumber"/>
    <w:uiPriority w:val="99"/>
    <w:rsid w:val="00FA2AF1"/>
    <w:pPr>
      <w:ind w:left="2520"/>
    </w:pPr>
  </w:style>
  <w:style w:type="paragraph" w:styleId="ListBullet5">
    <w:name w:val="List Bullet 5"/>
    <w:basedOn w:val="ListBullet"/>
    <w:uiPriority w:val="99"/>
    <w:rsid w:val="00FA2AF1"/>
    <w:pPr>
      <w:ind w:left="3240"/>
    </w:pPr>
  </w:style>
  <w:style w:type="paragraph" w:styleId="ListBullet4">
    <w:name w:val="List Bullet 4"/>
    <w:basedOn w:val="ListBullet"/>
    <w:uiPriority w:val="99"/>
    <w:rsid w:val="00FA2AF1"/>
    <w:pPr>
      <w:ind w:left="2880"/>
    </w:pPr>
  </w:style>
  <w:style w:type="paragraph" w:styleId="ListBullet3">
    <w:name w:val="List Bullet 3"/>
    <w:basedOn w:val="ListBullet"/>
    <w:uiPriority w:val="99"/>
    <w:rsid w:val="00FA2AF1"/>
    <w:pPr>
      <w:ind w:left="2520"/>
    </w:pPr>
  </w:style>
  <w:style w:type="paragraph" w:styleId="ListBullet2">
    <w:name w:val="List Bullet 2"/>
    <w:basedOn w:val="ListBullet"/>
    <w:uiPriority w:val="99"/>
    <w:rsid w:val="00FA2AF1"/>
    <w:pPr>
      <w:ind w:left="2160"/>
    </w:pPr>
  </w:style>
  <w:style w:type="paragraph" w:styleId="List5">
    <w:name w:val="List 5"/>
    <w:basedOn w:val="List"/>
    <w:uiPriority w:val="99"/>
    <w:rsid w:val="00FA2AF1"/>
    <w:pPr>
      <w:ind w:left="2880"/>
    </w:pPr>
  </w:style>
  <w:style w:type="paragraph" w:styleId="List4">
    <w:name w:val="List 4"/>
    <w:basedOn w:val="List"/>
    <w:uiPriority w:val="99"/>
    <w:rsid w:val="00FA2AF1"/>
    <w:pPr>
      <w:ind w:left="2520"/>
    </w:pPr>
  </w:style>
  <w:style w:type="paragraph" w:styleId="List3">
    <w:name w:val="List 3"/>
    <w:basedOn w:val="List"/>
    <w:uiPriority w:val="99"/>
    <w:rsid w:val="00FA2AF1"/>
    <w:pPr>
      <w:ind w:left="2160"/>
    </w:pPr>
  </w:style>
  <w:style w:type="paragraph" w:styleId="List2">
    <w:name w:val="List 2"/>
    <w:basedOn w:val="List"/>
    <w:uiPriority w:val="99"/>
    <w:rsid w:val="00FA2AF1"/>
    <w:pPr>
      <w:ind w:left="1800"/>
    </w:pPr>
  </w:style>
  <w:style w:type="paragraph" w:styleId="ListNumber2">
    <w:name w:val="List Number 2"/>
    <w:basedOn w:val="ListNumber"/>
    <w:uiPriority w:val="99"/>
    <w:rsid w:val="00FA2AF1"/>
    <w:pPr>
      <w:ind w:left="2160"/>
    </w:pPr>
  </w:style>
  <w:style w:type="paragraph" w:styleId="ListContinue">
    <w:name w:val="List Continue"/>
    <w:basedOn w:val="List"/>
    <w:uiPriority w:val="99"/>
    <w:rsid w:val="00FA2AF1"/>
    <w:pPr>
      <w:ind w:left="1800" w:firstLine="0"/>
    </w:pPr>
  </w:style>
  <w:style w:type="paragraph" w:styleId="ListContinue2">
    <w:name w:val="List Continue 2"/>
    <w:basedOn w:val="ListContinue"/>
    <w:uiPriority w:val="99"/>
    <w:rsid w:val="00FA2AF1"/>
    <w:pPr>
      <w:ind w:left="2160"/>
    </w:pPr>
  </w:style>
  <w:style w:type="paragraph" w:styleId="ListContinue3">
    <w:name w:val="List Continue 3"/>
    <w:basedOn w:val="ListContinue"/>
    <w:uiPriority w:val="99"/>
    <w:rsid w:val="00FA2AF1"/>
    <w:pPr>
      <w:ind w:left="2520"/>
    </w:pPr>
  </w:style>
  <w:style w:type="paragraph" w:styleId="ListContinue4">
    <w:name w:val="List Continue 4"/>
    <w:basedOn w:val="ListContinue"/>
    <w:uiPriority w:val="99"/>
    <w:rsid w:val="00FA2AF1"/>
    <w:pPr>
      <w:ind w:left="2880"/>
    </w:pPr>
  </w:style>
  <w:style w:type="paragraph" w:styleId="ListContinue5">
    <w:name w:val="List Continue 5"/>
    <w:basedOn w:val="ListContinue"/>
    <w:uiPriority w:val="99"/>
    <w:rsid w:val="00FA2AF1"/>
    <w:pPr>
      <w:ind w:left="3240"/>
    </w:pPr>
  </w:style>
  <w:style w:type="paragraph" w:styleId="TableofAuthorities">
    <w:name w:val="table of authorities"/>
    <w:basedOn w:val="Normal"/>
    <w:uiPriority w:val="99"/>
    <w:rsid w:val="00FA2AF1"/>
    <w:pPr>
      <w:tabs>
        <w:tab w:val="right" w:leader="dot" w:pos="7560"/>
      </w:tabs>
      <w:ind w:left="1440" w:hanging="360"/>
    </w:pPr>
  </w:style>
  <w:style w:type="paragraph" w:customStyle="1" w:styleId="Note">
    <w:name w:val="Note"/>
    <w:basedOn w:val="Normal"/>
    <w:uiPriority w:val="99"/>
    <w:rsid w:val="00FA2AF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before="90" w:after="54"/>
      <w:ind w:left="720" w:hanging="720"/>
    </w:pPr>
    <w:rPr>
      <w:rFonts w:ascii="Arial" w:hAnsi="Arial" w:cs="Arial"/>
      <w:kern w:val="16"/>
      <w:sz w:val="16"/>
      <w:szCs w:val="16"/>
    </w:rPr>
  </w:style>
  <w:style w:type="character" w:styleId="FollowedHyperlink">
    <w:name w:val="FollowedHyperlink"/>
    <w:basedOn w:val="DefaultParagraphFont"/>
    <w:uiPriority w:val="99"/>
    <w:rsid w:val="00FA2AF1"/>
    <w:rPr>
      <w:rFonts w:cs="Times New Roman"/>
      <w:color w:val="800080"/>
      <w:u w:val="single"/>
    </w:rPr>
  </w:style>
  <w:style w:type="paragraph" w:customStyle="1" w:styleId="ListBullet6">
    <w:name w:val="List Bullet 6"/>
    <w:basedOn w:val="Normal"/>
    <w:uiPriority w:val="99"/>
    <w:rsid w:val="00FA2AF1"/>
    <w:pPr>
      <w:tabs>
        <w:tab w:val="left" w:pos="4680"/>
      </w:tabs>
      <w:spacing w:before="180"/>
      <w:ind w:left="4680" w:hanging="360"/>
    </w:pPr>
  </w:style>
  <w:style w:type="paragraph" w:customStyle="1" w:styleId="ListBullet7">
    <w:name w:val="List Bullet 7"/>
    <w:basedOn w:val="Normal"/>
    <w:uiPriority w:val="99"/>
    <w:rsid w:val="00FA2AF1"/>
    <w:pPr>
      <w:tabs>
        <w:tab w:val="left" w:pos="5400"/>
      </w:tabs>
      <w:spacing w:before="180"/>
      <w:ind w:left="5400" w:hanging="360"/>
    </w:pPr>
  </w:style>
  <w:style w:type="paragraph" w:customStyle="1" w:styleId="ListNumber6">
    <w:name w:val="List Number 6"/>
    <w:basedOn w:val="Normal"/>
    <w:uiPriority w:val="99"/>
    <w:rsid w:val="00FA2AF1"/>
    <w:pPr>
      <w:tabs>
        <w:tab w:val="left" w:pos="4680"/>
      </w:tabs>
      <w:spacing w:before="180"/>
      <w:ind w:left="4680" w:hanging="120"/>
    </w:pPr>
  </w:style>
  <w:style w:type="paragraph" w:customStyle="1" w:styleId="ListNumber7">
    <w:name w:val="List Number 7"/>
    <w:basedOn w:val="Normal"/>
    <w:uiPriority w:val="99"/>
    <w:rsid w:val="00FA2AF1"/>
    <w:pPr>
      <w:tabs>
        <w:tab w:val="left" w:pos="5400"/>
      </w:tabs>
      <w:spacing w:before="180"/>
      <w:ind w:left="5400" w:hanging="120"/>
    </w:pPr>
  </w:style>
  <w:style w:type="paragraph" w:customStyle="1" w:styleId="Hidden">
    <w:name w:val="Hidden"/>
    <w:basedOn w:val="Normal"/>
    <w:uiPriority w:val="99"/>
    <w:rsid w:val="00FA2AF1"/>
    <w:pPr>
      <w:spacing w:line="240" w:lineRule="exact"/>
    </w:pPr>
    <w:rPr>
      <w:rFonts w:ascii="Courier New" w:hAnsi="Courier New" w:cs="Courier New"/>
      <w:vanish/>
      <w:kern w:val="20"/>
      <w:sz w:val="16"/>
      <w:szCs w:val="16"/>
    </w:rPr>
  </w:style>
  <w:style w:type="paragraph" w:customStyle="1" w:styleId="SubtitleCover">
    <w:name w:val="Subtitle Cover"/>
    <w:basedOn w:val="Normal"/>
    <w:next w:val="BodyText"/>
    <w:uiPriority w:val="99"/>
    <w:rsid w:val="00FA2AF1"/>
    <w:pPr>
      <w:spacing w:before="1520"/>
      <w:ind w:right="1680"/>
    </w:pPr>
    <w:rPr>
      <w:b/>
      <w:bCs/>
      <w:i/>
      <w:iCs/>
      <w:spacing w:val="-20"/>
    </w:rPr>
  </w:style>
  <w:style w:type="paragraph" w:styleId="MessageHeader">
    <w:name w:val="Message Header"/>
    <w:basedOn w:val="BodyText"/>
    <w:link w:val="MessageHeaderChar"/>
    <w:uiPriority w:val="99"/>
    <w:rsid w:val="00FA2AF1"/>
    <w:pPr>
      <w:keepLines/>
      <w:tabs>
        <w:tab w:val="left" w:pos="3600"/>
        <w:tab w:val="left" w:pos="4680"/>
      </w:tabs>
      <w:spacing w:line="280" w:lineRule="exact"/>
      <w:ind w:right="2160" w:hanging="1080"/>
    </w:pPr>
    <w:rPr>
      <w:rFonts w:ascii="Arial" w:hAnsi="Arial" w:cs="Arial"/>
    </w:rPr>
  </w:style>
  <w:style w:type="character" w:customStyle="1" w:styleId="MessageHeaderChar">
    <w:name w:val="Message Header Char"/>
    <w:basedOn w:val="DefaultParagraphFont"/>
    <w:link w:val="MessageHeader"/>
    <w:uiPriority w:val="99"/>
    <w:rsid w:val="00443E71"/>
    <w:rPr>
      <w:rFonts w:ascii="Cambria" w:hAnsi="Cambria" w:cs="Times New Roman"/>
      <w:sz w:val="24"/>
      <w:szCs w:val="24"/>
      <w:shd w:val="pct20" w:color="auto" w:fill="auto"/>
    </w:rPr>
  </w:style>
  <w:style w:type="character" w:customStyle="1" w:styleId="NormalIndentedChar">
    <w:name w:val="Normal Indented Char"/>
    <w:basedOn w:val="DefaultParagraphFont"/>
    <w:uiPriority w:val="99"/>
    <w:rsid w:val="00FA2AF1"/>
    <w:rPr>
      <w:rFonts w:cs="Times New Roman"/>
      <w:kern w:val="20"/>
      <w:lang w:val="en-US"/>
    </w:rPr>
  </w:style>
  <w:style w:type="character" w:styleId="Strong">
    <w:name w:val="Strong"/>
    <w:basedOn w:val="DefaultParagraphFont"/>
    <w:qFormat/>
    <w:rsid w:val="00FA2AF1"/>
    <w:rPr>
      <w:rFonts w:cs="Times New Roman"/>
      <w:b/>
      <w:bCs/>
      <w:kern w:val="20"/>
      <w:u w:val="none"/>
    </w:rPr>
  </w:style>
  <w:style w:type="character" w:styleId="PageNumber">
    <w:name w:val="page number"/>
    <w:basedOn w:val="DefaultParagraphFont"/>
    <w:uiPriority w:val="99"/>
    <w:rsid w:val="00FA2AF1"/>
    <w:rPr>
      <w:rFonts w:cs="Times New Roman"/>
    </w:rPr>
  </w:style>
  <w:style w:type="paragraph" w:styleId="EndnoteText">
    <w:name w:val="endnote text"/>
    <w:basedOn w:val="Normal"/>
    <w:link w:val="EndnoteTextChar"/>
    <w:uiPriority w:val="99"/>
    <w:rsid w:val="00FA2AF1"/>
    <w:rPr>
      <w:kern w:val="20"/>
      <w:sz w:val="20"/>
      <w:szCs w:val="20"/>
    </w:rPr>
  </w:style>
  <w:style w:type="character" w:customStyle="1" w:styleId="EndnoteTextChar">
    <w:name w:val="Endnote Text Char"/>
    <w:basedOn w:val="DefaultParagraphFont"/>
    <w:link w:val="EndnoteText"/>
    <w:uiPriority w:val="99"/>
    <w:rsid w:val="00443E71"/>
    <w:rPr>
      <w:rFonts w:ascii="Verdana" w:hAnsi="Verdana" w:cs="Verdana"/>
      <w:sz w:val="20"/>
      <w:szCs w:val="20"/>
    </w:rPr>
  </w:style>
  <w:style w:type="paragraph" w:customStyle="1" w:styleId="Points">
    <w:name w:val="Points"/>
    <w:basedOn w:val="Bullet1"/>
    <w:uiPriority w:val="99"/>
    <w:rsid w:val="00FA2AF1"/>
    <w:pPr>
      <w:numPr>
        <w:numId w:val="0"/>
      </w:numPr>
      <w:tabs>
        <w:tab w:val="num" w:pos="1152"/>
      </w:tabs>
      <w:ind w:left="1152" w:hanging="576"/>
    </w:pPr>
  </w:style>
  <w:style w:type="paragraph" w:customStyle="1" w:styleId="TableBullet">
    <w:name w:val="Table Bullet"/>
    <w:basedOn w:val="TableText"/>
    <w:uiPriority w:val="99"/>
    <w:rsid w:val="007238A1"/>
    <w:pPr>
      <w:spacing w:before="0" w:after="0"/>
    </w:pPr>
  </w:style>
  <w:style w:type="paragraph" w:customStyle="1" w:styleId="TableHeading2">
    <w:name w:val="Table Heading 2"/>
    <w:basedOn w:val="TABLEHEADING"/>
    <w:rsid w:val="00FA2AF1"/>
    <w:pPr>
      <w:spacing w:before="40" w:after="40"/>
    </w:pPr>
    <w:rPr>
      <w:caps w:val="0"/>
      <w:smallCaps/>
      <w:sz w:val="21"/>
      <w:szCs w:val="21"/>
    </w:rPr>
  </w:style>
  <w:style w:type="paragraph" w:customStyle="1" w:styleId="Structure">
    <w:name w:val="Structure"/>
    <w:basedOn w:val="Points"/>
    <w:uiPriority w:val="99"/>
    <w:rsid w:val="00FA2AF1"/>
    <w:pPr>
      <w:tabs>
        <w:tab w:val="clear" w:pos="576"/>
      </w:tabs>
    </w:pPr>
  </w:style>
  <w:style w:type="paragraph" w:customStyle="1" w:styleId="TITLE2">
    <w:name w:val="TITLE 2"/>
    <w:basedOn w:val="Title"/>
    <w:next w:val="Normal"/>
    <w:uiPriority w:val="99"/>
    <w:rsid w:val="00FA2AF1"/>
    <w:rPr>
      <w:rFonts w:ascii="Arial Bold" w:hAnsi="Arial Bold" w:cs="Arial Bold"/>
      <w:color w:val="CC0000"/>
      <w:sz w:val="36"/>
      <w:szCs w:val="36"/>
    </w:rPr>
  </w:style>
  <w:style w:type="paragraph" w:customStyle="1" w:styleId="TableTextArial">
    <w:name w:val="Table Text + Arial"/>
    <w:aliases w:val="9.0"/>
    <w:uiPriority w:val="99"/>
    <w:rsid w:val="00DE5618"/>
    <w:pPr>
      <w:widowControl w:val="0"/>
      <w:adjustRightInd w:val="0"/>
      <w:spacing w:line="360" w:lineRule="atLeast"/>
      <w:jc w:val="both"/>
      <w:textAlignment w:val="baseline"/>
    </w:pPr>
    <w:rPr>
      <w:rFonts w:ascii="Arial" w:hAnsi="Arial"/>
      <w:color w:val="000000"/>
      <w:sz w:val="18"/>
      <w:szCs w:val="18"/>
    </w:rPr>
  </w:style>
  <w:style w:type="table" w:styleId="TableGrid">
    <w:name w:val="Table Grid"/>
    <w:basedOn w:val="TableNormal"/>
    <w:uiPriority w:val="59"/>
    <w:rsid w:val="006B46E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45812"/>
    <w:pPr>
      <w:spacing w:before="100" w:beforeAutospacing="1" w:after="100" w:afterAutospacing="1"/>
    </w:pPr>
    <w:rPr>
      <w:sz w:val="24"/>
      <w:szCs w:val="24"/>
    </w:rPr>
  </w:style>
  <w:style w:type="paragraph" w:customStyle="1" w:styleId="Char1CharCharCharCharChar1Char">
    <w:name w:val="Char1 Char Char Char Char Char1 Char"/>
    <w:basedOn w:val="Normal"/>
    <w:uiPriority w:val="99"/>
    <w:rsid w:val="00B37EC6"/>
    <w:pPr>
      <w:spacing w:after="160"/>
    </w:pPr>
    <w:rPr>
      <w:sz w:val="24"/>
      <w:szCs w:val="24"/>
    </w:rPr>
  </w:style>
  <w:style w:type="paragraph" w:customStyle="1" w:styleId="TableNote">
    <w:name w:val="Table Note"/>
    <w:basedOn w:val="TableBullet"/>
    <w:uiPriority w:val="99"/>
    <w:rsid w:val="00F96EE2"/>
    <w:pPr>
      <w:tabs>
        <w:tab w:val="left" w:pos="547"/>
      </w:tabs>
      <w:ind w:left="547" w:hanging="547"/>
    </w:pPr>
    <w:rPr>
      <w:b/>
      <w:bCs/>
      <w:i/>
      <w:iCs/>
      <w:sz w:val="18"/>
      <w:szCs w:val="18"/>
    </w:rPr>
  </w:style>
  <w:style w:type="paragraph" w:customStyle="1" w:styleId="TableNote1">
    <w:name w:val="Table Note1"/>
    <w:basedOn w:val="TableText"/>
    <w:uiPriority w:val="99"/>
    <w:rsid w:val="00DA586E"/>
    <w:pPr>
      <w:ind w:left="463" w:hanging="463"/>
    </w:pPr>
    <w:rPr>
      <w:i/>
      <w:iCs/>
    </w:rPr>
  </w:style>
  <w:style w:type="paragraph" w:customStyle="1" w:styleId="Note1">
    <w:name w:val="Note 1"/>
    <w:basedOn w:val="Normal"/>
    <w:uiPriority w:val="99"/>
    <w:rsid w:val="00B207BB"/>
    <w:pPr>
      <w:keepNext/>
      <w:keepLines/>
      <w:ind w:left="1260" w:hanging="684"/>
    </w:pPr>
    <w:rPr>
      <w:i/>
      <w:iCs/>
      <w:sz w:val="20"/>
      <w:szCs w:val="20"/>
    </w:rPr>
  </w:style>
  <w:style w:type="paragraph" w:styleId="Revision">
    <w:name w:val="Revision"/>
    <w:hidden/>
    <w:uiPriority w:val="99"/>
    <w:rsid w:val="00AC0C92"/>
    <w:pPr>
      <w:widowControl w:val="0"/>
      <w:adjustRightInd w:val="0"/>
      <w:spacing w:line="360" w:lineRule="atLeast"/>
      <w:jc w:val="both"/>
      <w:textAlignment w:val="baseline"/>
    </w:pPr>
    <w:rPr>
      <w:rFonts w:ascii="Verdana" w:hAnsi="Verdana"/>
      <w:sz w:val="22"/>
      <w:szCs w:val="22"/>
    </w:rPr>
  </w:style>
  <w:style w:type="paragraph" w:styleId="HTMLPreformatted">
    <w:name w:val="HTML Preformatted"/>
    <w:basedOn w:val="Normal"/>
    <w:link w:val="HTMLPreformattedChar"/>
    <w:uiPriority w:val="99"/>
    <w:rsid w:val="002E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6EE"/>
    <w:rPr>
      <w:rFonts w:ascii="Courier New" w:hAnsi="Courier New" w:cs="Courier New"/>
    </w:rPr>
  </w:style>
  <w:style w:type="paragraph" w:customStyle="1" w:styleId="Default">
    <w:name w:val="Default"/>
    <w:rsid w:val="002E76EE"/>
    <w:pPr>
      <w:widowControl w:val="0"/>
      <w:autoSpaceDE w:val="0"/>
      <w:autoSpaceDN w:val="0"/>
      <w:adjustRightInd w:val="0"/>
      <w:spacing w:line="360" w:lineRule="atLeast"/>
      <w:jc w:val="both"/>
      <w:textAlignment w:val="baseline"/>
    </w:pPr>
    <w:rPr>
      <w:rFonts w:ascii="Verdana" w:hAnsi="Verdana"/>
      <w:color w:val="000000"/>
      <w:sz w:val="24"/>
      <w:szCs w:val="24"/>
    </w:rPr>
  </w:style>
  <w:style w:type="paragraph" w:customStyle="1" w:styleId="NormalIndented">
    <w:name w:val="Normal Indented"/>
    <w:basedOn w:val="Default"/>
    <w:next w:val="Default"/>
    <w:uiPriority w:val="99"/>
    <w:rsid w:val="002E76EE"/>
    <w:rPr>
      <w:color w:val="auto"/>
    </w:rPr>
  </w:style>
  <w:style w:type="paragraph" w:customStyle="1" w:styleId="AttributeTableBody">
    <w:name w:val="Attribute Table Body"/>
    <w:basedOn w:val="Normal"/>
    <w:uiPriority w:val="99"/>
    <w:rsid w:val="009D2028"/>
    <w:pPr>
      <w:spacing w:before="60" w:line="180" w:lineRule="exact"/>
      <w:jc w:val="center"/>
    </w:pPr>
    <w:rPr>
      <w:rFonts w:ascii="Arial" w:hAnsi="Arial" w:cs="Arial"/>
      <w:kern w:val="16"/>
      <w:sz w:val="16"/>
      <w:szCs w:val="16"/>
      <w:lang w:eastAsia="zh-CN"/>
    </w:rPr>
  </w:style>
  <w:style w:type="paragraph" w:customStyle="1" w:styleId="Examples1">
    <w:name w:val="Examples1"/>
    <w:basedOn w:val="Default"/>
    <w:next w:val="Default"/>
    <w:uiPriority w:val="99"/>
    <w:rsid w:val="000C15C3"/>
    <w:rPr>
      <w:rFonts w:ascii="Arial" w:hAnsi="Arial" w:cs="Arial"/>
      <w:color w:val="auto"/>
    </w:rPr>
  </w:style>
  <w:style w:type="paragraph" w:styleId="ListParagraph">
    <w:name w:val="List Paragraph"/>
    <w:basedOn w:val="Normal"/>
    <w:uiPriority w:val="34"/>
    <w:qFormat/>
    <w:rsid w:val="000C15C3"/>
    <w:pPr>
      <w:ind w:left="720"/>
    </w:pPr>
  </w:style>
  <w:style w:type="paragraph" w:customStyle="1" w:styleId="abstract">
    <w:name w:val="abstract"/>
    <w:basedOn w:val="Normal"/>
    <w:uiPriority w:val="99"/>
    <w:rsid w:val="004025B9"/>
    <w:pPr>
      <w:spacing w:before="100" w:beforeAutospacing="1" w:after="100" w:afterAutospacing="1"/>
    </w:pPr>
    <w:rPr>
      <w:rFonts w:ascii="Arial" w:hAnsi="Arial" w:cs="Arial"/>
      <w:sz w:val="20"/>
      <w:szCs w:val="20"/>
      <w:lang w:eastAsia="ja-JP"/>
    </w:rPr>
  </w:style>
  <w:style w:type="paragraph" w:styleId="PlainText">
    <w:name w:val="Plain Text"/>
    <w:basedOn w:val="Normal"/>
    <w:link w:val="PlainTextChar"/>
    <w:uiPriority w:val="99"/>
    <w:rsid w:val="004025B9"/>
    <w:rPr>
      <w:rFonts w:ascii="Consolas" w:hAnsi="Consolas" w:cs="Consolas"/>
      <w:sz w:val="21"/>
      <w:szCs w:val="21"/>
    </w:rPr>
  </w:style>
  <w:style w:type="character" w:customStyle="1" w:styleId="PlainTextChar">
    <w:name w:val="Plain Text Char"/>
    <w:basedOn w:val="DefaultParagraphFont"/>
    <w:link w:val="PlainText"/>
    <w:uiPriority w:val="99"/>
    <w:rsid w:val="004025B9"/>
    <w:rPr>
      <w:rFonts w:ascii="Consolas" w:hAnsi="Consolas" w:cs="Consolas"/>
      <w:sz w:val="21"/>
      <w:szCs w:val="21"/>
    </w:rPr>
  </w:style>
  <w:style w:type="paragraph" w:customStyle="1" w:styleId="TableContent">
    <w:name w:val="Table Content"/>
    <w:basedOn w:val="Normal"/>
    <w:link w:val="TableContentChar"/>
    <w:autoRedefine/>
    <w:rsid w:val="007C77D8"/>
    <w:pPr>
      <w:spacing w:before="240" w:after="40"/>
      <w:ind w:right="-43"/>
    </w:pPr>
    <w:rPr>
      <w:rFonts w:ascii="Arial" w:eastAsia="SimSun" w:hAnsi="Arial" w:cs="Arial"/>
      <w:bCs/>
      <w:iCs/>
      <w:kern w:val="20"/>
      <w:sz w:val="24"/>
      <w:szCs w:val="24"/>
    </w:rPr>
  </w:style>
  <w:style w:type="character" w:customStyle="1" w:styleId="TableContentChar">
    <w:name w:val="Table Content Char"/>
    <w:basedOn w:val="DefaultParagraphFont"/>
    <w:link w:val="TableContent"/>
    <w:rsid w:val="007C77D8"/>
    <w:rPr>
      <w:rFonts w:ascii="Arial" w:eastAsia="SimSun" w:hAnsi="Arial" w:cs="Arial"/>
      <w:bCs/>
      <w:iCs/>
      <w:kern w:val="20"/>
      <w:sz w:val="24"/>
      <w:szCs w:val="24"/>
    </w:rPr>
  </w:style>
  <w:style w:type="character" w:customStyle="1" w:styleId="apple-style-span">
    <w:name w:val="apple-style-span"/>
    <w:basedOn w:val="DefaultParagraphFont"/>
    <w:rsid w:val="006D55DC"/>
    <w:rPr>
      <w:rFonts w:cs="Times New Roman"/>
    </w:rPr>
  </w:style>
  <w:style w:type="character" w:styleId="EndnoteReference">
    <w:name w:val="endnote reference"/>
    <w:basedOn w:val="DefaultParagraphFont"/>
    <w:uiPriority w:val="99"/>
    <w:rsid w:val="00810E30"/>
    <w:rPr>
      <w:rFonts w:cs="Times New Roman"/>
      <w:vertAlign w:val="superscript"/>
    </w:rPr>
  </w:style>
  <w:style w:type="paragraph" w:customStyle="1" w:styleId="TableHeadingB">
    <w:name w:val="Table Heading B"/>
    <w:basedOn w:val="Normal"/>
    <w:uiPriority w:val="99"/>
    <w:rsid w:val="000F13C3"/>
    <w:pPr>
      <w:keepNext/>
      <w:spacing w:before="40" w:after="40"/>
      <w:ind w:left="37" w:hanging="4"/>
      <w:jc w:val="center"/>
    </w:pPr>
    <w:rPr>
      <w:rFonts w:ascii="Lucida Sans" w:hAnsi="Lucida Sans"/>
      <w:b/>
      <w:bCs/>
      <w:color w:val="CC0000"/>
      <w:sz w:val="21"/>
      <w:szCs w:val="20"/>
    </w:rPr>
  </w:style>
  <w:style w:type="paragraph" w:customStyle="1" w:styleId="NormalListBullets">
    <w:name w:val="Normal List Bullets"/>
    <w:basedOn w:val="Normal"/>
    <w:uiPriority w:val="99"/>
    <w:rsid w:val="000F13C3"/>
    <w:pPr>
      <w:numPr>
        <w:numId w:val="7"/>
      </w:numPr>
    </w:pPr>
    <w:rPr>
      <w:rFonts w:ascii="Times New Roman" w:hAnsi="Times New Roman"/>
      <w:kern w:val="20"/>
      <w:sz w:val="20"/>
      <w:szCs w:val="20"/>
      <w:lang w:eastAsia="de-DE"/>
    </w:rPr>
  </w:style>
  <w:style w:type="paragraph" w:customStyle="1" w:styleId="NormalList">
    <w:name w:val="Normal List"/>
    <w:basedOn w:val="Normal"/>
    <w:rsid w:val="000F13C3"/>
    <w:pPr>
      <w:ind w:left="720"/>
    </w:pPr>
    <w:rPr>
      <w:rFonts w:ascii="Times New Roman" w:hAnsi="Times New Roman"/>
      <w:kern w:val="20"/>
      <w:sz w:val="20"/>
      <w:szCs w:val="20"/>
      <w:lang w:eastAsia="de-DE"/>
    </w:rPr>
  </w:style>
  <w:style w:type="paragraph" w:customStyle="1" w:styleId="Heading1-Right">
    <w:name w:val="Heading 1 - Right"/>
    <w:basedOn w:val="Normal"/>
    <w:uiPriority w:val="99"/>
    <w:rsid w:val="000F13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rFonts w:ascii="Times New Roman" w:hAnsi="Times New Roman"/>
      <w:b/>
      <w:kern w:val="20"/>
      <w:sz w:val="72"/>
      <w:szCs w:val="20"/>
      <w:lang w:eastAsia="de-DE"/>
    </w:rPr>
  </w:style>
  <w:style w:type="paragraph" w:customStyle="1" w:styleId="NormalListNumbered">
    <w:name w:val="Normal List Numbered"/>
    <w:basedOn w:val="Normal"/>
    <w:uiPriority w:val="99"/>
    <w:rsid w:val="000F13C3"/>
    <w:pPr>
      <w:numPr>
        <w:numId w:val="8"/>
      </w:numPr>
    </w:pPr>
    <w:rPr>
      <w:rFonts w:ascii="Times New Roman" w:hAnsi="Times New Roman"/>
      <w:kern w:val="20"/>
      <w:sz w:val="20"/>
      <w:szCs w:val="20"/>
      <w:lang w:eastAsia="de-DE"/>
    </w:rPr>
  </w:style>
  <w:style w:type="paragraph" w:customStyle="1" w:styleId="MsgTableHeader">
    <w:name w:val="Msg Table Header"/>
    <w:basedOn w:val="MsgTableCaption"/>
    <w:next w:val="MsgTableBody"/>
    <w:uiPriority w:val="99"/>
    <w:rsid w:val="000F13C3"/>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0F13C3"/>
    <w:pPr>
      <w:keepNext/>
      <w:jc w:val="center"/>
    </w:pPr>
    <w:rPr>
      <w:rFonts w:ascii="Times New Roman" w:hAnsi="Times New Roman"/>
      <w:sz w:val="20"/>
      <w:u w:val="single"/>
    </w:rPr>
  </w:style>
  <w:style w:type="paragraph" w:customStyle="1" w:styleId="MsgTableBody">
    <w:name w:val="Msg Table Body"/>
    <w:basedOn w:val="Normal"/>
    <w:uiPriority w:val="99"/>
    <w:rsid w:val="000F13C3"/>
    <w:pPr>
      <w:spacing w:line="240" w:lineRule="exact"/>
    </w:pPr>
    <w:rPr>
      <w:rFonts w:ascii="Courier New" w:hAnsi="Courier New"/>
      <w:kern w:val="20"/>
      <w:sz w:val="16"/>
      <w:szCs w:val="20"/>
      <w:lang w:eastAsia="de-DE"/>
    </w:rPr>
  </w:style>
  <w:style w:type="paragraph" w:customStyle="1" w:styleId="Components">
    <w:name w:val="Components"/>
    <w:basedOn w:val="Normal"/>
    <w:rsid w:val="000F13C3"/>
    <w:pPr>
      <w:keepLines/>
      <w:ind w:left="2160" w:hanging="1080"/>
    </w:pPr>
    <w:rPr>
      <w:rFonts w:ascii="Courier New" w:hAnsi="Courier New"/>
      <w:kern w:val="14"/>
      <w:sz w:val="16"/>
      <w:szCs w:val="20"/>
      <w:lang w:eastAsia="de-DE"/>
    </w:rPr>
  </w:style>
  <w:style w:type="paragraph" w:customStyle="1" w:styleId="HL7TableCaption">
    <w:name w:val="HL7 Table Caption"/>
    <w:basedOn w:val="Normal"/>
    <w:next w:val="HL7TableHeader"/>
    <w:uiPriority w:val="99"/>
    <w:rsid w:val="000F13C3"/>
    <w:pPr>
      <w:keepNext/>
      <w:spacing w:before="180" w:after="60"/>
      <w:jc w:val="center"/>
    </w:pPr>
    <w:rPr>
      <w:rFonts w:ascii="Times New Roman" w:hAnsi="Times New Roman"/>
      <w:kern w:val="20"/>
      <w:sz w:val="20"/>
      <w:szCs w:val="20"/>
      <w:lang w:eastAsia="de-DE"/>
    </w:rPr>
  </w:style>
  <w:style w:type="paragraph" w:customStyle="1" w:styleId="HL7TableHeader">
    <w:name w:val="HL7 Table Header"/>
    <w:basedOn w:val="HL7TableBody"/>
    <w:next w:val="HL7TableBody"/>
    <w:uiPriority w:val="99"/>
    <w:rsid w:val="000F13C3"/>
    <w:pPr>
      <w:keepNext/>
      <w:spacing w:after="20"/>
    </w:pPr>
    <w:rPr>
      <w:b/>
    </w:rPr>
  </w:style>
  <w:style w:type="paragraph" w:customStyle="1" w:styleId="HL7TableBody">
    <w:name w:val="HL7 Table Body"/>
    <w:basedOn w:val="Normal"/>
    <w:uiPriority w:val="99"/>
    <w:rsid w:val="000F13C3"/>
    <w:pPr>
      <w:spacing w:before="20" w:after="10"/>
    </w:pPr>
    <w:rPr>
      <w:rFonts w:ascii="Arial" w:hAnsi="Arial"/>
      <w:kern w:val="20"/>
      <w:sz w:val="16"/>
      <w:szCs w:val="20"/>
      <w:lang w:eastAsia="de-DE"/>
    </w:rPr>
  </w:style>
  <w:style w:type="paragraph" w:customStyle="1" w:styleId="UserTableCaption">
    <w:name w:val="User Table Caption"/>
    <w:basedOn w:val="Normal"/>
    <w:next w:val="UserTableHeader"/>
    <w:uiPriority w:val="99"/>
    <w:rsid w:val="000F13C3"/>
    <w:pPr>
      <w:keepNext/>
      <w:tabs>
        <w:tab w:val="left" w:pos="900"/>
      </w:tabs>
      <w:spacing w:before="180" w:after="60"/>
      <w:jc w:val="center"/>
    </w:pPr>
    <w:rPr>
      <w:rFonts w:ascii="Times New Roman" w:hAnsi="Times New Roman"/>
      <w:kern w:val="20"/>
      <w:sz w:val="20"/>
      <w:szCs w:val="20"/>
      <w:lang w:eastAsia="de-DE"/>
    </w:rPr>
  </w:style>
  <w:style w:type="paragraph" w:customStyle="1" w:styleId="UserTableHeader">
    <w:name w:val="User Table Header"/>
    <w:basedOn w:val="UserTableBody"/>
    <w:next w:val="UserTableBody"/>
    <w:uiPriority w:val="99"/>
    <w:rsid w:val="000F13C3"/>
    <w:pPr>
      <w:keepNext/>
      <w:spacing w:before="40" w:after="20"/>
    </w:pPr>
    <w:rPr>
      <w:b/>
    </w:rPr>
  </w:style>
  <w:style w:type="paragraph" w:customStyle="1" w:styleId="UserTableBody">
    <w:name w:val="User Table Body"/>
    <w:basedOn w:val="Normal"/>
    <w:uiPriority w:val="99"/>
    <w:rsid w:val="000F13C3"/>
    <w:pPr>
      <w:spacing w:before="20" w:after="10"/>
    </w:pPr>
    <w:rPr>
      <w:rFonts w:ascii="Arial" w:hAnsi="Arial"/>
      <w:kern w:val="20"/>
      <w:sz w:val="16"/>
      <w:szCs w:val="20"/>
      <w:lang w:eastAsia="de-DE"/>
    </w:rPr>
  </w:style>
  <w:style w:type="character" w:customStyle="1" w:styleId="ReferenceAttribute">
    <w:name w:val="Reference Attribute"/>
    <w:basedOn w:val="HyperlinkText"/>
    <w:uiPriority w:val="99"/>
    <w:rsid w:val="000F13C3"/>
    <w:rPr>
      <w:rFonts w:ascii="Times New Roman" w:hAnsi="Times New Roman" w:cs="Times New Roman"/>
      <w:i/>
      <w:color w:val="0000FF"/>
      <w:kern w:val="20"/>
      <w:sz w:val="20"/>
      <w:u w:val="none"/>
    </w:rPr>
  </w:style>
  <w:style w:type="character" w:customStyle="1" w:styleId="HyperlinkText">
    <w:name w:val="Hyperlink Text"/>
    <w:basedOn w:val="Hyperlink"/>
    <w:uiPriority w:val="99"/>
    <w:rsid w:val="000F13C3"/>
    <w:rPr>
      <w:rFonts w:ascii="Times New Roman" w:hAnsi="Times New Roman" w:cs="Times New Roman"/>
      <w:i/>
      <w:color w:val="0000FF"/>
      <w:kern w:val="20"/>
      <w:sz w:val="20"/>
      <w:u w:val="none"/>
    </w:rPr>
  </w:style>
  <w:style w:type="character" w:customStyle="1" w:styleId="ReferenceHL7Table">
    <w:name w:val="Reference HL7 Table"/>
    <w:basedOn w:val="HyperlinkText"/>
    <w:uiPriority w:val="99"/>
    <w:rsid w:val="000F13C3"/>
    <w:rPr>
      <w:rFonts w:ascii="Times New Roman" w:hAnsi="Times New Roman" w:cs="Times New Roman"/>
      <w:i/>
      <w:color w:val="0000FF"/>
      <w:kern w:val="20"/>
      <w:sz w:val="20"/>
      <w:u w:val="none"/>
    </w:rPr>
  </w:style>
  <w:style w:type="character" w:customStyle="1" w:styleId="ReferenceUserTable">
    <w:name w:val="Reference User Table"/>
    <w:basedOn w:val="HyperlinkText"/>
    <w:uiPriority w:val="99"/>
    <w:rsid w:val="000F13C3"/>
    <w:rPr>
      <w:rFonts w:ascii="Times New Roman" w:hAnsi="Times New Roman" w:cs="Times New Roman"/>
      <w:i/>
      <w:color w:val="0000FF"/>
      <w:kern w:val="20"/>
      <w:sz w:val="20"/>
      <w:u w:val="none"/>
    </w:rPr>
  </w:style>
  <w:style w:type="paragraph" w:customStyle="1" w:styleId="Example">
    <w:name w:val="Example"/>
    <w:basedOn w:val="Normal"/>
    <w:uiPriority w:val="99"/>
    <w:rsid w:val="000F13C3"/>
    <w:pPr>
      <w:keepNext/>
      <w:keepLines/>
      <w:ind w:left="1872" w:hanging="360"/>
    </w:pPr>
    <w:rPr>
      <w:rFonts w:ascii="LinePrinter" w:hAnsi="LinePrinter"/>
      <w:noProof/>
      <w:kern w:val="17"/>
      <w:sz w:val="16"/>
      <w:szCs w:val="20"/>
      <w:lang w:eastAsia="de-DE"/>
    </w:rPr>
  </w:style>
  <w:style w:type="paragraph" w:customStyle="1" w:styleId="NormalListAlpha">
    <w:name w:val="Normal List Alpha"/>
    <w:basedOn w:val="Normal"/>
    <w:uiPriority w:val="99"/>
    <w:rsid w:val="000F13C3"/>
    <w:pPr>
      <w:numPr>
        <w:numId w:val="6"/>
      </w:numPr>
      <w:tabs>
        <w:tab w:val="left" w:pos="1368"/>
      </w:tabs>
    </w:pPr>
    <w:rPr>
      <w:rFonts w:ascii="Times New Roman" w:hAnsi="Times New Roman"/>
      <w:kern w:val="20"/>
      <w:sz w:val="20"/>
      <w:szCs w:val="20"/>
      <w:lang w:eastAsia="de-DE"/>
    </w:rPr>
  </w:style>
  <w:style w:type="paragraph" w:customStyle="1" w:styleId="QryTableName">
    <w:name w:val="Qry Table Name"/>
    <w:basedOn w:val="Normal"/>
    <w:uiPriority w:val="99"/>
    <w:rsid w:val="000F13C3"/>
    <w:pPr>
      <w:spacing w:before="20" w:after="10"/>
    </w:pPr>
    <w:rPr>
      <w:rFonts w:ascii="Arial" w:hAnsi="Arial"/>
      <w:kern w:val="20"/>
      <w:sz w:val="16"/>
      <w:szCs w:val="20"/>
      <w:lang w:eastAsia="de-DE"/>
    </w:rPr>
  </w:style>
  <w:style w:type="paragraph" w:customStyle="1" w:styleId="QryTableHeader">
    <w:name w:val="Qry Table Header"/>
    <w:basedOn w:val="Normal"/>
    <w:uiPriority w:val="99"/>
    <w:rsid w:val="000F13C3"/>
    <w:pPr>
      <w:spacing w:before="40" w:after="20"/>
    </w:pPr>
    <w:rPr>
      <w:rFonts w:ascii="Arial" w:hAnsi="Arial"/>
      <w:b/>
      <w:kern w:val="20"/>
      <w:sz w:val="16"/>
      <w:szCs w:val="20"/>
      <w:lang w:eastAsia="de-DE"/>
    </w:rPr>
  </w:style>
  <w:style w:type="paragraph" w:customStyle="1" w:styleId="QryTableCaption">
    <w:name w:val="Qry Table Caption"/>
    <w:basedOn w:val="QryTableHeader"/>
    <w:uiPriority w:val="99"/>
    <w:rsid w:val="000F13C3"/>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0F13C3"/>
  </w:style>
  <w:style w:type="paragraph" w:customStyle="1" w:styleId="QryTableCharacteristicsResponse">
    <w:name w:val="Qry Table Characteristics Response"/>
    <w:basedOn w:val="QryTableName"/>
    <w:uiPriority w:val="99"/>
    <w:rsid w:val="000F13C3"/>
  </w:style>
  <w:style w:type="paragraph" w:customStyle="1" w:styleId="QryTableMode">
    <w:name w:val="Qry Table Mode"/>
    <w:basedOn w:val="QryTableName"/>
    <w:uiPriority w:val="99"/>
    <w:rsid w:val="000F13C3"/>
  </w:style>
  <w:style w:type="paragraph" w:customStyle="1" w:styleId="QryTablePurpose">
    <w:name w:val="Qry Table Purpose"/>
    <w:basedOn w:val="QryTableName"/>
    <w:uiPriority w:val="99"/>
    <w:rsid w:val="000F13C3"/>
  </w:style>
  <w:style w:type="paragraph" w:customStyle="1" w:styleId="QryTableResponseTrigger">
    <w:name w:val="Qry Table Response Trigger"/>
    <w:basedOn w:val="QryTableName"/>
    <w:uiPriority w:val="99"/>
    <w:rsid w:val="000F13C3"/>
  </w:style>
  <w:style w:type="paragraph" w:customStyle="1" w:styleId="QryTableSegmentPattern">
    <w:name w:val="Qry Table Segment Pattern"/>
    <w:basedOn w:val="QryTableName"/>
    <w:uiPriority w:val="99"/>
    <w:rsid w:val="000F13C3"/>
  </w:style>
  <w:style w:type="paragraph" w:customStyle="1" w:styleId="QryTableTriggerQuery">
    <w:name w:val="Qry Table Trigger Query"/>
    <w:basedOn w:val="QryTableName"/>
    <w:uiPriority w:val="99"/>
    <w:rsid w:val="000F13C3"/>
  </w:style>
  <w:style w:type="paragraph" w:customStyle="1" w:styleId="QryTableID">
    <w:name w:val="Qry Table ID"/>
    <w:basedOn w:val="QryTableName"/>
    <w:uiPriority w:val="99"/>
    <w:rsid w:val="000F13C3"/>
  </w:style>
  <w:style w:type="paragraph" w:customStyle="1" w:styleId="QryTableType">
    <w:name w:val="Qry Table Type"/>
    <w:basedOn w:val="QryTableName"/>
    <w:uiPriority w:val="99"/>
    <w:rsid w:val="000F13C3"/>
  </w:style>
  <w:style w:type="paragraph" w:customStyle="1" w:styleId="QryTableResponseControlCharacteristics">
    <w:name w:val="Qry Table Response Control Characteristics"/>
    <w:basedOn w:val="QryTableName"/>
    <w:uiPriority w:val="99"/>
    <w:rsid w:val="000F13C3"/>
  </w:style>
  <w:style w:type="paragraph" w:customStyle="1" w:styleId="QryTableRCPConstraints">
    <w:name w:val="Qry Table RCP Constraints"/>
    <w:basedOn w:val="QryTableName"/>
    <w:uiPriority w:val="99"/>
    <w:rsid w:val="000F13C3"/>
  </w:style>
  <w:style w:type="paragraph" w:customStyle="1" w:styleId="QryTableModifyIndicator">
    <w:name w:val="Qry Table Modify Indicator"/>
    <w:basedOn w:val="QryTableName"/>
    <w:uiPriority w:val="99"/>
    <w:rsid w:val="000F13C3"/>
  </w:style>
  <w:style w:type="paragraph" w:customStyle="1" w:styleId="QryTableInput">
    <w:name w:val="Qry Table Input"/>
    <w:basedOn w:val="QryTableName"/>
    <w:uiPriority w:val="99"/>
    <w:rsid w:val="000F13C3"/>
  </w:style>
  <w:style w:type="paragraph" w:customStyle="1" w:styleId="QryTableInputHeader">
    <w:name w:val="Qry Table Input Header"/>
    <w:basedOn w:val="QryTableHeader"/>
    <w:uiPriority w:val="99"/>
    <w:rsid w:val="000F13C3"/>
  </w:style>
  <w:style w:type="paragraph" w:customStyle="1" w:styleId="QryTableInputParamHeader">
    <w:name w:val="Qry Table Input Param Header"/>
    <w:basedOn w:val="QryTableHeader"/>
    <w:uiPriority w:val="99"/>
    <w:rsid w:val="000F13C3"/>
  </w:style>
  <w:style w:type="paragraph" w:customStyle="1" w:styleId="QryTableInputParam">
    <w:name w:val="Qry Table Input Param"/>
    <w:basedOn w:val="QryTableName"/>
    <w:uiPriority w:val="99"/>
    <w:rsid w:val="000F13C3"/>
  </w:style>
  <w:style w:type="paragraph" w:customStyle="1" w:styleId="QryTableDisplayLine">
    <w:name w:val="Qry Table DisplayLine"/>
    <w:basedOn w:val="QryTableName"/>
    <w:uiPriority w:val="99"/>
    <w:rsid w:val="000F13C3"/>
    <w:rPr>
      <w:rFonts w:ascii="Courier New" w:hAnsi="Courier New"/>
    </w:rPr>
  </w:style>
  <w:style w:type="paragraph" w:customStyle="1" w:styleId="QryTableDisplayLineHeader">
    <w:name w:val="Qry Table DisplayLine Header"/>
    <w:basedOn w:val="QryTableHeader"/>
    <w:uiPriority w:val="99"/>
    <w:rsid w:val="000F13C3"/>
    <w:rPr>
      <w:rFonts w:ascii="Courier New" w:hAnsi="Courier New"/>
    </w:rPr>
  </w:style>
  <w:style w:type="paragraph" w:customStyle="1" w:styleId="QryTableVirtualHeader">
    <w:name w:val="Qry Table Virtual Header"/>
    <w:basedOn w:val="QryTableHeader"/>
    <w:uiPriority w:val="99"/>
    <w:rsid w:val="000F13C3"/>
  </w:style>
  <w:style w:type="paragraph" w:customStyle="1" w:styleId="QryTableVirtual">
    <w:name w:val="Qry Table Virtual"/>
    <w:basedOn w:val="QryTableName"/>
    <w:uiPriority w:val="99"/>
    <w:rsid w:val="000F13C3"/>
  </w:style>
  <w:style w:type="paragraph" w:customStyle="1" w:styleId="QryTableRCPHeader">
    <w:name w:val="Qry Table RCP Header"/>
    <w:basedOn w:val="QryTableHeader"/>
    <w:uiPriority w:val="99"/>
    <w:rsid w:val="000F13C3"/>
  </w:style>
  <w:style w:type="paragraph" w:customStyle="1" w:styleId="QryTableRCP">
    <w:name w:val="Qry Table RCP"/>
    <w:basedOn w:val="QryTableName"/>
    <w:uiPriority w:val="99"/>
    <w:rsid w:val="000F13C3"/>
  </w:style>
  <w:style w:type="paragraph" w:customStyle="1" w:styleId="ComponentTableCaption">
    <w:name w:val="Component Table Caption"/>
    <w:basedOn w:val="Normal"/>
    <w:uiPriority w:val="99"/>
    <w:rsid w:val="000F13C3"/>
    <w:pPr>
      <w:keepNext/>
      <w:spacing w:before="180" w:after="60" w:line="240" w:lineRule="exact"/>
      <w:jc w:val="center"/>
    </w:pPr>
    <w:rPr>
      <w:rFonts w:ascii="Times New Roman" w:hAnsi="Times New Roman"/>
      <w:kern w:val="20"/>
      <w:sz w:val="20"/>
      <w:szCs w:val="20"/>
      <w:lang w:eastAsia="de-DE"/>
    </w:rPr>
  </w:style>
  <w:style w:type="paragraph" w:customStyle="1" w:styleId="ComponentTableHeader">
    <w:name w:val="Component Table Header"/>
    <w:basedOn w:val="Normal"/>
    <w:uiPriority w:val="99"/>
    <w:rsid w:val="000F13C3"/>
    <w:pPr>
      <w:keepNext/>
      <w:spacing w:before="40" w:after="20" w:line="240" w:lineRule="exact"/>
      <w:jc w:val="center"/>
    </w:pPr>
    <w:rPr>
      <w:rFonts w:ascii="Arial" w:hAnsi="Arial"/>
      <w:b/>
      <w:kern w:val="16"/>
      <w:sz w:val="16"/>
      <w:szCs w:val="20"/>
      <w:lang w:eastAsia="de-DE"/>
    </w:rPr>
  </w:style>
  <w:style w:type="paragraph" w:customStyle="1" w:styleId="NormalListRoman">
    <w:name w:val="Normal List Roman"/>
    <w:basedOn w:val="Normal"/>
    <w:uiPriority w:val="99"/>
    <w:rsid w:val="000F13C3"/>
    <w:pPr>
      <w:tabs>
        <w:tab w:val="num" w:pos="2016"/>
      </w:tabs>
      <w:ind w:left="2016" w:hanging="432"/>
    </w:pPr>
    <w:rPr>
      <w:rFonts w:ascii="Times New Roman" w:hAnsi="Times New Roman"/>
      <w:kern w:val="20"/>
      <w:sz w:val="20"/>
      <w:szCs w:val="20"/>
      <w:lang w:eastAsia="de-DE"/>
    </w:rPr>
  </w:style>
  <w:style w:type="paragraph" w:customStyle="1" w:styleId="OtherTableCaption">
    <w:name w:val="Other Table Caption"/>
    <w:basedOn w:val="Normal"/>
    <w:next w:val="Normal"/>
    <w:rsid w:val="000F13C3"/>
    <w:pPr>
      <w:keepNext/>
      <w:spacing w:before="180" w:after="60"/>
      <w:jc w:val="center"/>
    </w:pPr>
    <w:rPr>
      <w:rFonts w:ascii="Times New Roman" w:hAnsi="Times New Roman"/>
      <w:kern w:val="20"/>
      <w:sz w:val="20"/>
      <w:szCs w:val="20"/>
      <w:lang w:eastAsia="de-DE"/>
    </w:rPr>
  </w:style>
  <w:style w:type="paragraph" w:customStyle="1" w:styleId="OtherTableHeader">
    <w:name w:val="Other Table Header"/>
    <w:basedOn w:val="Normal"/>
    <w:next w:val="OtherTableBody"/>
    <w:rsid w:val="000F13C3"/>
    <w:pPr>
      <w:keepNext/>
      <w:spacing w:before="20"/>
      <w:jc w:val="center"/>
    </w:pPr>
    <w:rPr>
      <w:rFonts w:ascii="Times New Roman" w:hAnsi="Times New Roman"/>
      <w:b/>
      <w:kern w:val="20"/>
      <w:sz w:val="18"/>
      <w:szCs w:val="20"/>
      <w:lang w:eastAsia="de-DE"/>
    </w:rPr>
  </w:style>
  <w:style w:type="paragraph" w:customStyle="1" w:styleId="OtherTableBody">
    <w:name w:val="Other Table Body"/>
    <w:basedOn w:val="Normal"/>
    <w:rsid w:val="000F13C3"/>
    <w:pPr>
      <w:spacing w:before="60" w:after="60"/>
    </w:pPr>
    <w:rPr>
      <w:rFonts w:ascii="Times New Roman" w:hAnsi="Times New Roman"/>
      <w:kern w:val="20"/>
      <w:sz w:val="18"/>
      <w:szCs w:val="20"/>
      <w:lang w:eastAsia="de-DE"/>
    </w:rPr>
  </w:style>
  <w:style w:type="paragraph" w:customStyle="1" w:styleId="NoteIndented">
    <w:name w:val="Note Indented"/>
    <w:basedOn w:val="Note"/>
    <w:next w:val="NormalIndented"/>
    <w:uiPriority w:val="99"/>
    <w:rsid w:val="000F13C3"/>
    <w:pPr>
      <w:pBdr>
        <w:top w:val="single" w:sz="2" w:space="1" w:color="auto"/>
        <w:left w:val="single" w:sz="2" w:space="4" w:color="auto"/>
        <w:bottom w:val="single" w:sz="2" w:space="1" w:color="auto"/>
        <w:right w:val="single" w:sz="2" w:space="4" w:color="auto"/>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rFonts w:cs="Times New Roman"/>
      <w:sz w:val="18"/>
      <w:szCs w:val="20"/>
      <w:lang w:eastAsia="de-DE"/>
    </w:rPr>
  </w:style>
  <w:style w:type="paragraph" w:styleId="NormalIndent">
    <w:name w:val="Normal Indent"/>
    <w:basedOn w:val="Normal"/>
    <w:uiPriority w:val="99"/>
    <w:rsid w:val="000F13C3"/>
    <w:pPr>
      <w:ind w:left="720"/>
    </w:pPr>
    <w:rPr>
      <w:rFonts w:ascii="Times New Roman" w:hAnsi="Times New Roman"/>
      <w:kern w:val="20"/>
      <w:sz w:val="20"/>
      <w:szCs w:val="20"/>
      <w:lang w:eastAsia="de-DE"/>
    </w:rPr>
  </w:style>
  <w:style w:type="character" w:customStyle="1" w:styleId="HyperlinkTable">
    <w:name w:val="Hyperlink Table"/>
    <w:basedOn w:val="Hyperlink"/>
    <w:uiPriority w:val="99"/>
    <w:rsid w:val="000F13C3"/>
    <w:rPr>
      <w:rFonts w:ascii="Arial" w:hAnsi="Arial" w:cs="Times New Roman"/>
      <w:color w:val="0000FF"/>
      <w:kern w:val="20"/>
      <w:sz w:val="16"/>
      <w:u w:val="none"/>
    </w:rPr>
  </w:style>
  <w:style w:type="paragraph" w:styleId="Index1">
    <w:name w:val="index 1"/>
    <w:basedOn w:val="Normal"/>
    <w:next w:val="Normal"/>
    <w:autoRedefine/>
    <w:uiPriority w:val="99"/>
    <w:rsid w:val="000F13C3"/>
    <w:pPr>
      <w:tabs>
        <w:tab w:val="left" w:pos="720"/>
      </w:tabs>
      <w:spacing w:before="100"/>
      <w:ind w:left="200" w:hanging="200"/>
    </w:pPr>
    <w:rPr>
      <w:rFonts w:ascii="Times New Roman" w:hAnsi="Times New Roman"/>
      <w:kern w:val="20"/>
      <w:sz w:val="20"/>
      <w:szCs w:val="20"/>
      <w:lang w:eastAsia="de-DE"/>
    </w:rPr>
  </w:style>
  <w:style w:type="paragraph" w:styleId="Index6">
    <w:name w:val="index 6"/>
    <w:basedOn w:val="Normal"/>
    <w:next w:val="Normal"/>
    <w:autoRedefine/>
    <w:uiPriority w:val="99"/>
    <w:rsid w:val="000F13C3"/>
    <w:pPr>
      <w:spacing w:before="100"/>
      <w:ind w:left="1200" w:hanging="200"/>
    </w:pPr>
    <w:rPr>
      <w:rFonts w:ascii="Times New Roman" w:hAnsi="Times New Roman"/>
      <w:kern w:val="20"/>
      <w:sz w:val="20"/>
      <w:szCs w:val="20"/>
      <w:lang w:eastAsia="de-DE"/>
    </w:rPr>
  </w:style>
  <w:style w:type="paragraph" w:styleId="Index7">
    <w:name w:val="index 7"/>
    <w:basedOn w:val="Normal"/>
    <w:next w:val="Normal"/>
    <w:autoRedefine/>
    <w:uiPriority w:val="99"/>
    <w:rsid w:val="000F13C3"/>
    <w:pPr>
      <w:spacing w:before="100"/>
      <w:ind w:left="1400" w:hanging="200"/>
    </w:pPr>
    <w:rPr>
      <w:rFonts w:ascii="Times New Roman" w:hAnsi="Times New Roman"/>
      <w:kern w:val="20"/>
      <w:sz w:val="20"/>
      <w:szCs w:val="20"/>
      <w:lang w:eastAsia="de-DE"/>
    </w:rPr>
  </w:style>
  <w:style w:type="paragraph" w:styleId="Index8">
    <w:name w:val="index 8"/>
    <w:basedOn w:val="Normal"/>
    <w:next w:val="Normal"/>
    <w:autoRedefine/>
    <w:uiPriority w:val="99"/>
    <w:rsid w:val="000F13C3"/>
    <w:pPr>
      <w:spacing w:before="100"/>
      <w:ind w:left="1600" w:hanging="200"/>
    </w:pPr>
    <w:rPr>
      <w:rFonts w:ascii="Times New Roman" w:hAnsi="Times New Roman"/>
      <w:kern w:val="20"/>
      <w:sz w:val="20"/>
      <w:szCs w:val="20"/>
      <w:lang w:eastAsia="de-DE"/>
    </w:rPr>
  </w:style>
  <w:style w:type="paragraph" w:styleId="Index9">
    <w:name w:val="index 9"/>
    <w:basedOn w:val="Normal"/>
    <w:next w:val="Normal"/>
    <w:autoRedefine/>
    <w:uiPriority w:val="99"/>
    <w:rsid w:val="000F13C3"/>
    <w:pPr>
      <w:spacing w:before="100"/>
      <w:ind w:left="1800" w:hanging="200"/>
    </w:pPr>
    <w:rPr>
      <w:rFonts w:ascii="Times New Roman" w:hAnsi="Times New Roman"/>
      <w:kern w:val="20"/>
      <w:sz w:val="20"/>
      <w:szCs w:val="20"/>
      <w:lang w:eastAsia="de-DE"/>
    </w:rPr>
  </w:style>
  <w:style w:type="paragraph" w:customStyle="1" w:styleId="MsgTableHeaderExample">
    <w:name w:val="Msg Table Header Example"/>
    <w:basedOn w:val="MsgTableHeader"/>
    <w:uiPriority w:val="99"/>
    <w:rsid w:val="000F13C3"/>
  </w:style>
  <w:style w:type="paragraph" w:customStyle="1" w:styleId="HL7TableHeaderExample">
    <w:name w:val="HL7 Table Header Example"/>
    <w:basedOn w:val="HL7TableHeader"/>
    <w:uiPriority w:val="99"/>
    <w:rsid w:val="000F13C3"/>
  </w:style>
  <w:style w:type="paragraph" w:customStyle="1" w:styleId="UserTableHeaderExample">
    <w:name w:val="User Table Header Example"/>
    <w:basedOn w:val="UserTableHeader"/>
    <w:uiPriority w:val="99"/>
    <w:rsid w:val="000F13C3"/>
  </w:style>
  <w:style w:type="character" w:customStyle="1" w:styleId="ReferenceDataType">
    <w:name w:val="Reference Data Type"/>
    <w:basedOn w:val="HyperlinkText"/>
    <w:uiPriority w:val="99"/>
    <w:rsid w:val="000F13C3"/>
    <w:rPr>
      <w:rFonts w:ascii="Times New Roman" w:hAnsi="Times New Roman" w:cs="Times New Roman"/>
      <w:i/>
      <w:color w:val="0000FF"/>
      <w:kern w:val="20"/>
      <w:sz w:val="20"/>
      <w:u w:val="none"/>
    </w:rPr>
  </w:style>
  <w:style w:type="paragraph" w:customStyle="1" w:styleId="NormalTIMS">
    <w:name w:val="NormalTIMS"/>
    <w:basedOn w:val="Normal"/>
    <w:next w:val="Normal"/>
    <w:uiPriority w:val="99"/>
    <w:rsid w:val="000F13C3"/>
    <w:pPr>
      <w:autoSpaceDE w:val="0"/>
      <w:autoSpaceDN w:val="0"/>
    </w:pPr>
    <w:rPr>
      <w:rFonts w:ascii="Arial" w:hAnsi="Arial"/>
      <w:sz w:val="24"/>
      <w:szCs w:val="24"/>
    </w:rPr>
  </w:style>
  <w:style w:type="paragraph" w:customStyle="1" w:styleId="th">
    <w:name w:val="th"/>
    <w:aliases w:val="table heading,Table Header"/>
    <w:basedOn w:val="TableText"/>
    <w:uiPriority w:val="99"/>
    <w:rsid w:val="000F13C3"/>
    <w:pPr>
      <w:keepNext/>
      <w:spacing w:before="60" w:after="60"/>
      <w:jc w:val="center"/>
    </w:pPr>
    <w:rPr>
      <w:rFonts w:ascii="Arial Narrow" w:hAnsi="Arial Narrow"/>
      <w:b/>
      <w:sz w:val="18"/>
      <w:szCs w:val="20"/>
    </w:rPr>
  </w:style>
  <w:style w:type="paragraph" w:customStyle="1" w:styleId="TableHeading1">
    <w:name w:val="Table Heading 1"/>
    <w:basedOn w:val="TABLEHEADING"/>
    <w:uiPriority w:val="99"/>
    <w:rsid w:val="000F13C3"/>
    <w:rPr>
      <w:rFonts w:ascii="Lucida Sans" w:hAnsi="Lucida Sans" w:cs="Times New Roman"/>
      <w:caps w:val="0"/>
      <w:color w:val="CC0000"/>
    </w:rPr>
  </w:style>
  <w:style w:type="paragraph" w:customStyle="1" w:styleId="StyleTableTexttttabletextLeft014Hanging0">
    <w:name w:val="Style Table Texttttable text + Left:  0.14&quot; Hanging:  0&quot;"/>
    <w:basedOn w:val="TableText"/>
    <w:uiPriority w:val="99"/>
    <w:rsid w:val="000F13C3"/>
    <w:pPr>
      <w:ind w:left="202"/>
    </w:pPr>
    <w:rPr>
      <w:rFonts w:ascii="Arial Narrow" w:hAnsi="Arial Narrow"/>
      <w:kern w:val="20"/>
      <w:sz w:val="21"/>
      <w:szCs w:val="20"/>
    </w:rPr>
  </w:style>
  <w:style w:type="paragraph" w:customStyle="1" w:styleId="TableHeadingA">
    <w:name w:val="Table Heading A"/>
    <w:basedOn w:val="TableHeading2"/>
    <w:uiPriority w:val="99"/>
    <w:rsid w:val="000F13C3"/>
    <w:pPr>
      <w:ind w:left="204" w:hanging="4"/>
    </w:pPr>
    <w:rPr>
      <w:rFonts w:ascii="Lucida Sans" w:hAnsi="Lucida Sans" w:cs="Times New Roman"/>
      <w:smallCaps w:val="0"/>
      <w:color w:val="CC0000"/>
      <w:szCs w:val="20"/>
    </w:rPr>
  </w:style>
  <w:style w:type="paragraph" w:customStyle="1" w:styleId="TableTextA">
    <w:name w:val="Table Text A"/>
    <w:basedOn w:val="TableText"/>
    <w:link w:val="TableTextAChar"/>
    <w:uiPriority w:val="99"/>
    <w:rsid w:val="000F13C3"/>
    <w:rPr>
      <w:rFonts w:ascii="Arial Narrow" w:hAnsi="Arial Narrow"/>
      <w:sz w:val="21"/>
      <w:szCs w:val="21"/>
    </w:rPr>
  </w:style>
  <w:style w:type="character" w:customStyle="1" w:styleId="TableTextAChar">
    <w:name w:val="Table Text A Char"/>
    <w:basedOn w:val="TableTextChar"/>
    <w:link w:val="TableTextA"/>
    <w:uiPriority w:val="99"/>
    <w:rsid w:val="000F13C3"/>
    <w:rPr>
      <w:rFonts w:ascii="Arial Narrow" w:hAnsi="Arial Narrow"/>
      <w:sz w:val="21"/>
      <w:szCs w:val="21"/>
      <w:lang w:val="en-US" w:eastAsia="en-US" w:bidi="ar-SA"/>
    </w:rPr>
  </w:style>
  <w:style w:type="paragraph" w:customStyle="1" w:styleId="TableContentIndent">
    <w:name w:val="Table Content Indent"/>
    <w:basedOn w:val="TableContent"/>
    <w:link w:val="TableContentIndentChar"/>
    <w:rsid w:val="000F13C3"/>
    <w:pPr>
      <w:ind w:left="144"/>
    </w:pPr>
    <w:rPr>
      <w:rFonts w:ascii="Arial Narrow" w:hAnsi="Arial Narrow" w:cs="Times New Roman"/>
      <w:sz w:val="21"/>
    </w:rPr>
  </w:style>
  <w:style w:type="character" w:customStyle="1" w:styleId="TableContentIndentChar">
    <w:name w:val="Table Content Indent Char"/>
    <w:basedOn w:val="TableContentChar"/>
    <w:link w:val="TableContentIndent"/>
    <w:rsid w:val="000F13C3"/>
    <w:rPr>
      <w:rFonts w:ascii="Arial Narrow" w:eastAsia="SimSun" w:hAnsi="Arial Narrow" w:cs="Arial"/>
      <w:bCs/>
      <w:iCs/>
      <w:color w:val="000000"/>
      <w:kern w:val="20"/>
      <w:sz w:val="24"/>
      <w:szCs w:val="24"/>
    </w:rPr>
  </w:style>
  <w:style w:type="paragraph" w:customStyle="1" w:styleId="UsageNote">
    <w:name w:val="Usage Note"/>
    <w:basedOn w:val="Normal"/>
    <w:uiPriority w:val="99"/>
    <w:rsid w:val="000F13C3"/>
    <w:pPr>
      <w:ind w:left="696" w:hanging="696"/>
    </w:pPr>
    <w:rPr>
      <w:rFonts w:ascii="Times New Roman" w:hAnsi="Times New Roman"/>
      <w:kern w:val="20"/>
      <w:sz w:val="20"/>
      <w:szCs w:val="20"/>
      <w:lang w:eastAsia="de-DE"/>
    </w:rPr>
  </w:style>
  <w:style w:type="paragraph" w:customStyle="1" w:styleId="TableContentBullet">
    <w:name w:val="Table Content  Bullet"/>
    <w:basedOn w:val="TableContentIndent"/>
    <w:link w:val="TableContentBulletChar"/>
    <w:uiPriority w:val="99"/>
    <w:rsid w:val="000F13C3"/>
    <w:pPr>
      <w:tabs>
        <w:tab w:val="left" w:pos="581"/>
      </w:tabs>
      <w:ind w:left="581" w:hanging="360"/>
    </w:pPr>
  </w:style>
  <w:style w:type="character" w:customStyle="1" w:styleId="TableContentBulletChar">
    <w:name w:val="Table Content  Bullet Char"/>
    <w:basedOn w:val="TableContentIndentChar"/>
    <w:link w:val="TableContentBullet"/>
    <w:uiPriority w:val="99"/>
    <w:rsid w:val="000F13C3"/>
    <w:rPr>
      <w:rFonts w:ascii="Arial Narrow" w:eastAsia="SimSun" w:hAnsi="Arial Narrow" w:cs="Arial"/>
      <w:bCs/>
      <w:iCs/>
      <w:color w:val="000000"/>
      <w:kern w:val="20"/>
      <w:sz w:val="24"/>
      <w:szCs w:val="24"/>
    </w:rPr>
  </w:style>
  <w:style w:type="paragraph" w:customStyle="1" w:styleId="TableContentBICenter">
    <w:name w:val="Table Content BI Center"/>
    <w:basedOn w:val="TableText"/>
    <w:uiPriority w:val="99"/>
    <w:rsid w:val="000F13C3"/>
    <w:pPr>
      <w:jc w:val="center"/>
    </w:pPr>
    <w:rPr>
      <w:rFonts w:ascii="Arial Narrow" w:hAnsi="Arial Narrow"/>
      <w:b/>
      <w:bCs/>
      <w:i/>
      <w:iCs/>
      <w:sz w:val="21"/>
      <w:szCs w:val="28"/>
    </w:rPr>
  </w:style>
  <w:style w:type="paragraph" w:customStyle="1" w:styleId="ComponentTableBody">
    <w:name w:val="Component Table Body"/>
    <w:basedOn w:val="Normal"/>
    <w:uiPriority w:val="99"/>
    <w:rsid w:val="000F13C3"/>
    <w:pPr>
      <w:spacing w:before="60" w:line="240" w:lineRule="exact"/>
      <w:jc w:val="center"/>
    </w:pPr>
    <w:rPr>
      <w:rFonts w:ascii="Arial" w:hAnsi="Arial"/>
      <w:kern w:val="16"/>
      <w:sz w:val="16"/>
      <w:szCs w:val="20"/>
      <w:lang w:eastAsia="de-DE"/>
    </w:rPr>
  </w:style>
  <w:style w:type="paragraph" w:customStyle="1" w:styleId="AttributeTableHeader">
    <w:name w:val="Attribute Table Header"/>
    <w:basedOn w:val="Normal"/>
    <w:next w:val="Normal"/>
    <w:uiPriority w:val="99"/>
    <w:rsid w:val="000F13C3"/>
    <w:pPr>
      <w:keepNext/>
      <w:spacing w:before="40" w:after="20"/>
      <w:jc w:val="center"/>
    </w:pPr>
    <w:rPr>
      <w:rFonts w:ascii="Arial" w:hAnsi="Arial"/>
      <w:b/>
      <w:kern w:val="16"/>
      <w:sz w:val="16"/>
      <w:szCs w:val="20"/>
      <w:lang w:eastAsia="de-DE"/>
    </w:rPr>
  </w:style>
  <w:style w:type="paragraph" w:customStyle="1" w:styleId="alphaList0">
    <w:name w:val="alpha_List"/>
    <w:basedOn w:val="BodyText"/>
    <w:uiPriority w:val="99"/>
    <w:rsid w:val="000F13C3"/>
    <w:pPr>
      <w:spacing w:before="60"/>
    </w:pPr>
    <w:rPr>
      <w:rFonts w:ascii="Times New Roman" w:hAnsi="Times New Roman"/>
      <w:sz w:val="24"/>
      <w:szCs w:val="24"/>
    </w:rPr>
  </w:style>
  <w:style w:type="paragraph" w:customStyle="1" w:styleId="Char1CharCharCharCharChar1Char1">
    <w:name w:val="Char1 Char Char Char Char Char1 Char1"/>
    <w:basedOn w:val="Normal"/>
    <w:uiPriority w:val="99"/>
    <w:rsid w:val="000F13C3"/>
    <w:pPr>
      <w:spacing w:after="160"/>
    </w:pPr>
    <w:rPr>
      <w:sz w:val="24"/>
      <w:szCs w:val="24"/>
    </w:rPr>
  </w:style>
  <w:style w:type="paragraph" w:customStyle="1" w:styleId="Char1CharCharCharCharCharChar1CharCharCharCharCharCharCharCharCharCharCharCharCharCharChar">
    <w:name w:val="Char1 Char Char Char Char Char Char1 Char Char Char Char Char Char Char Char Char Char Char Char Char Char Char"/>
    <w:basedOn w:val="Normal"/>
    <w:uiPriority w:val="99"/>
    <w:rsid w:val="000F13C3"/>
    <w:pPr>
      <w:spacing w:after="160"/>
    </w:pPr>
    <w:rPr>
      <w:sz w:val="24"/>
      <w:szCs w:val="24"/>
    </w:rPr>
  </w:style>
  <w:style w:type="paragraph" w:customStyle="1" w:styleId="BlankPage">
    <w:name w:val="Blank Page"/>
    <w:basedOn w:val="Normal"/>
    <w:uiPriority w:val="99"/>
    <w:rsid w:val="000F13C3"/>
    <w:pPr>
      <w:spacing w:before="4800"/>
      <w:jc w:val="center"/>
    </w:pPr>
    <w:rPr>
      <w:rFonts w:ascii="Times New Roman" w:hAnsi="Times New Roman"/>
      <w:b/>
      <w:bCs/>
      <w:kern w:val="20"/>
      <w:sz w:val="20"/>
      <w:szCs w:val="20"/>
      <w:lang w:eastAsia="de-DE"/>
    </w:rPr>
  </w:style>
  <w:style w:type="paragraph" w:customStyle="1" w:styleId="COVERSUBTITLELARGE">
    <w:name w:val="COVER SUBTITLE LARGE"/>
    <w:basedOn w:val="CoverTitleLarge"/>
    <w:uiPriority w:val="99"/>
    <w:rsid w:val="000F13C3"/>
    <w:pPr>
      <w:spacing w:before="720"/>
    </w:pPr>
    <w:rPr>
      <w:rFonts w:cs="Arial"/>
      <w:sz w:val="32"/>
      <w:szCs w:val="32"/>
      <w:lang w:val="de-DE"/>
    </w:rPr>
  </w:style>
  <w:style w:type="paragraph" w:customStyle="1" w:styleId="CoverTitleVersion">
    <w:name w:val="Cover Title Version"/>
    <w:basedOn w:val="CoverTitleSmall"/>
    <w:uiPriority w:val="99"/>
    <w:rsid w:val="000F13C3"/>
    <w:pPr>
      <w:spacing w:after="360"/>
    </w:pPr>
    <w:rPr>
      <w:sz w:val="32"/>
      <w:szCs w:val="32"/>
      <w:lang w:val="de-DE"/>
    </w:rPr>
  </w:style>
  <w:style w:type="paragraph" w:customStyle="1" w:styleId="NormalListBullets2">
    <w:name w:val="Normal List Bullets 2"/>
    <w:basedOn w:val="Normal"/>
    <w:uiPriority w:val="99"/>
    <w:rsid w:val="000F13C3"/>
    <w:pPr>
      <w:numPr>
        <w:ilvl w:val="1"/>
        <w:numId w:val="9"/>
      </w:numPr>
    </w:pPr>
    <w:rPr>
      <w:rFonts w:ascii="Times New Roman" w:hAnsi="Times New Roman"/>
      <w:kern w:val="20"/>
      <w:sz w:val="20"/>
      <w:szCs w:val="20"/>
      <w:lang w:eastAsia="de-DE"/>
    </w:rPr>
  </w:style>
  <w:style w:type="paragraph" w:customStyle="1" w:styleId="UsageNoteIndent">
    <w:name w:val="Usage Note Indent"/>
    <w:basedOn w:val="UsageNote"/>
    <w:uiPriority w:val="99"/>
    <w:rsid w:val="000F13C3"/>
    <w:pPr>
      <w:ind w:firstLine="0"/>
    </w:pPr>
  </w:style>
  <w:style w:type="paragraph" w:customStyle="1" w:styleId="CaptionTable">
    <w:name w:val="Caption Table"/>
    <w:basedOn w:val="StyleCaptionWhite"/>
    <w:uiPriority w:val="99"/>
    <w:rsid w:val="000F13C3"/>
  </w:style>
  <w:style w:type="table" w:styleId="TableGrid3">
    <w:name w:val="Table Grid 3"/>
    <w:basedOn w:val="TableNormal"/>
    <w:rsid w:val="000F13C3"/>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rsid w:val="000F13C3"/>
    <w:pPr>
      <w:spacing w:after="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rsid w:val="000F13C3"/>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rsid w:val="000F13C3"/>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0F13C3"/>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0F13C3"/>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rsid w:val="000F13C3"/>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rsid w:val="000F13C3"/>
    <w:pPr>
      <w:spacing w:after="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0F13C3"/>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0F13C3"/>
    <w:pPr>
      <w:spacing w:after="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0F13C3"/>
    <w:pPr>
      <w:spacing w:after="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0F13C3"/>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0F13C3"/>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0F13C3"/>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0F13C3"/>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F13C3"/>
    <w:pPr>
      <w:spacing w:after="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rsid w:val="000F13C3"/>
    <w:pPr>
      <w:spacing w:after="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rsid w:val="000F13C3"/>
    <w:pPr>
      <w:spacing w:after="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0F13C3"/>
    <w:pPr>
      <w:ind w:left="1440" w:right="1440"/>
    </w:pPr>
    <w:rPr>
      <w:rFonts w:ascii="Times New Roman" w:hAnsi="Times New Roman"/>
      <w:kern w:val="20"/>
      <w:sz w:val="20"/>
      <w:szCs w:val="20"/>
      <w:lang w:eastAsia="de-DE"/>
    </w:rPr>
  </w:style>
  <w:style w:type="paragraph" w:customStyle="1" w:styleId="AppendixC">
    <w:name w:val="Appendix C"/>
    <w:basedOn w:val="Heading1"/>
    <w:uiPriority w:val="99"/>
    <w:rsid w:val="000F13C3"/>
    <w:pPr>
      <w:numPr>
        <w:numId w:val="10"/>
      </w:numPr>
    </w:pPr>
    <w:rPr>
      <w:rFonts w:ascii="Times New Roman" w:eastAsia="Times New Roman" w:hAnsi="Times New Roman" w:cs="Times New Roman"/>
      <w:caps w:val="0"/>
      <w:kern w:val="28"/>
      <w:sz w:val="72"/>
      <w:szCs w:val="20"/>
      <w:lang w:eastAsia="de-DE"/>
    </w:rPr>
  </w:style>
  <w:style w:type="paragraph" w:customStyle="1" w:styleId="AppendixC11">
    <w:name w:val="Appendix C.1.1"/>
    <w:basedOn w:val="Heading3"/>
    <w:uiPriority w:val="99"/>
    <w:rsid w:val="000F13C3"/>
    <w:pPr>
      <w:tabs>
        <w:tab w:val="left" w:pos="1008"/>
      </w:tabs>
      <w:spacing w:before="240" w:after="60"/>
    </w:pPr>
    <w:rPr>
      <w:rFonts w:eastAsia="Times New Roman" w:cs="Times New Roman"/>
      <w:bCs w:val="0"/>
      <w:smallCaps w:val="0"/>
      <w:kern w:val="20"/>
      <w:szCs w:val="20"/>
      <w:lang w:eastAsia="de-DE"/>
    </w:rPr>
  </w:style>
  <w:style w:type="paragraph" w:customStyle="1" w:styleId="AppendixC1">
    <w:name w:val="Appendix C.1"/>
    <w:basedOn w:val="Heading2"/>
    <w:uiPriority w:val="99"/>
    <w:rsid w:val="000F13C3"/>
    <w:pPr>
      <w:tabs>
        <w:tab w:val="left" w:pos="1008"/>
      </w:tabs>
      <w:spacing w:before="120" w:after="60"/>
    </w:pPr>
    <w:rPr>
      <w:rFonts w:eastAsia="Times New Roman" w:cs="Times New Roman"/>
      <w:bCs w:val="0"/>
      <w:kern w:val="20"/>
      <w:sz w:val="28"/>
      <w:szCs w:val="20"/>
      <w:lang w:eastAsia="de-DE"/>
    </w:rPr>
  </w:style>
  <w:style w:type="paragraph" w:customStyle="1" w:styleId="AppendixC111">
    <w:name w:val="Appendix C.1.1.1"/>
    <w:basedOn w:val="Heading4"/>
    <w:uiPriority w:val="99"/>
    <w:rsid w:val="000F13C3"/>
    <w:pPr>
      <w:numPr>
        <w:numId w:val="10"/>
      </w:numPr>
      <w:tabs>
        <w:tab w:val="left" w:pos="1008"/>
      </w:tabs>
      <w:spacing w:before="240" w:after="120"/>
    </w:pPr>
    <w:rPr>
      <w:rFonts w:eastAsia="Times New Roman" w:cs="Times New Roman"/>
      <w:b w:val="0"/>
      <w:bCs w:val="0"/>
      <w:kern w:val="20"/>
      <w:sz w:val="24"/>
      <w:szCs w:val="20"/>
      <w:lang w:eastAsia="de-DE"/>
    </w:rPr>
  </w:style>
  <w:style w:type="paragraph" w:customStyle="1" w:styleId="AppendixD">
    <w:name w:val="Appendix D"/>
    <w:basedOn w:val="Heading1"/>
    <w:uiPriority w:val="99"/>
    <w:rsid w:val="000F13C3"/>
    <w:pPr>
      <w:numPr>
        <w:numId w:val="11"/>
      </w:numPr>
    </w:pPr>
    <w:rPr>
      <w:rFonts w:ascii="Times New Roman" w:eastAsia="Times New Roman" w:hAnsi="Times New Roman" w:cs="Times New Roman"/>
      <w:caps w:val="0"/>
      <w:kern w:val="28"/>
      <w:sz w:val="72"/>
      <w:szCs w:val="20"/>
      <w:lang w:eastAsia="de-DE"/>
    </w:rPr>
  </w:style>
  <w:style w:type="table" w:customStyle="1" w:styleId="MediumList2-Accent11">
    <w:name w:val="Medium List 2 - Accent 11"/>
    <w:rsid w:val="003C24DE"/>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t1">
    <w:name w:val="t1"/>
    <w:basedOn w:val="Normal"/>
    <w:uiPriority w:val="99"/>
    <w:rsid w:val="00631A94"/>
    <w:pPr>
      <w:spacing w:before="100" w:beforeAutospacing="1" w:after="100" w:afterAutospacing="1"/>
    </w:pPr>
    <w:rPr>
      <w:rFonts w:ascii="Times New Roman" w:hAnsi="Times New Roman"/>
      <w:sz w:val="24"/>
      <w:szCs w:val="24"/>
    </w:rPr>
  </w:style>
  <w:style w:type="paragraph" w:customStyle="1" w:styleId="TOCTitle">
    <w:name w:val="TOC Title"/>
    <w:basedOn w:val="Normal"/>
    <w:next w:val="BodyText"/>
    <w:uiPriority w:val="99"/>
    <w:rsid w:val="008C7D0F"/>
    <w:pPr>
      <w:keepNext/>
      <w:spacing w:before="240" w:after="240"/>
    </w:pPr>
    <w:rPr>
      <w:rFonts w:ascii="Arial" w:hAnsi="Arial" w:cs="Arial"/>
      <w:b/>
      <w:sz w:val="28"/>
      <w:szCs w:val="28"/>
    </w:rPr>
  </w:style>
  <w:style w:type="paragraph" w:styleId="Subtitle">
    <w:name w:val="Subtitle"/>
    <w:basedOn w:val="Normal"/>
    <w:next w:val="Normal"/>
    <w:link w:val="SubtitleChar"/>
    <w:uiPriority w:val="99"/>
    <w:qFormat/>
    <w:rsid w:val="008F0B16"/>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99"/>
    <w:rsid w:val="008F0B16"/>
    <w:rPr>
      <w:rFonts w:ascii="Cambria" w:hAnsi="Cambria" w:cs="Times New Roman"/>
      <w:sz w:val="24"/>
      <w:szCs w:val="24"/>
    </w:rPr>
  </w:style>
  <w:style w:type="paragraph" w:customStyle="1" w:styleId="Noshow-Heading1">
    <w:name w:val="No show - Heading 1"/>
    <w:basedOn w:val="BodyTextIndent"/>
    <w:next w:val="BodyText"/>
    <w:link w:val="Noshow-Heading1Char"/>
    <w:uiPriority w:val="99"/>
    <w:rsid w:val="008F0B16"/>
  </w:style>
  <w:style w:type="paragraph" w:styleId="BodyTextIndent">
    <w:name w:val="Body Text Indent"/>
    <w:basedOn w:val="Normal"/>
    <w:link w:val="BodyTextIndentChar"/>
    <w:uiPriority w:val="99"/>
    <w:semiHidden/>
    <w:rsid w:val="008F0B16"/>
    <w:pPr>
      <w:spacing w:line="480" w:lineRule="auto"/>
    </w:pPr>
  </w:style>
  <w:style w:type="character" w:customStyle="1" w:styleId="BodyTextIndentChar">
    <w:name w:val="Body Text Indent Char"/>
    <w:basedOn w:val="DefaultParagraphFont"/>
    <w:link w:val="BodyTextIndent"/>
    <w:uiPriority w:val="99"/>
    <w:rsid w:val="008F0B16"/>
    <w:rPr>
      <w:rFonts w:ascii="Verdana" w:hAnsi="Verdana" w:cs="Times New Roman"/>
      <w:sz w:val="22"/>
      <w:szCs w:val="22"/>
    </w:rPr>
  </w:style>
  <w:style w:type="character" w:customStyle="1" w:styleId="Noshow-Heading1Char">
    <w:name w:val="No show - Heading 1 Char"/>
    <w:basedOn w:val="BodyTextIndentChar"/>
    <w:link w:val="Noshow-Heading1"/>
    <w:uiPriority w:val="99"/>
    <w:rsid w:val="008F0B16"/>
    <w:rPr>
      <w:rFonts w:ascii="Verdana" w:hAnsi="Verdana" w:cs="Times New Roman"/>
      <w:sz w:val="22"/>
      <w:szCs w:val="22"/>
    </w:rPr>
  </w:style>
  <w:style w:type="character" w:customStyle="1" w:styleId="il">
    <w:name w:val="il"/>
    <w:basedOn w:val="DefaultParagraphFont"/>
    <w:uiPriority w:val="99"/>
    <w:rsid w:val="00FE3EA9"/>
  </w:style>
  <w:style w:type="paragraph" w:customStyle="1" w:styleId="Body">
    <w:name w:val="Body"/>
    <w:uiPriority w:val="99"/>
    <w:rsid w:val="00825E56"/>
    <w:rPr>
      <w:rFonts w:ascii="Helvetica" w:eastAsia="ヒラギノ角ゴ Pro W3" w:hAnsi="Helvetica"/>
      <w:color w:val="000000"/>
      <w:sz w:val="22"/>
      <w:szCs w:val="24"/>
    </w:rPr>
  </w:style>
  <w:style w:type="paragraph" w:styleId="TOCHeading">
    <w:name w:val="TOC Heading"/>
    <w:basedOn w:val="Heading1"/>
    <w:next w:val="Normal"/>
    <w:uiPriority w:val="39"/>
    <w:unhideWhenUsed/>
    <w:qFormat/>
    <w:rsid w:val="006001FA"/>
    <w:pPr>
      <w:keepLines/>
      <w:numPr>
        <w:numId w:val="0"/>
      </w:numPr>
      <w:spacing w:before="480" w:line="276" w:lineRule="auto"/>
      <w:outlineLvl w:val="9"/>
    </w:pPr>
    <w:rPr>
      <w:rFonts w:ascii="Cambria" w:eastAsia="Times New Roman" w:hAnsi="Cambria" w:cs="Times New Roman"/>
      <w:caps w:val="0"/>
      <w:color w:val="365F91"/>
      <w:kern w:val="0"/>
    </w:rPr>
  </w:style>
  <w:style w:type="character" w:styleId="HTMLAcronym">
    <w:name w:val="HTML Acronym"/>
    <w:basedOn w:val="DefaultParagraphFont"/>
    <w:uiPriority w:val="99"/>
    <w:unhideWhenUsed/>
    <w:rsid w:val="003A6A83"/>
  </w:style>
  <w:style w:type="paragraph" w:styleId="Bibliography">
    <w:name w:val="Bibliography"/>
    <w:basedOn w:val="Normal"/>
    <w:next w:val="Normal"/>
    <w:uiPriority w:val="99"/>
    <w:unhideWhenUsed/>
    <w:rsid w:val="00073873"/>
  </w:style>
  <w:style w:type="paragraph" w:styleId="BodyText2">
    <w:name w:val="Body Text 2"/>
    <w:basedOn w:val="Normal"/>
    <w:link w:val="BodyText2Char"/>
    <w:uiPriority w:val="99"/>
    <w:unhideWhenUsed/>
    <w:rsid w:val="00073873"/>
    <w:pPr>
      <w:spacing w:line="480" w:lineRule="auto"/>
    </w:pPr>
  </w:style>
  <w:style w:type="character" w:customStyle="1" w:styleId="BodyText2Char">
    <w:name w:val="Body Text 2 Char"/>
    <w:basedOn w:val="DefaultParagraphFont"/>
    <w:link w:val="BodyText2"/>
    <w:uiPriority w:val="99"/>
    <w:rsid w:val="00073873"/>
    <w:rPr>
      <w:rFonts w:ascii="Verdana" w:hAnsi="Verdana"/>
      <w:sz w:val="22"/>
      <w:szCs w:val="22"/>
    </w:rPr>
  </w:style>
  <w:style w:type="paragraph" w:styleId="BodyText3">
    <w:name w:val="Body Text 3"/>
    <w:basedOn w:val="Normal"/>
    <w:link w:val="BodyText3Char"/>
    <w:uiPriority w:val="99"/>
    <w:unhideWhenUsed/>
    <w:rsid w:val="00073873"/>
    <w:rPr>
      <w:sz w:val="16"/>
      <w:szCs w:val="16"/>
    </w:rPr>
  </w:style>
  <w:style w:type="character" w:customStyle="1" w:styleId="BodyText3Char">
    <w:name w:val="Body Text 3 Char"/>
    <w:basedOn w:val="DefaultParagraphFont"/>
    <w:link w:val="BodyText3"/>
    <w:uiPriority w:val="99"/>
    <w:rsid w:val="00073873"/>
    <w:rPr>
      <w:rFonts w:ascii="Verdana" w:hAnsi="Verdana"/>
      <w:sz w:val="16"/>
      <w:szCs w:val="16"/>
    </w:rPr>
  </w:style>
  <w:style w:type="paragraph" w:styleId="BodyTextFirstIndent">
    <w:name w:val="Body Text First Indent"/>
    <w:basedOn w:val="BodyText"/>
    <w:link w:val="BodyTextFirstIndentChar"/>
    <w:uiPriority w:val="99"/>
    <w:unhideWhenUsed/>
    <w:rsid w:val="00073873"/>
    <w:pPr>
      <w:spacing w:before="120"/>
      <w:ind w:left="576" w:firstLine="360"/>
    </w:pPr>
  </w:style>
  <w:style w:type="character" w:customStyle="1" w:styleId="BodyTextFirstIndentChar">
    <w:name w:val="Body Text First Indent Char"/>
    <w:basedOn w:val="BodyTextChar"/>
    <w:link w:val="BodyTextFirstIndent"/>
    <w:uiPriority w:val="99"/>
    <w:rsid w:val="00073873"/>
    <w:rPr>
      <w:rFonts w:ascii="Verdana" w:hAnsi="Verdana" w:cs="Verdana"/>
      <w:sz w:val="22"/>
      <w:szCs w:val="22"/>
    </w:rPr>
  </w:style>
  <w:style w:type="paragraph" w:styleId="BodyTextFirstIndent2">
    <w:name w:val="Body Text First Indent 2"/>
    <w:basedOn w:val="BodyTextIndent"/>
    <w:link w:val="BodyTextFirstIndent2Char"/>
    <w:uiPriority w:val="99"/>
    <w:unhideWhenUsed/>
    <w:rsid w:val="00073873"/>
    <w:pPr>
      <w:spacing w:line="360" w:lineRule="atLeast"/>
      <w:ind w:left="360" w:firstLine="360"/>
    </w:pPr>
  </w:style>
  <w:style w:type="character" w:customStyle="1" w:styleId="BodyTextFirstIndent2Char">
    <w:name w:val="Body Text First Indent 2 Char"/>
    <w:basedOn w:val="BodyTextIndentChar"/>
    <w:link w:val="BodyTextFirstIndent2"/>
    <w:uiPriority w:val="99"/>
    <w:rsid w:val="00073873"/>
    <w:rPr>
      <w:rFonts w:ascii="Verdana" w:hAnsi="Verdana" w:cs="Times New Roman"/>
      <w:sz w:val="22"/>
      <w:szCs w:val="22"/>
    </w:rPr>
  </w:style>
  <w:style w:type="paragraph" w:styleId="BodyTextIndent2">
    <w:name w:val="Body Text Indent 2"/>
    <w:basedOn w:val="Normal"/>
    <w:link w:val="BodyTextIndent2Char"/>
    <w:uiPriority w:val="99"/>
    <w:unhideWhenUsed/>
    <w:rsid w:val="00073873"/>
    <w:pPr>
      <w:spacing w:line="480" w:lineRule="auto"/>
      <w:ind w:left="360"/>
    </w:pPr>
  </w:style>
  <w:style w:type="character" w:customStyle="1" w:styleId="BodyTextIndent2Char">
    <w:name w:val="Body Text Indent 2 Char"/>
    <w:basedOn w:val="DefaultParagraphFont"/>
    <w:link w:val="BodyTextIndent2"/>
    <w:uiPriority w:val="99"/>
    <w:rsid w:val="00073873"/>
    <w:rPr>
      <w:rFonts w:ascii="Verdana" w:hAnsi="Verdana"/>
      <w:sz w:val="22"/>
      <w:szCs w:val="22"/>
    </w:rPr>
  </w:style>
  <w:style w:type="paragraph" w:styleId="BodyTextIndent3">
    <w:name w:val="Body Text Indent 3"/>
    <w:basedOn w:val="Normal"/>
    <w:link w:val="BodyTextIndent3Char"/>
    <w:uiPriority w:val="99"/>
    <w:unhideWhenUsed/>
    <w:rsid w:val="00073873"/>
    <w:pPr>
      <w:ind w:left="360"/>
    </w:pPr>
    <w:rPr>
      <w:sz w:val="16"/>
      <w:szCs w:val="16"/>
    </w:rPr>
  </w:style>
  <w:style w:type="character" w:customStyle="1" w:styleId="BodyTextIndent3Char">
    <w:name w:val="Body Text Indent 3 Char"/>
    <w:basedOn w:val="DefaultParagraphFont"/>
    <w:link w:val="BodyTextIndent3"/>
    <w:uiPriority w:val="99"/>
    <w:rsid w:val="00073873"/>
    <w:rPr>
      <w:rFonts w:ascii="Verdana" w:hAnsi="Verdana"/>
      <w:sz w:val="16"/>
      <w:szCs w:val="16"/>
    </w:rPr>
  </w:style>
  <w:style w:type="paragraph" w:styleId="Closing">
    <w:name w:val="Closing"/>
    <w:basedOn w:val="Normal"/>
    <w:link w:val="ClosingChar"/>
    <w:uiPriority w:val="99"/>
    <w:unhideWhenUsed/>
    <w:rsid w:val="00073873"/>
    <w:pPr>
      <w:ind w:left="4320"/>
    </w:pPr>
  </w:style>
  <w:style w:type="character" w:customStyle="1" w:styleId="ClosingChar">
    <w:name w:val="Closing Char"/>
    <w:basedOn w:val="DefaultParagraphFont"/>
    <w:link w:val="Closing"/>
    <w:uiPriority w:val="99"/>
    <w:rsid w:val="00073873"/>
    <w:rPr>
      <w:rFonts w:ascii="Verdana" w:hAnsi="Verdana"/>
      <w:sz w:val="22"/>
      <w:szCs w:val="22"/>
    </w:rPr>
  </w:style>
  <w:style w:type="paragraph" w:styleId="Date">
    <w:name w:val="Date"/>
    <w:basedOn w:val="Normal"/>
    <w:next w:val="Normal"/>
    <w:link w:val="DateChar"/>
    <w:uiPriority w:val="99"/>
    <w:unhideWhenUsed/>
    <w:rsid w:val="00073873"/>
  </w:style>
  <w:style w:type="character" w:customStyle="1" w:styleId="DateChar">
    <w:name w:val="Date Char"/>
    <w:basedOn w:val="DefaultParagraphFont"/>
    <w:link w:val="Date"/>
    <w:uiPriority w:val="99"/>
    <w:rsid w:val="00073873"/>
    <w:rPr>
      <w:rFonts w:ascii="Verdana" w:hAnsi="Verdana"/>
      <w:sz w:val="22"/>
      <w:szCs w:val="22"/>
    </w:rPr>
  </w:style>
  <w:style w:type="paragraph" w:styleId="E-mailSignature">
    <w:name w:val="E-mail Signature"/>
    <w:basedOn w:val="Normal"/>
    <w:link w:val="E-mailSignatureChar"/>
    <w:uiPriority w:val="99"/>
    <w:unhideWhenUsed/>
    <w:rsid w:val="00073873"/>
  </w:style>
  <w:style w:type="character" w:customStyle="1" w:styleId="E-mailSignatureChar">
    <w:name w:val="E-mail Signature Char"/>
    <w:basedOn w:val="DefaultParagraphFont"/>
    <w:link w:val="E-mailSignature"/>
    <w:uiPriority w:val="99"/>
    <w:rsid w:val="00073873"/>
    <w:rPr>
      <w:rFonts w:ascii="Verdana" w:hAnsi="Verdana"/>
      <w:sz w:val="22"/>
      <w:szCs w:val="22"/>
    </w:rPr>
  </w:style>
  <w:style w:type="paragraph" w:styleId="EnvelopeAddress">
    <w:name w:val="envelope address"/>
    <w:basedOn w:val="Normal"/>
    <w:uiPriority w:val="99"/>
    <w:unhideWhenUsed/>
    <w:rsid w:val="0007387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73873"/>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073873"/>
    <w:rPr>
      <w:i/>
      <w:iCs/>
    </w:rPr>
  </w:style>
  <w:style w:type="character" w:customStyle="1" w:styleId="HTMLAddressChar">
    <w:name w:val="HTML Address Char"/>
    <w:basedOn w:val="DefaultParagraphFont"/>
    <w:link w:val="HTMLAddress"/>
    <w:uiPriority w:val="99"/>
    <w:rsid w:val="00073873"/>
    <w:rPr>
      <w:rFonts w:ascii="Verdana" w:hAnsi="Verdana"/>
      <w:i/>
      <w:iCs/>
      <w:sz w:val="22"/>
      <w:szCs w:val="22"/>
    </w:rPr>
  </w:style>
  <w:style w:type="paragraph" w:styleId="IndexHeading">
    <w:name w:val="index heading"/>
    <w:basedOn w:val="Normal"/>
    <w:next w:val="Index1"/>
    <w:uiPriority w:val="99"/>
    <w:unhideWhenUsed/>
    <w:rsid w:val="00073873"/>
    <w:rPr>
      <w:rFonts w:asciiTheme="majorHAnsi" w:eastAsiaTheme="majorEastAsia" w:hAnsiTheme="majorHAnsi" w:cstheme="majorBidi"/>
      <w:b/>
      <w:bCs/>
    </w:rPr>
  </w:style>
  <w:style w:type="paragraph" w:styleId="IntenseQuote">
    <w:name w:val="Intense Quote"/>
    <w:basedOn w:val="Normal"/>
    <w:next w:val="Normal"/>
    <w:link w:val="IntenseQuoteChar"/>
    <w:uiPriority w:val="99"/>
    <w:qFormat/>
    <w:rsid w:val="000738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073873"/>
    <w:rPr>
      <w:rFonts w:ascii="Verdana" w:hAnsi="Verdana"/>
      <w:b/>
      <w:bCs/>
      <w:i/>
      <w:iCs/>
      <w:color w:val="4F81BD" w:themeColor="accent1"/>
      <w:sz w:val="22"/>
      <w:szCs w:val="22"/>
    </w:rPr>
  </w:style>
  <w:style w:type="paragraph" w:styleId="MacroText">
    <w:name w:val="macro"/>
    <w:link w:val="MacroTextChar"/>
    <w:uiPriority w:val="99"/>
    <w:unhideWhenUsed/>
    <w:rsid w:val="00073873"/>
    <w:pPr>
      <w:widowControl w:val="0"/>
      <w:tabs>
        <w:tab w:val="left" w:pos="480"/>
        <w:tab w:val="left" w:pos="960"/>
        <w:tab w:val="left" w:pos="1440"/>
        <w:tab w:val="left" w:pos="1920"/>
        <w:tab w:val="left" w:pos="2400"/>
        <w:tab w:val="left" w:pos="2880"/>
        <w:tab w:val="left" w:pos="3360"/>
        <w:tab w:val="left" w:pos="3840"/>
        <w:tab w:val="left" w:pos="4320"/>
      </w:tabs>
      <w:adjustRightInd w:val="0"/>
      <w:spacing w:before="120" w:line="360" w:lineRule="atLeast"/>
      <w:ind w:left="576"/>
      <w:jc w:val="both"/>
      <w:textAlignment w:val="baseline"/>
    </w:pPr>
    <w:rPr>
      <w:rFonts w:ascii="Consolas" w:hAnsi="Consolas" w:cs="Consolas"/>
    </w:rPr>
  </w:style>
  <w:style w:type="character" w:customStyle="1" w:styleId="MacroTextChar">
    <w:name w:val="Macro Text Char"/>
    <w:basedOn w:val="DefaultParagraphFont"/>
    <w:link w:val="MacroText"/>
    <w:uiPriority w:val="99"/>
    <w:rsid w:val="00073873"/>
    <w:rPr>
      <w:rFonts w:ascii="Consolas" w:hAnsi="Consolas" w:cs="Consolas"/>
    </w:rPr>
  </w:style>
  <w:style w:type="paragraph" w:styleId="NoSpacing">
    <w:name w:val="No Spacing"/>
    <w:uiPriority w:val="99"/>
    <w:qFormat/>
    <w:rsid w:val="00073873"/>
    <w:pPr>
      <w:widowControl w:val="0"/>
      <w:adjustRightInd w:val="0"/>
      <w:ind w:left="576"/>
      <w:jc w:val="both"/>
      <w:textAlignment w:val="baseline"/>
    </w:pPr>
    <w:rPr>
      <w:rFonts w:ascii="Verdana" w:hAnsi="Verdana"/>
      <w:sz w:val="22"/>
      <w:szCs w:val="22"/>
    </w:rPr>
  </w:style>
  <w:style w:type="paragraph" w:styleId="NoteHeading">
    <w:name w:val="Note Heading"/>
    <w:basedOn w:val="Normal"/>
    <w:next w:val="Normal"/>
    <w:link w:val="NoteHeadingChar"/>
    <w:uiPriority w:val="99"/>
    <w:unhideWhenUsed/>
    <w:rsid w:val="00073873"/>
  </w:style>
  <w:style w:type="character" w:customStyle="1" w:styleId="NoteHeadingChar">
    <w:name w:val="Note Heading Char"/>
    <w:basedOn w:val="DefaultParagraphFont"/>
    <w:link w:val="NoteHeading"/>
    <w:uiPriority w:val="99"/>
    <w:rsid w:val="00073873"/>
    <w:rPr>
      <w:rFonts w:ascii="Verdana" w:hAnsi="Verdana"/>
      <w:sz w:val="22"/>
      <w:szCs w:val="22"/>
    </w:rPr>
  </w:style>
  <w:style w:type="paragraph" w:styleId="Quote">
    <w:name w:val="Quote"/>
    <w:basedOn w:val="Normal"/>
    <w:next w:val="Normal"/>
    <w:link w:val="QuoteChar"/>
    <w:uiPriority w:val="99"/>
    <w:qFormat/>
    <w:rsid w:val="00073873"/>
    <w:rPr>
      <w:i/>
      <w:iCs/>
      <w:color w:val="000000" w:themeColor="text1"/>
    </w:rPr>
  </w:style>
  <w:style w:type="character" w:customStyle="1" w:styleId="QuoteChar">
    <w:name w:val="Quote Char"/>
    <w:basedOn w:val="DefaultParagraphFont"/>
    <w:link w:val="Quote"/>
    <w:uiPriority w:val="99"/>
    <w:rsid w:val="00073873"/>
    <w:rPr>
      <w:rFonts w:ascii="Verdana" w:hAnsi="Verdana"/>
      <w:i/>
      <w:iCs/>
      <w:color w:val="000000" w:themeColor="text1"/>
      <w:sz w:val="22"/>
      <w:szCs w:val="22"/>
    </w:rPr>
  </w:style>
  <w:style w:type="paragraph" w:styleId="Salutation">
    <w:name w:val="Salutation"/>
    <w:basedOn w:val="Normal"/>
    <w:next w:val="Normal"/>
    <w:link w:val="SalutationChar"/>
    <w:uiPriority w:val="99"/>
    <w:unhideWhenUsed/>
    <w:rsid w:val="00073873"/>
  </w:style>
  <w:style w:type="character" w:customStyle="1" w:styleId="SalutationChar">
    <w:name w:val="Salutation Char"/>
    <w:basedOn w:val="DefaultParagraphFont"/>
    <w:link w:val="Salutation"/>
    <w:uiPriority w:val="99"/>
    <w:rsid w:val="00073873"/>
    <w:rPr>
      <w:rFonts w:ascii="Verdana" w:hAnsi="Verdana"/>
      <w:sz w:val="22"/>
      <w:szCs w:val="22"/>
    </w:rPr>
  </w:style>
  <w:style w:type="paragraph" w:styleId="Signature">
    <w:name w:val="Signature"/>
    <w:basedOn w:val="Normal"/>
    <w:link w:val="SignatureChar"/>
    <w:uiPriority w:val="99"/>
    <w:unhideWhenUsed/>
    <w:rsid w:val="00073873"/>
    <w:pPr>
      <w:ind w:left="4320"/>
    </w:pPr>
  </w:style>
  <w:style w:type="character" w:customStyle="1" w:styleId="SignatureChar">
    <w:name w:val="Signature Char"/>
    <w:basedOn w:val="DefaultParagraphFont"/>
    <w:link w:val="Signature"/>
    <w:uiPriority w:val="99"/>
    <w:rsid w:val="00073873"/>
    <w:rPr>
      <w:rFonts w:ascii="Verdana" w:hAnsi="Verdana"/>
      <w:sz w:val="22"/>
      <w:szCs w:val="22"/>
    </w:rPr>
  </w:style>
  <w:style w:type="paragraph" w:styleId="TOAHeading">
    <w:name w:val="toa heading"/>
    <w:basedOn w:val="Normal"/>
    <w:next w:val="Normal"/>
    <w:uiPriority w:val="99"/>
    <w:unhideWhenUsed/>
    <w:rsid w:val="00073873"/>
    <w:rPr>
      <w:rFonts w:asciiTheme="majorHAnsi" w:eastAsiaTheme="majorEastAsia" w:hAnsiTheme="majorHAnsi" w:cstheme="majorBidi"/>
      <w:b/>
      <w:bCs/>
      <w:sz w:val="24"/>
      <w:szCs w:val="24"/>
    </w:rPr>
  </w:style>
  <w:style w:type="paragraph" w:customStyle="1" w:styleId="StyletabletxtCentered">
    <w:name w:val="Style tabletxt + Centered"/>
    <w:basedOn w:val="tabletxt"/>
    <w:uiPriority w:val="99"/>
    <w:rsid w:val="00EE2729"/>
    <w:pPr>
      <w:jc w:val="center"/>
    </w:pPr>
    <w:rPr>
      <w:rFonts w:ascii="Arial" w:hAnsi="Arial"/>
    </w:rPr>
  </w:style>
  <w:style w:type="character" w:styleId="Emphasis">
    <w:name w:val="Emphasis"/>
    <w:basedOn w:val="DefaultParagraphFont"/>
    <w:uiPriority w:val="99"/>
    <w:qFormat/>
    <w:rsid w:val="00E4300C"/>
    <w:rPr>
      <w:i/>
      <w:iCs/>
    </w:rPr>
  </w:style>
  <w:style w:type="paragraph" w:customStyle="1" w:styleId="AttributeTableCaption">
    <w:name w:val="Attribute Table Caption"/>
    <w:basedOn w:val="AttributeTableBody"/>
    <w:next w:val="Normal"/>
    <w:uiPriority w:val="99"/>
    <w:rsid w:val="00214AF6"/>
    <w:pPr>
      <w:keepNext/>
      <w:spacing w:before="180" w:after="60" w:line="240" w:lineRule="exact"/>
    </w:pPr>
    <w:rPr>
      <w:rFonts w:ascii="Times New Roman" w:hAnsi="Times New Roman" w:cs="Times New Roman"/>
      <w:kern w:val="20"/>
      <w:sz w:val="20"/>
      <w:szCs w:val="20"/>
      <w:lang w:eastAsia="en-US"/>
    </w:rPr>
  </w:style>
  <w:style w:type="character" w:customStyle="1" w:styleId="UserTableBodyChar">
    <w:name w:val="User Table Body Char"/>
    <w:basedOn w:val="DefaultParagraphFont"/>
    <w:uiPriority w:val="99"/>
    <w:rsid w:val="00214AF6"/>
    <w:rPr>
      <w:rFonts w:ascii="Arial" w:hAnsi="Arial"/>
      <w:kern w:val="20"/>
      <w:sz w:val="18"/>
      <w:lang w:val="en-US" w:eastAsia="en-US" w:bidi="ar-SA"/>
    </w:rPr>
  </w:style>
  <w:style w:type="paragraph" w:customStyle="1" w:styleId="StyleArial14ptBoldLeft0After14ptLinespacing">
    <w:name w:val="Style Arial 14 pt Bold Left:  0&quot; After:  14 pt Line spacing:  ..."/>
    <w:basedOn w:val="Normal"/>
    <w:qFormat/>
    <w:rsid w:val="00DA4158"/>
    <w:pPr>
      <w:spacing w:after="280"/>
    </w:pPr>
    <w:rPr>
      <w:rFonts w:ascii="Arial" w:hAnsi="Arial"/>
      <w:b/>
      <w:bCs/>
      <w:sz w:val="28"/>
      <w:szCs w:val="20"/>
    </w:rPr>
  </w:style>
  <w:style w:type="character" w:customStyle="1" w:styleId="BodyTextIndentChar1">
    <w:name w:val="Body Text Indent Char1"/>
    <w:basedOn w:val="DefaultParagraphFont"/>
    <w:uiPriority w:val="99"/>
    <w:rsid w:val="009A0C83"/>
    <w:rPr>
      <w:rFonts w:ascii="Verdana" w:hAnsi="Verdana" w:cs="Verdana"/>
    </w:rPr>
  </w:style>
  <w:style w:type="character" w:styleId="IntenseEmphasis">
    <w:name w:val="Intense Emphasis"/>
    <w:basedOn w:val="DefaultParagraphFont"/>
    <w:uiPriority w:val="21"/>
    <w:qFormat/>
    <w:rsid w:val="00D11DED"/>
    <w:rPr>
      <w:b/>
      <w:bCs/>
      <w:i/>
      <w:iCs/>
      <w:color w:val="4F81BD" w:themeColor="accent1"/>
    </w:rPr>
  </w:style>
  <w:style w:type="table" w:styleId="LightList-Accent1">
    <w:name w:val="Light List Accent 1"/>
    <w:basedOn w:val="TableNormal"/>
    <w:uiPriority w:val="61"/>
    <w:rsid w:val="00C914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har1CharCharCharCharChar1Char2">
    <w:name w:val="Char1 Char Char Char Char Char1 Char2"/>
    <w:basedOn w:val="Normal"/>
    <w:rsid w:val="00AE2BAF"/>
    <w:pPr>
      <w:spacing w:after="160"/>
    </w:pPr>
    <w:rPr>
      <w:sz w:val="24"/>
      <w:szCs w:val="24"/>
    </w:rPr>
  </w:style>
  <w:style w:type="character" w:customStyle="1" w:styleId="custom-word-wrap1">
    <w:name w:val="custom-word-wrap1"/>
    <w:basedOn w:val="DefaultParagraphFont"/>
    <w:rsid w:val="008052AC"/>
  </w:style>
  <w:style w:type="paragraph" w:customStyle="1" w:styleId="V2bodytext">
    <w:name w:val="V2 bodytext"/>
    <w:basedOn w:val="Normal"/>
    <w:qFormat/>
    <w:rsid w:val="00CC4D5B"/>
    <w:rPr>
      <w:rFonts w:ascii="Times New Roman" w:hAnsi="Times New Roman"/>
      <w:kern w:val="20"/>
      <w:sz w:val="24"/>
      <w:szCs w:val="24"/>
      <w:lang w:eastAsia="de-DE"/>
    </w:rPr>
  </w:style>
  <w:style w:type="paragraph" w:customStyle="1" w:styleId="B1">
    <w:name w:val="B1"/>
    <w:basedOn w:val="Normal"/>
    <w:qFormat/>
    <w:rsid w:val="0002234A"/>
    <w:pPr>
      <w:numPr>
        <w:numId w:val="17"/>
      </w:numPr>
      <w:spacing w:before="100"/>
    </w:pPr>
    <w:rPr>
      <w:rFonts w:ascii="Times New Roman" w:hAnsi="Times New Roman"/>
      <w:kern w:val="20"/>
      <w:sz w:val="24"/>
      <w:szCs w:val="24"/>
      <w:lang w:eastAsia="de-DE"/>
    </w:rPr>
  </w:style>
  <w:style w:type="table" w:customStyle="1" w:styleId="LightList-Accent11">
    <w:name w:val="Light List - Accent 11"/>
    <w:basedOn w:val="TableNormal"/>
    <w:next w:val="LightList-Accent1"/>
    <w:uiPriority w:val="61"/>
    <w:semiHidden/>
    <w:unhideWhenUsed/>
    <w:rsid w:val="00A9445B"/>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next w:val="LightList-Accent1"/>
    <w:uiPriority w:val="61"/>
    <w:semiHidden/>
    <w:unhideWhenUsed/>
    <w:rsid w:val="00A9445B"/>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medcalcfontone1">
    <w:name w:val="medcalcfontone1"/>
    <w:basedOn w:val="DefaultParagraphFont"/>
    <w:rsid w:val="004F30C8"/>
    <w:rPr>
      <w:rFonts w:ascii="Arial" w:hAnsi="Arial" w:cs="Arial" w:hint="default"/>
      <w:b w:val="0"/>
      <w:bCs w:val="0"/>
      <w:i w:val="0"/>
      <w:iCs w:val="0"/>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40177152">
      <w:bodyDiv w:val="1"/>
      <w:marLeft w:val="0"/>
      <w:marRight w:val="0"/>
      <w:marTop w:val="0"/>
      <w:marBottom w:val="0"/>
      <w:divBdr>
        <w:top w:val="none" w:sz="0" w:space="0" w:color="auto"/>
        <w:left w:val="none" w:sz="0" w:space="0" w:color="auto"/>
        <w:bottom w:val="none" w:sz="0" w:space="0" w:color="auto"/>
        <w:right w:val="none" w:sz="0" w:space="0" w:color="auto"/>
      </w:divBdr>
    </w:div>
    <w:div w:id="97720152">
      <w:bodyDiv w:val="1"/>
      <w:marLeft w:val="0"/>
      <w:marRight w:val="0"/>
      <w:marTop w:val="0"/>
      <w:marBottom w:val="0"/>
      <w:divBdr>
        <w:top w:val="none" w:sz="0" w:space="0" w:color="auto"/>
        <w:left w:val="none" w:sz="0" w:space="0" w:color="auto"/>
        <w:bottom w:val="none" w:sz="0" w:space="0" w:color="auto"/>
        <w:right w:val="none" w:sz="0" w:space="0" w:color="auto"/>
      </w:divBdr>
    </w:div>
    <w:div w:id="120463001">
      <w:bodyDiv w:val="1"/>
      <w:marLeft w:val="0"/>
      <w:marRight w:val="0"/>
      <w:marTop w:val="0"/>
      <w:marBottom w:val="0"/>
      <w:divBdr>
        <w:top w:val="none" w:sz="0" w:space="0" w:color="auto"/>
        <w:left w:val="none" w:sz="0" w:space="0" w:color="auto"/>
        <w:bottom w:val="none" w:sz="0" w:space="0" w:color="auto"/>
        <w:right w:val="none" w:sz="0" w:space="0" w:color="auto"/>
      </w:divBdr>
    </w:div>
    <w:div w:id="163323864">
      <w:bodyDiv w:val="1"/>
      <w:marLeft w:val="0"/>
      <w:marRight w:val="0"/>
      <w:marTop w:val="0"/>
      <w:marBottom w:val="0"/>
      <w:divBdr>
        <w:top w:val="none" w:sz="0" w:space="0" w:color="auto"/>
        <w:left w:val="none" w:sz="0" w:space="0" w:color="auto"/>
        <w:bottom w:val="none" w:sz="0" w:space="0" w:color="auto"/>
        <w:right w:val="none" w:sz="0" w:space="0" w:color="auto"/>
      </w:divBdr>
    </w:div>
    <w:div w:id="163396288">
      <w:bodyDiv w:val="1"/>
      <w:marLeft w:val="0"/>
      <w:marRight w:val="0"/>
      <w:marTop w:val="0"/>
      <w:marBottom w:val="0"/>
      <w:divBdr>
        <w:top w:val="none" w:sz="0" w:space="0" w:color="auto"/>
        <w:left w:val="none" w:sz="0" w:space="0" w:color="auto"/>
        <w:bottom w:val="none" w:sz="0" w:space="0" w:color="auto"/>
        <w:right w:val="none" w:sz="0" w:space="0" w:color="auto"/>
      </w:divBdr>
    </w:div>
    <w:div w:id="242834586">
      <w:bodyDiv w:val="1"/>
      <w:marLeft w:val="0"/>
      <w:marRight w:val="0"/>
      <w:marTop w:val="0"/>
      <w:marBottom w:val="0"/>
      <w:divBdr>
        <w:top w:val="none" w:sz="0" w:space="0" w:color="auto"/>
        <w:left w:val="none" w:sz="0" w:space="0" w:color="auto"/>
        <w:bottom w:val="none" w:sz="0" w:space="0" w:color="auto"/>
        <w:right w:val="none" w:sz="0" w:space="0" w:color="auto"/>
      </w:divBdr>
    </w:div>
    <w:div w:id="280301782">
      <w:bodyDiv w:val="1"/>
      <w:marLeft w:val="0"/>
      <w:marRight w:val="0"/>
      <w:marTop w:val="0"/>
      <w:marBottom w:val="0"/>
      <w:divBdr>
        <w:top w:val="none" w:sz="0" w:space="0" w:color="auto"/>
        <w:left w:val="none" w:sz="0" w:space="0" w:color="auto"/>
        <w:bottom w:val="none" w:sz="0" w:space="0" w:color="auto"/>
        <w:right w:val="none" w:sz="0" w:space="0" w:color="auto"/>
      </w:divBdr>
      <w:divsChild>
        <w:div w:id="188302618">
          <w:marLeft w:val="0"/>
          <w:marRight w:val="0"/>
          <w:marTop w:val="0"/>
          <w:marBottom w:val="0"/>
          <w:divBdr>
            <w:top w:val="none" w:sz="0" w:space="0" w:color="auto"/>
            <w:left w:val="none" w:sz="0" w:space="0" w:color="auto"/>
            <w:bottom w:val="none" w:sz="0" w:space="0" w:color="auto"/>
            <w:right w:val="none" w:sz="0" w:space="0" w:color="auto"/>
          </w:divBdr>
          <w:divsChild>
            <w:div w:id="734814572">
              <w:marLeft w:val="0"/>
              <w:marRight w:val="0"/>
              <w:marTop w:val="0"/>
              <w:marBottom w:val="0"/>
              <w:divBdr>
                <w:top w:val="none" w:sz="0" w:space="0" w:color="auto"/>
                <w:left w:val="none" w:sz="0" w:space="0" w:color="auto"/>
                <w:bottom w:val="none" w:sz="0" w:space="0" w:color="auto"/>
                <w:right w:val="none" w:sz="0" w:space="0" w:color="auto"/>
              </w:divBdr>
              <w:divsChild>
                <w:div w:id="770079920">
                  <w:marLeft w:val="0"/>
                  <w:marRight w:val="0"/>
                  <w:marTop w:val="0"/>
                  <w:marBottom w:val="0"/>
                  <w:divBdr>
                    <w:top w:val="none" w:sz="0" w:space="0" w:color="auto"/>
                    <w:left w:val="none" w:sz="0" w:space="0" w:color="auto"/>
                    <w:bottom w:val="none" w:sz="0" w:space="0" w:color="auto"/>
                    <w:right w:val="none" w:sz="0" w:space="0" w:color="auto"/>
                  </w:divBdr>
                  <w:divsChild>
                    <w:div w:id="469980741">
                      <w:marLeft w:val="0"/>
                      <w:marRight w:val="0"/>
                      <w:marTop w:val="0"/>
                      <w:marBottom w:val="0"/>
                      <w:divBdr>
                        <w:top w:val="none" w:sz="0" w:space="0" w:color="auto"/>
                        <w:left w:val="none" w:sz="0" w:space="0" w:color="auto"/>
                        <w:bottom w:val="none" w:sz="0" w:space="0" w:color="auto"/>
                        <w:right w:val="none" w:sz="0" w:space="0" w:color="auto"/>
                      </w:divBdr>
                      <w:divsChild>
                        <w:div w:id="1925533716">
                          <w:marLeft w:val="0"/>
                          <w:marRight w:val="0"/>
                          <w:marTop w:val="0"/>
                          <w:marBottom w:val="0"/>
                          <w:divBdr>
                            <w:top w:val="none" w:sz="0" w:space="0" w:color="auto"/>
                            <w:left w:val="none" w:sz="0" w:space="0" w:color="auto"/>
                            <w:bottom w:val="none" w:sz="0" w:space="0" w:color="auto"/>
                            <w:right w:val="none" w:sz="0" w:space="0" w:color="auto"/>
                          </w:divBdr>
                          <w:divsChild>
                            <w:div w:id="567426502">
                              <w:marLeft w:val="0"/>
                              <w:marRight w:val="0"/>
                              <w:marTop w:val="0"/>
                              <w:marBottom w:val="0"/>
                              <w:divBdr>
                                <w:top w:val="none" w:sz="0" w:space="0" w:color="auto"/>
                                <w:left w:val="none" w:sz="0" w:space="0" w:color="auto"/>
                                <w:bottom w:val="none" w:sz="0" w:space="0" w:color="auto"/>
                                <w:right w:val="none" w:sz="0" w:space="0" w:color="auto"/>
                              </w:divBdr>
                              <w:divsChild>
                                <w:div w:id="1427849261">
                                  <w:marLeft w:val="0"/>
                                  <w:marRight w:val="0"/>
                                  <w:marTop w:val="0"/>
                                  <w:marBottom w:val="0"/>
                                  <w:divBdr>
                                    <w:top w:val="none" w:sz="0" w:space="0" w:color="auto"/>
                                    <w:left w:val="none" w:sz="0" w:space="0" w:color="auto"/>
                                    <w:bottom w:val="none" w:sz="0" w:space="0" w:color="auto"/>
                                    <w:right w:val="none" w:sz="0" w:space="0" w:color="auto"/>
                                  </w:divBdr>
                                  <w:divsChild>
                                    <w:div w:id="2105614123">
                                      <w:marLeft w:val="0"/>
                                      <w:marRight w:val="0"/>
                                      <w:marTop w:val="0"/>
                                      <w:marBottom w:val="0"/>
                                      <w:divBdr>
                                        <w:top w:val="none" w:sz="0" w:space="0" w:color="auto"/>
                                        <w:left w:val="none" w:sz="0" w:space="0" w:color="auto"/>
                                        <w:bottom w:val="none" w:sz="0" w:space="0" w:color="auto"/>
                                        <w:right w:val="none" w:sz="0" w:space="0" w:color="auto"/>
                                      </w:divBdr>
                                      <w:divsChild>
                                        <w:div w:id="2073963800">
                                          <w:marLeft w:val="0"/>
                                          <w:marRight w:val="0"/>
                                          <w:marTop w:val="0"/>
                                          <w:marBottom w:val="0"/>
                                          <w:divBdr>
                                            <w:top w:val="none" w:sz="0" w:space="0" w:color="auto"/>
                                            <w:left w:val="none" w:sz="0" w:space="0" w:color="auto"/>
                                            <w:bottom w:val="none" w:sz="0" w:space="0" w:color="auto"/>
                                            <w:right w:val="none" w:sz="0" w:space="0" w:color="auto"/>
                                          </w:divBdr>
                                          <w:divsChild>
                                            <w:div w:id="13906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031252">
      <w:bodyDiv w:val="1"/>
      <w:marLeft w:val="4"/>
      <w:marRight w:val="4"/>
      <w:marTop w:val="4"/>
      <w:marBottom w:val="4"/>
      <w:divBdr>
        <w:top w:val="none" w:sz="0" w:space="0" w:color="auto"/>
        <w:left w:val="none" w:sz="0" w:space="0" w:color="auto"/>
        <w:bottom w:val="none" w:sz="0" w:space="0" w:color="auto"/>
        <w:right w:val="none" w:sz="0" w:space="0" w:color="auto"/>
      </w:divBdr>
      <w:divsChild>
        <w:div w:id="1060521572">
          <w:marLeft w:val="0"/>
          <w:marRight w:val="0"/>
          <w:marTop w:val="0"/>
          <w:marBottom w:val="0"/>
          <w:divBdr>
            <w:top w:val="none" w:sz="0" w:space="0" w:color="auto"/>
            <w:left w:val="none" w:sz="0" w:space="0" w:color="auto"/>
            <w:bottom w:val="none" w:sz="0" w:space="0" w:color="auto"/>
            <w:right w:val="none" w:sz="0" w:space="0" w:color="auto"/>
          </w:divBdr>
          <w:divsChild>
            <w:div w:id="584190982">
              <w:marLeft w:val="0"/>
              <w:marRight w:val="0"/>
              <w:marTop w:val="0"/>
              <w:marBottom w:val="0"/>
              <w:divBdr>
                <w:top w:val="none" w:sz="0" w:space="0" w:color="auto"/>
                <w:left w:val="none" w:sz="0" w:space="0" w:color="auto"/>
                <w:bottom w:val="none" w:sz="0" w:space="0" w:color="auto"/>
                <w:right w:val="none" w:sz="0" w:space="0" w:color="auto"/>
              </w:divBdr>
              <w:divsChild>
                <w:div w:id="1665430086">
                  <w:marLeft w:val="0"/>
                  <w:marRight w:val="0"/>
                  <w:marTop w:val="0"/>
                  <w:marBottom w:val="180"/>
                  <w:divBdr>
                    <w:top w:val="none" w:sz="0" w:space="0" w:color="auto"/>
                    <w:left w:val="none" w:sz="0" w:space="0" w:color="auto"/>
                    <w:bottom w:val="none" w:sz="0" w:space="0" w:color="auto"/>
                    <w:right w:val="none" w:sz="0" w:space="0" w:color="auto"/>
                  </w:divBdr>
                  <w:divsChild>
                    <w:div w:id="270556716">
                      <w:marLeft w:val="0"/>
                      <w:marRight w:val="0"/>
                      <w:marTop w:val="0"/>
                      <w:marBottom w:val="0"/>
                      <w:divBdr>
                        <w:top w:val="none" w:sz="0" w:space="0" w:color="auto"/>
                        <w:left w:val="none" w:sz="0" w:space="0" w:color="auto"/>
                        <w:bottom w:val="none" w:sz="0" w:space="0" w:color="auto"/>
                        <w:right w:val="none" w:sz="0" w:space="0" w:color="auto"/>
                      </w:divBdr>
                      <w:divsChild>
                        <w:div w:id="661741712">
                          <w:marLeft w:val="0"/>
                          <w:marRight w:val="0"/>
                          <w:marTop w:val="0"/>
                          <w:marBottom w:val="0"/>
                          <w:divBdr>
                            <w:top w:val="none" w:sz="0" w:space="0" w:color="auto"/>
                            <w:left w:val="none" w:sz="0" w:space="0" w:color="auto"/>
                            <w:bottom w:val="none" w:sz="0" w:space="0" w:color="auto"/>
                            <w:right w:val="none" w:sz="0" w:space="0" w:color="auto"/>
                          </w:divBdr>
                          <w:divsChild>
                            <w:div w:id="9498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39155">
      <w:bodyDiv w:val="1"/>
      <w:marLeft w:val="0"/>
      <w:marRight w:val="0"/>
      <w:marTop w:val="0"/>
      <w:marBottom w:val="0"/>
      <w:divBdr>
        <w:top w:val="none" w:sz="0" w:space="0" w:color="auto"/>
        <w:left w:val="none" w:sz="0" w:space="0" w:color="auto"/>
        <w:bottom w:val="none" w:sz="0" w:space="0" w:color="auto"/>
        <w:right w:val="none" w:sz="0" w:space="0" w:color="auto"/>
      </w:divBdr>
    </w:div>
    <w:div w:id="360206772">
      <w:bodyDiv w:val="1"/>
      <w:marLeft w:val="0"/>
      <w:marRight w:val="0"/>
      <w:marTop w:val="0"/>
      <w:marBottom w:val="0"/>
      <w:divBdr>
        <w:top w:val="none" w:sz="0" w:space="0" w:color="auto"/>
        <w:left w:val="none" w:sz="0" w:space="0" w:color="auto"/>
        <w:bottom w:val="none" w:sz="0" w:space="0" w:color="auto"/>
        <w:right w:val="none" w:sz="0" w:space="0" w:color="auto"/>
      </w:divBdr>
    </w:div>
    <w:div w:id="408116373">
      <w:bodyDiv w:val="1"/>
      <w:marLeft w:val="0"/>
      <w:marRight w:val="0"/>
      <w:marTop w:val="0"/>
      <w:marBottom w:val="0"/>
      <w:divBdr>
        <w:top w:val="none" w:sz="0" w:space="0" w:color="auto"/>
        <w:left w:val="none" w:sz="0" w:space="0" w:color="auto"/>
        <w:bottom w:val="none" w:sz="0" w:space="0" w:color="auto"/>
        <w:right w:val="none" w:sz="0" w:space="0" w:color="auto"/>
      </w:divBdr>
    </w:div>
    <w:div w:id="416906502">
      <w:bodyDiv w:val="1"/>
      <w:marLeft w:val="0"/>
      <w:marRight w:val="0"/>
      <w:marTop w:val="0"/>
      <w:marBottom w:val="0"/>
      <w:divBdr>
        <w:top w:val="none" w:sz="0" w:space="0" w:color="auto"/>
        <w:left w:val="none" w:sz="0" w:space="0" w:color="auto"/>
        <w:bottom w:val="none" w:sz="0" w:space="0" w:color="auto"/>
        <w:right w:val="none" w:sz="0" w:space="0" w:color="auto"/>
      </w:divBdr>
    </w:div>
    <w:div w:id="420680628">
      <w:bodyDiv w:val="1"/>
      <w:marLeft w:val="0"/>
      <w:marRight w:val="0"/>
      <w:marTop w:val="0"/>
      <w:marBottom w:val="0"/>
      <w:divBdr>
        <w:top w:val="none" w:sz="0" w:space="0" w:color="auto"/>
        <w:left w:val="none" w:sz="0" w:space="0" w:color="auto"/>
        <w:bottom w:val="none" w:sz="0" w:space="0" w:color="auto"/>
        <w:right w:val="none" w:sz="0" w:space="0" w:color="auto"/>
      </w:divBdr>
    </w:div>
    <w:div w:id="507642752">
      <w:bodyDiv w:val="1"/>
      <w:marLeft w:val="0"/>
      <w:marRight w:val="0"/>
      <w:marTop w:val="0"/>
      <w:marBottom w:val="0"/>
      <w:divBdr>
        <w:top w:val="none" w:sz="0" w:space="0" w:color="auto"/>
        <w:left w:val="none" w:sz="0" w:space="0" w:color="auto"/>
        <w:bottom w:val="none" w:sz="0" w:space="0" w:color="auto"/>
        <w:right w:val="none" w:sz="0" w:space="0" w:color="auto"/>
      </w:divBdr>
    </w:div>
    <w:div w:id="532041554">
      <w:bodyDiv w:val="1"/>
      <w:marLeft w:val="0"/>
      <w:marRight w:val="0"/>
      <w:marTop w:val="0"/>
      <w:marBottom w:val="0"/>
      <w:divBdr>
        <w:top w:val="none" w:sz="0" w:space="0" w:color="auto"/>
        <w:left w:val="none" w:sz="0" w:space="0" w:color="auto"/>
        <w:bottom w:val="none" w:sz="0" w:space="0" w:color="auto"/>
        <w:right w:val="none" w:sz="0" w:space="0" w:color="auto"/>
      </w:divBdr>
    </w:div>
    <w:div w:id="589897562">
      <w:bodyDiv w:val="1"/>
      <w:marLeft w:val="0"/>
      <w:marRight w:val="0"/>
      <w:marTop w:val="0"/>
      <w:marBottom w:val="0"/>
      <w:divBdr>
        <w:top w:val="none" w:sz="0" w:space="0" w:color="auto"/>
        <w:left w:val="none" w:sz="0" w:space="0" w:color="auto"/>
        <w:bottom w:val="none" w:sz="0" w:space="0" w:color="auto"/>
        <w:right w:val="none" w:sz="0" w:space="0" w:color="auto"/>
      </w:divBdr>
    </w:div>
    <w:div w:id="652299831">
      <w:bodyDiv w:val="1"/>
      <w:marLeft w:val="0"/>
      <w:marRight w:val="0"/>
      <w:marTop w:val="0"/>
      <w:marBottom w:val="0"/>
      <w:divBdr>
        <w:top w:val="none" w:sz="0" w:space="0" w:color="auto"/>
        <w:left w:val="none" w:sz="0" w:space="0" w:color="auto"/>
        <w:bottom w:val="none" w:sz="0" w:space="0" w:color="auto"/>
        <w:right w:val="none" w:sz="0" w:space="0" w:color="auto"/>
      </w:divBdr>
    </w:div>
    <w:div w:id="660699484">
      <w:bodyDiv w:val="1"/>
      <w:marLeft w:val="0"/>
      <w:marRight w:val="0"/>
      <w:marTop w:val="0"/>
      <w:marBottom w:val="0"/>
      <w:divBdr>
        <w:top w:val="none" w:sz="0" w:space="0" w:color="auto"/>
        <w:left w:val="none" w:sz="0" w:space="0" w:color="auto"/>
        <w:bottom w:val="none" w:sz="0" w:space="0" w:color="auto"/>
        <w:right w:val="none" w:sz="0" w:space="0" w:color="auto"/>
      </w:divBdr>
    </w:div>
    <w:div w:id="675813773">
      <w:bodyDiv w:val="1"/>
      <w:marLeft w:val="0"/>
      <w:marRight w:val="0"/>
      <w:marTop w:val="0"/>
      <w:marBottom w:val="0"/>
      <w:divBdr>
        <w:top w:val="none" w:sz="0" w:space="0" w:color="auto"/>
        <w:left w:val="none" w:sz="0" w:space="0" w:color="auto"/>
        <w:bottom w:val="none" w:sz="0" w:space="0" w:color="auto"/>
        <w:right w:val="none" w:sz="0" w:space="0" w:color="auto"/>
      </w:divBdr>
    </w:div>
    <w:div w:id="704719738">
      <w:bodyDiv w:val="1"/>
      <w:marLeft w:val="0"/>
      <w:marRight w:val="0"/>
      <w:marTop w:val="0"/>
      <w:marBottom w:val="0"/>
      <w:divBdr>
        <w:top w:val="none" w:sz="0" w:space="0" w:color="auto"/>
        <w:left w:val="none" w:sz="0" w:space="0" w:color="auto"/>
        <w:bottom w:val="none" w:sz="0" w:space="0" w:color="auto"/>
        <w:right w:val="none" w:sz="0" w:space="0" w:color="auto"/>
      </w:divBdr>
    </w:div>
    <w:div w:id="749159491">
      <w:bodyDiv w:val="1"/>
      <w:marLeft w:val="0"/>
      <w:marRight w:val="0"/>
      <w:marTop w:val="0"/>
      <w:marBottom w:val="0"/>
      <w:divBdr>
        <w:top w:val="none" w:sz="0" w:space="0" w:color="auto"/>
        <w:left w:val="none" w:sz="0" w:space="0" w:color="auto"/>
        <w:bottom w:val="none" w:sz="0" w:space="0" w:color="auto"/>
        <w:right w:val="none" w:sz="0" w:space="0" w:color="auto"/>
      </w:divBdr>
    </w:div>
    <w:div w:id="779492250">
      <w:bodyDiv w:val="1"/>
      <w:marLeft w:val="0"/>
      <w:marRight w:val="0"/>
      <w:marTop w:val="0"/>
      <w:marBottom w:val="0"/>
      <w:divBdr>
        <w:top w:val="none" w:sz="0" w:space="0" w:color="auto"/>
        <w:left w:val="none" w:sz="0" w:space="0" w:color="auto"/>
        <w:bottom w:val="none" w:sz="0" w:space="0" w:color="auto"/>
        <w:right w:val="none" w:sz="0" w:space="0" w:color="auto"/>
      </w:divBdr>
    </w:div>
    <w:div w:id="847407180">
      <w:bodyDiv w:val="1"/>
      <w:marLeft w:val="0"/>
      <w:marRight w:val="0"/>
      <w:marTop w:val="0"/>
      <w:marBottom w:val="0"/>
      <w:divBdr>
        <w:top w:val="none" w:sz="0" w:space="0" w:color="auto"/>
        <w:left w:val="none" w:sz="0" w:space="0" w:color="auto"/>
        <w:bottom w:val="none" w:sz="0" w:space="0" w:color="auto"/>
        <w:right w:val="none" w:sz="0" w:space="0" w:color="auto"/>
      </w:divBdr>
    </w:div>
    <w:div w:id="970129688">
      <w:bodyDiv w:val="1"/>
      <w:marLeft w:val="0"/>
      <w:marRight w:val="0"/>
      <w:marTop w:val="0"/>
      <w:marBottom w:val="0"/>
      <w:divBdr>
        <w:top w:val="none" w:sz="0" w:space="0" w:color="auto"/>
        <w:left w:val="none" w:sz="0" w:space="0" w:color="auto"/>
        <w:bottom w:val="none" w:sz="0" w:space="0" w:color="auto"/>
        <w:right w:val="none" w:sz="0" w:space="0" w:color="auto"/>
      </w:divBdr>
    </w:div>
    <w:div w:id="979113665">
      <w:bodyDiv w:val="1"/>
      <w:marLeft w:val="0"/>
      <w:marRight w:val="0"/>
      <w:marTop w:val="0"/>
      <w:marBottom w:val="0"/>
      <w:divBdr>
        <w:top w:val="none" w:sz="0" w:space="0" w:color="auto"/>
        <w:left w:val="none" w:sz="0" w:space="0" w:color="auto"/>
        <w:bottom w:val="none" w:sz="0" w:space="0" w:color="auto"/>
        <w:right w:val="none" w:sz="0" w:space="0" w:color="auto"/>
      </w:divBdr>
    </w:div>
    <w:div w:id="991562578">
      <w:bodyDiv w:val="1"/>
      <w:marLeft w:val="0"/>
      <w:marRight w:val="0"/>
      <w:marTop w:val="0"/>
      <w:marBottom w:val="0"/>
      <w:divBdr>
        <w:top w:val="none" w:sz="0" w:space="0" w:color="auto"/>
        <w:left w:val="none" w:sz="0" w:space="0" w:color="auto"/>
        <w:bottom w:val="none" w:sz="0" w:space="0" w:color="auto"/>
        <w:right w:val="none" w:sz="0" w:space="0" w:color="auto"/>
      </w:divBdr>
    </w:div>
    <w:div w:id="997345841">
      <w:bodyDiv w:val="1"/>
      <w:marLeft w:val="0"/>
      <w:marRight w:val="0"/>
      <w:marTop w:val="0"/>
      <w:marBottom w:val="0"/>
      <w:divBdr>
        <w:top w:val="none" w:sz="0" w:space="0" w:color="auto"/>
        <w:left w:val="none" w:sz="0" w:space="0" w:color="auto"/>
        <w:bottom w:val="none" w:sz="0" w:space="0" w:color="auto"/>
        <w:right w:val="none" w:sz="0" w:space="0" w:color="auto"/>
      </w:divBdr>
    </w:div>
    <w:div w:id="1004170241">
      <w:bodyDiv w:val="1"/>
      <w:marLeft w:val="0"/>
      <w:marRight w:val="0"/>
      <w:marTop w:val="0"/>
      <w:marBottom w:val="0"/>
      <w:divBdr>
        <w:top w:val="none" w:sz="0" w:space="0" w:color="auto"/>
        <w:left w:val="none" w:sz="0" w:space="0" w:color="auto"/>
        <w:bottom w:val="none" w:sz="0" w:space="0" w:color="auto"/>
        <w:right w:val="none" w:sz="0" w:space="0" w:color="auto"/>
      </w:divBdr>
    </w:div>
    <w:div w:id="1006980415">
      <w:bodyDiv w:val="1"/>
      <w:marLeft w:val="0"/>
      <w:marRight w:val="0"/>
      <w:marTop w:val="0"/>
      <w:marBottom w:val="0"/>
      <w:divBdr>
        <w:top w:val="none" w:sz="0" w:space="0" w:color="auto"/>
        <w:left w:val="none" w:sz="0" w:space="0" w:color="auto"/>
        <w:bottom w:val="none" w:sz="0" w:space="0" w:color="auto"/>
        <w:right w:val="none" w:sz="0" w:space="0" w:color="auto"/>
      </w:divBdr>
    </w:div>
    <w:div w:id="1011025752">
      <w:bodyDiv w:val="1"/>
      <w:marLeft w:val="0"/>
      <w:marRight w:val="0"/>
      <w:marTop w:val="0"/>
      <w:marBottom w:val="0"/>
      <w:divBdr>
        <w:top w:val="none" w:sz="0" w:space="0" w:color="auto"/>
        <w:left w:val="none" w:sz="0" w:space="0" w:color="auto"/>
        <w:bottom w:val="none" w:sz="0" w:space="0" w:color="auto"/>
        <w:right w:val="none" w:sz="0" w:space="0" w:color="auto"/>
      </w:divBdr>
    </w:div>
    <w:div w:id="1036005608">
      <w:bodyDiv w:val="1"/>
      <w:marLeft w:val="4"/>
      <w:marRight w:val="4"/>
      <w:marTop w:val="4"/>
      <w:marBottom w:val="4"/>
      <w:divBdr>
        <w:top w:val="none" w:sz="0" w:space="0" w:color="auto"/>
        <w:left w:val="none" w:sz="0" w:space="0" w:color="auto"/>
        <w:bottom w:val="none" w:sz="0" w:space="0" w:color="auto"/>
        <w:right w:val="none" w:sz="0" w:space="0" w:color="auto"/>
      </w:divBdr>
      <w:divsChild>
        <w:div w:id="301927226">
          <w:marLeft w:val="0"/>
          <w:marRight w:val="0"/>
          <w:marTop w:val="0"/>
          <w:marBottom w:val="0"/>
          <w:divBdr>
            <w:top w:val="none" w:sz="0" w:space="0" w:color="auto"/>
            <w:left w:val="none" w:sz="0" w:space="0" w:color="auto"/>
            <w:bottom w:val="none" w:sz="0" w:space="0" w:color="auto"/>
            <w:right w:val="none" w:sz="0" w:space="0" w:color="auto"/>
          </w:divBdr>
          <w:divsChild>
            <w:div w:id="263465010">
              <w:marLeft w:val="0"/>
              <w:marRight w:val="0"/>
              <w:marTop w:val="0"/>
              <w:marBottom w:val="0"/>
              <w:divBdr>
                <w:top w:val="none" w:sz="0" w:space="0" w:color="auto"/>
                <w:left w:val="none" w:sz="0" w:space="0" w:color="auto"/>
                <w:bottom w:val="none" w:sz="0" w:space="0" w:color="auto"/>
                <w:right w:val="none" w:sz="0" w:space="0" w:color="auto"/>
              </w:divBdr>
              <w:divsChild>
                <w:div w:id="1564103529">
                  <w:marLeft w:val="0"/>
                  <w:marRight w:val="0"/>
                  <w:marTop w:val="0"/>
                  <w:marBottom w:val="180"/>
                  <w:divBdr>
                    <w:top w:val="none" w:sz="0" w:space="0" w:color="auto"/>
                    <w:left w:val="none" w:sz="0" w:space="0" w:color="auto"/>
                    <w:bottom w:val="none" w:sz="0" w:space="0" w:color="auto"/>
                    <w:right w:val="none" w:sz="0" w:space="0" w:color="auto"/>
                  </w:divBdr>
                  <w:divsChild>
                    <w:div w:id="285819891">
                      <w:marLeft w:val="0"/>
                      <w:marRight w:val="0"/>
                      <w:marTop w:val="0"/>
                      <w:marBottom w:val="0"/>
                      <w:divBdr>
                        <w:top w:val="none" w:sz="0" w:space="0" w:color="auto"/>
                        <w:left w:val="none" w:sz="0" w:space="0" w:color="auto"/>
                        <w:bottom w:val="none" w:sz="0" w:space="0" w:color="auto"/>
                        <w:right w:val="none" w:sz="0" w:space="0" w:color="auto"/>
                      </w:divBdr>
                      <w:divsChild>
                        <w:div w:id="1529029184">
                          <w:marLeft w:val="0"/>
                          <w:marRight w:val="0"/>
                          <w:marTop w:val="0"/>
                          <w:marBottom w:val="0"/>
                          <w:divBdr>
                            <w:top w:val="none" w:sz="0" w:space="0" w:color="auto"/>
                            <w:left w:val="none" w:sz="0" w:space="0" w:color="auto"/>
                            <w:bottom w:val="none" w:sz="0" w:space="0" w:color="auto"/>
                            <w:right w:val="none" w:sz="0" w:space="0" w:color="auto"/>
                          </w:divBdr>
                          <w:divsChild>
                            <w:div w:id="204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4632">
      <w:bodyDiv w:val="1"/>
      <w:marLeft w:val="0"/>
      <w:marRight w:val="0"/>
      <w:marTop w:val="0"/>
      <w:marBottom w:val="0"/>
      <w:divBdr>
        <w:top w:val="none" w:sz="0" w:space="0" w:color="auto"/>
        <w:left w:val="none" w:sz="0" w:space="0" w:color="auto"/>
        <w:bottom w:val="none" w:sz="0" w:space="0" w:color="auto"/>
        <w:right w:val="none" w:sz="0" w:space="0" w:color="auto"/>
      </w:divBdr>
    </w:div>
    <w:div w:id="1063216380">
      <w:bodyDiv w:val="1"/>
      <w:marLeft w:val="0"/>
      <w:marRight w:val="0"/>
      <w:marTop w:val="0"/>
      <w:marBottom w:val="0"/>
      <w:divBdr>
        <w:top w:val="none" w:sz="0" w:space="0" w:color="auto"/>
        <w:left w:val="none" w:sz="0" w:space="0" w:color="auto"/>
        <w:bottom w:val="none" w:sz="0" w:space="0" w:color="auto"/>
        <w:right w:val="none" w:sz="0" w:space="0" w:color="auto"/>
      </w:divBdr>
    </w:div>
    <w:div w:id="1101101932">
      <w:bodyDiv w:val="1"/>
      <w:marLeft w:val="0"/>
      <w:marRight w:val="0"/>
      <w:marTop w:val="0"/>
      <w:marBottom w:val="0"/>
      <w:divBdr>
        <w:top w:val="none" w:sz="0" w:space="0" w:color="auto"/>
        <w:left w:val="none" w:sz="0" w:space="0" w:color="auto"/>
        <w:bottom w:val="none" w:sz="0" w:space="0" w:color="auto"/>
        <w:right w:val="none" w:sz="0" w:space="0" w:color="auto"/>
      </w:divBdr>
    </w:div>
    <w:div w:id="1172187210">
      <w:bodyDiv w:val="1"/>
      <w:marLeft w:val="0"/>
      <w:marRight w:val="0"/>
      <w:marTop w:val="0"/>
      <w:marBottom w:val="0"/>
      <w:divBdr>
        <w:top w:val="none" w:sz="0" w:space="0" w:color="auto"/>
        <w:left w:val="none" w:sz="0" w:space="0" w:color="auto"/>
        <w:bottom w:val="none" w:sz="0" w:space="0" w:color="auto"/>
        <w:right w:val="none" w:sz="0" w:space="0" w:color="auto"/>
      </w:divBdr>
    </w:div>
    <w:div w:id="1254163983">
      <w:bodyDiv w:val="1"/>
      <w:marLeft w:val="0"/>
      <w:marRight w:val="0"/>
      <w:marTop w:val="0"/>
      <w:marBottom w:val="0"/>
      <w:divBdr>
        <w:top w:val="none" w:sz="0" w:space="0" w:color="auto"/>
        <w:left w:val="none" w:sz="0" w:space="0" w:color="auto"/>
        <w:bottom w:val="none" w:sz="0" w:space="0" w:color="auto"/>
        <w:right w:val="none" w:sz="0" w:space="0" w:color="auto"/>
      </w:divBdr>
    </w:div>
    <w:div w:id="1297299978">
      <w:bodyDiv w:val="1"/>
      <w:marLeft w:val="0"/>
      <w:marRight w:val="0"/>
      <w:marTop w:val="0"/>
      <w:marBottom w:val="0"/>
      <w:divBdr>
        <w:top w:val="none" w:sz="0" w:space="0" w:color="auto"/>
        <w:left w:val="none" w:sz="0" w:space="0" w:color="auto"/>
        <w:bottom w:val="none" w:sz="0" w:space="0" w:color="auto"/>
        <w:right w:val="none" w:sz="0" w:space="0" w:color="auto"/>
      </w:divBdr>
    </w:div>
    <w:div w:id="1340155179">
      <w:bodyDiv w:val="1"/>
      <w:marLeft w:val="0"/>
      <w:marRight w:val="0"/>
      <w:marTop w:val="0"/>
      <w:marBottom w:val="0"/>
      <w:divBdr>
        <w:top w:val="none" w:sz="0" w:space="0" w:color="auto"/>
        <w:left w:val="none" w:sz="0" w:space="0" w:color="auto"/>
        <w:bottom w:val="none" w:sz="0" w:space="0" w:color="auto"/>
        <w:right w:val="none" w:sz="0" w:space="0" w:color="auto"/>
      </w:divBdr>
    </w:div>
    <w:div w:id="1348363858">
      <w:bodyDiv w:val="1"/>
      <w:marLeft w:val="0"/>
      <w:marRight w:val="0"/>
      <w:marTop w:val="0"/>
      <w:marBottom w:val="0"/>
      <w:divBdr>
        <w:top w:val="none" w:sz="0" w:space="0" w:color="auto"/>
        <w:left w:val="none" w:sz="0" w:space="0" w:color="auto"/>
        <w:bottom w:val="none" w:sz="0" w:space="0" w:color="auto"/>
        <w:right w:val="none" w:sz="0" w:space="0" w:color="auto"/>
      </w:divBdr>
    </w:div>
    <w:div w:id="1417937290">
      <w:bodyDiv w:val="1"/>
      <w:marLeft w:val="0"/>
      <w:marRight w:val="0"/>
      <w:marTop w:val="0"/>
      <w:marBottom w:val="0"/>
      <w:divBdr>
        <w:top w:val="none" w:sz="0" w:space="0" w:color="auto"/>
        <w:left w:val="none" w:sz="0" w:space="0" w:color="auto"/>
        <w:bottom w:val="none" w:sz="0" w:space="0" w:color="auto"/>
        <w:right w:val="none" w:sz="0" w:space="0" w:color="auto"/>
      </w:divBdr>
    </w:div>
    <w:div w:id="1472209521">
      <w:bodyDiv w:val="1"/>
      <w:marLeft w:val="0"/>
      <w:marRight w:val="0"/>
      <w:marTop w:val="0"/>
      <w:marBottom w:val="0"/>
      <w:divBdr>
        <w:top w:val="none" w:sz="0" w:space="0" w:color="auto"/>
        <w:left w:val="none" w:sz="0" w:space="0" w:color="auto"/>
        <w:bottom w:val="none" w:sz="0" w:space="0" w:color="auto"/>
        <w:right w:val="none" w:sz="0" w:space="0" w:color="auto"/>
      </w:divBdr>
    </w:div>
    <w:div w:id="1479418340">
      <w:bodyDiv w:val="1"/>
      <w:marLeft w:val="0"/>
      <w:marRight w:val="0"/>
      <w:marTop w:val="0"/>
      <w:marBottom w:val="0"/>
      <w:divBdr>
        <w:top w:val="none" w:sz="0" w:space="0" w:color="auto"/>
        <w:left w:val="none" w:sz="0" w:space="0" w:color="auto"/>
        <w:bottom w:val="none" w:sz="0" w:space="0" w:color="auto"/>
        <w:right w:val="none" w:sz="0" w:space="0" w:color="auto"/>
      </w:divBdr>
    </w:div>
    <w:div w:id="1481536774">
      <w:bodyDiv w:val="1"/>
      <w:marLeft w:val="0"/>
      <w:marRight w:val="0"/>
      <w:marTop w:val="0"/>
      <w:marBottom w:val="0"/>
      <w:divBdr>
        <w:top w:val="none" w:sz="0" w:space="0" w:color="auto"/>
        <w:left w:val="none" w:sz="0" w:space="0" w:color="auto"/>
        <w:bottom w:val="none" w:sz="0" w:space="0" w:color="auto"/>
        <w:right w:val="none" w:sz="0" w:space="0" w:color="auto"/>
      </w:divBdr>
    </w:div>
    <w:div w:id="1484391540">
      <w:bodyDiv w:val="1"/>
      <w:marLeft w:val="0"/>
      <w:marRight w:val="0"/>
      <w:marTop w:val="0"/>
      <w:marBottom w:val="0"/>
      <w:divBdr>
        <w:top w:val="none" w:sz="0" w:space="0" w:color="auto"/>
        <w:left w:val="none" w:sz="0" w:space="0" w:color="auto"/>
        <w:bottom w:val="none" w:sz="0" w:space="0" w:color="auto"/>
        <w:right w:val="none" w:sz="0" w:space="0" w:color="auto"/>
      </w:divBdr>
    </w:div>
    <w:div w:id="1484391562">
      <w:bodyDiv w:val="1"/>
      <w:marLeft w:val="0"/>
      <w:marRight w:val="0"/>
      <w:marTop w:val="0"/>
      <w:marBottom w:val="0"/>
      <w:divBdr>
        <w:top w:val="none" w:sz="0" w:space="0" w:color="auto"/>
        <w:left w:val="none" w:sz="0" w:space="0" w:color="auto"/>
        <w:bottom w:val="none" w:sz="0" w:space="0" w:color="auto"/>
        <w:right w:val="none" w:sz="0" w:space="0" w:color="auto"/>
      </w:divBdr>
    </w:div>
    <w:div w:id="1528063388">
      <w:bodyDiv w:val="1"/>
      <w:marLeft w:val="0"/>
      <w:marRight w:val="0"/>
      <w:marTop w:val="0"/>
      <w:marBottom w:val="0"/>
      <w:divBdr>
        <w:top w:val="none" w:sz="0" w:space="0" w:color="auto"/>
        <w:left w:val="none" w:sz="0" w:space="0" w:color="auto"/>
        <w:bottom w:val="none" w:sz="0" w:space="0" w:color="auto"/>
        <w:right w:val="none" w:sz="0" w:space="0" w:color="auto"/>
      </w:divBdr>
    </w:div>
    <w:div w:id="1536893738">
      <w:bodyDiv w:val="1"/>
      <w:marLeft w:val="0"/>
      <w:marRight w:val="0"/>
      <w:marTop w:val="0"/>
      <w:marBottom w:val="0"/>
      <w:divBdr>
        <w:top w:val="none" w:sz="0" w:space="0" w:color="auto"/>
        <w:left w:val="none" w:sz="0" w:space="0" w:color="auto"/>
        <w:bottom w:val="none" w:sz="0" w:space="0" w:color="auto"/>
        <w:right w:val="none" w:sz="0" w:space="0" w:color="auto"/>
      </w:divBdr>
    </w:div>
    <w:div w:id="1597639781">
      <w:bodyDiv w:val="1"/>
      <w:marLeft w:val="0"/>
      <w:marRight w:val="0"/>
      <w:marTop w:val="0"/>
      <w:marBottom w:val="0"/>
      <w:divBdr>
        <w:top w:val="none" w:sz="0" w:space="0" w:color="auto"/>
        <w:left w:val="none" w:sz="0" w:space="0" w:color="auto"/>
        <w:bottom w:val="none" w:sz="0" w:space="0" w:color="auto"/>
        <w:right w:val="none" w:sz="0" w:space="0" w:color="auto"/>
      </w:divBdr>
    </w:div>
    <w:div w:id="1671374951">
      <w:bodyDiv w:val="1"/>
      <w:marLeft w:val="0"/>
      <w:marRight w:val="0"/>
      <w:marTop w:val="0"/>
      <w:marBottom w:val="0"/>
      <w:divBdr>
        <w:top w:val="none" w:sz="0" w:space="0" w:color="auto"/>
        <w:left w:val="none" w:sz="0" w:space="0" w:color="auto"/>
        <w:bottom w:val="none" w:sz="0" w:space="0" w:color="auto"/>
        <w:right w:val="none" w:sz="0" w:space="0" w:color="auto"/>
      </w:divBdr>
    </w:div>
    <w:div w:id="1681660363">
      <w:bodyDiv w:val="1"/>
      <w:marLeft w:val="0"/>
      <w:marRight w:val="0"/>
      <w:marTop w:val="0"/>
      <w:marBottom w:val="0"/>
      <w:divBdr>
        <w:top w:val="none" w:sz="0" w:space="0" w:color="auto"/>
        <w:left w:val="none" w:sz="0" w:space="0" w:color="auto"/>
        <w:bottom w:val="none" w:sz="0" w:space="0" w:color="auto"/>
        <w:right w:val="none" w:sz="0" w:space="0" w:color="auto"/>
      </w:divBdr>
    </w:div>
    <w:div w:id="1695884255">
      <w:bodyDiv w:val="1"/>
      <w:marLeft w:val="0"/>
      <w:marRight w:val="0"/>
      <w:marTop w:val="0"/>
      <w:marBottom w:val="0"/>
      <w:divBdr>
        <w:top w:val="none" w:sz="0" w:space="0" w:color="auto"/>
        <w:left w:val="none" w:sz="0" w:space="0" w:color="auto"/>
        <w:bottom w:val="none" w:sz="0" w:space="0" w:color="auto"/>
        <w:right w:val="none" w:sz="0" w:space="0" w:color="auto"/>
      </w:divBdr>
    </w:div>
    <w:div w:id="1777671681">
      <w:bodyDiv w:val="1"/>
      <w:marLeft w:val="0"/>
      <w:marRight w:val="0"/>
      <w:marTop w:val="0"/>
      <w:marBottom w:val="0"/>
      <w:divBdr>
        <w:top w:val="none" w:sz="0" w:space="0" w:color="auto"/>
        <w:left w:val="none" w:sz="0" w:space="0" w:color="auto"/>
        <w:bottom w:val="none" w:sz="0" w:space="0" w:color="auto"/>
        <w:right w:val="none" w:sz="0" w:space="0" w:color="auto"/>
      </w:divBdr>
    </w:div>
    <w:div w:id="1916888621">
      <w:bodyDiv w:val="1"/>
      <w:marLeft w:val="0"/>
      <w:marRight w:val="0"/>
      <w:marTop w:val="0"/>
      <w:marBottom w:val="0"/>
      <w:divBdr>
        <w:top w:val="none" w:sz="0" w:space="0" w:color="auto"/>
        <w:left w:val="none" w:sz="0" w:space="0" w:color="auto"/>
        <w:bottom w:val="none" w:sz="0" w:space="0" w:color="auto"/>
        <w:right w:val="none" w:sz="0" w:space="0" w:color="auto"/>
      </w:divBdr>
    </w:div>
    <w:div w:id="1997881640">
      <w:bodyDiv w:val="1"/>
      <w:marLeft w:val="0"/>
      <w:marRight w:val="0"/>
      <w:marTop w:val="0"/>
      <w:marBottom w:val="0"/>
      <w:divBdr>
        <w:top w:val="none" w:sz="0" w:space="0" w:color="auto"/>
        <w:left w:val="none" w:sz="0" w:space="0" w:color="auto"/>
        <w:bottom w:val="none" w:sz="0" w:space="0" w:color="auto"/>
        <w:right w:val="none" w:sz="0" w:space="0" w:color="auto"/>
      </w:divBdr>
    </w:div>
    <w:div w:id="2004696852">
      <w:bodyDiv w:val="1"/>
      <w:marLeft w:val="0"/>
      <w:marRight w:val="0"/>
      <w:marTop w:val="0"/>
      <w:marBottom w:val="0"/>
      <w:divBdr>
        <w:top w:val="none" w:sz="0" w:space="0" w:color="auto"/>
        <w:left w:val="none" w:sz="0" w:space="0" w:color="auto"/>
        <w:bottom w:val="none" w:sz="0" w:space="0" w:color="auto"/>
        <w:right w:val="none" w:sz="0" w:space="0" w:color="auto"/>
      </w:divBdr>
    </w:div>
    <w:div w:id="2025009921">
      <w:bodyDiv w:val="1"/>
      <w:marLeft w:val="0"/>
      <w:marRight w:val="0"/>
      <w:marTop w:val="0"/>
      <w:marBottom w:val="0"/>
      <w:divBdr>
        <w:top w:val="none" w:sz="0" w:space="0" w:color="auto"/>
        <w:left w:val="none" w:sz="0" w:space="0" w:color="auto"/>
        <w:bottom w:val="none" w:sz="0" w:space="0" w:color="auto"/>
        <w:right w:val="none" w:sz="0" w:space="0" w:color="auto"/>
      </w:divBdr>
    </w:div>
    <w:div w:id="2029913538">
      <w:bodyDiv w:val="1"/>
      <w:marLeft w:val="0"/>
      <w:marRight w:val="0"/>
      <w:marTop w:val="0"/>
      <w:marBottom w:val="0"/>
      <w:divBdr>
        <w:top w:val="none" w:sz="0" w:space="0" w:color="auto"/>
        <w:left w:val="none" w:sz="0" w:space="0" w:color="auto"/>
        <w:bottom w:val="none" w:sz="0" w:space="0" w:color="auto"/>
        <w:right w:val="none" w:sz="0" w:space="0" w:color="auto"/>
      </w:divBdr>
    </w:div>
    <w:div w:id="2052269420">
      <w:bodyDiv w:val="1"/>
      <w:marLeft w:val="0"/>
      <w:marRight w:val="0"/>
      <w:marTop w:val="0"/>
      <w:marBottom w:val="0"/>
      <w:divBdr>
        <w:top w:val="none" w:sz="0" w:space="0" w:color="auto"/>
        <w:left w:val="none" w:sz="0" w:space="0" w:color="auto"/>
        <w:bottom w:val="none" w:sz="0" w:space="0" w:color="auto"/>
        <w:right w:val="none" w:sz="0" w:space="0" w:color="auto"/>
      </w:divBdr>
    </w:div>
    <w:div w:id="2073651668">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127658309">
      <w:bodyDiv w:val="1"/>
      <w:marLeft w:val="0"/>
      <w:marRight w:val="0"/>
      <w:marTop w:val="0"/>
      <w:marBottom w:val="0"/>
      <w:divBdr>
        <w:top w:val="none" w:sz="0" w:space="0" w:color="auto"/>
        <w:left w:val="none" w:sz="0" w:space="0" w:color="auto"/>
        <w:bottom w:val="none" w:sz="0" w:space="0" w:color="auto"/>
        <w:right w:val="none" w:sz="0" w:space="0" w:color="auto"/>
      </w:divBdr>
    </w:div>
    <w:div w:id="2129277427">
      <w:bodyDiv w:val="1"/>
      <w:marLeft w:val="0"/>
      <w:marRight w:val="0"/>
      <w:marTop w:val="0"/>
      <w:marBottom w:val="0"/>
      <w:divBdr>
        <w:top w:val="none" w:sz="0" w:space="0" w:color="auto"/>
        <w:left w:val="none" w:sz="0" w:space="0" w:color="auto"/>
        <w:bottom w:val="none" w:sz="0" w:space="0" w:color="auto"/>
        <w:right w:val="none" w:sz="0" w:space="0" w:color="auto"/>
      </w:divBdr>
    </w:div>
    <w:div w:id="21473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wwwn.cdc.gov/nndss/case-notification/related-documentation.html" TargetMode="External"/><Relationship Id="rId26" Type="http://schemas.openxmlformats.org/officeDocument/2006/relationships/hyperlink" Target="http://wwwn.cdc.gov/nndss/document/Generic_Data_Elements_that_Define_a_Unique_Case.docx" TargetMode="External"/><Relationship Id="rId39" Type="http://schemas.openxmlformats.org/officeDocument/2006/relationships/theme" Target="theme/theme1.xml"/><Relationship Id="rId21" Type="http://schemas.openxmlformats.org/officeDocument/2006/relationships/hyperlink" Target="https://wwwn.cdc.gov/nndss/case-notification/related-documentation.html" TargetMode="External"/><Relationship Id="rId34" Type="http://schemas.openxmlformats.org/officeDocument/2006/relationships/hyperlink" Target="https://phinvads.cdc.gov/vads/ViewValueSet.action?oid=2.16.840.1.114222.4.11.1107"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cdc.gov/nndss/case-notification/related-documentation.html" TargetMode="External"/><Relationship Id="rId25" Type="http://schemas.openxmlformats.org/officeDocument/2006/relationships/hyperlink" Target="https://phinvads.cdc.gov/vads/ViewValueSet.action?oid=2.16.840.1.114222.4.11.1107" TargetMode="External"/><Relationship Id="rId33" Type="http://schemas.openxmlformats.org/officeDocument/2006/relationships/hyperlink" Target="https://phinvads.cdc.gov/vads/ViewValueSet.action?oid=2.16.840.1.114222.4.11.110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n.cdc.gov/nndss/case-notification/related-documentati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hinvads.cdc.gov/vads/ViewValueSet.action?oid=2.16.840.1.114222.4.11.1107" TargetMode="External"/><Relationship Id="rId32" Type="http://schemas.openxmlformats.org/officeDocument/2006/relationships/hyperlink" Target="https://phinvads.cdc.gov/vads/ViewValueSet.action?oid=2.16.840.1.114222.4.11.1107" TargetMode="External"/><Relationship Id="rId37" Type="http://schemas.openxmlformats.org/officeDocument/2006/relationships/hyperlink" Target="https://www.cdc.gov/nmi/ta-trc/index.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dc.gov/nmi/ta-trc/index.html" TargetMode="External"/><Relationship Id="rId28" Type="http://schemas.openxmlformats.org/officeDocument/2006/relationships/header" Target="header2.xml"/><Relationship Id="rId36" Type="http://schemas.openxmlformats.org/officeDocument/2006/relationships/hyperlink" Target="https://www.cdc.gov/nmi/ta-trc/index.html"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phinvads.cdc.gov/vads/ViewValueSet.action?oid=2.16.840.1.114222.4.11.11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s://www.cdc.gov/nmi/ta-trc/index.html" TargetMode="External"/><Relationship Id="rId27" Type="http://schemas.openxmlformats.org/officeDocument/2006/relationships/header" Target="header1.xml"/><Relationship Id="rId30" Type="http://schemas.openxmlformats.org/officeDocument/2006/relationships/header" Target="header3.xml"/><Relationship Id="rId35" Type="http://schemas.openxmlformats.org/officeDocument/2006/relationships/hyperlink" Target="http://wwwn.cdc.gov/nndss/document/Generic_Data_Elements_that_Define_a_Unique_Case.docx"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1e0aa89-821a-4b43-b623-2509ea82b111">7DAU5SSH7P55-1450-6116</_dlc_DocId>
    <_dlc_DocIdUrl xmlns="61e0aa89-821a-4b43-b623-2509ea82b111">
      <Url>https://esp.cdc.gov/sites/csels/DHIS/DNDHI/NNDSS/NND_Case_Notification/_layouts/15/DocIdRedir.aspx?ID=7DAU5SSH7P55-1450-6116</Url>
      <Description>7DAU5SSH7P55-1450-6116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3671465F6D242A2069F4A211F2AC6" ma:contentTypeVersion="0" ma:contentTypeDescription="Create a new document." ma:contentTypeScope="" ma:versionID="a581d7b4b876ea10f91726459a087cd1">
  <xsd:schema xmlns:xsd="http://www.w3.org/2001/XMLSchema" xmlns:xs="http://www.w3.org/2001/XMLSchema" xmlns:p="http://schemas.microsoft.com/office/2006/metadata/properties" xmlns:ns2="61e0aa89-821a-4b43-b623-2509ea82b111" targetNamespace="http://schemas.microsoft.com/office/2006/metadata/properties" ma:root="true" ma:fieldsID="ca42f09da617d62acfb759b9095bdcea" ns2:_="">
    <xsd:import namespace="61e0aa89-821a-4b43-b623-2509ea82b11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0aa89-821a-4b43-b623-2509ea82b1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52E58-FED2-4E08-8E7B-1FC02C3C6D26}">
  <ds:schemaRefs>
    <ds:schemaRef ds:uri="http://schemas.microsoft.com/sharepoint/events"/>
  </ds:schemaRefs>
</ds:datastoreItem>
</file>

<file path=customXml/itemProps2.xml><?xml version="1.0" encoding="utf-8"?>
<ds:datastoreItem xmlns:ds="http://schemas.openxmlformats.org/officeDocument/2006/customXml" ds:itemID="{200BF752-3071-4A35-909D-F2B7F79ECE81}">
  <ds:schemaRefs>
    <ds:schemaRef ds:uri="http://schemas.microsoft.com/office/2006/metadata/properties"/>
    <ds:schemaRef ds:uri="http://schemas.microsoft.com/office/infopath/2007/PartnerControls"/>
    <ds:schemaRef ds:uri="61e0aa89-821a-4b43-b623-2509ea82b111"/>
  </ds:schemaRefs>
</ds:datastoreItem>
</file>

<file path=customXml/itemProps3.xml><?xml version="1.0" encoding="utf-8"?>
<ds:datastoreItem xmlns:ds="http://schemas.openxmlformats.org/officeDocument/2006/customXml" ds:itemID="{7B69D435-3439-41E9-9A8D-0765EA8B8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0aa89-821a-4b43-b623-2509ea82b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B5933-74A2-488F-8F83-7E52107D9290}">
  <ds:schemaRefs>
    <ds:schemaRef ds:uri="http://schemas.microsoft.com/sharepoint/v3/contenttype/forms"/>
  </ds:schemaRefs>
</ds:datastoreItem>
</file>

<file path=customXml/itemProps5.xml><?xml version="1.0" encoding="utf-8"?>
<ds:datastoreItem xmlns:ds="http://schemas.openxmlformats.org/officeDocument/2006/customXml" ds:itemID="{2FB587C4-4B13-8E4B-9F7C-B82FC01D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23400</Words>
  <Characters>133382</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156470</CharactersWithSpaces>
  <SharedDoc>false</SharedDoc>
  <HLinks>
    <vt:vector size="786" baseType="variant">
      <vt:variant>
        <vt:i4>2621557</vt:i4>
      </vt:variant>
      <vt:variant>
        <vt:i4>591</vt:i4>
      </vt:variant>
      <vt:variant>
        <vt:i4>0</vt:i4>
      </vt:variant>
      <vt:variant>
        <vt:i4>5</vt:i4>
      </vt:variant>
      <vt:variant>
        <vt:lpwstr>http://phinmqf.cdc.gov/</vt:lpwstr>
      </vt:variant>
      <vt:variant>
        <vt:lpwstr/>
      </vt:variant>
      <vt:variant>
        <vt:i4>131136</vt:i4>
      </vt:variant>
      <vt:variant>
        <vt:i4>588</vt:i4>
      </vt:variant>
      <vt:variant>
        <vt:i4>0</vt:i4>
      </vt:variant>
      <vt:variant>
        <vt:i4>5</vt:i4>
      </vt:variant>
      <vt:variant>
        <vt:lpwstr>http://phinvads.cdc.gov/vads/ViewView.action?id=66DF940F-BF15-E011-87A0-00188B39829B</vt:lpwstr>
      </vt:variant>
      <vt:variant>
        <vt:lpwstr/>
      </vt:variant>
      <vt:variant>
        <vt:i4>262156</vt:i4>
      </vt:variant>
      <vt:variant>
        <vt:i4>585</vt:i4>
      </vt:variant>
      <vt:variant>
        <vt:i4>0</vt:i4>
      </vt:variant>
      <vt:variant>
        <vt:i4>5</vt:i4>
      </vt:variant>
      <vt:variant>
        <vt:lpwstr>http://phinvads.cdc.gov/</vt:lpwstr>
      </vt:variant>
      <vt:variant>
        <vt:lpwstr/>
      </vt:variant>
      <vt:variant>
        <vt:i4>3866643</vt:i4>
      </vt:variant>
      <vt:variant>
        <vt:i4>582</vt:i4>
      </vt:variant>
      <vt:variant>
        <vt:i4>0</vt:i4>
      </vt:variant>
      <vt:variant>
        <vt:i4>5</vt:i4>
      </vt:variant>
      <vt:variant>
        <vt:lpwstr>http://www.hl7.org/Special/committees/vocab/table_0396/index.cfm</vt:lpwstr>
      </vt:variant>
      <vt:variant>
        <vt:lpwstr/>
      </vt:variant>
      <vt:variant>
        <vt:i4>1310828</vt:i4>
      </vt:variant>
      <vt:variant>
        <vt:i4>579</vt:i4>
      </vt:variant>
      <vt:variant>
        <vt:i4>0</vt:i4>
      </vt:variant>
      <vt:variant>
        <vt:i4>5</vt:i4>
      </vt:variant>
      <vt:variant>
        <vt:lpwstr/>
      </vt:variant>
      <vt:variant>
        <vt:lpwstr>_Observation/Result_(OBX)_Segment</vt:lpwstr>
      </vt:variant>
      <vt:variant>
        <vt:i4>589889</vt:i4>
      </vt:variant>
      <vt:variant>
        <vt:i4>576</vt:i4>
      </vt:variant>
      <vt:variant>
        <vt:i4>0</vt:i4>
      </vt:variant>
      <vt:variant>
        <vt:i4>5</vt:i4>
      </vt:variant>
      <vt:variant>
        <vt:lpwstr>http://phinvads.cdc.gov/vads/ViewValueSet.action?id=A7453ADB-5505-E011-9273-00188B39829B</vt:lpwstr>
      </vt:variant>
      <vt:variant>
        <vt:lpwstr/>
      </vt:variant>
      <vt:variant>
        <vt:i4>5832770</vt:i4>
      </vt:variant>
      <vt:variant>
        <vt:i4>573</vt:i4>
      </vt:variant>
      <vt:variant>
        <vt:i4>0</vt:i4>
      </vt:variant>
      <vt:variant>
        <vt:i4>5</vt:i4>
      </vt:variant>
      <vt:variant>
        <vt:lpwstr>http://phinvads.cdc.gov/vads/ViewValueSet.action?id=012AC343-4A05-E011-9273-00188B39829B</vt:lpwstr>
      </vt:variant>
      <vt:variant>
        <vt:lpwstr/>
      </vt:variant>
      <vt:variant>
        <vt:i4>1310828</vt:i4>
      </vt:variant>
      <vt:variant>
        <vt:i4>570</vt:i4>
      </vt:variant>
      <vt:variant>
        <vt:i4>0</vt:i4>
      </vt:variant>
      <vt:variant>
        <vt:i4>5</vt:i4>
      </vt:variant>
      <vt:variant>
        <vt:lpwstr/>
      </vt:variant>
      <vt:variant>
        <vt:lpwstr>_Observation/Result_(OBX)_Segment</vt:lpwstr>
      </vt:variant>
      <vt:variant>
        <vt:i4>5439554</vt:i4>
      </vt:variant>
      <vt:variant>
        <vt:i4>567</vt:i4>
      </vt:variant>
      <vt:variant>
        <vt:i4>0</vt:i4>
      </vt:variant>
      <vt:variant>
        <vt:i4>5</vt:i4>
      </vt:variant>
      <vt:variant>
        <vt:lpwstr>http://phinvads.cdc.gov/vads/ViewValueSet.action?id=88D34BBC-617F-DD11-B38D-00188B398520</vt:lpwstr>
      </vt:variant>
      <vt:variant>
        <vt:lpwstr/>
      </vt:variant>
      <vt:variant>
        <vt:i4>5832770</vt:i4>
      </vt:variant>
      <vt:variant>
        <vt:i4>564</vt:i4>
      </vt:variant>
      <vt:variant>
        <vt:i4>0</vt:i4>
      </vt:variant>
      <vt:variant>
        <vt:i4>5</vt:i4>
      </vt:variant>
      <vt:variant>
        <vt:lpwstr>http://phinvads.cdc.gov/vads/ViewValueSet.action?id=012AC343-4A05-E011-9273-00188B39829B</vt:lpwstr>
      </vt:variant>
      <vt:variant>
        <vt:lpwstr/>
      </vt:variant>
      <vt:variant>
        <vt:i4>1245304</vt:i4>
      </vt:variant>
      <vt:variant>
        <vt:i4>561</vt:i4>
      </vt:variant>
      <vt:variant>
        <vt:i4>0</vt:i4>
      </vt:variant>
      <vt:variant>
        <vt:i4>5</vt:i4>
      </vt:variant>
      <vt:variant>
        <vt:lpwstr/>
      </vt:variant>
      <vt:variant>
        <vt:lpwstr>_Patient_Visit_(PV1)</vt:lpwstr>
      </vt:variant>
      <vt:variant>
        <vt:i4>1245304</vt:i4>
      </vt:variant>
      <vt:variant>
        <vt:i4>558</vt:i4>
      </vt:variant>
      <vt:variant>
        <vt:i4>0</vt:i4>
      </vt:variant>
      <vt:variant>
        <vt:i4>5</vt:i4>
      </vt:variant>
      <vt:variant>
        <vt:lpwstr/>
      </vt:variant>
      <vt:variant>
        <vt:lpwstr>_Patient_Visit_(PV1)</vt:lpwstr>
      </vt:variant>
      <vt:variant>
        <vt:i4>5505102</vt:i4>
      </vt:variant>
      <vt:variant>
        <vt:i4>555</vt:i4>
      </vt:variant>
      <vt:variant>
        <vt:i4>0</vt:i4>
      </vt:variant>
      <vt:variant>
        <vt:i4>5</vt:i4>
      </vt:variant>
      <vt:variant>
        <vt:lpwstr>http://www.nubc.org/</vt:lpwstr>
      </vt:variant>
      <vt:variant>
        <vt:lpwstr/>
      </vt:variant>
      <vt:variant>
        <vt:i4>524388</vt:i4>
      </vt:variant>
      <vt:variant>
        <vt:i4>552</vt:i4>
      </vt:variant>
      <vt:variant>
        <vt:i4>0</vt:i4>
      </vt:variant>
      <vt:variant>
        <vt:i4>5</vt:i4>
      </vt:variant>
      <vt:variant>
        <vt:lpwstr/>
      </vt:variant>
      <vt:variant>
        <vt:lpwstr>_Diagnosis_(DG1)_Segment</vt:lpwstr>
      </vt:variant>
      <vt:variant>
        <vt:i4>6160456</vt:i4>
      </vt:variant>
      <vt:variant>
        <vt:i4>549</vt:i4>
      </vt:variant>
      <vt:variant>
        <vt:i4>0</vt:i4>
      </vt:variant>
      <vt:variant>
        <vt:i4>5</vt:i4>
      </vt:variant>
      <vt:variant>
        <vt:lpwstr>http://phinvads.cdc.gov/vads/ViewValueSet.action?id=25D34BBC-617F-DD11-B38D-00188B398520</vt:lpwstr>
      </vt:variant>
      <vt:variant>
        <vt:lpwstr/>
      </vt:variant>
      <vt:variant>
        <vt:i4>1310828</vt:i4>
      </vt:variant>
      <vt:variant>
        <vt:i4>546</vt:i4>
      </vt:variant>
      <vt:variant>
        <vt:i4>0</vt:i4>
      </vt:variant>
      <vt:variant>
        <vt:i4>5</vt:i4>
      </vt:variant>
      <vt:variant>
        <vt:lpwstr/>
      </vt:variant>
      <vt:variant>
        <vt:lpwstr>_Observation/Result_(OBX)_Segment</vt:lpwstr>
      </vt:variant>
      <vt:variant>
        <vt:i4>5832770</vt:i4>
      </vt:variant>
      <vt:variant>
        <vt:i4>543</vt:i4>
      </vt:variant>
      <vt:variant>
        <vt:i4>0</vt:i4>
      </vt:variant>
      <vt:variant>
        <vt:i4>5</vt:i4>
      </vt:variant>
      <vt:variant>
        <vt:lpwstr>http://phinvads.cdc.gov/vads/ViewValueSet.action?id=012AC343-4A05-E011-9273-00188B39829B</vt:lpwstr>
      </vt:variant>
      <vt:variant>
        <vt:lpwstr/>
      </vt:variant>
      <vt:variant>
        <vt:i4>524388</vt:i4>
      </vt:variant>
      <vt:variant>
        <vt:i4>540</vt:i4>
      </vt:variant>
      <vt:variant>
        <vt:i4>0</vt:i4>
      </vt:variant>
      <vt:variant>
        <vt:i4>5</vt:i4>
      </vt:variant>
      <vt:variant>
        <vt:lpwstr/>
      </vt:variant>
      <vt:variant>
        <vt:lpwstr>_Diagnosis_(DG1)_Segment</vt:lpwstr>
      </vt:variant>
      <vt:variant>
        <vt:i4>6160401</vt:i4>
      </vt:variant>
      <vt:variant>
        <vt:i4>537</vt:i4>
      </vt:variant>
      <vt:variant>
        <vt:i4>0</vt:i4>
      </vt:variant>
      <vt:variant>
        <vt:i4>5</vt:i4>
      </vt:variant>
      <vt:variant>
        <vt:lpwstr>http://phinvads.cdc.gov/vads/ViewValueSet.action?id=3F194079-6BA6-DF11-9BDD-0015173D1785</vt:lpwstr>
      </vt:variant>
      <vt:variant>
        <vt:lpwstr/>
      </vt:variant>
      <vt:variant>
        <vt:i4>5636114</vt:i4>
      </vt:variant>
      <vt:variant>
        <vt:i4>534</vt:i4>
      </vt:variant>
      <vt:variant>
        <vt:i4>0</vt:i4>
      </vt:variant>
      <vt:variant>
        <vt:i4>5</vt:i4>
      </vt:variant>
      <vt:variant>
        <vt:lpwstr>http://phinvads.cdc.gov/vads/ViewValueSet.action?id=31F1ADE8-7808-E011-9273-00188B39829B</vt:lpwstr>
      </vt:variant>
      <vt:variant>
        <vt:lpwstr/>
      </vt:variant>
      <vt:variant>
        <vt:i4>786457</vt:i4>
      </vt:variant>
      <vt:variant>
        <vt:i4>531</vt:i4>
      </vt:variant>
      <vt:variant>
        <vt:i4>0</vt:i4>
      </vt:variant>
      <vt:variant>
        <vt:i4>5</vt:i4>
      </vt:variant>
      <vt:variant>
        <vt:lpwstr>http://phinvads.cdc.gov/vads/ViewValueSet.action?id=6B161D6D-87EE-4B14-ADBD-5D27F62CD3DD</vt:lpwstr>
      </vt:variant>
      <vt:variant>
        <vt:lpwstr/>
      </vt:variant>
      <vt:variant>
        <vt:i4>1310828</vt:i4>
      </vt:variant>
      <vt:variant>
        <vt:i4>528</vt:i4>
      </vt:variant>
      <vt:variant>
        <vt:i4>0</vt:i4>
      </vt:variant>
      <vt:variant>
        <vt:i4>5</vt:i4>
      </vt:variant>
      <vt:variant>
        <vt:lpwstr/>
      </vt:variant>
      <vt:variant>
        <vt:lpwstr>_Observation/Result_(OBX)_Segment</vt:lpwstr>
      </vt:variant>
      <vt:variant>
        <vt:i4>5832770</vt:i4>
      </vt:variant>
      <vt:variant>
        <vt:i4>525</vt:i4>
      </vt:variant>
      <vt:variant>
        <vt:i4>0</vt:i4>
      </vt:variant>
      <vt:variant>
        <vt:i4>5</vt:i4>
      </vt:variant>
      <vt:variant>
        <vt:lpwstr>http://phinvads.cdc.gov/vads/ViewValueSet.action?id=012AC343-4A05-E011-9273-00188B39829B</vt:lpwstr>
      </vt:variant>
      <vt:variant>
        <vt:lpwstr/>
      </vt:variant>
      <vt:variant>
        <vt:i4>1310828</vt:i4>
      </vt:variant>
      <vt:variant>
        <vt:i4>522</vt:i4>
      </vt:variant>
      <vt:variant>
        <vt:i4>0</vt:i4>
      </vt:variant>
      <vt:variant>
        <vt:i4>5</vt:i4>
      </vt:variant>
      <vt:variant>
        <vt:lpwstr/>
      </vt:variant>
      <vt:variant>
        <vt:lpwstr>_Observation/Result_(OBX)_Segment</vt:lpwstr>
      </vt:variant>
      <vt:variant>
        <vt:i4>6160401</vt:i4>
      </vt:variant>
      <vt:variant>
        <vt:i4>519</vt:i4>
      </vt:variant>
      <vt:variant>
        <vt:i4>0</vt:i4>
      </vt:variant>
      <vt:variant>
        <vt:i4>5</vt:i4>
      </vt:variant>
      <vt:variant>
        <vt:lpwstr>http://phinvads.cdc.gov/vads/ViewValueSet.action?id=3F194079-6BA6-DF11-9BDD-0015173D1785</vt:lpwstr>
      </vt:variant>
      <vt:variant>
        <vt:lpwstr/>
      </vt:variant>
      <vt:variant>
        <vt:i4>5636114</vt:i4>
      </vt:variant>
      <vt:variant>
        <vt:i4>516</vt:i4>
      </vt:variant>
      <vt:variant>
        <vt:i4>0</vt:i4>
      </vt:variant>
      <vt:variant>
        <vt:i4>5</vt:i4>
      </vt:variant>
      <vt:variant>
        <vt:lpwstr>http://phinvads.cdc.gov/vads/ViewValueSet.action?id=31F1ADE8-7808-E011-9273-00188B39829B</vt:lpwstr>
      </vt:variant>
      <vt:variant>
        <vt:lpwstr/>
      </vt:variant>
      <vt:variant>
        <vt:i4>786457</vt:i4>
      </vt:variant>
      <vt:variant>
        <vt:i4>513</vt:i4>
      </vt:variant>
      <vt:variant>
        <vt:i4>0</vt:i4>
      </vt:variant>
      <vt:variant>
        <vt:i4>5</vt:i4>
      </vt:variant>
      <vt:variant>
        <vt:lpwstr>http://phinvads.cdc.gov/vads/ViewValueSet.action?id=6B161D6D-87EE-4B14-ADBD-5D27F62CD3DD</vt:lpwstr>
      </vt:variant>
      <vt:variant>
        <vt:lpwstr/>
      </vt:variant>
      <vt:variant>
        <vt:i4>5832770</vt:i4>
      </vt:variant>
      <vt:variant>
        <vt:i4>510</vt:i4>
      </vt:variant>
      <vt:variant>
        <vt:i4>0</vt:i4>
      </vt:variant>
      <vt:variant>
        <vt:i4>5</vt:i4>
      </vt:variant>
      <vt:variant>
        <vt:lpwstr>http://phinvads.cdc.gov/vads/ViewValueSet.action?id=012AC343-4A05-E011-9273-00188B39829B</vt:lpwstr>
      </vt:variant>
      <vt:variant>
        <vt:lpwstr/>
      </vt:variant>
      <vt:variant>
        <vt:i4>1245304</vt:i4>
      </vt:variant>
      <vt:variant>
        <vt:i4>507</vt:i4>
      </vt:variant>
      <vt:variant>
        <vt:i4>0</vt:i4>
      </vt:variant>
      <vt:variant>
        <vt:i4>5</vt:i4>
      </vt:variant>
      <vt:variant>
        <vt:lpwstr/>
      </vt:variant>
      <vt:variant>
        <vt:lpwstr>_Patient_Visit_(PV1)</vt:lpwstr>
      </vt:variant>
      <vt:variant>
        <vt:i4>327753</vt:i4>
      </vt:variant>
      <vt:variant>
        <vt:i4>504</vt:i4>
      </vt:variant>
      <vt:variant>
        <vt:i4>0</vt:i4>
      </vt:variant>
      <vt:variant>
        <vt:i4>5</vt:i4>
      </vt:variant>
      <vt:variant>
        <vt:lpwstr>http://phinvads.cdc.gov/vads/ViewValueSet.action?id=2E275396-9717-E011-87A0-00188B39829B</vt:lpwstr>
      </vt:variant>
      <vt:variant>
        <vt:lpwstr/>
      </vt:variant>
      <vt:variant>
        <vt:i4>1310828</vt:i4>
      </vt:variant>
      <vt:variant>
        <vt:i4>501</vt:i4>
      </vt:variant>
      <vt:variant>
        <vt:i4>0</vt:i4>
      </vt:variant>
      <vt:variant>
        <vt:i4>5</vt:i4>
      </vt:variant>
      <vt:variant>
        <vt:lpwstr/>
      </vt:variant>
      <vt:variant>
        <vt:lpwstr>_Observation/Result_(OBX)_Segment</vt:lpwstr>
      </vt:variant>
      <vt:variant>
        <vt:i4>5832770</vt:i4>
      </vt:variant>
      <vt:variant>
        <vt:i4>498</vt:i4>
      </vt:variant>
      <vt:variant>
        <vt:i4>0</vt:i4>
      </vt:variant>
      <vt:variant>
        <vt:i4>5</vt:i4>
      </vt:variant>
      <vt:variant>
        <vt:lpwstr>http://phinvads.cdc.gov/vads/ViewValueSet.action?id=012AC343-4A05-E011-9273-00188B39829B</vt:lpwstr>
      </vt:variant>
      <vt:variant>
        <vt:lpwstr/>
      </vt:variant>
      <vt:variant>
        <vt:i4>1245304</vt:i4>
      </vt:variant>
      <vt:variant>
        <vt:i4>495</vt:i4>
      </vt:variant>
      <vt:variant>
        <vt:i4>0</vt:i4>
      </vt:variant>
      <vt:variant>
        <vt:i4>5</vt:i4>
      </vt:variant>
      <vt:variant>
        <vt:lpwstr/>
      </vt:variant>
      <vt:variant>
        <vt:lpwstr>_Patient_Visit_(PV1)</vt:lpwstr>
      </vt:variant>
      <vt:variant>
        <vt:i4>1245304</vt:i4>
      </vt:variant>
      <vt:variant>
        <vt:i4>492</vt:i4>
      </vt:variant>
      <vt:variant>
        <vt:i4>0</vt:i4>
      </vt:variant>
      <vt:variant>
        <vt:i4>5</vt:i4>
      </vt:variant>
      <vt:variant>
        <vt:lpwstr/>
      </vt:variant>
      <vt:variant>
        <vt:lpwstr>_Patient_Visit_(PV1)</vt:lpwstr>
      </vt:variant>
      <vt:variant>
        <vt:i4>917570</vt:i4>
      </vt:variant>
      <vt:variant>
        <vt:i4>489</vt:i4>
      </vt:variant>
      <vt:variant>
        <vt:i4>0</vt:i4>
      </vt:variant>
      <vt:variant>
        <vt:i4>5</vt:i4>
      </vt:variant>
      <vt:variant>
        <vt:lpwstr>http://phinvads.cdc.gov/vads/ViewValueSet.action?id=0B1911BC-E324-E011-B71B-00188B39829B</vt:lpwstr>
      </vt:variant>
      <vt:variant>
        <vt:lpwstr/>
      </vt:variant>
      <vt:variant>
        <vt:i4>3670091</vt:i4>
      </vt:variant>
      <vt:variant>
        <vt:i4>486</vt:i4>
      </vt:variant>
      <vt:variant>
        <vt:i4>0</vt:i4>
      </vt:variant>
      <vt:variant>
        <vt:i4>5</vt:i4>
      </vt:variant>
      <vt:variant>
        <vt:lpwstr/>
      </vt:variant>
      <vt:variant>
        <vt:lpwstr>_Patient_Identification_(PID)</vt:lpwstr>
      </vt:variant>
      <vt:variant>
        <vt:i4>6160457</vt:i4>
      </vt:variant>
      <vt:variant>
        <vt:i4>483</vt:i4>
      </vt:variant>
      <vt:variant>
        <vt:i4>0</vt:i4>
      </vt:variant>
      <vt:variant>
        <vt:i4>5</vt:i4>
      </vt:variant>
      <vt:variant>
        <vt:lpwstr>http://phinvads.cdc.gov/vads/ViewValueSet.action?id=35D34BBC-617F-DD11-B38D-00188B398520</vt:lpwstr>
      </vt:variant>
      <vt:variant>
        <vt:lpwstr/>
      </vt:variant>
      <vt:variant>
        <vt:i4>3670091</vt:i4>
      </vt:variant>
      <vt:variant>
        <vt:i4>480</vt:i4>
      </vt:variant>
      <vt:variant>
        <vt:i4>0</vt:i4>
      </vt:variant>
      <vt:variant>
        <vt:i4>5</vt:i4>
      </vt:variant>
      <vt:variant>
        <vt:lpwstr/>
      </vt:variant>
      <vt:variant>
        <vt:lpwstr>_Patient_Identification_(PID)</vt:lpwstr>
      </vt:variant>
      <vt:variant>
        <vt:i4>6029388</vt:i4>
      </vt:variant>
      <vt:variant>
        <vt:i4>477</vt:i4>
      </vt:variant>
      <vt:variant>
        <vt:i4>0</vt:i4>
      </vt:variant>
      <vt:variant>
        <vt:i4>5</vt:i4>
      </vt:variant>
      <vt:variant>
        <vt:lpwstr>http://phinvads.cdc.gov/vads/ViewValueSet.action?id=67D34BBC-617F-DD11-B38D-00188B398520</vt:lpwstr>
      </vt:variant>
      <vt:variant>
        <vt:lpwstr/>
      </vt:variant>
      <vt:variant>
        <vt:i4>3670091</vt:i4>
      </vt:variant>
      <vt:variant>
        <vt:i4>474</vt:i4>
      </vt:variant>
      <vt:variant>
        <vt:i4>0</vt:i4>
      </vt:variant>
      <vt:variant>
        <vt:i4>5</vt:i4>
      </vt:variant>
      <vt:variant>
        <vt:lpwstr/>
      </vt:variant>
      <vt:variant>
        <vt:lpwstr>_Patient_Identification_(PID)</vt:lpwstr>
      </vt:variant>
      <vt:variant>
        <vt:i4>852043</vt:i4>
      </vt:variant>
      <vt:variant>
        <vt:i4>471</vt:i4>
      </vt:variant>
      <vt:variant>
        <vt:i4>0</vt:i4>
      </vt:variant>
      <vt:variant>
        <vt:i4>5</vt:i4>
      </vt:variant>
      <vt:variant>
        <vt:lpwstr>http://phinvads.cdc.gov/vads/ViewValueSet.action?id=1FD34BBC-617F-DD11-B38D-00188B398520</vt:lpwstr>
      </vt:variant>
      <vt:variant>
        <vt:lpwstr/>
      </vt:variant>
      <vt:variant>
        <vt:i4>3670091</vt:i4>
      </vt:variant>
      <vt:variant>
        <vt:i4>468</vt:i4>
      </vt:variant>
      <vt:variant>
        <vt:i4>0</vt:i4>
      </vt:variant>
      <vt:variant>
        <vt:i4>5</vt:i4>
      </vt:variant>
      <vt:variant>
        <vt:lpwstr/>
      </vt:variant>
      <vt:variant>
        <vt:lpwstr>_Patient_Identification_(PID)</vt:lpwstr>
      </vt:variant>
      <vt:variant>
        <vt:i4>5963842</vt:i4>
      </vt:variant>
      <vt:variant>
        <vt:i4>465</vt:i4>
      </vt:variant>
      <vt:variant>
        <vt:i4>0</vt:i4>
      </vt:variant>
      <vt:variant>
        <vt:i4>5</vt:i4>
      </vt:variant>
      <vt:variant>
        <vt:lpwstr>http://phinvads.cdc.gov/vads/ViewValueSet.action?id=80D34BBC-617F-DD11-B38D-00188B398520</vt:lpwstr>
      </vt:variant>
      <vt:variant>
        <vt:lpwstr/>
      </vt:variant>
      <vt:variant>
        <vt:i4>3670091</vt:i4>
      </vt:variant>
      <vt:variant>
        <vt:i4>462</vt:i4>
      </vt:variant>
      <vt:variant>
        <vt:i4>0</vt:i4>
      </vt:variant>
      <vt:variant>
        <vt:i4>5</vt:i4>
      </vt:variant>
      <vt:variant>
        <vt:lpwstr/>
      </vt:variant>
      <vt:variant>
        <vt:lpwstr>_Patient_Identification_(PID)</vt:lpwstr>
      </vt:variant>
      <vt:variant>
        <vt:i4>3670091</vt:i4>
      </vt:variant>
      <vt:variant>
        <vt:i4>459</vt:i4>
      </vt:variant>
      <vt:variant>
        <vt:i4>0</vt:i4>
      </vt:variant>
      <vt:variant>
        <vt:i4>5</vt:i4>
      </vt:variant>
      <vt:variant>
        <vt:lpwstr/>
      </vt:variant>
      <vt:variant>
        <vt:lpwstr>_Patient_Identification_(PID)</vt:lpwstr>
      </vt:variant>
      <vt:variant>
        <vt:i4>3670091</vt:i4>
      </vt:variant>
      <vt:variant>
        <vt:i4>456</vt:i4>
      </vt:variant>
      <vt:variant>
        <vt:i4>0</vt:i4>
      </vt:variant>
      <vt:variant>
        <vt:i4>5</vt:i4>
      </vt:variant>
      <vt:variant>
        <vt:lpwstr/>
      </vt:variant>
      <vt:variant>
        <vt:lpwstr>_Patient_Identification_(PID)</vt:lpwstr>
      </vt:variant>
      <vt:variant>
        <vt:i4>786501</vt:i4>
      </vt:variant>
      <vt:variant>
        <vt:i4>453</vt:i4>
      </vt:variant>
      <vt:variant>
        <vt:i4>0</vt:i4>
      </vt:variant>
      <vt:variant>
        <vt:i4>5</vt:i4>
      </vt:variant>
      <vt:variant>
        <vt:lpwstr>http://phinvads.cdc.gov/vads/ViewValueSet.action?id=6358110D-9517-E011-87A0-00188B39829B</vt:lpwstr>
      </vt:variant>
      <vt:variant>
        <vt:lpwstr/>
      </vt:variant>
      <vt:variant>
        <vt:i4>1310828</vt:i4>
      </vt:variant>
      <vt:variant>
        <vt:i4>450</vt:i4>
      </vt:variant>
      <vt:variant>
        <vt:i4>0</vt:i4>
      </vt:variant>
      <vt:variant>
        <vt:i4>5</vt:i4>
      </vt:variant>
      <vt:variant>
        <vt:lpwstr/>
      </vt:variant>
      <vt:variant>
        <vt:lpwstr>_Observation/Result_(OBX)_Segment</vt:lpwstr>
      </vt:variant>
      <vt:variant>
        <vt:i4>18</vt:i4>
      </vt:variant>
      <vt:variant>
        <vt:i4>447</vt:i4>
      </vt:variant>
      <vt:variant>
        <vt:i4>0</vt:i4>
      </vt:variant>
      <vt:variant>
        <vt:i4>5</vt:i4>
      </vt:variant>
      <vt:variant>
        <vt:lpwstr>http://phinvads.cdc.gov/vads/ViewValueSet.action?id=5002CD54-9317-E011-87A0-00188B39829B</vt:lpwstr>
      </vt:variant>
      <vt:variant>
        <vt:lpwstr/>
      </vt:variant>
      <vt:variant>
        <vt:i4>1310828</vt:i4>
      </vt:variant>
      <vt:variant>
        <vt:i4>444</vt:i4>
      </vt:variant>
      <vt:variant>
        <vt:i4>0</vt:i4>
      </vt:variant>
      <vt:variant>
        <vt:i4>5</vt:i4>
      </vt:variant>
      <vt:variant>
        <vt:lpwstr/>
      </vt:variant>
      <vt:variant>
        <vt:lpwstr>_Observation/Result_(OBX)_Segment</vt:lpwstr>
      </vt:variant>
      <vt:variant>
        <vt:i4>5832770</vt:i4>
      </vt:variant>
      <vt:variant>
        <vt:i4>441</vt:i4>
      </vt:variant>
      <vt:variant>
        <vt:i4>0</vt:i4>
      </vt:variant>
      <vt:variant>
        <vt:i4>5</vt:i4>
      </vt:variant>
      <vt:variant>
        <vt:lpwstr>http://phinvads.cdc.gov/vads/ViewValueSet.action?id=012AC343-4A05-E011-9273-00188B39829B</vt:lpwstr>
      </vt:variant>
      <vt:variant>
        <vt:lpwstr/>
      </vt:variant>
      <vt:variant>
        <vt:i4>3670091</vt:i4>
      </vt:variant>
      <vt:variant>
        <vt:i4>438</vt:i4>
      </vt:variant>
      <vt:variant>
        <vt:i4>0</vt:i4>
      </vt:variant>
      <vt:variant>
        <vt:i4>5</vt:i4>
      </vt:variant>
      <vt:variant>
        <vt:lpwstr/>
      </vt:variant>
      <vt:variant>
        <vt:lpwstr>_Patient_Identification_(PID)</vt:lpwstr>
      </vt:variant>
      <vt:variant>
        <vt:i4>917570</vt:i4>
      </vt:variant>
      <vt:variant>
        <vt:i4>435</vt:i4>
      </vt:variant>
      <vt:variant>
        <vt:i4>0</vt:i4>
      </vt:variant>
      <vt:variant>
        <vt:i4>5</vt:i4>
      </vt:variant>
      <vt:variant>
        <vt:lpwstr>http://phinvads.cdc.gov/vads/ViewValueSet.action?id=0B1911BC-E324-E011-B71B-00188B39829B</vt:lpwstr>
      </vt:variant>
      <vt:variant>
        <vt:lpwstr/>
      </vt:variant>
      <vt:variant>
        <vt:i4>3670091</vt:i4>
      </vt:variant>
      <vt:variant>
        <vt:i4>432</vt:i4>
      </vt:variant>
      <vt:variant>
        <vt:i4>0</vt:i4>
      </vt:variant>
      <vt:variant>
        <vt:i4>5</vt:i4>
      </vt:variant>
      <vt:variant>
        <vt:lpwstr/>
      </vt:variant>
      <vt:variant>
        <vt:lpwstr>_Patient_Identification_(PID)</vt:lpwstr>
      </vt:variant>
      <vt:variant>
        <vt:i4>917570</vt:i4>
      </vt:variant>
      <vt:variant>
        <vt:i4>429</vt:i4>
      </vt:variant>
      <vt:variant>
        <vt:i4>0</vt:i4>
      </vt:variant>
      <vt:variant>
        <vt:i4>5</vt:i4>
      </vt:variant>
      <vt:variant>
        <vt:lpwstr>http://phinvads.cdc.gov/vads/ViewValueSet.action?id=0B1911BC-E324-E011-B71B-00188B39829B</vt:lpwstr>
      </vt:variant>
      <vt:variant>
        <vt:lpwstr/>
      </vt:variant>
      <vt:variant>
        <vt:i4>2359386</vt:i4>
      </vt:variant>
      <vt:variant>
        <vt:i4>426</vt:i4>
      </vt:variant>
      <vt:variant>
        <vt:i4>0</vt:i4>
      </vt:variant>
      <vt:variant>
        <vt:i4>5</vt:i4>
      </vt:variant>
      <vt:variant>
        <vt:lpwstr/>
      </vt:variant>
      <vt:variant>
        <vt:lpwstr>_Event_Type_(EVN)</vt:lpwstr>
      </vt:variant>
      <vt:variant>
        <vt:i4>1310828</vt:i4>
      </vt:variant>
      <vt:variant>
        <vt:i4>423</vt:i4>
      </vt:variant>
      <vt:variant>
        <vt:i4>0</vt:i4>
      </vt:variant>
      <vt:variant>
        <vt:i4>5</vt:i4>
      </vt:variant>
      <vt:variant>
        <vt:lpwstr/>
      </vt:variant>
      <vt:variant>
        <vt:lpwstr>_Observation/Result_(OBX)_Segment</vt:lpwstr>
      </vt:variant>
      <vt:variant>
        <vt:i4>327705</vt:i4>
      </vt:variant>
      <vt:variant>
        <vt:i4>420</vt:i4>
      </vt:variant>
      <vt:variant>
        <vt:i4>0</vt:i4>
      </vt:variant>
      <vt:variant>
        <vt:i4>5</vt:i4>
      </vt:variant>
      <vt:variant>
        <vt:lpwstr>http://phinvads.cdc.gov/vads/ViewValueSet.action?id=58EC5C40-F815-E011-87A0-00188B39829B</vt:lpwstr>
      </vt:variant>
      <vt:variant>
        <vt:lpwstr/>
      </vt:variant>
      <vt:variant>
        <vt:i4>5963842</vt:i4>
      </vt:variant>
      <vt:variant>
        <vt:i4>417</vt:i4>
      </vt:variant>
      <vt:variant>
        <vt:i4>0</vt:i4>
      </vt:variant>
      <vt:variant>
        <vt:i4>5</vt:i4>
      </vt:variant>
      <vt:variant>
        <vt:lpwstr>http://phinvads.cdc.gov/vads/ViewValueSet.action?id=80D34BBC-617F-DD11-B38D-00188B398520</vt:lpwstr>
      </vt:variant>
      <vt:variant>
        <vt:lpwstr/>
      </vt:variant>
      <vt:variant>
        <vt:i4>1310828</vt:i4>
      </vt:variant>
      <vt:variant>
        <vt:i4>414</vt:i4>
      </vt:variant>
      <vt:variant>
        <vt:i4>0</vt:i4>
      </vt:variant>
      <vt:variant>
        <vt:i4>5</vt:i4>
      </vt:variant>
      <vt:variant>
        <vt:lpwstr/>
      </vt:variant>
      <vt:variant>
        <vt:lpwstr>_Observation/Result_(OBX)_Segment</vt:lpwstr>
      </vt:variant>
      <vt:variant>
        <vt:i4>1310828</vt:i4>
      </vt:variant>
      <vt:variant>
        <vt:i4>411</vt:i4>
      </vt:variant>
      <vt:variant>
        <vt:i4>0</vt:i4>
      </vt:variant>
      <vt:variant>
        <vt:i4>5</vt:i4>
      </vt:variant>
      <vt:variant>
        <vt:lpwstr/>
      </vt:variant>
      <vt:variant>
        <vt:lpwstr>_Observation/Result_(OBX)_Segment</vt:lpwstr>
      </vt:variant>
      <vt:variant>
        <vt:i4>2359386</vt:i4>
      </vt:variant>
      <vt:variant>
        <vt:i4>408</vt:i4>
      </vt:variant>
      <vt:variant>
        <vt:i4>0</vt:i4>
      </vt:variant>
      <vt:variant>
        <vt:i4>5</vt:i4>
      </vt:variant>
      <vt:variant>
        <vt:lpwstr/>
      </vt:variant>
      <vt:variant>
        <vt:lpwstr>_Event_Type_(EVN)</vt:lpwstr>
      </vt:variant>
      <vt:variant>
        <vt:i4>5963799</vt:i4>
      </vt:variant>
      <vt:variant>
        <vt:i4>405</vt:i4>
      </vt:variant>
      <vt:variant>
        <vt:i4>0</vt:i4>
      </vt:variant>
      <vt:variant>
        <vt:i4>5</vt:i4>
      </vt:variant>
      <vt:variant>
        <vt:lpwstr>http://www.cms.gov/NationalProvIdentStand/Downloads/NPIfinalrule.pdf</vt:lpwstr>
      </vt:variant>
      <vt:variant>
        <vt:lpwstr/>
      </vt:variant>
      <vt:variant>
        <vt:i4>7077921</vt:i4>
      </vt:variant>
      <vt:variant>
        <vt:i4>402</vt:i4>
      </vt:variant>
      <vt:variant>
        <vt:i4>0</vt:i4>
      </vt:variant>
      <vt:variant>
        <vt:i4>5</vt:i4>
      </vt:variant>
      <vt:variant>
        <vt:lpwstr>http://www.cms.gov/NationalProvIdentStand/</vt:lpwstr>
      </vt:variant>
      <vt:variant>
        <vt:lpwstr/>
      </vt:variant>
      <vt:variant>
        <vt:i4>1310828</vt:i4>
      </vt:variant>
      <vt:variant>
        <vt:i4>399</vt:i4>
      </vt:variant>
      <vt:variant>
        <vt:i4>0</vt:i4>
      </vt:variant>
      <vt:variant>
        <vt:i4>5</vt:i4>
      </vt:variant>
      <vt:variant>
        <vt:lpwstr/>
      </vt:variant>
      <vt:variant>
        <vt:lpwstr>_Observation/Result_(OBX)_Segment</vt:lpwstr>
      </vt:variant>
      <vt:variant>
        <vt:i4>2359386</vt:i4>
      </vt:variant>
      <vt:variant>
        <vt:i4>396</vt:i4>
      </vt:variant>
      <vt:variant>
        <vt:i4>0</vt:i4>
      </vt:variant>
      <vt:variant>
        <vt:i4>5</vt:i4>
      </vt:variant>
      <vt:variant>
        <vt:lpwstr/>
      </vt:variant>
      <vt:variant>
        <vt:lpwstr>_Event_Type_(EVN)</vt:lpwstr>
      </vt:variant>
      <vt:variant>
        <vt:i4>5963799</vt:i4>
      </vt:variant>
      <vt:variant>
        <vt:i4>393</vt:i4>
      </vt:variant>
      <vt:variant>
        <vt:i4>0</vt:i4>
      </vt:variant>
      <vt:variant>
        <vt:i4>5</vt:i4>
      </vt:variant>
      <vt:variant>
        <vt:lpwstr>http://www.cms.gov/NationalProvIdentStand/Downloads/NPIfinalrule.pdf</vt:lpwstr>
      </vt:variant>
      <vt:variant>
        <vt:lpwstr/>
      </vt:variant>
      <vt:variant>
        <vt:i4>7077921</vt:i4>
      </vt:variant>
      <vt:variant>
        <vt:i4>390</vt:i4>
      </vt:variant>
      <vt:variant>
        <vt:i4>0</vt:i4>
      </vt:variant>
      <vt:variant>
        <vt:i4>5</vt:i4>
      </vt:variant>
      <vt:variant>
        <vt:lpwstr>http://www.cms.gov/NationalProvIdentStand/</vt:lpwstr>
      </vt:variant>
      <vt:variant>
        <vt:lpwstr/>
      </vt:variant>
      <vt:variant>
        <vt:i4>1835072</vt:i4>
      </vt:variant>
      <vt:variant>
        <vt:i4>366</vt:i4>
      </vt:variant>
      <vt:variant>
        <vt:i4>0</vt:i4>
      </vt:variant>
      <vt:variant>
        <vt:i4>5</vt:i4>
      </vt:variant>
      <vt:variant>
        <vt:lpwstr>http://syndromic.org/projects/meaningful-use</vt:lpwstr>
      </vt:variant>
      <vt:variant>
        <vt:lpwstr/>
      </vt:variant>
      <vt:variant>
        <vt:i4>1835072</vt:i4>
      </vt:variant>
      <vt:variant>
        <vt:i4>363</vt:i4>
      </vt:variant>
      <vt:variant>
        <vt:i4>0</vt:i4>
      </vt:variant>
      <vt:variant>
        <vt:i4>5</vt:i4>
      </vt:variant>
      <vt:variant>
        <vt:lpwstr>http://syndromic.org/projects/meaningful-use</vt:lpwstr>
      </vt:variant>
      <vt:variant>
        <vt:lpwstr/>
      </vt:variant>
      <vt:variant>
        <vt:i4>720909</vt:i4>
      </vt:variant>
      <vt:variant>
        <vt:i4>360</vt:i4>
      </vt:variant>
      <vt:variant>
        <vt:i4>0</vt:i4>
      </vt:variant>
      <vt:variant>
        <vt:i4>5</vt:i4>
      </vt:variant>
      <vt:variant>
        <vt:lpwstr>http://edocket.access.gpo.gov/2010/pdf/2010-17210.pdf</vt:lpwstr>
      </vt:variant>
      <vt:variant>
        <vt:lpwstr/>
      </vt:variant>
      <vt:variant>
        <vt:i4>655370</vt:i4>
      </vt:variant>
      <vt:variant>
        <vt:i4>357</vt:i4>
      </vt:variant>
      <vt:variant>
        <vt:i4>0</vt:i4>
      </vt:variant>
      <vt:variant>
        <vt:i4>5</vt:i4>
      </vt:variant>
      <vt:variant>
        <vt:lpwstr>http://edocket.access.gpo.gov/2010/pdf/2010-17207.pdf</vt:lpwstr>
      </vt:variant>
      <vt:variant>
        <vt:lpwstr/>
      </vt:variant>
      <vt:variant>
        <vt:i4>1769521</vt:i4>
      </vt:variant>
      <vt:variant>
        <vt:i4>350</vt:i4>
      </vt:variant>
      <vt:variant>
        <vt:i4>0</vt:i4>
      </vt:variant>
      <vt:variant>
        <vt:i4>5</vt:i4>
      </vt:variant>
      <vt:variant>
        <vt:lpwstr/>
      </vt:variant>
      <vt:variant>
        <vt:lpwstr>_Toc288480302</vt:lpwstr>
      </vt:variant>
      <vt:variant>
        <vt:i4>1769521</vt:i4>
      </vt:variant>
      <vt:variant>
        <vt:i4>344</vt:i4>
      </vt:variant>
      <vt:variant>
        <vt:i4>0</vt:i4>
      </vt:variant>
      <vt:variant>
        <vt:i4>5</vt:i4>
      </vt:variant>
      <vt:variant>
        <vt:lpwstr/>
      </vt:variant>
      <vt:variant>
        <vt:lpwstr>_Toc288480301</vt:lpwstr>
      </vt:variant>
      <vt:variant>
        <vt:i4>1769521</vt:i4>
      </vt:variant>
      <vt:variant>
        <vt:i4>338</vt:i4>
      </vt:variant>
      <vt:variant>
        <vt:i4>0</vt:i4>
      </vt:variant>
      <vt:variant>
        <vt:i4>5</vt:i4>
      </vt:variant>
      <vt:variant>
        <vt:lpwstr/>
      </vt:variant>
      <vt:variant>
        <vt:lpwstr>_Toc288480300</vt:lpwstr>
      </vt:variant>
      <vt:variant>
        <vt:i4>1179696</vt:i4>
      </vt:variant>
      <vt:variant>
        <vt:i4>332</vt:i4>
      </vt:variant>
      <vt:variant>
        <vt:i4>0</vt:i4>
      </vt:variant>
      <vt:variant>
        <vt:i4>5</vt:i4>
      </vt:variant>
      <vt:variant>
        <vt:lpwstr/>
      </vt:variant>
      <vt:variant>
        <vt:lpwstr>_Toc288480299</vt:lpwstr>
      </vt:variant>
      <vt:variant>
        <vt:i4>1179696</vt:i4>
      </vt:variant>
      <vt:variant>
        <vt:i4>326</vt:i4>
      </vt:variant>
      <vt:variant>
        <vt:i4>0</vt:i4>
      </vt:variant>
      <vt:variant>
        <vt:i4>5</vt:i4>
      </vt:variant>
      <vt:variant>
        <vt:lpwstr/>
      </vt:variant>
      <vt:variant>
        <vt:lpwstr>_Toc288480298</vt:lpwstr>
      </vt:variant>
      <vt:variant>
        <vt:i4>1179696</vt:i4>
      </vt:variant>
      <vt:variant>
        <vt:i4>320</vt:i4>
      </vt:variant>
      <vt:variant>
        <vt:i4>0</vt:i4>
      </vt:variant>
      <vt:variant>
        <vt:i4>5</vt:i4>
      </vt:variant>
      <vt:variant>
        <vt:lpwstr/>
      </vt:variant>
      <vt:variant>
        <vt:lpwstr>_Toc288480297</vt:lpwstr>
      </vt:variant>
      <vt:variant>
        <vt:i4>1179696</vt:i4>
      </vt:variant>
      <vt:variant>
        <vt:i4>314</vt:i4>
      </vt:variant>
      <vt:variant>
        <vt:i4>0</vt:i4>
      </vt:variant>
      <vt:variant>
        <vt:i4>5</vt:i4>
      </vt:variant>
      <vt:variant>
        <vt:lpwstr/>
      </vt:variant>
      <vt:variant>
        <vt:lpwstr>_Toc288480296</vt:lpwstr>
      </vt:variant>
      <vt:variant>
        <vt:i4>1179696</vt:i4>
      </vt:variant>
      <vt:variant>
        <vt:i4>308</vt:i4>
      </vt:variant>
      <vt:variant>
        <vt:i4>0</vt:i4>
      </vt:variant>
      <vt:variant>
        <vt:i4>5</vt:i4>
      </vt:variant>
      <vt:variant>
        <vt:lpwstr/>
      </vt:variant>
      <vt:variant>
        <vt:lpwstr>_Toc288480295</vt:lpwstr>
      </vt:variant>
      <vt:variant>
        <vt:i4>1179696</vt:i4>
      </vt:variant>
      <vt:variant>
        <vt:i4>302</vt:i4>
      </vt:variant>
      <vt:variant>
        <vt:i4>0</vt:i4>
      </vt:variant>
      <vt:variant>
        <vt:i4>5</vt:i4>
      </vt:variant>
      <vt:variant>
        <vt:lpwstr/>
      </vt:variant>
      <vt:variant>
        <vt:lpwstr>_Toc288480294</vt:lpwstr>
      </vt:variant>
      <vt:variant>
        <vt:i4>1179696</vt:i4>
      </vt:variant>
      <vt:variant>
        <vt:i4>296</vt:i4>
      </vt:variant>
      <vt:variant>
        <vt:i4>0</vt:i4>
      </vt:variant>
      <vt:variant>
        <vt:i4>5</vt:i4>
      </vt:variant>
      <vt:variant>
        <vt:lpwstr/>
      </vt:variant>
      <vt:variant>
        <vt:lpwstr>_Toc288480293</vt:lpwstr>
      </vt:variant>
      <vt:variant>
        <vt:i4>1179696</vt:i4>
      </vt:variant>
      <vt:variant>
        <vt:i4>290</vt:i4>
      </vt:variant>
      <vt:variant>
        <vt:i4>0</vt:i4>
      </vt:variant>
      <vt:variant>
        <vt:i4>5</vt:i4>
      </vt:variant>
      <vt:variant>
        <vt:lpwstr/>
      </vt:variant>
      <vt:variant>
        <vt:lpwstr>_Toc288480292</vt:lpwstr>
      </vt:variant>
      <vt:variant>
        <vt:i4>1179696</vt:i4>
      </vt:variant>
      <vt:variant>
        <vt:i4>284</vt:i4>
      </vt:variant>
      <vt:variant>
        <vt:i4>0</vt:i4>
      </vt:variant>
      <vt:variant>
        <vt:i4>5</vt:i4>
      </vt:variant>
      <vt:variant>
        <vt:lpwstr/>
      </vt:variant>
      <vt:variant>
        <vt:lpwstr>_Toc288480291</vt:lpwstr>
      </vt:variant>
      <vt:variant>
        <vt:i4>1179696</vt:i4>
      </vt:variant>
      <vt:variant>
        <vt:i4>278</vt:i4>
      </vt:variant>
      <vt:variant>
        <vt:i4>0</vt:i4>
      </vt:variant>
      <vt:variant>
        <vt:i4>5</vt:i4>
      </vt:variant>
      <vt:variant>
        <vt:lpwstr/>
      </vt:variant>
      <vt:variant>
        <vt:lpwstr>_Toc288480290</vt:lpwstr>
      </vt:variant>
      <vt:variant>
        <vt:i4>1245232</vt:i4>
      </vt:variant>
      <vt:variant>
        <vt:i4>272</vt:i4>
      </vt:variant>
      <vt:variant>
        <vt:i4>0</vt:i4>
      </vt:variant>
      <vt:variant>
        <vt:i4>5</vt:i4>
      </vt:variant>
      <vt:variant>
        <vt:lpwstr/>
      </vt:variant>
      <vt:variant>
        <vt:lpwstr>_Toc288480289</vt:lpwstr>
      </vt:variant>
      <vt:variant>
        <vt:i4>1245232</vt:i4>
      </vt:variant>
      <vt:variant>
        <vt:i4>266</vt:i4>
      </vt:variant>
      <vt:variant>
        <vt:i4>0</vt:i4>
      </vt:variant>
      <vt:variant>
        <vt:i4>5</vt:i4>
      </vt:variant>
      <vt:variant>
        <vt:lpwstr/>
      </vt:variant>
      <vt:variant>
        <vt:lpwstr>_Toc288480288</vt:lpwstr>
      </vt:variant>
      <vt:variant>
        <vt:i4>1245232</vt:i4>
      </vt:variant>
      <vt:variant>
        <vt:i4>260</vt:i4>
      </vt:variant>
      <vt:variant>
        <vt:i4>0</vt:i4>
      </vt:variant>
      <vt:variant>
        <vt:i4>5</vt:i4>
      </vt:variant>
      <vt:variant>
        <vt:lpwstr/>
      </vt:variant>
      <vt:variant>
        <vt:lpwstr>_Toc288480287</vt:lpwstr>
      </vt:variant>
      <vt:variant>
        <vt:i4>1245232</vt:i4>
      </vt:variant>
      <vt:variant>
        <vt:i4>254</vt:i4>
      </vt:variant>
      <vt:variant>
        <vt:i4>0</vt:i4>
      </vt:variant>
      <vt:variant>
        <vt:i4>5</vt:i4>
      </vt:variant>
      <vt:variant>
        <vt:lpwstr/>
      </vt:variant>
      <vt:variant>
        <vt:lpwstr>_Toc288480286</vt:lpwstr>
      </vt:variant>
      <vt:variant>
        <vt:i4>1245232</vt:i4>
      </vt:variant>
      <vt:variant>
        <vt:i4>248</vt:i4>
      </vt:variant>
      <vt:variant>
        <vt:i4>0</vt:i4>
      </vt:variant>
      <vt:variant>
        <vt:i4>5</vt:i4>
      </vt:variant>
      <vt:variant>
        <vt:lpwstr/>
      </vt:variant>
      <vt:variant>
        <vt:lpwstr>_Toc288480285</vt:lpwstr>
      </vt:variant>
      <vt:variant>
        <vt:i4>1245232</vt:i4>
      </vt:variant>
      <vt:variant>
        <vt:i4>242</vt:i4>
      </vt:variant>
      <vt:variant>
        <vt:i4>0</vt:i4>
      </vt:variant>
      <vt:variant>
        <vt:i4>5</vt:i4>
      </vt:variant>
      <vt:variant>
        <vt:lpwstr/>
      </vt:variant>
      <vt:variant>
        <vt:lpwstr>_Toc288480284</vt:lpwstr>
      </vt:variant>
      <vt:variant>
        <vt:i4>1245232</vt:i4>
      </vt:variant>
      <vt:variant>
        <vt:i4>236</vt:i4>
      </vt:variant>
      <vt:variant>
        <vt:i4>0</vt:i4>
      </vt:variant>
      <vt:variant>
        <vt:i4>5</vt:i4>
      </vt:variant>
      <vt:variant>
        <vt:lpwstr/>
      </vt:variant>
      <vt:variant>
        <vt:lpwstr>_Toc288480283</vt:lpwstr>
      </vt:variant>
      <vt:variant>
        <vt:i4>1245232</vt:i4>
      </vt:variant>
      <vt:variant>
        <vt:i4>230</vt:i4>
      </vt:variant>
      <vt:variant>
        <vt:i4>0</vt:i4>
      </vt:variant>
      <vt:variant>
        <vt:i4>5</vt:i4>
      </vt:variant>
      <vt:variant>
        <vt:lpwstr/>
      </vt:variant>
      <vt:variant>
        <vt:lpwstr>_Toc288480282</vt:lpwstr>
      </vt:variant>
      <vt:variant>
        <vt:i4>1245232</vt:i4>
      </vt:variant>
      <vt:variant>
        <vt:i4>224</vt:i4>
      </vt:variant>
      <vt:variant>
        <vt:i4>0</vt:i4>
      </vt:variant>
      <vt:variant>
        <vt:i4>5</vt:i4>
      </vt:variant>
      <vt:variant>
        <vt:lpwstr/>
      </vt:variant>
      <vt:variant>
        <vt:lpwstr>_Toc288480281</vt:lpwstr>
      </vt:variant>
      <vt:variant>
        <vt:i4>1245232</vt:i4>
      </vt:variant>
      <vt:variant>
        <vt:i4>218</vt:i4>
      </vt:variant>
      <vt:variant>
        <vt:i4>0</vt:i4>
      </vt:variant>
      <vt:variant>
        <vt:i4>5</vt:i4>
      </vt:variant>
      <vt:variant>
        <vt:lpwstr/>
      </vt:variant>
      <vt:variant>
        <vt:lpwstr>_Toc288480280</vt:lpwstr>
      </vt:variant>
      <vt:variant>
        <vt:i4>1835056</vt:i4>
      </vt:variant>
      <vt:variant>
        <vt:i4>212</vt:i4>
      </vt:variant>
      <vt:variant>
        <vt:i4>0</vt:i4>
      </vt:variant>
      <vt:variant>
        <vt:i4>5</vt:i4>
      </vt:variant>
      <vt:variant>
        <vt:lpwstr/>
      </vt:variant>
      <vt:variant>
        <vt:lpwstr>_Toc288480279</vt:lpwstr>
      </vt:variant>
      <vt:variant>
        <vt:i4>1835056</vt:i4>
      </vt:variant>
      <vt:variant>
        <vt:i4>206</vt:i4>
      </vt:variant>
      <vt:variant>
        <vt:i4>0</vt:i4>
      </vt:variant>
      <vt:variant>
        <vt:i4>5</vt:i4>
      </vt:variant>
      <vt:variant>
        <vt:lpwstr/>
      </vt:variant>
      <vt:variant>
        <vt:lpwstr>_Toc288480278</vt:lpwstr>
      </vt:variant>
      <vt:variant>
        <vt:i4>1835056</vt:i4>
      </vt:variant>
      <vt:variant>
        <vt:i4>200</vt:i4>
      </vt:variant>
      <vt:variant>
        <vt:i4>0</vt:i4>
      </vt:variant>
      <vt:variant>
        <vt:i4>5</vt:i4>
      </vt:variant>
      <vt:variant>
        <vt:lpwstr/>
      </vt:variant>
      <vt:variant>
        <vt:lpwstr>_Toc288480277</vt:lpwstr>
      </vt:variant>
      <vt:variant>
        <vt:i4>1835056</vt:i4>
      </vt:variant>
      <vt:variant>
        <vt:i4>194</vt:i4>
      </vt:variant>
      <vt:variant>
        <vt:i4>0</vt:i4>
      </vt:variant>
      <vt:variant>
        <vt:i4>5</vt:i4>
      </vt:variant>
      <vt:variant>
        <vt:lpwstr/>
      </vt:variant>
      <vt:variant>
        <vt:lpwstr>_Toc288480276</vt:lpwstr>
      </vt:variant>
      <vt:variant>
        <vt:i4>1835056</vt:i4>
      </vt:variant>
      <vt:variant>
        <vt:i4>188</vt:i4>
      </vt:variant>
      <vt:variant>
        <vt:i4>0</vt:i4>
      </vt:variant>
      <vt:variant>
        <vt:i4>5</vt:i4>
      </vt:variant>
      <vt:variant>
        <vt:lpwstr/>
      </vt:variant>
      <vt:variant>
        <vt:lpwstr>_Toc288480275</vt:lpwstr>
      </vt:variant>
      <vt:variant>
        <vt:i4>1835056</vt:i4>
      </vt:variant>
      <vt:variant>
        <vt:i4>182</vt:i4>
      </vt:variant>
      <vt:variant>
        <vt:i4>0</vt:i4>
      </vt:variant>
      <vt:variant>
        <vt:i4>5</vt:i4>
      </vt:variant>
      <vt:variant>
        <vt:lpwstr/>
      </vt:variant>
      <vt:variant>
        <vt:lpwstr>_Toc288480274</vt:lpwstr>
      </vt:variant>
      <vt:variant>
        <vt:i4>1835056</vt:i4>
      </vt:variant>
      <vt:variant>
        <vt:i4>176</vt:i4>
      </vt:variant>
      <vt:variant>
        <vt:i4>0</vt:i4>
      </vt:variant>
      <vt:variant>
        <vt:i4>5</vt:i4>
      </vt:variant>
      <vt:variant>
        <vt:lpwstr/>
      </vt:variant>
      <vt:variant>
        <vt:lpwstr>_Toc288480273</vt:lpwstr>
      </vt:variant>
      <vt:variant>
        <vt:i4>1835056</vt:i4>
      </vt:variant>
      <vt:variant>
        <vt:i4>170</vt:i4>
      </vt:variant>
      <vt:variant>
        <vt:i4>0</vt:i4>
      </vt:variant>
      <vt:variant>
        <vt:i4>5</vt:i4>
      </vt:variant>
      <vt:variant>
        <vt:lpwstr/>
      </vt:variant>
      <vt:variant>
        <vt:lpwstr>_Toc288480272</vt:lpwstr>
      </vt:variant>
      <vt:variant>
        <vt:i4>1835056</vt:i4>
      </vt:variant>
      <vt:variant>
        <vt:i4>164</vt:i4>
      </vt:variant>
      <vt:variant>
        <vt:i4>0</vt:i4>
      </vt:variant>
      <vt:variant>
        <vt:i4>5</vt:i4>
      </vt:variant>
      <vt:variant>
        <vt:lpwstr/>
      </vt:variant>
      <vt:variant>
        <vt:lpwstr>_Toc288480271</vt:lpwstr>
      </vt:variant>
      <vt:variant>
        <vt:i4>1835056</vt:i4>
      </vt:variant>
      <vt:variant>
        <vt:i4>158</vt:i4>
      </vt:variant>
      <vt:variant>
        <vt:i4>0</vt:i4>
      </vt:variant>
      <vt:variant>
        <vt:i4>5</vt:i4>
      </vt:variant>
      <vt:variant>
        <vt:lpwstr/>
      </vt:variant>
      <vt:variant>
        <vt:lpwstr>_Toc288480270</vt:lpwstr>
      </vt:variant>
      <vt:variant>
        <vt:i4>1900592</vt:i4>
      </vt:variant>
      <vt:variant>
        <vt:i4>152</vt:i4>
      </vt:variant>
      <vt:variant>
        <vt:i4>0</vt:i4>
      </vt:variant>
      <vt:variant>
        <vt:i4>5</vt:i4>
      </vt:variant>
      <vt:variant>
        <vt:lpwstr/>
      </vt:variant>
      <vt:variant>
        <vt:lpwstr>_Toc288480269</vt:lpwstr>
      </vt:variant>
      <vt:variant>
        <vt:i4>1900592</vt:i4>
      </vt:variant>
      <vt:variant>
        <vt:i4>146</vt:i4>
      </vt:variant>
      <vt:variant>
        <vt:i4>0</vt:i4>
      </vt:variant>
      <vt:variant>
        <vt:i4>5</vt:i4>
      </vt:variant>
      <vt:variant>
        <vt:lpwstr/>
      </vt:variant>
      <vt:variant>
        <vt:lpwstr>_Toc288480268</vt:lpwstr>
      </vt:variant>
      <vt:variant>
        <vt:i4>1900592</vt:i4>
      </vt:variant>
      <vt:variant>
        <vt:i4>140</vt:i4>
      </vt:variant>
      <vt:variant>
        <vt:i4>0</vt:i4>
      </vt:variant>
      <vt:variant>
        <vt:i4>5</vt:i4>
      </vt:variant>
      <vt:variant>
        <vt:lpwstr/>
      </vt:variant>
      <vt:variant>
        <vt:lpwstr>_Toc288480267</vt:lpwstr>
      </vt:variant>
      <vt:variant>
        <vt:i4>1900592</vt:i4>
      </vt:variant>
      <vt:variant>
        <vt:i4>134</vt:i4>
      </vt:variant>
      <vt:variant>
        <vt:i4>0</vt:i4>
      </vt:variant>
      <vt:variant>
        <vt:i4>5</vt:i4>
      </vt:variant>
      <vt:variant>
        <vt:lpwstr/>
      </vt:variant>
      <vt:variant>
        <vt:lpwstr>_Toc288480266</vt:lpwstr>
      </vt:variant>
      <vt:variant>
        <vt:i4>1900592</vt:i4>
      </vt:variant>
      <vt:variant>
        <vt:i4>128</vt:i4>
      </vt:variant>
      <vt:variant>
        <vt:i4>0</vt:i4>
      </vt:variant>
      <vt:variant>
        <vt:i4>5</vt:i4>
      </vt:variant>
      <vt:variant>
        <vt:lpwstr/>
      </vt:variant>
      <vt:variant>
        <vt:lpwstr>_Toc288480265</vt:lpwstr>
      </vt:variant>
      <vt:variant>
        <vt:i4>1900592</vt:i4>
      </vt:variant>
      <vt:variant>
        <vt:i4>122</vt:i4>
      </vt:variant>
      <vt:variant>
        <vt:i4>0</vt:i4>
      </vt:variant>
      <vt:variant>
        <vt:i4>5</vt:i4>
      </vt:variant>
      <vt:variant>
        <vt:lpwstr/>
      </vt:variant>
      <vt:variant>
        <vt:lpwstr>_Toc288480264</vt:lpwstr>
      </vt:variant>
      <vt:variant>
        <vt:i4>1900592</vt:i4>
      </vt:variant>
      <vt:variant>
        <vt:i4>116</vt:i4>
      </vt:variant>
      <vt:variant>
        <vt:i4>0</vt:i4>
      </vt:variant>
      <vt:variant>
        <vt:i4>5</vt:i4>
      </vt:variant>
      <vt:variant>
        <vt:lpwstr/>
      </vt:variant>
      <vt:variant>
        <vt:lpwstr>_Toc288480263</vt:lpwstr>
      </vt:variant>
      <vt:variant>
        <vt:i4>1900592</vt:i4>
      </vt:variant>
      <vt:variant>
        <vt:i4>110</vt:i4>
      </vt:variant>
      <vt:variant>
        <vt:i4>0</vt:i4>
      </vt:variant>
      <vt:variant>
        <vt:i4>5</vt:i4>
      </vt:variant>
      <vt:variant>
        <vt:lpwstr/>
      </vt:variant>
      <vt:variant>
        <vt:lpwstr>_Toc288480262</vt:lpwstr>
      </vt:variant>
      <vt:variant>
        <vt:i4>1900592</vt:i4>
      </vt:variant>
      <vt:variant>
        <vt:i4>104</vt:i4>
      </vt:variant>
      <vt:variant>
        <vt:i4>0</vt:i4>
      </vt:variant>
      <vt:variant>
        <vt:i4>5</vt:i4>
      </vt:variant>
      <vt:variant>
        <vt:lpwstr/>
      </vt:variant>
      <vt:variant>
        <vt:lpwstr>_Toc288480261</vt:lpwstr>
      </vt:variant>
      <vt:variant>
        <vt:i4>1900592</vt:i4>
      </vt:variant>
      <vt:variant>
        <vt:i4>98</vt:i4>
      </vt:variant>
      <vt:variant>
        <vt:i4>0</vt:i4>
      </vt:variant>
      <vt:variant>
        <vt:i4>5</vt:i4>
      </vt:variant>
      <vt:variant>
        <vt:lpwstr/>
      </vt:variant>
      <vt:variant>
        <vt:lpwstr>_Toc288480260</vt:lpwstr>
      </vt:variant>
      <vt:variant>
        <vt:i4>1966128</vt:i4>
      </vt:variant>
      <vt:variant>
        <vt:i4>92</vt:i4>
      </vt:variant>
      <vt:variant>
        <vt:i4>0</vt:i4>
      </vt:variant>
      <vt:variant>
        <vt:i4>5</vt:i4>
      </vt:variant>
      <vt:variant>
        <vt:lpwstr/>
      </vt:variant>
      <vt:variant>
        <vt:lpwstr>_Toc288480259</vt:lpwstr>
      </vt:variant>
      <vt:variant>
        <vt:i4>1966128</vt:i4>
      </vt:variant>
      <vt:variant>
        <vt:i4>86</vt:i4>
      </vt:variant>
      <vt:variant>
        <vt:i4>0</vt:i4>
      </vt:variant>
      <vt:variant>
        <vt:i4>5</vt:i4>
      </vt:variant>
      <vt:variant>
        <vt:lpwstr/>
      </vt:variant>
      <vt:variant>
        <vt:lpwstr>_Toc288480258</vt:lpwstr>
      </vt:variant>
      <vt:variant>
        <vt:i4>1966128</vt:i4>
      </vt:variant>
      <vt:variant>
        <vt:i4>80</vt:i4>
      </vt:variant>
      <vt:variant>
        <vt:i4>0</vt:i4>
      </vt:variant>
      <vt:variant>
        <vt:i4>5</vt:i4>
      </vt:variant>
      <vt:variant>
        <vt:lpwstr/>
      </vt:variant>
      <vt:variant>
        <vt:lpwstr>_Toc288480257</vt:lpwstr>
      </vt:variant>
      <vt:variant>
        <vt:i4>1966128</vt:i4>
      </vt:variant>
      <vt:variant>
        <vt:i4>74</vt:i4>
      </vt:variant>
      <vt:variant>
        <vt:i4>0</vt:i4>
      </vt:variant>
      <vt:variant>
        <vt:i4>5</vt:i4>
      </vt:variant>
      <vt:variant>
        <vt:lpwstr/>
      </vt:variant>
      <vt:variant>
        <vt:lpwstr>_Toc288480256</vt:lpwstr>
      </vt:variant>
      <vt:variant>
        <vt:i4>1966128</vt:i4>
      </vt:variant>
      <vt:variant>
        <vt:i4>68</vt:i4>
      </vt:variant>
      <vt:variant>
        <vt:i4>0</vt:i4>
      </vt:variant>
      <vt:variant>
        <vt:i4>5</vt:i4>
      </vt:variant>
      <vt:variant>
        <vt:lpwstr/>
      </vt:variant>
      <vt:variant>
        <vt:lpwstr>_Toc288480255</vt:lpwstr>
      </vt:variant>
      <vt:variant>
        <vt:i4>1966128</vt:i4>
      </vt:variant>
      <vt:variant>
        <vt:i4>62</vt:i4>
      </vt:variant>
      <vt:variant>
        <vt:i4>0</vt:i4>
      </vt:variant>
      <vt:variant>
        <vt:i4>5</vt:i4>
      </vt:variant>
      <vt:variant>
        <vt:lpwstr/>
      </vt:variant>
      <vt:variant>
        <vt:lpwstr>_Toc288480254</vt:lpwstr>
      </vt:variant>
      <vt:variant>
        <vt:i4>1966128</vt:i4>
      </vt:variant>
      <vt:variant>
        <vt:i4>56</vt:i4>
      </vt:variant>
      <vt:variant>
        <vt:i4>0</vt:i4>
      </vt:variant>
      <vt:variant>
        <vt:i4>5</vt:i4>
      </vt:variant>
      <vt:variant>
        <vt:lpwstr/>
      </vt:variant>
      <vt:variant>
        <vt:lpwstr>_Toc288480253</vt:lpwstr>
      </vt:variant>
      <vt:variant>
        <vt:i4>1966128</vt:i4>
      </vt:variant>
      <vt:variant>
        <vt:i4>50</vt:i4>
      </vt:variant>
      <vt:variant>
        <vt:i4>0</vt:i4>
      </vt:variant>
      <vt:variant>
        <vt:i4>5</vt:i4>
      </vt:variant>
      <vt:variant>
        <vt:lpwstr/>
      </vt:variant>
      <vt:variant>
        <vt:lpwstr>_Toc288480252</vt:lpwstr>
      </vt:variant>
      <vt:variant>
        <vt:i4>1966128</vt:i4>
      </vt:variant>
      <vt:variant>
        <vt:i4>44</vt:i4>
      </vt:variant>
      <vt:variant>
        <vt:i4>0</vt:i4>
      </vt:variant>
      <vt:variant>
        <vt:i4>5</vt:i4>
      </vt:variant>
      <vt:variant>
        <vt:lpwstr/>
      </vt:variant>
      <vt:variant>
        <vt:lpwstr>_Toc288480251</vt:lpwstr>
      </vt:variant>
      <vt:variant>
        <vt:i4>1966128</vt:i4>
      </vt:variant>
      <vt:variant>
        <vt:i4>38</vt:i4>
      </vt:variant>
      <vt:variant>
        <vt:i4>0</vt:i4>
      </vt:variant>
      <vt:variant>
        <vt:i4>5</vt:i4>
      </vt:variant>
      <vt:variant>
        <vt:lpwstr/>
      </vt:variant>
      <vt:variant>
        <vt:lpwstr>_Toc288480250</vt:lpwstr>
      </vt:variant>
      <vt:variant>
        <vt:i4>2031664</vt:i4>
      </vt:variant>
      <vt:variant>
        <vt:i4>32</vt:i4>
      </vt:variant>
      <vt:variant>
        <vt:i4>0</vt:i4>
      </vt:variant>
      <vt:variant>
        <vt:i4>5</vt:i4>
      </vt:variant>
      <vt:variant>
        <vt:lpwstr/>
      </vt:variant>
      <vt:variant>
        <vt:lpwstr>_Toc288480249</vt:lpwstr>
      </vt:variant>
      <vt:variant>
        <vt:i4>2031664</vt:i4>
      </vt:variant>
      <vt:variant>
        <vt:i4>26</vt:i4>
      </vt:variant>
      <vt:variant>
        <vt:i4>0</vt:i4>
      </vt:variant>
      <vt:variant>
        <vt:i4>5</vt:i4>
      </vt:variant>
      <vt:variant>
        <vt:lpwstr/>
      </vt:variant>
      <vt:variant>
        <vt:lpwstr>_Toc288480248</vt:lpwstr>
      </vt:variant>
      <vt:variant>
        <vt:i4>2031664</vt:i4>
      </vt:variant>
      <vt:variant>
        <vt:i4>20</vt:i4>
      </vt:variant>
      <vt:variant>
        <vt:i4>0</vt:i4>
      </vt:variant>
      <vt:variant>
        <vt:i4>5</vt:i4>
      </vt:variant>
      <vt:variant>
        <vt:lpwstr/>
      </vt:variant>
      <vt:variant>
        <vt:lpwstr>_Toc288480247</vt:lpwstr>
      </vt:variant>
      <vt:variant>
        <vt:i4>2031664</vt:i4>
      </vt:variant>
      <vt:variant>
        <vt:i4>14</vt:i4>
      </vt:variant>
      <vt:variant>
        <vt:i4>0</vt:i4>
      </vt:variant>
      <vt:variant>
        <vt:i4>5</vt:i4>
      </vt:variant>
      <vt:variant>
        <vt:lpwstr/>
      </vt:variant>
      <vt:variant>
        <vt:lpwstr>_Toc288480246</vt:lpwstr>
      </vt:variant>
      <vt:variant>
        <vt:i4>2031664</vt:i4>
      </vt:variant>
      <vt:variant>
        <vt:i4>8</vt:i4>
      </vt:variant>
      <vt:variant>
        <vt:i4>0</vt:i4>
      </vt:variant>
      <vt:variant>
        <vt:i4>5</vt:i4>
      </vt:variant>
      <vt:variant>
        <vt:lpwstr/>
      </vt:variant>
      <vt:variant>
        <vt:lpwstr>_Toc288480245</vt:lpwstr>
      </vt:variant>
      <vt:variant>
        <vt:i4>7208967</vt:i4>
      </vt:variant>
      <vt:variant>
        <vt:i4>3</vt:i4>
      </vt:variant>
      <vt:variant>
        <vt:i4>0</vt:i4>
      </vt:variant>
      <vt:variant>
        <vt:i4>5</vt:i4>
      </vt:variant>
      <vt:variant>
        <vt:lpwstr>mailto:PHINtech@cdc.gov?subject=Syndromic%20Surveillance%20Messaging%20Guide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2019-02-09T02:38:00Z</dcterms:created>
  <dcterms:modified xsi:type="dcterms:W3CDTF">2019-02-09T02:38:00Z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0x0101007233671465F6D242A2069F4A211F2AC6</vt:lpwstr>
  </property>
  <property fmtid="{D5CDD505-2E9C-101B-9397-08002B2CF9AE}" pid="3" name="_dlc_DocIdItemGuid">
    <vt:lpwstr>db61761c-d4b2-4434-b675-f5e400a16535</vt:lpwstr>
  </property>
  <property fmtid="{D5CDD505-2E9C-101B-9397-08002B2CF9AE}" pid="4" name="_DocHome">
    <vt:i4>-29692775</vt:i4>
  </property>
</Properties>
</file>